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F9" w:rsidRPr="004244AF" w:rsidRDefault="00833FF0" w:rsidP="00FA18F9">
      <w:pPr>
        <w:rPr>
          <w:color w:val="000000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-77470</wp:posOffset>
                </wp:positionV>
                <wp:extent cx="3027680" cy="1244600"/>
                <wp:effectExtent l="3175" t="381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780" w:rsidRPr="002B7563" w:rsidRDefault="00C17780" w:rsidP="002B7563">
                            <w:pPr>
                              <w:rPr>
                                <w:sz w:val="22"/>
                              </w:rPr>
                            </w:pPr>
                            <w:r w:rsidRPr="00116DE4">
                              <w:rPr>
                                <w:sz w:val="22"/>
                              </w:rPr>
                              <w:t>Приложение А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116DE4"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 w:rsidR="00C17780" w:rsidRPr="002B7563" w:rsidRDefault="00C17780" w:rsidP="002B7563">
                            <w:pPr>
                              <w:rPr>
                                <w:sz w:val="22"/>
                              </w:rPr>
                            </w:pPr>
                            <w:r w:rsidRPr="00116DE4">
                              <w:rPr>
                                <w:sz w:val="22"/>
                              </w:rPr>
                              <w:t>к 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2.95pt;margin-top:-6.1pt;width:238.4pt;height:98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" stroked="f">
                <v:textbox>
                  <w:txbxContent>
                    <w:p w:rsidR="00C17780" w:rsidRPr="002B7563" w:rsidRDefault="00C17780" w:rsidP="002B7563">
                      <w:pPr>
                        <w:rPr>
                          <w:sz w:val="22"/>
                        </w:rPr>
                      </w:pPr>
                      <w:r w:rsidRPr="00116DE4">
                        <w:rPr>
                          <w:sz w:val="22"/>
                        </w:rPr>
                        <w:t>Приложение А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116DE4">
                        <w:rPr>
                          <w:sz w:val="22"/>
                        </w:rPr>
                        <w:t>.</w:t>
                      </w:r>
                      <w:r>
                        <w:rPr>
                          <w:sz w:val="22"/>
                        </w:rPr>
                        <w:t>1</w:t>
                      </w:r>
                    </w:p>
                    <w:p w:rsidR="00C17780" w:rsidRPr="002B7563" w:rsidRDefault="00C17780" w:rsidP="002B7563">
                      <w:pPr>
                        <w:rPr>
                          <w:sz w:val="22"/>
                        </w:rPr>
                      </w:pPr>
                      <w:r w:rsidRPr="00116DE4">
                        <w:rPr>
                          <w:sz w:val="22"/>
                        </w:rPr>
                        <w:t>к 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                </w:r>
                    </w:p>
                  </w:txbxContent>
                </v:textbox>
              </v:shape>
            </w:pict>
          </mc:Fallback>
        </mc:AlternateContent>
      </w:r>
    </w:p>
    <w:p w:rsidR="00FA18F9" w:rsidRPr="004244AF" w:rsidRDefault="00FA18F9" w:rsidP="00FA18F9">
      <w:pPr>
        <w:rPr>
          <w:color w:val="000000"/>
        </w:rPr>
      </w:pPr>
    </w:p>
    <w:p w:rsidR="00FA18F9" w:rsidRPr="004244AF" w:rsidRDefault="00FA18F9" w:rsidP="00FA18F9">
      <w:pPr>
        <w:rPr>
          <w:color w:val="000000"/>
        </w:rPr>
      </w:pPr>
    </w:p>
    <w:p w:rsidR="00FA18F9" w:rsidRPr="004244AF" w:rsidRDefault="00FA18F9" w:rsidP="00FA18F9">
      <w:pPr>
        <w:rPr>
          <w:color w:val="000000"/>
        </w:rPr>
      </w:pPr>
    </w:p>
    <w:p w:rsidR="00FA18F9" w:rsidRPr="004244AF" w:rsidRDefault="00FA18F9" w:rsidP="00FA18F9">
      <w:pPr>
        <w:rPr>
          <w:color w:val="000000"/>
        </w:rPr>
      </w:pPr>
    </w:p>
    <w:p w:rsidR="00FA18F9" w:rsidRPr="004244AF" w:rsidRDefault="00FA18F9" w:rsidP="00FA18F9">
      <w:pPr>
        <w:rPr>
          <w:color w:val="000000"/>
        </w:rPr>
      </w:pPr>
    </w:p>
    <w:p w:rsidR="00FA18F9" w:rsidRPr="004244AF" w:rsidRDefault="00FA18F9" w:rsidP="00FA18F9">
      <w:pPr>
        <w:rPr>
          <w:color w:val="000000"/>
        </w:rPr>
      </w:pPr>
    </w:p>
    <w:p w:rsidR="00FA18F9" w:rsidRDefault="001A61D6" w:rsidP="001A61D6">
      <w:pPr>
        <w:jc w:val="right"/>
        <w:rPr>
          <w:color w:val="000000"/>
        </w:rPr>
      </w:pPr>
      <w:r>
        <w:rPr>
          <w:i/>
        </w:rPr>
        <w:t>Рекомендуемый шаблон</w:t>
      </w:r>
    </w:p>
    <w:p w:rsidR="00ED78F8" w:rsidRDefault="00ED78F8" w:rsidP="00FA18F9">
      <w:pPr>
        <w:rPr>
          <w:color w:val="000000"/>
        </w:rPr>
      </w:pPr>
    </w:p>
    <w:p w:rsidR="00FA18F9" w:rsidRPr="004244AF" w:rsidRDefault="00FA18F9" w:rsidP="00FA18F9">
      <w:pPr>
        <w:rPr>
          <w:color w:val="000000"/>
        </w:rPr>
      </w:pPr>
    </w:p>
    <w:p w:rsidR="00FA18F9" w:rsidRPr="004244AF" w:rsidRDefault="00FA18F9" w:rsidP="00FA18F9">
      <w:pPr>
        <w:rPr>
          <w:color w:val="000000"/>
        </w:rPr>
      </w:pPr>
    </w:p>
    <w:p w:rsidR="00FA18F9" w:rsidRPr="004244AF" w:rsidRDefault="00310376" w:rsidP="00FA18F9">
      <w:pPr>
        <w:pStyle w:val="af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Журнал опытной эксплуатации</w:t>
      </w:r>
    </w:p>
    <w:p w:rsidR="00FA18F9" w:rsidRPr="00F02D6F" w:rsidRDefault="007D092D" w:rsidP="00FA18F9">
      <w:pPr>
        <w:jc w:val="center"/>
        <w:rPr>
          <w:i/>
          <w:color w:val="000000"/>
          <w:sz w:val="28"/>
          <w:szCs w:val="28"/>
        </w:rPr>
      </w:pPr>
      <w:r w:rsidRPr="00F02D6F">
        <w:rPr>
          <w:i/>
          <w:color w:val="000000"/>
          <w:sz w:val="28"/>
          <w:szCs w:val="28"/>
        </w:rPr>
        <w:t>Наименование компонента ИТС</w:t>
      </w:r>
      <w:r w:rsidR="00A844F2" w:rsidRPr="00F02D6F">
        <w:rPr>
          <w:i/>
          <w:color w:val="000000"/>
          <w:sz w:val="28"/>
          <w:szCs w:val="28"/>
        </w:rPr>
        <w:t xml:space="preserve"> из </w:t>
      </w:r>
      <w:r w:rsidR="006210AD">
        <w:rPr>
          <w:i/>
          <w:color w:val="000000"/>
          <w:sz w:val="28"/>
          <w:szCs w:val="28"/>
        </w:rPr>
        <w:t>р</w:t>
      </w:r>
      <w:r w:rsidR="006210AD" w:rsidRPr="00F02D6F">
        <w:rPr>
          <w:i/>
          <w:color w:val="000000"/>
          <w:sz w:val="28"/>
          <w:szCs w:val="28"/>
        </w:rPr>
        <w:t>аспоряжения</w:t>
      </w:r>
      <w:r w:rsidR="00F93950" w:rsidRPr="006A546C">
        <w:rPr>
          <w:i/>
          <w:color w:val="000000"/>
          <w:sz w:val="28"/>
          <w:szCs w:val="28"/>
        </w:rPr>
        <w:t xml:space="preserve"> </w:t>
      </w:r>
      <w:r w:rsidR="00F93950">
        <w:rPr>
          <w:i/>
          <w:color w:val="000000"/>
          <w:sz w:val="28"/>
          <w:szCs w:val="28"/>
        </w:rPr>
        <w:t>Банка России</w:t>
      </w:r>
      <w:r w:rsidR="006210AD" w:rsidRPr="00F02D6F">
        <w:rPr>
          <w:i/>
          <w:color w:val="000000"/>
          <w:sz w:val="28"/>
          <w:szCs w:val="28"/>
        </w:rPr>
        <w:t xml:space="preserve"> </w:t>
      </w:r>
      <w:r w:rsidR="00F02D6F" w:rsidRPr="00F02D6F">
        <w:rPr>
          <w:i/>
          <w:color w:val="000000"/>
          <w:sz w:val="28"/>
          <w:szCs w:val="28"/>
        </w:rPr>
        <w:t>о проведении опытной эксплуатации</w:t>
      </w:r>
    </w:p>
    <w:p w:rsidR="00D05996" w:rsidRDefault="00D05996" w:rsidP="00FA18F9">
      <w:pPr>
        <w:jc w:val="center"/>
        <w:rPr>
          <w:color w:val="000000"/>
        </w:rPr>
      </w:pPr>
    </w:p>
    <w:p w:rsidR="00D05996" w:rsidRDefault="00D05996" w:rsidP="00FA18F9">
      <w:pPr>
        <w:jc w:val="center"/>
        <w:rPr>
          <w:color w:val="000000"/>
        </w:rPr>
      </w:pPr>
    </w:p>
    <w:p w:rsidR="005F4F2E" w:rsidRDefault="005F4F2E" w:rsidP="00FA18F9">
      <w:pPr>
        <w:jc w:val="center"/>
        <w:rPr>
          <w:color w:val="000000"/>
        </w:rPr>
      </w:pPr>
    </w:p>
    <w:p w:rsidR="005F4F2E" w:rsidRDefault="005F4F2E" w:rsidP="00FA18F9">
      <w:pPr>
        <w:jc w:val="center"/>
        <w:rPr>
          <w:color w:val="000000"/>
        </w:rPr>
      </w:pPr>
    </w:p>
    <w:p w:rsidR="00D05996" w:rsidRDefault="00D05996" w:rsidP="00FA18F9">
      <w:pPr>
        <w:jc w:val="center"/>
        <w:rPr>
          <w:color w:val="000000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"/>
        <w:gridCol w:w="4169"/>
        <w:gridCol w:w="4845"/>
      </w:tblGrid>
      <w:tr w:rsidR="005F4F2E" w:rsidRPr="008669D5" w:rsidTr="00E30516">
        <w:trPr>
          <w:trHeight w:val="113"/>
        </w:trPr>
        <w:tc>
          <w:tcPr>
            <w:tcW w:w="9806" w:type="dxa"/>
            <w:gridSpan w:val="3"/>
          </w:tcPr>
          <w:p w:rsidR="005F4F2E" w:rsidRPr="00E30516" w:rsidRDefault="00E30516" w:rsidP="00E30516">
            <w:pPr>
              <w:tabs>
                <w:tab w:val="num" w:pos="417"/>
              </w:tabs>
              <w:spacing w:line="400" w:lineRule="exact"/>
              <w:ind w:left="356" w:hanging="284"/>
              <w:rPr>
                <w:sz w:val="28"/>
                <w:szCs w:val="28"/>
                <w:u w:val="single"/>
              </w:rPr>
            </w:pPr>
            <w:r w:rsidRPr="00E30516">
              <w:rPr>
                <w:sz w:val="28"/>
                <w:szCs w:val="28"/>
                <w:u w:val="single"/>
              </w:rPr>
              <w:t xml:space="preserve">Ответственный за </w:t>
            </w:r>
            <w:r w:rsidR="005F4F2E" w:rsidRPr="00E30516">
              <w:rPr>
                <w:sz w:val="28"/>
                <w:szCs w:val="28"/>
                <w:u w:val="single"/>
              </w:rPr>
              <w:t>опытн</w:t>
            </w:r>
            <w:r w:rsidRPr="00E30516">
              <w:rPr>
                <w:sz w:val="28"/>
                <w:szCs w:val="28"/>
                <w:u w:val="single"/>
              </w:rPr>
              <w:t>ую</w:t>
            </w:r>
            <w:r w:rsidR="005F4F2E" w:rsidRPr="00E30516">
              <w:rPr>
                <w:sz w:val="28"/>
                <w:szCs w:val="28"/>
                <w:u w:val="single"/>
              </w:rPr>
              <w:t xml:space="preserve"> эксплуатаци</w:t>
            </w:r>
            <w:r w:rsidRPr="00E30516">
              <w:rPr>
                <w:sz w:val="28"/>
                <w:szCs w:val="28"/>
                <w:u w:val="single"/>
              </w:rPr>
              <w:t>ю</w:t>
            </w:r>
            <w:r w:rsidR="00962489">
              <w:rPr>
                <w:rStyle w:val="af5"/>
                <w:sz w:val="28"/>
                <w:szCs w:val="28"/>
                <w:u w:val="single"/>
              </w:rPr>
              <w:footnoteReference w:id="1"/>
            </w:r>
          </w:p>
        </w:tc>
      </w:tr>
      <w:tr w:rsidR="005F4F2E" w:rsidRPr="008669D5" w:rsidTr="00E30516">
        <w:trPr>
          <w:trHeight w:hRule="exact" w:val="113"/>
        </w:trPr>
        <w:tc>
          <w:tcPr>
            <w:tcW w:w="9806" w:type="dxa"/>
            <w:gridSpan w:val="3"/>
          </w:tcPr>
          <w:p w:rsidR="005F4F2E" w:rsidRPr="008669D5" w:rsidRDefault="005F4F2E" w:rsidP="00654BC6">
            <w:pPr>
              <w:tabs>
                <w:tab w:val="num" w:pos="417"/>
              </w:tabs>
              <w:spacing w:line="420" w:lineRule="exact"/>
              <w:ind w:left="356" w:hanging="284"/>
              <w:rPr>
                <w:sz w:val="28"/>
                <w:szCs w:val="28"/>
              </w:rPr>
            </w:pPr>
          </w:p>
        </w:tc>
      </w:tr>
      <w:tr w:rsidR="005F4F2E" w:rsidTr="00E30516">
        <w:trPr>
          <w:trHeight w:val="816"/>
        </w:trPr>
        <w:tc>
          <w:tcPr>
            <w:tcW w:w="9806" w:type="dxa"/>
            <w:gridSpan w:val="3"/>
          </w:tcPr>
          <w:p w:rsidR="005F4F2E" w:rsidRDefault="003D5C41" w:rsidP="000B32D9">
            <w:pPr>
              <w:widowControl w:val="0"/>
              <w:spacing w:line="400" w:lineRule="exact"/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5F4F2E">
              <w:rPr>
                <w:sz w:val="28"/>
                <w:szCs w:val="28"/>
              </w:rPr>
              <w:t xml:space="preserve">т </w:t>
            </w:r>
            <w:r w:rsidR="00FB2263" w:rsidRPr="00FB2263">
              <w:rPr>
                <w:i/>
                <w:sz w:val="28"/>
                <w:szCs w:val="28"/>
              </w:rPr>
              <w:t>(</w:t>
            </w:r>
            <w:r w:rsidR="005F4F2E" w:rsidRPr="00116DE4">
              <w:rPr>
                <w:i/>
                <w:sz w:val="28"/>
                <w:szCs w:val="28"/>
              </w:rPr>
              <w:t xml:space="preserve">наименование </w:t>
            </w:r>
            <w:r w:rsidR="000B32D9" w:rsidRPr="00116DE4">
              <w:rPr>
                <w:i/>
                <w:sz w:val="28"/>
                <w:szCs w:val="28"/>
              </w:rPr>
              <w:t>структурного подразделения Банка России</w:t>
            </w:r>
            <w:r>
              <w:rPr>
                <w:i/>
                <w:sz w:val="28"/>
                <w:szCs w:val="28"/>
              </w:rPr>
              <w:t>,</w:t>
            </w:r>
            <w:r w:rsidR="000B32D9" w:rsidRPr="00116DE4">
              <w:rPr>
                <w:i/>
                <w:sz w:val="28"/>
                <w:szCs w:val="28"/>
              </w:rPr>
              <w:t xml:space="preserve"> ответственного за разработку</w:t>
            </w:r>
            <w:r w:rsidR="005B4B4F" w:rsidRPr="00116DE4">
              <w:rPr>
                <w:i/>
                <w:sz w:val="28"/>
                <w:szCs w:val="28"/>
              </w:rPr>
              <w:t xml:space="preserve"> компонента ИТС</w:t>
            </w:r>
            <w:r w:rsidR="00FB2263">
              <w:rPr>
                <w:i/>
                <w:sz w:val="28"/>
                <w:szCs w:val="28"/>
              </w:rPr>
              <w:t>)</w:t>
            </w:r>
          </w:p>
        </w:tc>
      </w:tr>
      <w:tr w:rsidR="005F4F2E" w:rsidRPr="008669D5" w:rsidTr="0027631B">
        <w:trPr>
          <w:trHeight w:val="816"/>
        </w:trPr>
        <w:tc>
          <w:tcPr>
            <w:tcW w:w="660" w:type="dxa"/>
          </w:tcPr>
          <w:p w:rsidR="005F4F2E" w:rsidRPr="008669D5" w:rsidRDefault="005F4F2E" w:rsidP="00654BC6">
            <w:pPr>
              <w:spacing w:before="60" w:line="420" w:lineRule="exact"/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5F4F2E" w:rsidRPr="008669D5" w:rsidRDefault="005F4F2E" w:rsidP="00654BC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И.О.</w:t>
            </w:r>
          </w:p>
        </w:tc>
        <w:tc>
          <w:tcPr>
            <w:tcW w:w="4916" w:type="dxa"/>
          </w:tcPr>
          <w:p w:rsidR="005F4F2E" w:rsidRPr="008669D5" w:rsidRDefault="005F4F2E" w:rsidP="005F4F2E">
            <w:pPr>
              <w:widowControl w:val="0"/>
              <w:numPr>
                <w:ilvl w:val="0"/>
                <w:numId w:val="23"/>
              </w:numPr>
              <w:tabs>
                <w:tab w:val="clear" w:pos="417"/>
              </w:tabs>
              <w:spacing w:line="400" w:lineRule="exact"/>
              <w:ind w:left="356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</w:tr>
      <w:tr w:rsidR="00E30516" w:rsidRPr="008669D5" w:rsidTr="000B033D">
        <w:trPr>
          <w:trHeight w:val="113"/>
        </w:trPr>
        <w:tc>
          <w:tcPr>
            <w:tcW w:w="9806" w:type="dxa"/>
            <w:gridSpan w:val="3"/>
          </w:tcPr>
          <w:p w:rsidR="00E30516" w:rsidRPr="00E30516" w:rsidRDefault="00E30516" w:rsidP="00E30516">
            <w:pPr>
              <w:tabs>
                <w:tab w:val="num" w:pos="417"/>
              </w:tabs>
              <w:spacing w:line="360" w:lineRule="auto"/>
              <w:ind w:left="356" w:hanging="284"/>
              <w:rPr>
                <w:sz w:val="28"/>
                <w:szCs w:val="28"/>
                <w:u w:val="single"/>
              </w:rPr>
            </w:pPr>
            <w:r w:rsidRPr="00E30516">
              <w:rPr>
                <w:sz w:val="28"/>
                <w:szCs w:val="28"/>
                <w:u w:val="single"/>
              </w:rPr>
              <w:t>Ответственный за опытную эксплуатацию</w:t>
            </w:r>
          </w:p>
        </w:tc>
      </w:tr>
      <w:tr w:rsidR="005F4F2E" w:rsidTr="0027631B">
        <w:trPr>
          <w:trHeight w:val="816"/>
        </w:trPr>
        <w:tc>
          <w:tcPr>
            <w:tcW w:w="9806" w:type="dxa"/>
            <w:gridSpan w:val="3"/>
          </w:tcPr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26"/>
            </w:tblGrid>
            <w:tr w:rsidR="005F4F2E" w:rsidRPr="00395623" w:rsidTr="00654BC6">
              <w:trPr>
                <w:trHeight w:val="816"/>
              </w:trPr>
              <w:tc>
                <w:tcPr>
                  <w:tcW w:w="9355" w:type="dxa"/>
                </w:tcPr>
                <w:p w:rsidR="005F4F2E" w:rsidRPr="00395623" w:rsidRDefault="003D5C41" w:rsidP="000B32D9">
                  <w:pPr>
                    <w:widowControl w:val="0"/>
                    <w:spacing w:line="400" w:lineRule="exact"/>
                    <w:ind w:left="7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</w:t>
                  </w:r>
                  <w:r w:rsidR="005F4F2E" w:rsidRPr="00395623">
                    <w:rPr>
                      <w:sz w:val="28"/>
                      <w:szCs w:val="28"/>
                    </w:rPr>
                    <w:t xml:space="preserve">т </w:t>
                  </w:r>
                  <w:r w:rsidR="00FB2263">
                    <w:rPr>
                      <w:i/>
                      <w:sz w:val="28"/>
                      <w:szCs w:val="28"/>
                    </w:rPr>
                    <w:t>(</w:t>
                  </w:r>
                  <w:r w:rsidR="005F4F2E" w:rsidRPr="00116DE4">
                    <w:rPr>
                      <w:i/>
                      <w:sz w:val="28"/>
                      <w:szCs w:val="28"/>
                    </w:rPr>
                    <w:t xml:space="preserve">наименование </w:t>
                  </w:r>
                  <w:r w:rsidR="000B32D9" w:rsidRPr="00116DE4">
                    <w:rPr>
                      <w:i/>
                      <w:sz w:val="28"/>
                      <w:szCs w:val="28"/>
                    </w:rPr>
                    <w:t>структурного подразделения Банка России</w:t>
                  </w:r>
                  <w:r w:rsidR="005B4B4F" w:rsidRPr="00116DE4">
                    <w:rPr>
                      <w:i/>
                      <w:sz w:val="28"/>
                      <w:szCs w:val="28"/>
                    </w:rPr>
                    <w:t xml:space="preserve"> заказчика компонента ИТС</w:t>
                  </w:r>
                  <w:r w:rsidR="00FB2263">
                    <w:rPr>
                      <w:i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5F4F2E" w:rsidRDefault="005F4F2E" w:rsidP="00654BC6"/>
        </w:tc>
      </w:tr>
      <w:tr w:rsidR="005F4F2E" w:rsidRPr="008669D5" w:rsidTr="0027631B">
        <w:trPr>
          <w:trHeight w:val="816"/>
        </w:trPr>
        <w:tc>
          <w:tcPr>
            <w:tcW w:w="660" w:type="dxa"/>
          </w:tcPr>
          <w:p w:rsidR="005F4F2E" w:rsidRPr="008669D5" w:rsidRDefault="005F4F2E" w:rsidP="00654BC6">
            <w:pPr>
              <w:spacing w:before="60" w:line="420" w:lineRule="exact"/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5F4F2E" w:rsidRPr="008669D5" w:rsidRDefault="005F4F2E" w:rsidP="00654BC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И.О.</w:t>
            </w:r>
          </w:p>
        </w:tc>
        <w:tc>
          <w:tcPr>
            <w:tcW w:w="4916" w:type="dxa"/>
          </w:tcPr>
          <w:p w:rsidR="005F4F2E" w:rsidRPr="008669D5" w:rsidRDefault="005F4F2E" w:rsidP="005F4F2E">
            <w:pPr>
              <w:widowControl w:val="0"/>
              <w:numPr>
                <w:ilvl w:val="0"/>
                <w:numId w:val="23"/>
              </w:numPr>
              <w:tabs>
                <w:tab w:val="clear" w:pos="417"/>
              </w:tabs>
              <w:spacing w:line="400" w:lineRule="exact"/>
              <w:ind w:left="356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</w:tr>
    </w:tbl>
    <w:p w:rsidR="00C54291" w:rsidRPr="00B4796F" w:rsidRDefault="008407AE" w:rsidP="00C54291">
      <w:pPr>
        <w:spacing w:line="360" w:lineRule="auto"/>
        <w:ind w:firstLine="567"/>
        <w:jc w:val="left"/>
        <w:rPr>
          <w:sz w:val="28"/>
          <w:szCs w:val="28"/>
        </w:rPr>
      </w:pPr>
      <w:ins w:id="1" w:author="Рыжова Надежда Михайловна" w:date="2021-02-05T14:11:00Z">
        <w:r>
          <w:rPr>
            <w:color w:val="000000"/>
          </w:rPr>
          <w:br w:type="page"/>
        </w:r>
      </w:ins>
      <w:r w:rsidR="00C54291" w:rsidRPr="00B4796F">
        <w:rPr>
          <w:sz w:val="28"/>
          <w:szCs w:val="28"/>
        </w:rPr>
        <w:lastRenderedPageBreak/>
        <w:t xml:space="preserve">В соответствии с </w:t>
      </w:r>
      <w:r w:rsidR="00116DE4" w:rsidRPr="00116DE4">
        <w:rPr>
          <w:sz w:val="28"/>
          <w:szCs w:val="28"/>
        </w:rPr>
        <w:t>р</w:t>
      </w:r>
      <w:r w:rsidR="00F02D6F" w:rsidRPr="00116DE4">
        <w:rPr>
          <w:sz w:val="28"/>
          <w:szCs w:val="28"/>
        </w:rPr>
        <w:t>аспоряжением</w:t>
      </w:r>
      <w:r w:rsidR="00F02D6F">
        <w:rPr>
          <w:sz w:val="28"/>
          <w:szCs w:val="28"/>
        </w:rPr>
        <w:t xml:space="preserve"> </w:t>
      </w:r>
      <w:r w:rsidR="00F260C7">
        <w:rPr>
          <w:sz w:val="28"/>
          <w:szCs w:val="28"/>
        </w:rPr>
        <w:t xml:space="preserve">Банка России </w:t>
      </w:r>
      <w:r w:rsidR="00F02D6F">
        <w:rPr>
          <w:sz w:val="28"/>
          <w:szCs w:val="28"/>
        </w:rPr>
        <w:t>о проведении опытной эксплуатации от</w:t>
      </w:r>
      <w:r w:rsidR="00006FF0">
        <w:rPr>
          <w:sz w:val="28"/>
          <w:szCs w:val="28"/>
        </w:rPr>
        <w:t> </w:t>
      </w:r>
      <w:r w:rsidR="00FB2263">
        <w:rPr>
          <w:sz w:val="28"/>
          <w:szCs w:val="28"/>
        </w:rPr>
        <w:t>____</w:t>
      </w:r>
      <w:r w:rsidR="00F02D6F">
        <w:rPr>
          <w:sz w:val="28"/>
          <w:szCs w:val="28"/>
        </w:rPr>
        <w:t xml:space="preserve"> </w:t>
      </w:r>
      <w:r w:rsidR="00FB2263">
        <w:rPr>
          <w:sz w:val="28"/>
          <w:szCs w:val="28"/>
        </w:rPr>
        <w:t xml:space="preserve">____________ 20__ года № </w:t>
      </w:r>
      <w:r w:rsidR="00FB2263">
        <w:rPr>
          <w:i/>
          <w:sz w:val="28"/>
          <w:szCs w:val="28"/>
        </w:rPr>
        <w:t>(</w:t>
      </w:r>
      <w:r w:rsidR="00FB2263" w:rsidRPr="00FB2263">
        <w:rPr>
          <w:i/>
        </w:rPr>
        <w:t>РК САДД</w:t>
      </w:r>
      <w:r w:rsidR="00FB2263">
        <w:rPr>
          <w:i/>
          <w:sz w:val="28"/>
          <w:szCs w:val="28"/>
        </w:rPr>
        <w:t xml:space="preserve">) </w:t>
      </w:r>
      <w:r w:rsidR="00F02D6F">
        <w:rPr>
          <w:sz w:val="28"/>
          <w:szCs w:val="28"/>
        </w:rPr>
        <w:t xml:space="preserve">в </w:t>
      </w:r>
    </w:p>
    <w:p w:rsidR="007D092D" w:rsidRDefault="007D092D" w:rsidP="007D092D">
      <w:pPr>
        <w:spacing w:line="276" w:lineRule="auto"/>
      </w:pPr>
      <w:r>
        <w:t>________________________________________________</w:t>
      </w:r>
      <w:r w:rsidR="00557A8B">
        <w:t>_______________________________</w:t>
      </w:r>
    </w:p>
    <w:p w:rsidR="007D092D" w:rsidRPr="00162604" w:rsidRDefault="007D092D" w:rsidP="007D092D">
      <w:pPr>
        <w:spacing w:after="240"/>
        <w:ind w:firstLine="567"/>
        <w:jc w:val="center"/>
        <w:rPr>
          <w:i/>
          <w:sz w:val="22"/>
          <w:szCs w:val="22"/>
        </w:rPr>
      </w:pPr>
      <w:r w:rsidRPr="00162604">
        <w:rPr>
          <w:i/>
          <w:sz w:val="22"/>
          <w:szCs w:val="22"/>
        </w:rPr>
        <w:t>наименование структурного подразделения</w:t>
      </w:r>
      <w:r w:rsidR="00006FF0" w:rsidRPr="00162604">
        <w:rPr>
          <w:i/>
          <w:sz w:val="22"/>
          <w:szCs w:val="22"/>
        </w:rPr>
        <w:t xml:space="preserve"> (</w:t>
      </w:r>
      <w:r w:rsidRPr="00162604">
        <w:rPr>
          <w:i/>
          <w:sz w:val="22"/>
          <w:szCs w:val="22"/>
        </w:rPr>
        <w:t>подразделений</w:t>
      </w:r>
      <w:r w:rsidR="00006FF0" w:rsidRPr="00162604">
        <w:rPr>
          <w:i/>
          <w:sz w:val="22"/>
          <w:szCs w:val="22"/>
        </w:rPr>
        <w:t>)</w:t>
      </w:r>
      <w:r w:rsidRPr="00162604">
        <w:rPr>
          <w:i/>
          <w:sz w:val="22"/>
          <w:szCs w:val="22"/>
        </w:rPr>
        <w:t>, участник</w:t>
      </w:r>
      <w:r w:rsidR="00F02D6F" w:rsidRPr="00162604">
        <w:rPr>
          <w:i/>
          <w:sz w:val="22"/>
          <w:szCs w:val="22"/>
        </w:rPr>
        <w:t>а (</w:t>
      </w:r>
      <w:r w:rsidR="00006FF0" w:rsidRPr="00162604">
        <w:rPr>
          <w:i/>
          <w:sz w:val="22"/>
          <w:szCs w:val="22"/>
        </w:rPr>
        <w:t>участник</w:t>
      </w:r>
      <w:r w:rsidR="00F02D6F" w:rsidRPr="00162604">
        <w:rPr>
          <w:i/>
          <w:sz w:val="22"/>
          <w:szCs w:val="22"/>
        </w:rPr>
        <w:t>ов)</w:t>
      </w:r>
      <w:r w:rsidRPr="00162604">
        <w:rPr>
          <w:i/>
          <w:sz w:val="22"/>
          <w:szCs w:val="22"/>
        </w:rPr>
        <w:t xml:space="preserve"> опытной эксплуатации</w:t>
      </w:r>
    </w:p>
    <w:p w:rsidR="00C54291" w:rsidRDefault="00C54291" w:rsidP="00F02D6F">
      <w:pPr>
        <w:spacing w:line="360" w:lineRule="auto"/>
      </w:pPr>
      <w:r>
        <w:rPr>
          <w:sz w:val="28"/>
          <w:szCs w:val="28"/>
        </w:rPr>
        <w:t xml:space="preserve">в период с </w:t>
      </w:r>
      <w:r w:rsidR="00FB2263">
        <w:rPr>
          <w:sz w:val="28"/>
          <w:szCs w:val="28"/>
        </w:rPr>
        <w:t>_</w:t>
      </w:r>
      <w:r w:rsidR="00F02D6F">
        <w:rPr>
          <w:sz w:val="28"/>
          <w:szCs w:val="28"/>
        </w:rPr>
        <w:t xml:space="preserve">___ </w:t>
      </w:r>
      <w:r w:rsidR="00E30516">
        <w:rPr>
          <w:sz w:val="28"/>
          <w:szCs w:val="28"/>
        </w:rPr>
        <w:t>____________</w:t>
      </w:r>
      <w:r>
        <w:rPr>
          <w:sz w:val="28"/>
          <w:szCs w:val="28"/>
        </w:rPr>
        <w:t>20_</w:t>
      </w:r>
      <w:r w:rsidRPr="005E49FE">
        <w:rPr>
          <w:sz w:val="28"/>
          <w:szCs w:val="28"/>
        </w:rPr>
        <w:t xml:space="preserve">_ года по </w:t>
      </w:r>
      <w:r w:rsidR="00F02D6F">
        <w:rPr>
          <w:sz w:val="28"/>
          <w:szCs w:val="28"/>
        </w:rPr>
        <w:t>____</w:t>
      </w:r>
      <w:r w:rsidR="00FB2263">
        <w:rPr>
          <w:sz w:val="28"/>
          <w:szCs w:val="28"/>
        </w:rPr>
        <w:t>_</w:t>
      </w:r>
      <w:r w:rsidR="00F02D6F">
        <w:rPr>
          <w:sz w:val="28"/>
          <w:szCs w:val="28"/>
        </w:rPr>
        <w:t xml:space="preserve"> </w:t>
      </w:r>
      <w:r w:rsidRPr="005E49FE">
        <w:rPr>
          <w:sz w:val="28"/>
          <w:szCs w:val="28"/>
        </w:rPr>
        <w:t>_______</w:t>
      </w:r>
      <w:r w:rsidR="00E30516">
        <w:rPr>
          <w:sz w:val="28"/>
          <w:szCs w:val="28"/>
        </w:rPr>
        <w:t>_______</w:t>
      </w:r>
      <w:r>
        <w:rPr>
          <w:sz w:val="28"/>
          <w:szCs w:val="28"/>
        </w:rPr>
        <w:t xml:space="preserve">20__ года проведена </w:t>
      </w:r>
      <w:r w:rsidRPr="005E49FE">
        <w:rPr>
          <w:sz w:val="28"/>
          <w:szCs w:val="28"/>
        </w:rPr>
        <w:t>опытная эксплуатация</w:t>
      </w:r>
      <w:r>
        <w:t xml:space="preserve"> ____________________________________________________</w:t>
      </w:r>
      <w:r w:rsidR="00557A8B">
        <w:t>___________________________</w:t>
      </w:r>
      <w:r w:rsidR="004A2C7E">
        <w:t>,</w:t>
      </w:r>
    </w:p>
    <w:p w:rsidR="00C54291" w:rsidRPr="00FB2263" w:rsidRDefault="00C54291" w:rsidP="00C54291">
      <w:pPr>
        <w:spacing w:line="360" w:lineRule="auto"/>
        <w:ind w:firstLine="567"/>
        <w:jc w:val="center"/>
        <w:rPr>
          <w:i/>
        </w:rPr>
      </w:pPr>
      <w:r w:rsidRPr="00FB2263">
        <w:rPr>
          <w:i/>
        </w:rPr>
        <w:t>наименование компонента ИТС</w:t>
      </w:r>
    </w:p>
    <w:p w:rsidR="00C54291" w:rsidRDefault="00C54291" w:rsidP="00C54291">
      <w:pPr>
        <w:spacing w:line="360" w:lineRule="auto"/>
        <w:rPr>
          <w:sz w:val="28"/>
          <w:szCs w:val="28"/>
        </w:rPr>
      </w:pPr>
      <w:r w:rsidRPr="005E49FE">
        <w:rPr>
          <w:sz w:val="28"/>
          <w:szCs w:val="28"/>
        </w:rPr>
        <w:t>разработанного</w:t>
      </w:r>
      <w:r w:rsidR="00006FF0">
        <w:rPr>
          <w:sz w:val="28"/>
          <w:szCs w:val="28"/>
        </w:rPr>
        <w:t xml:space="preserve"> </w:t>
      </w:r>
      <w:r w:rsidR="003D5C41">
        <w:rPr>
          <w:sz w:val="28"/>
          <w:szCs w:val="28"/>
        </w:rPr>
        <w:t>или</w:t>
      </w:r>
      <w:r w:rsidR="00006FF0">
        <w:rPr>
          <w:sz w:val="28"/>
          <w:szCs w:val="28"/>
        </w:rPr>
        <w:t xml:space="preserve"> </w:t>
      </w:r>
      <w:r w:rsidR="00E30516">
        <w:rPr>
          <w:sz w:val="28"/>
          <w:szCs w:val="28"/>
        </w:rPr>
        <w:t>доработанного</w:t>
      </w:r>
      <w:r w:rsidRPr="005E49FE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 требованиями</w:t>
      </w:r>
      <w:r w:rsidR="00F02D6F">
        <w:rPr>
          <w:sz w:val="28"/>
          <w:szCs w:val="28"/>
        </w:rPr>
        <w:t xml:space="preserve"> документа «Техническое задание» </w:t>
      </w:r>
      <w:r w:rsidR="00F02D6F" w:rsidRPr="006A546C">
        <w:rPr>
          <w:i/>
          <w:sz w:val="22"/>
          <w:szCs w:val="22"/>
        </w:rPr>
        <w:t>(</w:t>
      </w:r>
      <w:r w:rsidR="00F02D6F" w:rsidRPr="00FB2263">
        <w:rPr>
          <w:i/>
        </w:rPr>
        <w:t>обозначение документа</w:t>
      </w:r>
      <w:r w:rsidR="00F02D6F" w:rsidRPr="006A546C">
        <w:rPr>
          <w:i/>
          <w:sz w:val="22"/>
          <w:szCs w:val="22"/>
        </w:rPr>
        <w:t>)</w:t>
      </w:r>
      <w:r w:rsidR="00006FF0">
        <w:rPr>
          <w:sz w:val="28"/>
          <w:szCs w:val="28"/>
        </w:rPr>
        <w:t xml:space="preserve"> </w:t>
      </w:r>
      <w:r w:rsidR="00E30516">
        <w:rPr>
          <w:sz w:val="28"/>
          <w:szCs w:val="28"/>
        </w:rPr>
        <w:t>/</w:t>
      </w:r>
      <w:r w:rsidR="00F02D6F">
        <w:rPr>
          <w:sz w:val="28"/>
          <w:szCs w:val="28"/>
        </w:rPr>
        <w:t xml:space="preserve"> </w:t>
      </w:r>
      <w:r w:rsidR="00E30516">
        <w:rPr>
          <w:sz w:val="28"/>
          <w:szCs w:val="28"/>
        </w:rPr>
        <w:t xml:space="preserve">«Техническое задание на развитие» </w:t>
      </w:r>
      <w:r w:rsidR="00E30516" w:rsidRPr="00FB2263">
        <w:rPr>
          <w:i/>
        </w:rPr>
        <w:t>(обозначение документа</w:t>
      </w:r>
      <w:r w:rsidR="00E30516" w:rsidRPr="006A546C">
        <w:rPr>
          <w:i/>
          <w:sz w:val="22"/>
          <w:szCs w:val="22"/>
        </w:rPr>
        <w:t>)</w:t>
      </w:r>
      <w:r w:rsidR="00E30516">
        <w:rPr>
          <w:sz w:val="28"/>
          <w:szCs w:val="28"/>
        </w:rPr>
        <w:t xml:space="preserve"> </w:t>
      </w:r>
      <w:r w:rsidR="00F02D6F">
        <w:rPr>
          <w:sz w:val="28"/>
          <w:szCs w:val="28"/>
        </w:rPr>
        <w:t xml:space="preserve">и документа «Функциональные требования» </w:t>
      </w:r>
      <w:r w:rsidR="00F02D6F" w:rsidRPr="006A546C">
        <w:rPr>
          <w:i/>
          <w:sz w:val="22"/>
          <w:szCs w:val="22"/>
        </w:rPr>
        <w:t>(</w:t>
      </w:r>
      <w:r w:rsidR="00FB2263">
        <w:rPr>
          <w:i/>
        </w:rPr>
        <w:t>дата и № РК САДД</w:t>
      </w:r>
      <w:r w:rsidR="00F02D6F" w:rsidRPr="006A546C">
        <w:rPr>
          <w:i/>
          <w:sz w:val="22"/>
          <w:szCs w:val="22"/>
        </w:rPr>
        <w:t>)</w:t>
      </w:r>
      <w:r w:rsidR="00F02D6F">
        <w:rPr>
          <w:sz w:val="28"/>
          <w:szCs w:val="28"/>
        </w:rPr>
        <w:t>.</w:t>
      </w:r>
    </w:p>
    <w:p w:rsidR="009C5037" w:rsidRPr="009C5037" w:rsidRDefault="009C5037" w:rsidP="00062225">
      <w:pPr>
        <w:spacing w:line="360" w:lineRule="auto"/>
        <w:ind w:firstLine="709"/>
        <w:rPr>
          <w:sz w:val="28"/>
          <w:szCs w:val="28"/>
        </w:rPr>
      </w:pPr>
      <w:r w:rsidRPr="009C5037">
        <w:rPr>
          <w:sz w:val="28"/>
          <w:szCs w:val="28"/>
        </w:rPr>
        <w:t xml:space="preserve">Опытная эксплуатация проводилась на полном объеме реальной информации в соответствии с Программой </w:t>
      </w:r>
      <w:r>
        <w:rPr>
          <w:sz w:val="28"/>
          <w:szCs w:val="28"/>
        </w:rPr>
        <w:t>опытной эксплуатации.</w:t>
      </w:r>
    </w:p>
    <w:p w:rsidR="000B383C" w:rsidRDefault="00DE1472" w:rsidP="00E30516">
      <w:pPr>
        <w:ind w:firstLine="709"/>
        <w:rPr>
          <w:color w:val="000000"/>
          <w:sz w:val="28"/>
          <w:szCs w:val="28"/>
        </w:rPr>
      </w:pPr>
      <w:r w:rsidRPr="00DE1472">
        <w:rPr>
          <w:color w:val="000000"/>
          <w:sz w:val="28"/>
          <w:szCs w:val="28"/>
        </w:rPr>
        <w:t xml:space="preserve">Ход </w:t>
      </w:r>
      <w:r w:rsidR="000B383C">
        <w:rPr>
          <w:color w:val="000000"/>
          <w:sz w:val="28"/>
          <w:szCs w:val="28"/>
        </w:rPr>
        <w:t xml:space="preserve">проведения </w:t>
      </w:r>
      <w:r w:rsidRPr="00DE1472">
        <w:rPr>
          <w:color w:val="000000"/>
          <w:sz w:val="28"/>
          <w:szCs w:val="28"/>
        </w:rPr>
        <w:t xml:space="preserve">опытной эксплуатации </w:t>
      </w:r>
      <w:r w:rsidR="0027631B">
        <w:rPr>
          <w:color w:val="000000"/>
          <w:sz w:val="28"/>
          <w:szCs w:val="28"/>
        </w:rPr>
        <w:t>приведен в п</w:t>
      </w:r>
      <w:r w:rsidR="00ED78F8">
        <w:rPr>
          <w:color w:val="000000"/>
          <w:sz w:val="28"/>
          <w:szCs w:val="28"/>
        </w:rPr>
        <w:t>риложении</w:t>
      </w:r>
      <w:r w:rsidRPr="00DE1472">
        <w:rPr>
          <w:color w:val="000000"/>
          <w:sz w:val="28"/>
          <w:szCs w:val="28"/>
        </w:rPr>
        <w:t>.</w:t>
      </w:r>
    </w:p>
    <w:p w:rsidR="000B383C" w:rsidRDefault="000B383C" w:rsidP="000B383C">
      <w:pPr>
        <w:rPr>
          <w:color w:val="000000"/>
          <w:sz w:val="28"/>
          <w:szCs w:val="28"/>
        </w:rPr>
      </w:pPr>
    </w:p>
    <w:p w:rsidR="00BA5326" w:rsidRDefault="009C5037" w:rsidP="000B383C">
      <w:pPr>
        <w:spacing w:line="360" w:lineRule="auto"/>
        <w:ind w:left="927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BA5326">
        <w:rPr>
          <w:b/>
          <w:sz w:val="28"/>
          <w:szCs w:val="28"/>
        </w:rPr>
        <w:t xml:space="preserve"> опытной эксплуатации</w:t>
      </w:r>
    </w:p>
    <w:p w:rsidR="00791D5C" w:rsidRDefault="00557A8B" w:rsidP="00162604">
      <w:pPr>
        <w:numPr>
          <w:ilvl w:val="0"/>
          <w:numId w:val="27"/>
        </w:numPr>
        <w:ind w:left="426" w:hanging="426"/>
      </w:pPr>
      <w:r>
        <w:t>__</w:t>
      </w:r>
      <w:r w:rsidR="00791D5C">
        <w:t>_____________________________________________________________</w:t>
      </w:r>
      <w:r w:rsidR="00B6672E">
        <w:t>__</w:t>
      </w:r>
      <w:r w:rsidR="00791D5C">
        <w:t>_</w:t>
      </w:r>
      <w:r>
        <w:t>_________</w:t>
      </w:r>
    </w:p>
    <w:p w:rsidR="009C5037" w:rsidRPr="00162604" w:rsidRDefault="009C5037" w:rsidP="00162604">
      <w:pPr>
        <w:pStyle w:val="Date"/>
        <w:spacing w:line="240" w:lineRule="auto"/>
        <w:jc w:val="center"/>
        <w:rPr>
          <w:i/>
          <w:sz w:val="22"/>
          <w:szCs w:val="22"/>
        </w:rPr>
      </w:pPr>
      <w:r w:rsidRPr="00162604">
        <w:rPr>
          <w:i/>
          <w:sz w:val="22"/>
          <w:szCs w:val="22"/>
        </w:rPr>
        <w:t>сведения о правильности функционирования компонента ИТС</w:t>
      </w:r>
    </w:p>
    <w:p w:rsidR="009C5037" w:rsidRDefault="009C5037" w:rsidP="00162604">
      <w:pPr>
        <w:numPr>
          <w:ilvl w:val="0"/>
          <w:numId w:val="27"/>
        </w:numPr>
        <w:ind w:left="426" w:hanging="426"/>
      </w:pPr>
      <w:r w:rsidRPr="009C5037">
        <w:t>__________________________________________________________________________</w:t>
      </w:r>
    </w:p>
    <w:p w:rsidR="009C5037" w:rsidRPr="00162604" w:rsidRDefault="009C5037" w:rsidP="00162604">
      <w:pPr>
        <w:pStyle w:val="Date"/>
        <w:spacing w:line="240" w:lineRule="auto"/>
        <w:jc w:val="center"/>
        <w:rPr>
          <w:i/>
          <w:sz w:val="22"/>
          <w:szCs w:val="22"/>
        </w:rPr>
      </w:pPr>
      <w:r w:rsidRPr="00162604">
        <w:rPr>
          <w:i/>
          <w:sz w:val="22"/>
          <w:szCs w:val="22"/>
        </w:rPr>
        <w:t>сведения о проверке выполнения требований</w:t>
      </w:r>
      <w:r w:rsidR="00306E85" w:rsidRPr="00162604">
        <w:rPr>
          <w:i/>
          <w:sz w:val="22"/>
          <w:szCs w:val="22"/>
        </w:rPr>
        <w:t xml:space="preserve"> по информационной безопасности</w:t>
      </w:r>
    </w:p>
    <w:p w:rsidR="009C5037" w:rsidRDefault="009C5037" w:rsidP="00162604">
      <w:pPr>
        <w:numPr>
          <w:ilvl w:val="0"/>
          <w:numId w:val="27"/>
        </w:numPr>
        <w:ind w:left="426" w:hanging="426"/>
      </w:pPr>
      <w:r w:rsidRPr="009C5037">
        <w:t>__________________________________________________________________________</w:t>
      </w:r>
    </w:p>
    <w:p w:rsidR="009C5037" w:rsidRPr="00162604" w:rsidRDefault="009C5037" w:rsidP="00162604">
      <w:pPr>
        <w:pStyle w:val="Date"/>
        <w:spacing w:line="240" w:lineRule="auto"/>
        <w:jc w:val="center"/>
        <w:rPr>
          <w:i/>
          <w:sz w:val="22"/>
          <w:szCs w:val="22"/>
        </w:rPr>
      </w:pPr>
      <w:r w:rsidRPr="00162604">
        <w:rPr>
          <w:i/>
          <w:sz w:val="22"/>
          <w:szCs w:val="22"/>
        </w:rPr>
        <w:t xml:space="preserve">сведения о достаточности (недостаточности) указаний пользователям, </w:t>
      </w:r>
      <w:r w:rsidR="00D8190B" w:rsidRPr="00162604">
        <w:rPr>
          <w:i/>
          <w:sz w:val="22"/>
          <w:szCs w:val="22"/>
        </w:rPr>
        <w:t>содержащ</w:t>
      </w:r>
      <w:r w:rsidR="00D8190B">
        <w:rPr>
          <w:i/>
          <w:sz w:val="22"/>
          <w:szCs w:val="22"/>
        </w:rPr>
        <w:t>их</w:t>
      </w:r>
      <w:r w:rsidR="00D8190B" w:rsidRPr="00162604">
        <w:rPr>
          <w:i/>
          <w:sz w:val="22"/>
          <w:szCs w:val="22"/>
        </w:rPr>
        <w:t>ся в</w:t>
      </w:r>
      <w:r w:rsidR="00D8190B">
        <w:rPr>
          <w:i/>
          <w:sz w:val="22"/>
          <w:szCs w:val="22"/>
        </w:rPr>
        <w:t> </w:t>
      </w:r>
      <w:r w:rsidR="00306E85" w:rsidRPr="00162604">
        <w:rPr>
          <w:i/>
          <w:sz w:val="22"/>
          <w:szCs w:val="22"/>
        </w:rPr>
        <w:t>эксплуатационной документации</w:t>
      </w:r>
    </w:p>
    <w:p w:rsidR="009C5037" w:rsidRDefault="009C5037" w:rsidP="00162604">
      <w:pPr>
        <w:numPr>
          <w:ilvl w:val="0"/>
          <w:numId w:val="27"/>
        </w:numPr>
        <w:ind w:left="426" w:hanging="426"/>
      </w:pPr>
      <w:r w:rsidRPr="009C5037">
        <w:t>__________________________________________________________________________</w:t>
      </w:r>
    </w:p>
    <w:p w:rsidR="00791D5C" w:rsidRPr="00162604" w:rsidRDefault="000F7CC1" w:rsidP="00162604">
      <w:pPr>
        <w:pStyle w:val="Date"/>
        <w:spacing w:line="240" w:lineRule="auto"/>
        <w:jc w:val="center"/>
        <w:rPr>
          <w:i/>
          <w:sz w:val="22"/>
          <w:szCs w:val="22"/>
        </w:rPr>
      </w:pPr>
      <w:r w:rsidRPr="00162604">
        <w:rPr>
          <w:i/>
          <w:sz w:val="22"/>
          <w:szCs w:val="22"/>
        </w:rPr>
        <w:t xml:space="preserve">сведения о замечаниях, предъявленных в </w:t>
      </w:r>
      <w:r w:rsidR="004A2C7E" w:rsidRPr="00162604">
        <w:rPr>
          <w:i/>
          <w:sz w:val="22"/>
          <w:szCs w:val="22"/>
        </w:rPr>
        <w:t xml:space="preserve">течение </w:t>
      </w:r>
      <w:r w:rsidRPr="00162604">
        <w:rPr>
          <w:i/>
          <w:sz w:val="22"/>
          <w:szCs w:val="22"/>
        </w:rPr>
        <w:t xml:space="preserve">опытной эксплуатации, и их устранении </w:t>
      </w:r>
      <w:r w:rsidR="00062225">
        <w:rPr>
          <w:i/>
          <w:sz w:val="22"/>
          <w:szCs w:val="22"/>
        </w:rPr>
        <w:br/>
      </w:r>
      <w:r w:rsidRPr="00162604">
        <w:rPr>
          <w:i/>
          <w:sz w:val="22"/>
          <w:szCs w:val="22"/>
        </w:rPr>
        <w:t>(</w:t>
      </w:r>
      <w:r w:rsidR="00E46C76" w:rsidRPr="00162604">
        <w:rPr>
          <w:i/>
          <w:sz w:val="22"/>
          <w:szCs w:val="22"/>
        </w:rPr>
        <w:t>не устранении</w:t>
      </w:r>
      <w:r w:rsidRPr="00162604">
        <w:rPr>
          <w:i/>
          <w:sz w:val="22"/>
          <w:szCs w:val="22"/>
        </w:rPr>
        <w:t>)</w:t>
      </w:r>
    </w:p>
    <w:p w:rsidR="00791D5C" w:rsidRPr="002A354D" w:rsidRDefault="00791D5C" w:rsidP="00162604">
      <w:pPr>
        <w:numPr>
          <w:ilvl w:val="0"/>
          <w:numId w:val="27"/>
        </w:numPr>
        <w:ind w:left="426" w:hanging="426"/>
      </w:pPr>
      <w:r>
        <w:t>_________________________________________</w:t>
      </w:r>
      <w:r w:rsidR="00557A8B">
        <w:t>________________________</w:t>
      </w:r>
      <w:r w:rsidR="00B6672E">
        <w:t>__</w:t>
      </w:r>
      <w:r w:rsidR="00557A8B">
        <w:t>________</w:t>
      </w:r>
    </w:p>
    <w:p w:rsidR="00791D5C" w:rsidRPr="00162604" w:rsidRDefault="000F7CC1" w:rsidP="00162604">
      <w:pPr>
        <w:pStyle w:val="Date"/>
        <w:spacing w:line="240" w:lineRule="auto"/>
        <w:ind w:left="567"/>
        <w:jc w:val="center"/>
        <w:rPr>
          <w:i/>
          <w:sz w:val="22"/>
          <w:szCs w:val="22"/>
        </w:rPr>
      </w:pPr>
      <w:r w:rsidRPr="00162604">
        <w:rPr>
          <w:i/>
          <w:sz w:val="22"/>
          <w:szCs w:val="22"/>
        </w:rPr>
        <w:t xml:space="preserve">сведения о готовности (неготовности) компонента ИТС к представлению на приемочные испытания. </w:t>
      </w:r>
      <w:r w:rsidR="004A2C7E" w:rsidRPr="00162604">
        <w:rPr>
          <w:i/>
          <w:sz w:val="22"/>
          <w:szCs w:val="22"/>
        </w:rPr>
        <w:t>В </w:t>
      </w:r>
      <w:r w:rsidR="00791D5C" w:rsidRPr="00162604">
        <w:rPr>
          <w:i/>
          <w:sz w:val="22"/>
          <w:szCs w:val="22"/>
        </w:rPr>
        <w:t xml:space="preserve">случае если замечания, выявленные в процессе опытной эксплуатации, </w:t>
      </w:r>
      <w:r w:rsidR="00D8190B" w:rsidRPr="00162604">
        <w:rPr>
          <w:i/>
          <w:sz w:val="22"/>
          <w:szCs w:val="22"/>
        </w:rPr>
        <w:t>не</w:t>
      </w:r>
      <w:r w:rsidR="00D8190B">
        <w:rPr>
          <w:i/>
          <w:sz w:val="22"/>
          <w:szCs w:val="22"/>
        </w:rPr>
        <w:t> </w:t>
      </w:r>
      <w:r w:rsidR="00791D5C" w:rsidRPr="00162604">
        <w:rPr>
          <w:i/>
          <w:sz w:val="22"/>
          <w:szCs w:val="22"/>
        </w:rPr>
        <w:t>устранены, но не препятствуют приемки компонента ИТС в постоянную эксплуатацию, это следует указать</w:t>
      </w:r>
    </w:p>
    <w:p w:rsidR="000B383C" w:rsidRDefault="000B383C" w:rsidP="0021247B">
      <w:pPr>
        <w:pStyle w:val="afd"/>
        <w:ind w:left="5670" w:hanging="5670"/>
        <w:rPr>
          <w:sz w:val="28"/>
          <w:szCs w:val="28"/>
          <w:u w:val="single"/>
        </w:rPr>
      </w:pPr>
    </w:p>
    <w:p w:rsidR="000B383C" w:rsidRDefault="000B383C" w:rsidP="0021247B">
      <w:pPr>
        <w:pStyle w:val="afd"/>
        <w:ind w:firstLine="0"/>
        <w:rPr>
          <w:sz w:val="28"/>
          <w:szCs w:val="28"/>
          <w:u w:val="single"/>
        </w:rPr>
      </w:pPr>
      <w:r w:rsidRPr="000221B4">
        <w:rPr>
          <w:sz w:val="28"/>
          <w:szCs w:val="28"/>
          <w:u w:val="single"/>
        </w:rPr>
        <w:t xml:space="preserve">Подписи </w:t>
      </w:r>
      <w:r w:rsidR="008407AE">
        <w:rPr>
          <w:sz w:val="28"/>
          <w:szCs w:val="28"/>
          <w:u w:val="single"/>
        </w:rPr>
        <w:t>участников</w:t>
      </w:r>
      <w:r w:rsidR="008407AE">
        <w:rPr>
          <w:rStyle w:val="af5"/>
          <w:sz w:val="28"/>
          <w:szCs w:val="28"/>
          <w:u w:val="single"/>
        </w:rPr>
        <w:footnoteReference w:id="2"/>
      </w:r>
      <w:r w:rsidR="008407AE">
        <w:rPr>
          <w:sz w:val="28"/>
          <w:szCs w:val="28"/>
          <w:u w:val="single"/>
        </w:rPr>
        <w:t xml:space="preserve"> </w:t>
      </w:r>
      <w:r w:rsidR="0021247B">
        <w:rPr>
          <w:sz w:val="28"/>
          <w:szCs w:val="28"/>
          <w:u w:val="single"/>
        </w:rPr>
        <w:t>опытн</w:t>
      </w:r>
      <w:r w:rsidR="008407AE">
        <w:rPr>
          <w:sz w:val="28"/>
          <w:szCs w:val="28"/>
          <w:u w:val="single"/>
        </w:rPr>
        <w:t>ой</w:t>
      </w:r>
      <w:r w:rsidR="0021247B">
        <w:rPr>
          <w:sz w:val="28"/>
          <w:szCs w:val="28"/>
          <w:u w:val="single"/>
        </w:rPr>
        <w:t xml:space="preserve"> эксплуатаци</w:t>
      </w:r>
      <w:r w:rsidR="008407AE">
        <w:rPr>
          <w:sz w:val="28"/>
          <w:szCs w:val="28"/>
          <w:u w:val="single"/>
        </w:rPr>
        <w:t>и</w:t>
      </w:r>
      <w:r w:rsidR="0028243E">
        <w:rPr>
          <w:sz w:val="28"/>
          <w:szCs w:val="28"/>
          <w:u w:val="single"/>
        </w:rPr>
        <w:t>:</w:t>
      </w:r>
    </w:p>
    <w:tbl>
      <w:tblPr>
        <w:tblW w:w="4944" w:type="pct"/>
        <w:tblLook w:val="04A0" w:firstRow="1" w:lastRow="0" w:firstColumn="1" w:lastColumn="0" w:noHBand="0" w:noVBand="1"/>
      </w:tblPr>
      <w:tblGrid>
        <w:gridCol w:w="7161"/>
        <w:gridCol w:w="2397"/>
      </w:tblGrid>
      <w:tr w:rsidR="0028243E" w:rsidTr="0028243E">
        <w:trPr>
          <w:cantSplit/>
          <w:trHeight w:val="152"/>
        </w:trPr>
        <w:tc>
          <w:tcPr>
            <w:tcW w:w="3746" w:type="pct"/>
            <w:hideMark/>
          </w:tcPr>
          <w:p w:rsidR="0028243E" w:rsidRDefault="0028243E">
            <w:pPr>
              <w:jc w:val="right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  <w:hideMark/>
          </w:tcPr>
          <w:p w:rsidR="0028243E" w:rsidRDefault="0028243E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/И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.</w:t>
            </w:r>
            <w:r w:rsidR="004A2C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>/</w:t>
            </w:r>
          </w:p>
        </w:tc>
      </w:tr>
    </w:tbl>
    <w:p w:rsidR="006D29C2" w:rsidRDefault="006D29C2" w:rsidP="000B383C">
      <w:pPr>
        <w:pStyle w:val="afd"/>
        <w:ind w:left="5670" w:hanging="1701"/>
        <w:jc w:val="right"/>
        <w:rPr>
          <w:sz w:val="28"/>
          <w:szCs w:val="28"/>
          <w:u w:val="single"/>
        </w:rPr>
        <w:sectPr w:rsidR="006D29C2" w:rsidSect="00116DE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Sect"/>
          </w:footnotePr>
          <w:pgSz w:w="11906" w:h="16838" w:code="9"/>
          <w:pgMar w:top="1103" w:right="709" w:bottom="1559" w:left="1531" w:header="0" w:footer="567" w:gutter="0"/>
          <w:pgNumType w:start="1"/>
          <w:cols w:space="708"/>
          <w:titlePg/>
          <w:docGrid w:linePitch="360"/>
        </w:sectPr>
      </w:pPr>
    </w:p>
    <w:p w:rsidR="00E30516" w:rsidRPr="00E46C76" w:rsidRDefault="00287103" w:rsidP="00E46C76">
      <w:pPr>
        <w:ind w:right="-1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                                                                                                      </w:t>
      </w:r>
      <w:r w:rsidR="00ED78F8" w:rsidRPr="00E46C76">
        <w:rPr>
          <w:color w:val="000000"/>
          <w:sz w:val="28"/>
          <w:szCs w:val="28"/>
        </w:rPr>
        <w:t xml:space="preserve">Приложение </w:t>
      </w:r>
      <w:r w:rsidR="00887C81" w:rsidRPr="00E46C76">
        <w:rPr>
          <w:color w:val="000000"/>
          <w:sz w:val="28"/>
          <w:szCs w:val="28"/>
        </w:rPr>
        <w:t xml:space="preserve">к </w:t>
      </w:r>
      <w:r>
        <w:rPr>
          <w:color w:val="000000"/>
          <w:sz w:val="28"/>
          <w:szCs w:val="28"/>
        </w:rPr>
        <w:t>ж</w:t>
      </w:r>
      <w:r w:rsidRPr="00E46C76">
        <w:rPr>
          <w:color w:val="000000"/>
          <w:sz w:val="28"/>
          <w:szCs w:val="28"/>
        </w:rPr>
        <w:t xml:space="preserve">урналу </w:t>
      </w:r>
      <w:r w:rsidR="00887C81" w:rsidRPr="00E46C76">
        <w:rPr>
          <w:color w:val="000000"/>
          <w:sz w:val="28"/>
          <w:szCs w:val="28"/>
        </w:rPr>
        <w:t>опытной эксплуатации</w:t>
      </w:r>
    </w:p>
    <w:p w:rsidR="00BC4781" w:rsidRPr="00E46C76" w:rsidRDefault="00BC4781" w:rsidP="0021247B">
      <w:pPr>
        <w:ind w:left="8505" w:right="-141"/>
        <w:jc w:val="left"/>
        <w:rPr>
          <w:i/>
          <w:color w:val="000000"/>
          <w:sz w:val="28"/>
          <w:szCs w:val="28"/>
        </w:rPr>
      </w:pPr>
      <w:r w:rsidRPr="00E46C76">
        <w:rPr>
          <w:i/>
          <w:color w:val="000000"/>
          <w:sz w:val="28"/>
          <w:szCs w:val="28"/>
        </w:rPr>
        <w:t>(</w:t>
      </w:r>
      <w:r w:rsidR="00006FF0" w:rsidRPr="00E46C76">
        <w:rPr>
          <w:i/>
          <w:color w:val="000000"/>
          <w:sz w:val="28"/>
          <w:szCs w:val="28"/>
        </w:rPr>
        <w:t>н</w:t>
      </w:r>
      <w:r w:rsidRPr="00E46C76">
        <w:rPr>
          <w:i/>
          <w:color w:val="000000"/>
          <w:sz w:val="28"/>
          <w:szCs w:val="28"/>
        </w:rPr>
        <w:t xml:space="preserve">аименование компонента ИТС </w:t>
      </w:r>
      <w:r w:rsidR="00287103" w:rsidRPr="00E46C76">
        <w:rPr>
          <w:i/>
          <w:color w:val="000000"/>
          <w:sz w:val="28"/>
          <w:szCs w:val="28"/>
        </w:rPr>
        <w:t>из </w:t>
      </w:r>
      <w:r w:rsidR="00116DE4" w:rsidRPr="00E46C76">
        <w:rPr>
          <w:i/>
          <w:color w:val="000000"/>
          <w:sz w:val="28"/>
          <w:szCs w:val="28"/>
        </w:rPr>
        <w:t>р</w:t>
      </w:r>
      <w:r w:rsidRPr="00E46C76">
        <w:rPr>
          <w:i/>
          <w:color w:val="000000"/>
          <w:sz w:val="28"/>
          <w:szCs w:val="28"/>
        </w:rPr>
        <w:t>аспоряжения</w:t>
      </w:r>
      <w:r w:rsidR="00F93950" w:rsidRPr="00E46C76">
        <w:rPr>
          <w:i/>
          <w:color w:val="000000"/>
          <w:sz w:val="28"/>
          <w:szCs w:val="28"/>
        </w:rPr>
        <w:t xml:space="preserve"> Банка России</w:t>
      </w:r>
      <w:r w:rsidRPr="00E46C76">
        <w:rPr>
          <w:i/>
          <w:color w:val="000000"/>
          <w:sz w:val="28"/>
          <w:szCs w:val="28"/>
        </w:rPr>
        <w:t xml:space="preserve"> о проведении опытной эксплуатации)</w:t>
      </w:r>
    </w:p>
    <w:p w:rsidR="00887C81" w:rsidRDefault="00887C81" w:rsidP="00E30516">
      <w:pPr>
        <w:ind w:right="-141"/>
        <w:jc w:val="center"/>
        <w:rPr>
          <w:color w:val="000000"/>
          <w:sz w:val="28"/>
          <w:szCs w:val="28"/>
        </w:rPr>
      </w:pPr>
    </w:p>
    <w:p w:rsidR="00ED78F8" w:rsidRPr="00ED78F8" w:rsidRDefault="00ED78F8" w:rsidP="00E30516">
      <w:pPr>
        <w:ind w:right="-1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проведения опытной эксплуатации</w:t>
      </w:r>
    </w:p>
    <w:tbl>
      <w:tblPr>
        <w:tblpPr w:leftFromText="180" w:rightFromText="180" w:vertAnchor="text" w:horzAnchor="margin" w:tblpXSpec="center" w:tblpY="283"/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432"/>
        <w:gridCol w:w="3632"/>
        <w:gridCol w:w="1701"/>
        <w:gridCol w:w="1985"/>
        <w:gridCol w:w="1559"/>
      </w:tblGrid>
      <w:tr w:rsidR="00ED78F8" w:rsidRPr="00D242E0" w:rsidTr="00654BC6">
        <w:trPr>
          <w:trHeight w:val="74"/>
        </w:trPr>
        <w:tc>
          <w:tcPr>
            <w:tcW w:w="2235" w:type="dxa"/>
            <w:shd w:val="clear" w:color="auto" w:fill="D9D9D9"/>
            <w:vAlign w:val="center"/>
          </w:tcPr>
          <w:p w:rsidR="00ED78F8" w:rsidRPr="00D242E0" w:rsidRDefault="00ED78F8" w:rsidP="00654BC6">
            <w:pPr>
              <w:spacing w:line="276" w:lineRule="auto"/>
              <w:jc w:val="center"/>
              <w:rPr>
                <w:noProof/>
                <w:color w:val="000000"/>
              </w:rPr>
            </w:pPr>
            <w:r w:rsidRPr="00D242E0">
              <w:rPr>
                <w:noProof/>
                <w:color w:val="000000"/>
              </w:rPr>
              <w:t>Дата проведения работ</w:t>
            </w:r>
          </w:p>
        </w:tc>
        <w:tc>
          <w:tcPr>
            <w:tcW w:w="3432" w:type="dxa"/>
            <w:shd w:val="clear" w:color="auto" w:fill="D9D9D9"/>
            <w:vAlign w:val="center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  <w:r w:rsidRPr="00D242E0">
              <w:rPr>
                <w:noProof/>
                <w:color w:val="000000"/>
              </w:rPr>
              <w:t>Наименование работ</w:t>
            </w:r>
          </w:p>
        </w:tc>
        <w:tc>
          <w:tcPr>
            <w:tcW w:w="3632" w:type="dxa"/>
            <w:shd w:val="clear" w:color="auto" w:fill="D9D9D9"/>
            <w:vAlign w:val="center"/>
          </w:tcPr>
          <w:p w:rsidR="00ED78F8" w:rsidRPr="00D242E0" w:rsidRDefault="00ED78F8" w:rsidP="004A2C7E">
            <w:pPr>
              <w:jc w:val="center"/>
              <w:rPr>
                <w:noProof/>
                <w:color w:val="000000"/>
              </w:rPr>
            </w:pPr>
            <w:r w:rsidRPr="00D242E0">
              <w:rPr>
                <w:noProof/>
                <w:color w:val="000000"/>
              </w:rPr>
              <w:t>Результат выполнения работ</w:t>
            </w:r>
            <w:r w:rsidR="00006FF0">
              <w:rPr>
                <w:noProof/>
                <w:color w:val="000000"/>
              </w:rPr>
              <w:t xml:space="preserve"> </w:t>
            </w:r>
            <w:r w:rsidRPr="00D242E0">
              <w:rPr>
                <w:noProof/>
                <w:color w:val="000000"/>
              </w:rPr>
              <w:t>/</w:t>
            </w:r>
            <w:r w:rsidR="00006FF0">
              <w:rPr>
                <w:noProof/>
                <w:color w:val="000000"/>
              </w:rPr>
              <w:t xml:space="preserve"> </w:t>
            </w:r>
            <w:r w:rsidR="004A2C7E">
              <w:rPr>
                <w:noProof/>
                <w:color w:val="000000"/>
              </w:rPr>
              <w:t>с</w:t>
            </w:r>
            <w:r w:rsidR="004A2C7E" w:rsidRPr="00D242E0">
              <w:rPr>
                <w:noProof/>
                <w:color w:val="000000"/>
              </w:rPr>
              <w:t xml:space="preserve">ведения </w:t>
            </w:r>
            <w:r w:rsidRPr="00D242E0">
              <w:rPr>
                <w:noProof/>
                <w:color w:val="000000"/>
              </w:rPr>
              <w:t>о выявленных отказах, сбоях и аварийных ситуациях</w:t>
            </w:r>
            <w:r w:rsidR="00006FF0">
              <w:rPr>
                <w:noProof/>
                <w:color w:val="000000"/>
              </w:rPr>
              <w:t xml:space="preserve"> </w:t>
            </w:r>
            <w:r w:rsidRPr="00D242E0">
              <w:rPr>
                <w:noProof/>
                <w:color w:val="000000"/>
              </w:rPr>
              <w:t>/</w:t>
            </w:r>
            <w:r w:rsidR="00006FF0">
              <w:rPr>
                <w:noProof/>
                <w:color w:val="000000"/>
              </w:rPr>
              <w:t xml:space="preserve"> </w:t>
            </w:r>
            <w:r w:rsidR="004A2C7E">
              <w:rPr>
                <w:noProof/>
                <w:color w:val="000000"/>
              </w:rPr>
              <w:t>з</w:t>
            </w:r>
            <w:r w:rsidR="004A2C7E" w:rsidRPr="00D242E0">
              <w:rPr>
                <w:noProof/>
                <w:color w:val="000000"/>
              </w:rPr>
              <w:t xml:space="preserve">амечания </w:t>
            </w:r>
            <w:r w:rsidRPr="00D242E0">
              <w:rPr>
                <w:noProof/>
                <w:color w:val="000000"/>
              </w:rPr>
              <w:t>и предложения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  <w:r w:rsidRPr="00D242E0">
              <w:rPr>
                <w:noProof/>
                <w:color w:val="000000"/>
              </w:rPr>
              <w:t>Статус устранения замечания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  <w:r w:rsidRPr="00D242E0">
              <w:rPr>
                <w:noProof/>
                <w:color w:val="000000"/>
              </w:rPr>
              <w:t>Ответственный</w:t>
            </w:r>
            <w:r w:rsidR="00BC4781">
              <w:rPr>
                <w:noProof/>
                <w:color w:val="000000"/>
              </w:rPr>
              <w:t xml:space="preserve"> за устранение замечания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  <w:r w:rsidRPr="00D242E0">
              <w:rPr>
                <w:noProof/>
                <w:color w:val="000000"/>
              </w:rPr>
              <w:t>Примечание</w:t>
            </w:r>
          </w:p>
        </w:tc>
      </w:tr>
      <w:tr w:rsidR="00ED78F8" w:rsidRPr="00D242E0" w:rsidTr="00654BC6">
        <w:trPr>
          <w:trHeight w:val="116"/>
        </w:trPr>
        <w:tc>
          <w:tcPr>
            <w:tcW w:w="2235" w:type="dxa"/>
            <w:shd w:val="clear" w:color="auto" w:fill="auto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3432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3632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1985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</w:tr>
      <w:tr w:rsidR="00ED78F8" w:rsidRPr="00D242E0" w:rsidTr="00654BC6">
        <w:trPr>
          <w:trHeight w:val="116"/>
        </w:trPr>
        <w:tc>
          <w:tcPr>
            <w:tcW w:w="2235" w:type="dxa"/>
            <w:shd w:val="clear" w:color="auto" w:fill="auto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3432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3632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1985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</w:tr>
      <w:tr w:rsidR="00ED78F8" w:rsidRPr="00D242E0" w:rsidTr="00654BC6">
        <w:trPr>
          <w:trHeight w:val="116"/>
        </w:trPr>
        <w:tc>
          <w:tcPr>
            <w:tcW w:w="2235" w:type="dxa"/>
            <w:shd w:val="clear" w:color="auto" w:fill="auto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3432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3632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1985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</w:tr>
      <w:tr w:rsidR="00ED78F8" w:rsidRPr="00D242E0" w:rsidTr="00654BC6">
        <w:trPr>
          <w:trHeight w:val="116"/>
        </w:trPr>
        <w:tc>
          <w:tcPr>
            <w:tcW w:w="2235" w:type="dxa"/>
            <w:shd w:val="clear" w:color="auto" w:fill="auto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3432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3632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1985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</w:tr>
      <w:tr w:rsidR="00ED78F8" w:rsidRPr="00D242E0" w:rsidTr="00654BC6">
        <w:trPr>
          <w:trHeight w:val="116"/>
        </w:trPr>
        <w:tc>
          <w:tcPr>
            <w:tcW w:w="2235" w:type="dxa"/>
            <w:shd w:val="clear" w:color="auto" w:fill="auto"/>
          </w:tcPr>
          <w:p w:rsidR="00ED78F8" w:rsidRPr="00D242E0" w:rsidRDefault="00ED78F8" w:rsidP="00654BC6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3432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3632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  <w:tc>
          <w:tcPr>
            <w:tcW w:w="1985" w:type="dxa"/>
            <w:shd w:val="clear" w:color="auto" w:fill="auto"/>
          </w:tcPr>
          <w:p w:rsidR="00ED78F8" w:rsidRPr="00D242E0" w:rsidRDefault="00ED78F8" w:rsidP="00654BC6">
            <w:pPr>
              <w:jc w:val="left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</w:tcPr>
          <w:p w:rsidR="00ED78F8" w:rsidRPr="00D242E0" w:rsidRDefault="00ED78F8" w:rsidP="00654BC6">
            <w:pPr>
              <w:rPr>
                <w:noProof/>
                <w:color w:val="000000"/>
              </w:rPr>
            </w:pPr>
          </w:p>
        </w:tc>
      </w:tr>
    </w:tbl>
    <w:p w:rsidR="00ED78F8" w:rsidRPr="00DE1472" w:rsidRDefault="00ED78F8" w:rsidP="000B383C">
      <w:pPr>
        <w:ind w:right="536"/>
        <w:jc w:val="right"/>
        <w:rPr>
          <w:color w:val="000000"/>
          <w:sz w:val="28"/>
          <w:szCs w:val="28"/>
        </w:rPr>
      </w:pPr>
    </w:p>
    <w:sectPr w:rsidR="00ED78F8" w:rsidRPr="00DE1472" w:rsidSect="00116DE4">
      <w:headerReference w:type="default" r:id="rId17"/>
      <w:footnotePr>
        <w:numRestart w:val="eachSect"/>
      </w:footnotePr>
      <w:pgSz w:w="16838" w:h="11906" w:orient="landscape" w:code="9"/>
      <w:pgMar w:top="1531" w:right="1103" w:bottom="709" w:left="1559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2BC" w:rsidRDefault="00CD02BC">
      <w:r>
        <w:separator/>
      </w:r>
    </w:p>
  </w:endnote>
  <w:endnote w:type="continuationSeparator" w:id="0">
    <w:p w:rsidR="00CD02BC" w:rsidRDefault="00CD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BD" w:rsidRDefault="004A64BD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BD" w:rsidRDefault="004A64BD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BD" w:rsidRDefault="004A64BD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2BC" w:rsidRDefault="00CD02BC">
      <w:r>
        <w:separator/>
      </w:r>
    </w:p>
  </w:footnote>
  <w:footnote w:type="continuationSeparator" w:id="0">
    <w:p w:rsidR="00CD02BC" w:rsidRDefault="00CD02BC">
      <w:r>
        <w:continuationSeparator/>
      </w:r>
    </w:p>
  </w:footnote>
  <w:footnote w:id="1">
    <w:p w:rsidR="00C17780" w:rsidRDefault="00C17780" w:rsidP="00374067">
      <w:pPr>
        <w:pStyle w:val="af4"/>
        <w:ind w:firstLine="567"/>
      </w:pPr>
      <w:r>
        <w:rPr>
          <w:rStyle w:val="af5"/>
        </w:rPr>
        <w:footnoteRef/>
      </w:r>
      <w:r>
        <w:t xml:space="preserve"> Ответственные за опытную эксплуатацию назначаются распоряжением Банка России о проведении опытной эксплуатации.</w:t>
      </w:r>
    </w:p>
    <w:p w:rsidR="00C17780" w:rsidRDefault="00C17780">
      <w:pPr>
        <w:pStyle w:val="af4"/>
      </w:pPr>
    </w:p>
  </w:footnote>
  <w:footnote w:id="2">
    <w:p w:rsidR="00C17780" w:rsidRPr="00D65B30" w:rsidRDefault="00C17780" w:rsidP="00E46C76">
      <w:pPr>
        <w:pStyle w:val="af4"/>
        <w:ind w:firstLine="709"/>
      </w:pPr>
      <w:r>
        <w:rPr>
          <w:rStyle w:val="af5"/>
        </w:rPr>
        <w:footnoteRef/>
      </w:r>
      <w:r>
        <w:t xml:space="preserve"> Участники опытной эксплуатации – сотрудники структурных подразделений</w:t>
      </w:r>
      <w:r w:rsidR="004A64BD" w:rsidRPr="00E46C76">
        <w:t xml:space="preserve"> Банка России</w:t>
      </w:r>
      <w:r>
        <w:t>, непосредственно участвующих в опытной эксплуатации компонента ИТС</w:t>
      </w:r>
      <w:r w:rsidR="00D8190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BD" w:rsidRDefault="004A64BD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80" w:rsidRDefault="00C17780">
    <w:pPr>
      <w:pStyle w:val="af9"/>
      <w:jc w:val="center"/>
    </w:pPr>
  </w:p>
  <w:p w:rsidR="00C17780" w:rsidRDefault="00C17780">
    <w:pPr>
      <w:pStyle w:val="af9"/>
      <w:jc w:val="center"/>
    </w:pPr>
    <w:r>
      <w:fldChar w:fldCharType="begin"/>
    </w:r>
    <w:r>
      <w:instrText>PAGE   \* MERGEFORMAT</w:instrText>
    </w:r>
    <w:r>
      <w:fldChar w:fldCharType="separate"/>
    </w:r>
    <w:r w:rsidR="00833FF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BD" w:rsidRDefault="004A64BD">
    <w:pPr>
      <w:pStyle w:val="af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80" w:rsidRDefault="00C17780">
    <w:pPr>
      <w:pStyle w:val="af9"/>
      <w:jc w:val="center"/>
    </w:pPr>
  </w:p>
  <w:p w:rsidR="00C17780" w:rsidRDefault="00C17780">
    <w:pPr>
      <w:pStyle w:val="af9"/>
      <w:jc w:val="center"/>
    </w:pPr>
    <w:r>
      <w:fldChar w:fldCharType="begin"/>
    </w:r>
    <w:r>
      <w:instrText>PAGE   \* MERGEFORMAT</w:instrText>
    </w:r>
    <w:r>
      <w:fldChar w:fldCharType="separate"/>
    </w:r>
    <w:r w:rsidR="00833FF0">
      <w:rPr>
        <w:noProof/>
      </w:rPr>
      <w:t>3</w:t>
    </w:r>
    <w:r>
      <w:fldChar w:fldCharType="end"/>
    </w:r>
  </w:p>
  <w:p w:rsidR="00C17780" w:rsidRDefault="00C177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7A0CE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20155"/>
    <w:multiLevelType w:val="hybridMultilevel"/>
    <w:tmpl w:val="A37AEFBC"/>
    <w:lvl w:ilvl="0" w:tplc="C1C09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9D0782"/>
    <w:multiLevelType w:val="multilevel"/>
    <w:tmpl w:val="25604812"/>
    <w:lvl w:ilvl="0">
      <w:start w:val="1"/>
      <w:numFmt w:val="upperLetter"/>
      <w:pStyle w:val="a0"/>
      <w:lvlText w:val="Приложение %1."/>
      <w:lvlJc w:val="center"/>
      <w:pPr>
        <w:tabs>
          <w:tab w:val="num" w:pos="1480"/>
        </w:tabs>
        <w:ind w:left="4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3" w15:restartNumberingAfterBreak="0">
    <w:nsid w:val="04705A3B"/>
    <w:multiLevelType w:val="hybridMultilevel"/>
    <w:tmpl w:val="2CC4C820"/>
    <w:lvl w:ilvl="0" w:tplc="B8CA9652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1524D"/>
    <w:multiLevelType w:val="hybridMultilevel"/>
    <w:tmpl w:val="59D81526"/>
    <w:lvl w:ilvl="0" w:tplc="ACF81970">
      <w:start w:val="1"/>
      <w:numFmt w:val="bullet"/>
      <w:lvlText w:val=""/>
      <w:lvlJc w:val="left"/>
      <w:pPr>
        <w:tabs>
          <w:tab w:val="num" w:pos="417"/>
        </w:tabs>
        <w:ind w:left="284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351AC"/>
    <w:multiLevelType w:val="hybridMultilevel"/>
    <w:tmpl w:val="EE0AA196"/>
    <w:lvl w:ilvl="0" w:tplc="D0946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EF233E"/>
    <w:multiLevelType w:val="hybridMultilevel"/>
    <w:tmpl w:val="EE0AA196"/>
    <w:lvl w:ilvl="0" w:tplc="D0946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9E7390F"/>
    <w:multiLevelType w:val="hybridMultilevel"/>
    <w:tmpl w:val="6E90109E"/>
    <w:lvl w:ilvl="0" w:tplc="AD82F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6AE9"/>
    <w:multiLevelType w:val="hybridMultilevel"/>
    <w:tmpl w:val="EE0AA196"/>
    <w:lvl w:ilvl="0" w:tplc="D0946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BA7CFD"/>
    <w:multiLevelType w:val="singleLevel"/>
    <w:tmpl w:val="8708B6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0B354A8"/>
    <w:multiLevelType w:val="hybridMultilevel"/>
    <w:tmpl w:val="F1A293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714377"/>
    <w:multiLevelType w:val="hybridMultilevel"/>
    <w:tmpl w:val="57028406"/>
    <w:lvl w:ilvl="0" w:tplc="FFFFFFFF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6556FE"/>
    <w:multiLevelType w:val="hybridMultilevel"/>
    <w:tmpl w:val="4050C58C"/>
    <w:lvl w:ilvl="0" w:tplc="42B8E518">
      <w:start w:val="1"/>
      <w:numFmt w:val="decimal"/>
      <w:pStyle w:val="a3"/>
      <w:lvlText w:val="%1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225861"/>
    <w:multiLevelType w:val="multilevel"/>
    <w:tmpl w:val="8BDCDA24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4" w15:restartNumberingAfterBreak="0">
    <w:nsid w:val="569C685B"/>
    <w:multiLevelType w:val="hybridMultilevel"/>
    <w:tmpl w:val="252C663E"/>
    <w:lvl w:ilvl="0" w:tplc="1E224BA4">
      <w:start w:val="1"/>
      <w:numFmt w:val="decimal"/>
      <w:pStyle w:val="a4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28C71D5"/>
    <w:multiLevelType w:val="hybridMultilevel"/>
    <w:tmpl w:val="EE0AA196"/>
    <w:lvl w:ilvl="0" w:tplc="D0946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48051C5"/>
    <w:multiLevelType w:val="hybridMultilevel"/>
    <w:tmpl w:val="EE0AA196"/>
    <w:lvl w:ilvl="0" w:tplc="D0946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9AE041A"/>
    <w:multiLevelType w:val="hybridMultilevel"/>
    <w:tmpl w:val="60D8C7E6"/>
    <w:lvl w:ilvl="0" w:tplc="086217B4">
      <w:start w:val="1"/>
      <w:numFmt w:val="bullet"/>
      <w:pStyle w:val="a5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6047D"/>
    <w:multiLevelType w:val="hybridMultilevel"/>
    <w:tmpl w:val="6FDA7A3A"/>
    <w:lvl w:ilvl="0" w:tplc="93ACD768">
      <w:start w:val="1"/>
      <w:numFmt w:val="bullet"/>
      <w:pStyle w:val="10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9A4E85"/>
    <w:multiLevelType w:val="hybridMultilevel"/>
    <w:tmpl w:val="E92E2964"/>
    <w:lvl w:ilvl="0" w:tplc="148ECFA0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19"/>
  </w:num>
  <w:num w:numId="12">
    <w:abstractNumId w:val="11"/>
  </w:num>
  <w:num w:numId="13">
    <w:abstractNumId w:val="18"/>
  </w:num>
  <w:num w:numId="14">
    <w:abstractNumId w:val="17"/>
  </w:num>
  <w:num w:numId="15">
    <w:abstractNumId w:val="0"/>
  </w:num>
  <w:num w:numId="16">
    <w:abstractNumId w:val="12"/>
  </w:num>
  <w:num w:numId="17">
    <w:abstractNumId w:val="14"/>
  </w:num>
  <w:num w:numId="18">
    <w:abstractNumId w:val="2"/>
  </w:num>
  <w:num w:numId="19">
    <w:abstractNumId w:val="2"/>
  </w:num>
  <w:num w:numId="20">
    <w:abstractNumId w:val="2"/>
  </w:num>
  <w:num w:numId="21">
    <w:abstractNumId w:val="1"/>
  </w:num>
  <w:num w:numId="22">
    <w:abstractNumId w:val="10"/>
  </w:num>
  <w:num w:numId="23">
    <w:abstractNumId w:val="4"/>
  </w:num>
  <w:num w:numId="24">
    <w:abstractNumId w:val="5"/>
  </w:num>
  <w:num w:numId="25">
    <w:abstractNumId w:val="16"/>
  </w:num>
  <w:num w:numId="26">
    <w:abstractNumId w:val="7"/>
  </w:num>
  <w:num w:numId="27">
    <w:abstractNumId w:val="6"/>
  </w:num>
  <w:num w:numId="28">
    <w:abstractNumId w:val="9"/>
  </w:num>
  <w:num w:numId="29">
    <w:abstractNumId w:val="8"/>
  </w:num>
  <w:num w:numId="30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3074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97"/>
    <w:rsid w:val="00006FF0"/>
    <w:rsid w:val="00021D14"/>
    <w:rsid w:val="000438F7"/>
    <w:rsid w:val="00051EFF"/>
    <w:rsid w:val="00062225"/>
    <w:rsid w:val="00093ACC"/>
    <w:rsid w:val="000B033D"/>
    <w:rsid w:val="000B32D9"/>
    <w:rsid w:val="000B383C"/>
    <w:rsid w:val="000E474C"/>
    <w:rsid w:val="000F7CC1"/>
    <w:rsid w:val="00116DE4"/>
    <w:rsid w:val="00134943"/>
    <w:rsid w:val="00154E4A"/>
    <w:rsid w:val="00162604"/>
    <w:rsid w:val="00162866"/>
    <w:rsid w:val="001721AE"/>
    <w:rsid w:val="001814CD"/>
    <w:rsid w:val="0018526D"/>
    <w:rsid w:val="001A61D6"/>
    <w:rsid w:val="001B3DA3"/>
    <w:rsid w:val="001B415B"/>
    <w:rsid w:val="001C1478"/>
    <w:rsid w:val="001C3734"/>
    <w:rsid w:val="001D15C5"/>
    <w:rsid w:val="0021247B"/>
    <w:rsid w:val="00226B2A"/>
    <w:rsid w:val="00267917"/>
    <w:rsid w:val="0027631B"/>
    <w:rsid w:val="0028243E"/>
    <w:rsid w:val="00287103"/>
    <w:rsid w:val="002A2F92"/>
    <w:rsid w:val="002B7563"/>
    <w:rsid w:val="002D412F"/>
    <w:rsid w:val="002D6E27"/>
    <w:rsid w:val="002D704A"/>
    <w:rsid w:val="002E1F8C"/>
    <w:rsid w:val="002E7D89"/>
    <w:rsid w:val="00306E85"/>
    <w:rsid w:val="00310376"/>
    <w:rsid w:val="003435C6"/>
    <w:rsid w:val="00362D93"/>
    <w:rsid w:val="003634F4"/>
    <w:rsid w:val="00374067"/>
    <w:rsid w:val="00387219"/>
    <w:rsid w:val="003A1B3E"/>
    <w:rsid w:val="003B0CD7"/>
    <w:rsid w:val="003D5C41"/>
    <w:rsid w:val="004140DE"/>
    <w:rsid w:val="004472D4"/>
    <w:rsid w:val="004938B8"/>
    <w:rsid w:val="004A2C7E"/>
    <w:rsid w:val="004A64BD"/>
    <w:rsid w:val="004C1A23"/>
    <w:rsid w:val="004F3B1D"/>
    <w:rsid w:val="00515C49"/>
    <w:rsid w:val="005236A4"/>
    <w:rsid w:val="00546B69"/>
    <w:rsid w:val="00557A8B"/>
    <w:rsid w:val="005856FC"/>
    <w:rsid w:val="0059148F"/>
    <w:rsid w:val="005A6F2F"/>
    <w:rsid w:val="005B4B4F"/>
    <w:rsid w:val="005E0CD3"/>
    <w:rsid w:val="005F4F2E"/>
    <w:rsid w:val="005F669B"/>
    <w:rsid w:val="0062057A"/>
    <w:rsid w:val="006210AD"/>
    <w:rsid w:val="00654BC6"/>
    <w:rsid w:val="006663AE"/>
    <w:rsid w:val="00683B48"/>
    <w:rsid w:val="006A546C"/>
    <w:rsid w:val="006A6CFA"/>
    <w:rsid w:val="006B10BA"/>
    <w:rsid w:val="006B1F40"/>
    <w:rsid w:val="006B283A"/>
    <w:rsid w:val="006D29C2"/>
    <w:rsid w:val="006F6FCA"/>
    <w:rsid w:val="007000C2"/>
    <w:rsid w:val="00710533"/>
    <w:rsid w:val="00725D6A"/>
    <w:rsid w:val="00736A7D"/>
    <w:rsid w:val="00756E55"/>
    <w:rsid w:val="007873D9"/>
    <w:rsid w:val="00791D5C"/>
    <w:rsid w:val="007A114F"/>
    <w:rsid w:val="007A52D3"/>
    <w:rsid w:val="007B5470"/>
    <w:rsid w:val="007D092D"/>
    <w:rsid w:val="00833FF0"/>
    <w:rsid w:val="00840020"/>
    <w:rsid w:val="008407AE"/>
    <w:rsid w:val="00882CA6"/>
    <w:rsid w:val="00887C81"/>
    <w:rsid w:val="0089157B"/>
    <w:rsid w:val="008B61C2"/>
    <w:rsid w:val="008D785B"/>
    <w:rsid w:val="008E63ED"/>
    <w:rsid w:val="00931DD6"/>
    <w:rsid w:val="00962489"/>
    <w:rsid w:val="00973D50"/>
    <w:rsid w:val="009A4C5D"/>
    <w:rsid w:val="009A7665"/>
    <w:rsid w:val="009B1139"/>
    <w:rsid w:val="009B5CF3"/>
    <w:rsid w:val="009C5037"/>
    <w:rsid w:val="00A33387"/>
    <w:rsid w:val="00A844F2"/>
    <w:rsid w:val="00A97176"/>
    <w:rsid w:val="00AB0DD2"/>
    <w:rsid w:val="00B13429"/>
    <w:rsid w:val="00B1365B"/>
    <w:rsid w:val="00B47A84"/>
    <w:rsid w:val="00B5026B"/>
    <w:rsid w:val="00B64F64"/>
    <w:rsid w:val="00B6672E"/>
    <w:rsid w:val="00B72687"/>
    <w:rsid w:val="00B82AB5"/>
    <w:rsid w:val="00BA5326"/>
    <w:rsid w:val="00BA6F71"/>
    <w:rsid w:val="00BC4781"/>
    <w:rsid w:val="00BD3D4F"/>
    <w:rsid w:val="00BF710F"/>
    <w:rsid w:val="00C11E5A"/>
    <w:rsid w:val="00C17780"/>
    <w:rsid w:val="00C3301C"/>
    <w:rsid w:val="00C429AA"/>
    <w:rsid w:val="00C54291"/>
    <w:rsid w:val="00C92728"/>
    <w:rsid w:val="00CB006B"/>
    <w:rsid w:val="00CB67D5"/>
    <w:rsid w:val="00CD02BC"/>
    <w:rsid w:val="00CD3ACE"/>
    <w:rsid w:val="00CD5250"/>
    <w:rsid w:val="00CF1849"/>
    <w:rsid w:val="00D05996"/>
    <w:rsid w:val="00D10497"/>
    <w:rsid w:val="00D151DF"/>
    <w:rsid w:val="00D237E2"/>
    <w:rsid w:val="00D4371F"/>
    <w:rsid w:val="00D52701"/>
    <w:rsid w:val="00D61ADB"/>
    <w:rsid w:val="00D65B30"/>
    <w:rsid w:val="00D73CD5"/>
    <w:rsid w:val="00D8190B"/>
    <w:rsid w:val="00D84D40"/>
    <w:rsid w:val="00D928F5"/>
    <w:rsid w:val="00DB5A7B"/>
    <w:rsid w:val="00DC6DE9"/>
    <w:rsid w:val="00DE1472"/>
    <w:rsid w:val="00DE3A19"/>
    <w:rsid w:val="00E01A8B"/>
    <w:rsid w:val="00E03635"/>
    <w:rsid w:val="00E1555A"/>
    <w:rsid w:val="00E30516"/>
    <w:rsid w:val="00E46C76"/>
    <w:rsid w:val="00E5340A"/>
    <w:rsid w:val="00E74FC4"/>
    <w:rsid w:val="00E91B39"/>
    <w:rsid w:val="00E933BB"/>
    <w:rsid w:val="00E948D2"/>
    <w:rsid w:val="00ED78F8"/>
    <w:rsid w:val="00EE7391"/>
    <w:rsid w:val="00F02D6F"/>
    <w:rsid w:val="00F0784D"/>
    <w:rsid w:val="00F260C7"/>
    <w:rsid w:val="00F3614C"/>
    <w:rsid w:val="00F44940"/>
    <w:rsid w:val="00F72BBF"/>
    <w:rsid w:val="00F81B44"/>
    <w:rsid w:val="00F848C5"/>
    <w:rsid w:val="00F92EE4"/>
    <w:rsid w:val="00F93950"/>
    <w:rsid w:val="00F93B9A"/>
    <w:rsid w:val="00FA18F9"/>
    <w:rsid w:val="00FB2263"/>
    <w:rsid w:val="00FB31B4"/>
    <w:rsid w:val="00FD4FAF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F597C93-1C3D-4C65-91EE-F7A52183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ED78F8"/>
    <w:pPr>
      <w:jc w:val="both"/>
    </w:pPr>
    <w:rPr>
      <w:sz w:val="24"/>
      <w:szCs w:val="24"/>
    </w:rPr>
  </w:style>
  <w:style w:type="paragraph" w:styleId="1">
    <w:name w:val="heading 1"/>
    <w:basedOn w:val="a7"/>
    <w:next w:val="20"/>
    <w:qFormat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0">
    <w:name w:val="heading 2"/>
    <w:basedOn w:val="a7"/>
    <w:next w:val="a8"/>
    <w:qFormat/>
    <w:pPr>
      <w:keepNext/>
      <w:numPr>
        <w:ilvl w:val="1"/>
        <w:numId w:val="2"/>
      </w:numPr>
      <w:tabs>
        <w:tab w:val="clear" w:pos="1440"/>
        <w:tab w:val="num" w:pos="612"/>
      </w:tabs>
      <w:spacing w:before="240" w:after="60" w:line="360" w:lineRule="auto"/>
      <w:ind w:left="0" w:hanging="18"/>
      <w:outlineLvl w:val="1"/>
    </w:pPr>
    <w:rPr>
      <w:rFonts w:ascii="Arial" w:hAnsi="Arial"/>
      <w:b/>
      <w:bCs/>
      <w:iCs/>
      <w:sz w:val="28"/>
      <w:szCs w:val="28"/>
    </w:rPr>
  </w:style>
  <w:style w:type="paragraph" w:styleId="30">
    <w:name w:val="heading 3"/>
    <w:basedOn w:val="a7"/>
    <w:next w:val="a8"/>
    <w:qFormat/>
    <w:pPr>
      <w:keepNext/>
      <w:numPr>
        <w:ilvl w:val="2"/>
        <w:numId w:val="3"/>
      </w:numPr>
      <w:tabs>
        <w:tab w:val="clear" w:pos="1440"/>
        <w:tab w:val="num" w:pos="780"/>
        <w:tab w:val="left" w:pos="2340"/>
      </w:tabs>
      <w:spacing w:before="120" w:after="60" w:line="360" w:lineRule="auto"/>
      <w:ind w:left="3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7"/>
    <w:next w:val="a8"/>
    <w:qFormat/>
    <w:pPr>
      <w:keepNext/>
      <w:numPr>
        <w:ilvl w:val="3"/>
        <w:numId w:val="4"/>
      </w:numPr>
      <w:tabs>
        <w:tab w:val="clear" w:pos="1800"/>
        <w:tab w:val="num" w:pos="960"/>
        <w:tab w:val="left" w:pos="2340"/>
      </w:tabs>
      <w:spacing w:before="120" w:after="60" w:line="360" w:lineRule="auto"/>
      <w:ind w:left="60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pPr>
      <w:numPr>
        <w:ilvl w:val="4"/>
        <w:numId w:val="5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pPr>
      <w:keepNext/>
      <w:numPr>
        <w:ilvl w:val="5"/>
        <w:numId w:val="6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pPr>
      <w:numPr>
        <w:ilvl w:val="6"/>
        <w:numId w:val="7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8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9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semiHidden/>
  </w:style>
  <w:style w:type="table" w:default="1" w:styleId="a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semiHidden/>
  </w:style>
  <w:style w:type="paragraph" w:styleId="a8">
    <w:name w:val="Body Text Indent"/>
    <w:basedOn w:val="a7"/>
    <w:pPr>
      <w:spacing w:line="360" w:lineRule="auto"/>
      <w:ind w:firstLine="720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c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uiPriority w:val="39"/>
    <w:pPr>
      <w:spacing w:line="360" w:lineRule="auto"/>
      <w:ind w:left="720" w:hanging="720"/>
    </w:pPr>
    <w:rPr>
      <w:b/>
      <w:caps/>
    </w:rPr>
  </w:style>
  <w:style w:type="paragraph" w:styleId="21">
    <w:name w:val="toc 2"/>
    <w:basedOn w:val="a7"/>
    <w:next w:val="a7"/>
    <w:autoRedefine/>
    <w:uiPriority w:val="39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uiPriority w:val="39"/>
    <w:pPr>
      <w:spacing w:line="360" w:lineRule="auto"/>
    </w:pPr>
  </w:style>
  <w:style w:type="paragraph" w:styleId="40">
    <w:name w:val="toc 4"/>
    <w:basedOn w:val="a7"/>
    <w:next w:val="a7"/>
    <w:autoRedefine/>
    <w:uiPriority w:val="39"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d">
    <w:name w:val="page number"/>
    <w:basedOn w:val="a9"/>
  </w:style>
  <w:style w:type="paragraph" w:styleId="ae">
    <w:name w:val="caption"/>
    <w:basedOn w:val="a7"/>
    <w:next w:val="a7"/>
    <w:qFormat/>
    <w:pPr>
      <w:spacing w:before="120" w:after="120"/>
      <w:jc w:val="left"/>
    </w:pPr>
    <w:rPr>
      <w:b/>
      <w:bCs/>
      <w:szCs w:val="20"/>
    </w:rPr>
  </w:style>
  <w:style w:type="paragraph" w:styleId="af">
    <w:name w:val="annotation text"/>
    <w:basedOn w:val="a7"/>
    <w:link w:val="af0"/>
    <w:semiHidden/>
    <w:rPr>
      <w:sz w:val="20"/>
      <w:szCs w:val="20"/>
    </w:rPr>
  </w:style>
  <w:style w:type="paragraph" w:customStyle="1" w:styleId="af1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footnote text"/>
    <w:basedOn w:val="a7"/>
    <w:semiHidden/>
    <w:rPr>
      <w:sz w:val="20"/>
      <w:szCs w:val="20"/>
    </w:rPr>
  </w:style>
  <w:style w:type="character" w:styleId="af5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6"/>
      </w:numPr>
      <w:spacing w:line="360" w:lineRule="auto"/>
    </w:pPr>
  </w:style>
  <w:style w:type="paragraph" w:customStyle="1" w:styleId="a5">
    <w:name w:val="Маркированный список с отступом"/>
    <w:basedOn w:val="a7"/>
    <w:pPr>
      <w:numPr>
        <w:numId w:val="14"/>
      </w:numPr>
      <w:tabs>
        <w:tab w:val="clear" w:pos="1080"/>
        <w:tab w:val="num" w:pos="1482"/>
      </w:tabs>
      <w:spacing w:line="360" w:lineRule="auto"/>
      <w:ind w:left="1152" w:hanging="30"/>
    </w:pPr>
  </w:style>
  <w:style w:type="paragraph" w:styleId="af6">
    <w:name w:val="Название"/>
    <w:basedOn w:val="a7"/>
    <w:link w:val="af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8">
    <w:name w:val="Примечание к тексту"/>
    <w:basedOn w:val="a7"/>
    <w:pPr>
      <w:ind w:firstLine="720"/>
    </w:pPr>
    <w:rPr>
      <w:sz w:val="22"/>
    </w:rPr>
  </w:style>
  <w:style w:type="paragraph" w:customStyle="1" w:styleId="a4">
    <w:name w:val="Перечень примечаний"/>
    <w:basedOn w:val="a7"/>
    <w:pPr>
      <w:numPr>
        <w:numId w:val="17"/>
      </w:numPr>
    </w:pPr>
    <w:rPr>
      <w:sz w:val="22"/>
    </w:rPr>
  </w:style>
  <w:style w:type="paragraph" w:styleId="af9">
    <w:name w:val="header"/>
    <w:basedOn w:val="a7"/>
    <w:link w:val="afa"/>
    <w:uiPriority w:val="99"/>
    <w:pPr>
      <w:tabs>
        <w:tab w:val="center" w:pos="4677"/>
        <w:tab w:val="right" w:pos="9355"/>
      </w:tabs>
    </w:pPr>
  </w:style>
  <w:style w:type="paragraph" w:styleId="afb">
    <w:name w:val="footer"/>
    <w:basedOn w:val="a7"/>
    <w:link w:val="afc"/>
    <w:uiPriority w:val="99"/>
    <w:pPr>
      <w:tabs>
        <w:tab w:val="center" w:pos="4677"/>
        <w:tab w:val="right" w:pos="9355"/>
      </w:tabs>
    </w:pPr>
  </w:style>
  <w:style w:type="paragraph" w:customStyle="1" w:styleId="2">
    <w:name w:val="ПрилА2"/>
    <w:basedOn w:val="a7"/>
    <w:pPr>
      <w:widowControl w:val="0"/>
      <w:numPr>
        <w:ilvl w:val="1"/>
        <w:numId w:val="18"/>
      </w:numPr>
      <w:spacing w:line="360" w:lineRule="auto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">
    <w:name w:val="ПрилА3"/>
    <w:basedOn w:val="a7"/>
    <w:pPr>
      <w:widowControl w:val="0"/>
      <w:numPr>
        <w:ilvl w:val="2"/>
        <w:numId w:val="19"/>
      </w:numPr>
      <w:spacing w:line="360" w:lineRule="auto"/>
      <w:outlineLvl w:val="2"/>
    </w:pPr>
    <w:rPr>
      <w:rFonts w:ascii="Arial" w:hAnsi="Arial"/>
      <w:b/>
      <w:snapToGrid w:val="0"/>
      <w:szCs w:val="20"/>
    </w:rPr>
  </w:style>
  <w:style w:type="paragraph" w:customStyle="1" w:styleId="a0">
    <w:name w:val="Приложение А"/>
    <w:basedOn w:val="a7"/>
    <w:next w:val="a7"/>
    <w:pPr>
      <w:pageBreakBefore/>
      <w:widowControl w:val="0"/>
      <w:numPr>
        <w:numId w:val="20"/>
      </w:numPr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d">
    <w:name w:val="Body Text"/>
    <w:basedOn w:val="a7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3"/>
      </w:numPr>
    </w:pPr>
  </w:style>
  <w:style w:type="paragraph" w:customStyle="1" w:styleId="a1">
    <w:name w:val="Комментарий Список"/>
    <w:basedOn w:val="a7"/>
    <w:pPr>
      <w:numPr>
        <w:numId w:val="10"/>
      </w:numPr>
    </w:pPr>
    <w:rPr>
      <w:color w:val="0000FF"/>
    </w:rPr>
  </w:style>
  <w:style w:type="character" w:styleId="afe">
    <w:name w:val="FollowedHyperlink"/>
    <w:rPr>
      <w:color w:val="800080"/>
      <w:u w:val="single"/>
    </w:rPr>
  </w:style>
  <w:style w:type="paragraph" w:styleId="22">
    <w:name w:val="Body Text 2"/>
    <w:basedOn w:val="a7"/>
    <w:pPr>
      <w:jc w:val="center"/>
    </w:pPr>
    <w:rPr>
      <w:b/>
      <w:sz w:val="36"/>
      <w:szCs w:val="20"/>
    </w:rPr>
  </w:style>
  <w:style w:type="character" w:styleId="aff">
    <w:name w:val="Strong"/>
    <w:qFormat/>
    <w:rPr>
      <w:b/>
      <w:bCs/>
    </w:rPr>
  </w:style>
  <w:style w:type="paragraph" w:customStyle="1" w:styleId="aff0">
    <w:name w:val="Вед Загол"/>
    <w:basedOn w:val="a7"/>
    <w:pPr>
      <w:jc w:val="center"/>
    </w:pPr>
    <w:rPr>
      <w:rFonts w:ascii="Arial" w:hAnsi="Arial"/>
      <w:b/>
      <w:i/>
      <w:szCs w:val="20"/>
    </w:rPr>
  </w:style>
  <w:style w:type="paragraph" w:customStyle="1" w:styleId="aff1">
    <w:name w:val="Вед Содер"/>
    <w:basedOn w:val="a7"/>
    <w:pPr>
      <w:jc w:val="left"/>
    </w:pPr>
    <w:rPr>
      <w:rFonts w:ascii="Arial" w:hAnsi="Arial"/>
      <w:i/>
      <w:szCs w:val="20"/>
      <w:lang w:val="en-US"/>
    </w:rPr>
  </w:style>
  <w:style w:type="paragraph" w:customStyle="1" w:styleId="aff2">
    <w:name w:val="ВедКоммент"/>
    <w:basedOn w:val="a7"/>
    <w:pPr>
      <w:jc w:val="center"/>
    </w:pPr>
    <w:rPr>
      <w:bCs/>
      <w:color w:val="800000"/>
    </w:rPr>
  </w:style>
  <w:style w:type="paragraph" w:customStyle="1" w:styleId="aff3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6">
    <w:name w:val="КомментарийГОСТСписок"/>
    <w:basedOn w:val="a7"/>
    <w:pPr>
      <w:numPr>
        <w:numId w:val="11"/>
      </w:numPr>
    </w:pPr>
    <w:rPr>
      <w:color w:val="800000"/>
    </w:rPr>
  </w:style>
  <w:style w:type="paragraph" w:customStyle="1" w:styleId="a2">
    <w:name w:val="Маркир. список"/>
    <w:basedOn w:val="a8"/>
    <w:pPr>
      <w:numPr>
        <w:numId w:val="12"/>
      </w:numPr>
    </w:pPr>
    <w:rPr>
      <w:rFonts w:cs="Arial"/>
      <w:szCs w:val="20"/>
      <w:lang w:eastAsia="en-US"/>
    </w:rPr>
  </w:style>
  <w:style w:type="paragraph" w:styleId="aff4">
    <w:name w:val="List Bullet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32">
    <w:name w:val="Body Text 3"/>
    <w:basedOn w:val="a7"/>
    <w:pPr>
      <w:jc w:val="left"/>
    </w:pPr>
    <w:rPr>
      <w:b/>
      <w:bCs/>
    </w:rPr>
  </w:style>
  <w:style w:type="paragraph" w:customStyle="1" w:styleId="aff5">
    <w:name w:val="Стиль полужирный По центру Междустр.интервал:  одинарный"/>
    <w:basedOn w:val="a7"/>
    <w:rsid w:val="00E5340A"/>
    <w:pPr>
      <w:jc w:val="center"/>
    </w:pPr>
    <w:rPr>
      <w:rFonts w:eastAsia="Calibri"/>
      <w:b/>
      <w:bCs/>
      <w:szCs w:val="22"/>
      <w:lang w:eastAsia="en-US"/>
    </w:rPr>
  </w:style>
  <w:style w:type="paragraph" w:customStyle="1" w:styleId="aff6">
    <w:name w:val="Комментарии"/>
    <w:basedOn w:val="a7"/>
    <w:link w:val="CharChar"/>
    <w:rsid w:val="00E5340A"/>
    <w:pPr>
      <w:spacing w:line="360" w:lineRule="auto"/>
      <w:ind w:firstLine="851"/>
    </w:pPr>
    <w:rPr>
      <w:color w:val="FF9900"/>
    </w:rPr>
  </w:style>
  <w:style w:type="character" w:customStyle="1" w:styleId="CharChar">
    <w:name w:val="Комментарии Char Char"/>
    <w:link w:val="aff6"/>
    <w:rsid w:val="00E5340A"/>
    <w:rPr>
      <w:color w:val="FF9900"/>
      <w:sz w:val="24"/>
      <w:szCs w:val="24"/>
    </w:rPr>
  </w:style>
  <w:style w:type="character" w:customStyle="1" w:styleId="afa">
    <w:name w:val="Верхний колонтитул Знак"/>
    <w:link w:val="af9"/>
    <w:uiPriority w:val="99"/>
    <w:rsid w:val="001B3DA3"/>
    <w:rPr>
      <w:sz w:val="24"/>
      <w:szCs w:val="24"/>
    </w:rPr>
  </w:style>
  <w:style w:type="paragraph" w:customStyle="1" w:styleId="aff7">
    <w:name w:val="Абзац"/>
    <w:basedOn w:val="a7"/>
    <w:rsid w:val="001C1478"/>
    <w:pPr>
      <w:spacing w:before="120"/>
    </w:pPr>
    <w:rPr>
      <w:szCs w:val="20"/>
    </w:rPr>
  </w:style>
  <w:style w:type="character" w:customStyle="1" w:styleId="af7">
    <w:name w:val="Название Знак"/>
    <w:link w:val="af6"/>
    <w:rsid w:val="00FA18F9"/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fc">
    <w:name w:val="Нижний колонтитул Знак"/>
    <w:link w:val="afb"/>
    <w:uiPriority w:val="99"/>
    <w:rsid w:val="00FA18F9"/>
    <w:rPr>
      <w:sz w:val="24"/>
      <w:szCs w:val="24"/>
    </w:rPr>
  </w:style>
  <w:style w:type="paragraph" w:customStyle="1" w:styleId="Iniiaiieoaenonionooiii">
    <w:name w:val="Iniiaiie oaeno n ionooiii"/>
    <w:basedOn w:val="a7"/>
    <w:rsid w:val="00D05996"/>
    <w:pPr>
      <w:widowControl w:val="0"/>
      <w:jc w:val="center"/>
    </w:pPr>
    <w:rPr>
      <w:rFonts w:ascii="Arial" w:hAnsi="Arial"/>
      <w:sz w:val="20"/>
      <w:szCs w:val="20"/>
    </w:rPr>
  </w:style>
  <w:style w:type="paragraph" w:customStyle="1" w:styleId="Date">
    <w:name w:val="Date"/>
    <w:basedOn w:val="a7"/>
    <w:next w:val="a7"/>
    <w:rsid w:val="00791D5C"/>
    <w:pPr>
      <w:spacing w:line="360" w:lineRule="auto"/>
    </w:pPr>
    <w:rPr>
      <w:rFonts w:ascii="Times New Roman CYR" w:hAnsi="Times New Roman CYR"/>
      <w:szCs w:val="20"/>
    </w:rPr>
  </w:style>
  <w:style w:type="paragraph" w:styleId="aff8">
    <w:name w:val="Balloon Text"/>
    <w:basedOn w:val="a7"/>
    <w:link w:val="aff9"/>
    <w:rsid w:val="007D092D"/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link w:val="aff8"/>
    <w:rsid w:val="007D092D"/>
    <w:rPr>
      <w:rFonts w:ascii="Segoe UI" w:hAnsi="Segoe UI" w:cs="Segoe UI"/>
      <w:sz w:val="18"/>
      <w:szCs w:val="18"/>
    </w:rPr>
  </w:style>
  <w:style w:type="paragraph" w:styleId="affa">
    <w:name w:val="annotation subject"/>
    <w:basedOn w:val="af"/>
    <w:next w:val="af"/>
    <w:link w:val="affb"/>
    <w:rsid w:val="004A2C7E"/>
    <w:rPr>
      <w:b/>
      <w:bCs/>
    </w:rPr>
  </w:style>
  <w:style w:type="character" w:customStyle="1" w:styleId="af0">
    <w:name w:val="Текст примечания Знак"/>
    <w:basedOn w:val="a9"/>
    <w:link w:val="af"/>
    <w:semiHidden/>
    <w:rsid w:val="004A2C7E"/>
  </w:style>
  <w:style w:type="character" w:customStyle="1" w:styleId="affb">
    <w:name w:val="Тема примечания Знак"/>
    <w:link w:val="affa"/>
    <w:rsid w:val="004A2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64;&#1072;&#1073;&#1083;&#1086;&#1085;_&#1041;&#1077;&#1079;_&#1056;&#1072;&#1084;&#1086;&#108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D467B2902F474F90C9A1C8AECE047A" ma:contentTypeVersion="1" ma:contentTypeDescription="Создание документа." ma:contentTypeScope="" ma:versionID="e91b7a784315e8df5b8e1f8f5bb66ed7">
  <xsd:schema xmlns:xsd="http://www.w3.org/2001/XMLSchema" xmlns:xs="http://www.w3.org/2001/XMLSchema" xmlns:p="http://schemas.microsoft.com/office/2006/metadata/properties" xmlns:ns2="fb80e3a8-848a-4ca5-a953-e89adb89481e" targetNamespace="http://schemas.microsoft.com/office/2006/metadata/properties" ma:root="true" ma:fieldsID="f7bf3628be797ba16f8f483f86aa32ce" ns2:_="">
    <xsd:import namespace="fb80e3a8-848a-4ca5-a953-e89adb89481e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e3a8-848a-4ca5-a953-e89adb89481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Описание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fb80e3a8-848a-4ca5-a953-e89adb8948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1D0CC-C340-4D0A-9140-7D214FBF93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BA9EF-1FAC-49A9-A797-6B6193AAC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e3a8-848a-4ca5-a953-e89adb894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0A31E6-8E6F-40DB-A9AE-3359C239CD6F}">
  <ds:schemaRefs>
    <ds:schemaRef ds:uri="http://www.w3.org/XML/1998/namespace"/>
    <ds:schemaRef ds:uri="fb80e3a8-848a-4ca5-a953-e89adb89481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D6E6720-A66A-42B6-BFDB-7B9EEDF5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Шаблон_Без_Рамок</Template>
  <TotalTime>0</TotalTime>
  <Pages>3</Pages>
  <Words>286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UNIS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luba</dc:creator>
  <cp:keywords/>
  <dc:description/>
  <cp:lastModifiedBy>Рыжова Надежда Михайловна</cp:lastModifiedBy>
  <cp:revision>2</cp:revision>
  <cp:lastPrinted>2021-02-12T13:42:00Z</cp:lastPrinted>
  <dcterms:created xsi:type="dcterms:W3CDTF">2021-02-14T08:17:00Z</dcterms:created>
  <dcterms:modified xsi:type="dcterms:W3CDTF">2021-02-14T08:17:00Z</dcterms:modified>
</cp:coreProperties>
</file>