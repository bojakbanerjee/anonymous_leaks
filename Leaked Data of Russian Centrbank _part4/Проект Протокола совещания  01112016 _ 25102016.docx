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F0711" w14:textId="77777777" w:rsidR="00EF48C6" w:rsidRDefault="0095268D" w:rsidP="00195C11">
      <w:pPr>
        <w:jc w:val="center"/>
        <w:rPr>
          <w:rFonts w:ascii="Times New Roman" w:hAnsi="Times New Roman" w:cs="Times New Roman"/>
          <w:b/>
          <w:bCs/>
          <w:i/>
          <w:caps/>
        </w:rPr>
      </w:pPr>
      <w:r w:rsidRPr="003B58B6">
        <w:rPr>
          <w:rFonts w:ascii="Times New Roman" w:hAnsi="Times New Roman" w:cs="Times New Roman"/>
          <w:b/>
          <w:bCs/>
          <w:i/>
          <w:caps/>
        </w:rPr>
        <w:t>Департамент информа</w:t>
      </w:r>
      <w:r w:rsidR="00C230C9">
        <w:rPr>
          <w:rFonts w:ascii="Times New Roman" w:hAnsi="Times New Roman" w:cs="Times New Roman"/>
          <w:b/>
          <w:bCs/>
          <w:i/>
          <w:caps/>
        </w:rPr>
        <w:t>ЦИОННЫХ ТЕХНОЛОГИЙ</w:t>
      </w:r>
      <w:r w:rsidRPr="003B58B6">
        <w:rPr>
          <w:rFonts w:ascii="Times New Roman" w:hAnsi="Times New Roman" w:cs="Times New Roman"/>
          <w:b/>
          <w:bCs/>
          <w:i/>
          <w:caps/>
        </w:rPr>
        <w:t xml:space="preserve"> </w:t>
      </w:r>
    </w:p>
    <w:p w14:paraId="483F1821" w14:textId="77777777" w:rsidR="0095268D" w:rsidRPr="003B58B6" w:rsidRDefault="0095268D" w:rsidP="00195C11">
      <w:pPr>
        <w:jc w:val="center"/>
        <w:rPr>
          <w:rFonts w:ascii="Times New Roman" w:hAnsi="Times New Roman" w:cs="Times New Roman"/>
          <w:b/>
          <w:bCs/>
          <w:i/>
          <w:caps/>
        </w:rPr>
      </w:pPr>
      <w:r w:rsidRPr="003B58B6">
        <w:rPr>
          <w:rFonts w:ascii="Times New Roman" w:hAnsi="Times New Roman" w:cs="Times New Roman"/>
          <w:b/>
          <w:bCs/>
          <w:i/>
          <w:caps/>
        </w:rPr>
        <w:t>Банка России</w:t>
      </w:r>
    </w:p>
    <w:p w14:paraId="378D74B1" w14:textId="77777777" w:rsidR="0095268D" w:rsidRPr="003B58B6" w:rsidRDefault="0095268D" w:rsidP="00195C11">
      <w:pPr>
        <w:jc w:val="center"/>
        <w:rPr>
          <w:rFonts w:ascii="Times New Roman" w:hAnsi="Times New Roman" w:cs="Times New Roman"/>
        </w:rPr>
      </w:pPr>
    </w:p>
    <w:p w14:paraId="48C287D0" w14:textId="461B3D97" w:rsidR="008D2ADC" w:rsidRPr="00CC6117" w:rsidRDefault="00445014" w:rsidP="00195C11">
      <w:pPr>
        <w:jc w:val="center"/>
        <w:rPr>
          <w:rFonts w:ascii="Times New Roman" w:hAnsi="Times New Roman" w:cs="Times New Roman"/>
          <w:b/>
          <w:bCs/>
          <w:caps/>
        </w:rPr>
      </w:pPr>
      <w:r w:rsidRPr="003B58B6">
        <w:rPr>
          <w:rFonts w:ascii="Times New Roman" w:hAnsi="Times New Roman" w:cs="Times New Roman"/>
          <w:b/>
          <w:bCs/>
          <w:caps/>
        </w:rPr>
        <w:t xml:space="preserve">Протокол </w:t>
      </w:r>
      <w:r w:rsidR="00014620">
        <w:rPr>
          <w:rFonts w:ascii="Times New Roman" w:hAnsi="Times New Roman" w:cs="Times New Roman"/>
          <w:b/>
          <w:bCs/>
          <w:caps/>
        </w:rPr>
        <w:t>ЗАСЕДАНИЯ</w:t>
      </w:r>
      <w:r w:rsidR="00D277A2">
        <w:rPr>
          <w:rFonts w:ascii="Times New Roman" w:hAnsi="Times New Roman" w:cs="Times New Roman"/>
          <w:b/>
          <w:bCs/>
          <w:caps/>
        </w:rPr>
        <w:t xml:space="preserve"> </w:t>
      </w:r>
      <w:r w:rsidR="00D277A2" w:rsidRPr="00D277A2">
        <w:rPr>
          <w:rFonts w:ascii="Times New Roman" w:hAnsi="Times New Roman" w:cs="Times New Roman"/>
          <w:b/>
          <w:bCs/>
          <w:caps/>
          <w:highlight w:val="yellow"/>
        </w:rPr>
        <w:t>(ПРОЕКТ)</w:t>
      </w:r>
    </w:p>
    <w:p w14:paraId="69E10469" w14:textId="77777777" w:rsidR="00CC6117" w:rsidRDefault="00CC6117" w:rsidP="00195C11">
      <w:pPr>
        <w:jc w:val="center"/>
        <w:rPr>
          <w:rFonts w:ascii="Times New Roman" w:hAnsi="Times New Roman" w:cs="Times New Roman"/>
          <w:b/>
          <w:bCs/>
          <w:caps/>
        </w:rPr>
      </w:pPr>
    </w:p>
    <w:p w14:paraId="787325C7" w14:textId="7A1F813B" w:rsidR="00CC6117" w:rsidRPr="00CC6117" w:rsidRDefault="00CC6117" w:rsidP="00195C11">
      <w:pPr>
        <w:jc w:val="center"/>
        <w:rPr>
          <w:rFonts w:ascii="Times New Roman" w:hAnsi="Times New Roman" w:cs="Times New Roman"/>
          <w:b/>
          <w:bCs/>
          <w:caps/>
        </w:rPr>
      </w:pPr>
      <w:r>
        <w:rPr>
          <w:rFonts w:ascii="Times New Roman" w:hAnsi="Times New Roman" w:cs="Times New Roman"/>
          <w:b/>
          <w:bCs/>
          <w:caps/>
        </w:rPr>
        <w:t xml:space="preserve">комиссии по </w:t>
      </w:r>
      <w:r w:rsidR="00C230C9">
        <w:rPr>
          <w:rFonts w:ascii="Times New Roman" w:hAnsi="Times New Roman" w:cs="Times New Roman"/>
          <w:b/>
          <w:bCs/>
          <w:caps/>
        </w:rPr>
        <w:t xml:space="preserve">ОБЕСПЕЧЕНИЮ </w:t>
      </w:r>
      <w:r>
        <w:rPr>
          <w:rFonts w:ascii="Times New Roman" w:hAnsi="Times New Roman" w:cs="Times New Roman"/>
          <w:b/>
          <w:bCs/>
          <w:caps/>
        </w:rPr>
        <w:t>и</w:t>
      </w:r>
      <w:r w:rsidR="00614874">
        <w:rPr>
          <w:rFonts w:ascii="Times New Roman" w:hAnsi="Times New Roman" w:cs="Times New Roman"/>
          <w:b/>
          <w:bCs/>
          <w:caps/>
        </w:rPr>
        <w:t>м</w:t>
      </w:r>
      <w:r>
        <w:rPr>
          <w:rFonts w:ascii="Times New Roman" w:hAnsi="Times New Roman" w:cs="Times New Roman"/>
          <w:b/>
          <w:bCs/>
          <w:caps/>
        </w:rPr>
        <w:t>портозамещени</w:t>
      </w:r>
      <w:r w:rsidR="00C230C9">
        <w:rPr>
          <w:rFonts w:ascii="Times New Roman" w:hAnsi="Times New Roman" w:cs="Times New Roman"/>
          <w:b/>
          <w:bCs/>
          <w:caps/>
        </w:rPr>
        <w:t>Я</w:t>
      </w:r>
      <w:r>
        <w:rPr>
          <w:rFonts w:ascii="Times New Roman" w:hAnsi="Times New Roman" w:cs="Times New Roman"/>
          <w:b/>
          <w:bCs/>
          <w:caps/>
        </w:rPr>
        <w:t xml:space="preserve"> </w:t>
      </w:r>
      <w:r w:rsidR="00D277A2">
        <w:rPr>
          <w:rFonts w:ascii="Times New Roman" w:hAnsi="Times New Roman" w:cs="Times New Roman"/>
          <w:b/>
          <w:bCs/>
          <w:caps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caps/>
        </w:rPr>
        <w:t xml:space="preserve">в </w:t>
      </w:r>
      <w:r w:rsidR="00505935" w:rsidRPr="00505935">
        <w:rPr>
          <w:rFonts w:ascii="Times New Roman" w:hAnsi="Times New Roman" w:cs="Times New Roman"/>
          <w:b/>
          <w:bCs/>
          <w:caps/>
        </w:rPr>
        <w:t xml:space="preserve"> </w:t>
      </w:r>
      <w:r>
        <w:rPr>
          <w:rFonts w:ascii="Times New Roman" w:hAnsi="Times New Roman" w:cs="Times New Roman"/>
          <w:b/>
          <w:bCs/>
          <w:caps/>
        </w:rPr>
        <w:t xml:space="preserve">ИТС Банка РОссии  </w:t>
      </w:r>
    </w:p>
    <w:p w14:paraId="747D4A3C" w14:textId="77777777" w:rsidR="007A6132" w:rsidRPr="003B58B6" w:rsidRDefault="007A6132" w:rsidP="00195C11">
      <w:pPr>
        <w:jc w:val="center"/>
        <w:rPr>
          <w:rFonts w:ascii="Times New Roman" w:hAnsi="Times New Roman" w:cs="Times New Roman"/>
          <w:b/>
          <w:bCs/>
          <w:caps/>
        </w:rPr>
      </w:pPr>
    </w:p>
    <w:p w14:paraId="0595E540" w14:textId="24B7EEFF" w:rsidR="00445014" w:rsidRPr="003B58B6" w:rsidRDefault="00CC796C" w:rsidP="00D12428">
      <w:pPr>
        <w:rPr>
          <w:rFonts w:ascii="Times New Roman" w:hAnsi="Times New Roman" w:cs="Times New Roman"/>
        </w:rPr>
      </w:pPr>
      <w:r w:rsidRPr="00D277A2">
        <w:rPr>
          <w:rFonts w:ascii="Times New Roman" w:hAnsi="Times New Roman" w:cs="Times New Roman"/>
          <w:b/>
          <w:highlight w:val="yellow"/>
        </w:rPr>
        <w:t>01</w:t>
      </w:r>
      <w:r w:rsidR="003356C2" w:rsidRPr="00D277A2">
        <w:rPr>
          <w:rFonts w:ascii="Times New Roman" w:hAnsi="Times New Roman" w:cs="Times New Roman"/>
          <w:b/>
          <w:highlight w:val="yellow"/>
        </w:rPr>
        <w:t>.11</w:t>
      </w:r>
      <w:r w:rsidR="00D12428" w:rsidRPr="00D277A2">
        <w:rPr>
          <w:rFonts w:ascii="Times New Roman" w:hAnsi="Times New Roman" w:cs="Times New Roman"/>
          <w:b/>
          <w:highlight w:val="yellow"/>
        </w:rPr>
        <w:t>.201</w:t>
      </w:r>
      <w:r w:rsidRPr="00D277A2">
        <w:rPr>
          <w:rFonts w:ascii="Times New Roman" w:hAnsi="Times New Roman" w:cs="Times New Roman"/>
          <w:b/>
          <w:highlight w:val="yellow"/>
        </w:rPr>
        <w:t>6</w:t>
      </w:r>
      <w:r w:rsidR="00D12428">
        <w:rPr>
          <w:rFonts w:ascii="Times New Roman" w:hAnsi="Times New Roman" w:cs="Times New Roman"/>
          <w:b/>
        </w:rPr>
        <w:t xml:space="preserve">              Москва, Банк России, ул. Свободы, 57, корп.1 </w:t>
      </w:r>
    </w:p>
    <w:p w14:paraId="628868B1" w14:textId="77777777" w:rsidR="003B58B6" w:rsidRDefault="003B58B6" w:rsidP="003B58B6">
      <w:pPr>
        <w:spacing w:beforeLines="100" w:before="240" w:afterLines="100" w:after="240"/>
        <w:jc w:val="both"/>
        <w:rPr>
          <w:rFonts w:ascii="Times New Roman" w:hAnsi="Times New Roman" w:cs="Times New Roman"/>
          <w:b/>
        </w:rPr>
      </w:pPr>
      <w:r w:rsidRPr="003B58B6">
        <w:rPr>
          <w:rFonts w:ascii="Times New Roman" w:hAnsi="Times New Roman" w:cs="Times New Roman"/>
          <w:b/>
        </w:rPr>
        <w:t>Присутствовали:</w:t>
      </w:r>
    </w:p>
    <w:p w14:paraId="463C09CF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Председатель Комиссии </w:t>
      </w:r>
    </w:p>
    <w:p w14:paraId="08512B16" w14:textId="77777777" w:rsidR="00CC796C" w:rsidRPr="00CC796C" w:rsidRDefault="00CC796C" w:rsidP="00CC796C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Тищенко М.В.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-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директор  ДИТ                                                                Заместитель председателя Комиссии </w:t>
      </w:r>
    </w:p>
    <w:p w14:paraId="2CEE9926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Крючков Э.Н.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-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заместитель директора ДИТ - директор Центра эксплуатации и сопровождения</w:t>
      </w:r>
    </w:p>
    <w:p w14:paraId="58761C72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Секретарь Комиссии</w:t>
      </w:r>
    </w:p>
    <w:p w14:paraId="462E32DB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Бирюков А.И.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консультант отдела управления IT рисками Управления стратегии и архитектуры ДИТ</w:t>
      </w:r>
    </w:p>
    <w:p w14:paraId="7561D58B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Члены Комиссии:</w:t>
      </w:r>
    </w:p>
    <w:p w14:paraId="454A3B78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Куликов В.А.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советник заместителя Председателя Банка России </w:t>
      </w:r>
    </w:p>
    <w:p w14:paraId="4BD83BBE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от ДИТ:</w:t>
      </w:r>
    </w:p>
    <w:p w14:paraId="4178B700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Медведюк Д.Е.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советник экономический </w:t>
      </w:r>
    </w:p>
    <w:p w14:paraId="4F113FB5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Кахруманова З.Н.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заместитель директора ДИТ - директор Центра развития</w:t>
      </w:r>
    </w:p>
    <w:p w14:paraId="63C5F23F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Сапунков Г.Р.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заместитель директора Центра развития</w:t>
      </w:r>
    </w:p>
    <w:p w14:paraId="3BEB3F84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Клионский Д.В.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советник экономический директора Центра развития</w:t>
      </w:r>
    </w:p>
    <w:p w14:paraId="4AF0829E" w14:textId="71ECCF59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Антонов П.А.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начальник Управления развития IT-</w:t>
      </w:r>
      <w:r w:rsidR="0022455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инфраструктуры Центра эксплуатации и сопровождения</w:t>
      </w:r>
    </w:p>
    <w:p w14:paraId="07CFD52C" w14:textId="373A4B72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Строчко А.В.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начальник </w:t>
      </w:r>
      <w:proofErr w:type="gram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Управления эксплуатации телекоммуникационной 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инфраструктуры 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Центра эксплуатации</w:t>
      </w:r>
      <w:proofErr w:type="gram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и сопровождения</w:t>
      </w:r>
    </w:p>
    <w:p w14:paraId="4B31B06E" w14:textId="18D179CC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Алексеев С.А.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начальник </w:t>
      </w:r>
      <w:proofErr w:type="gram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Управления эксплуатации вычислительной инфраструктуры 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Центра эксплуатации</w:t>
      </w:r>
      <w:proofErr w:type="gram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и сопровождения</w:t>
      </w:r>
    </w:p>
    <w:p w14:paraId="4C4A55AF" w14:textId="21591660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lastRenderedPageBreak/>
        <w:t>Иванов Л.С.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</w:r>
      <w:r w:rsidR="0022455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        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</w:r>
      <w:r w:rsidR="0022455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заместитель начальника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Управления стратегии и архитектуры</w:t>
      </w:r>
    </w:p>
    <w:p w14:paraId="5AC5FFBA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Потехин В.В.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-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начальник отдела </w:t>
      </w:r>
      <w:proofErr w:type="gram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архитектурных решений</w:t>
      </w:r>
      <w:proofErr w:type="gram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и стандартов Управления стратегии и архитектуры</w:t>
      </w:r>
    </w:p>
    <w:p w14:paraId="78F064A6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от Департамента экспертизы, методологии и контроля закупок Банка России (по согласованию)</w:t>
      </w:r>
    </w:p>
    <w:p w14:paraId="39522B97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Смирнов Д.М.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заместитель директора Департамента </w:t>
      </w:r>
    </w:p>
    <w:p w14:paraId="205F204A" w14:textId="14989BB9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от Главного управления безопасности и защиты информации (по согласованию)</w:t>
      </w:r>
      <w:r w:rsidR="00D277A2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:</w:t>
      </w:r>
    </w:p>
    <w:p w14:paraId="7C6687F4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Васильев С.Н. 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заместитель начальника Управления защиты платежных технологий</w:t>
      </w:r>
    </w:p>
    <w:p w14:paraId="047A8A04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Бирюков К.А.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заведующий сектором разработки и внедрения </w:t>
      </w:r>
      <w:proofErr w:type="gram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средств защиты информации Управления защиты платежных технологий</w:t>
      </w:r>
      <w:proofErr w:type="gramEnd"/>
    </w:p>
    <w:p w14:paraId="6C0D5DFE" w14:textId="25ADB8D5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от Межрегионального центра обработки информации Банка России</w:t>
      </w:r>
      <w:r w:rsidR="00D277A2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:</w:t>
      </w:r>
    </w:p>
    <w:p w14:paraId="57DBCF5C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Шашлов М.Н.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заместитель директора ДИТ – директор </w:t>
      </w:r>
    </w:p>
    <w:p w14:paraId="26AEE074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Шибаев А.В.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заместитель директора</w:t>
      </w:r>
    </w:p>
    <w:p w14:paraId="09AF7F9D" w14:textId="3D9AC19A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от Технологического центра «</w:t>
      </w:r>
      <w:proofErr w:type="spell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Нудоль</w:t>
      </w:r>
      <w:proofErr w:type="spell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="00D277A2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:</w:t>
      </w:r>
    </w:p>
    <w:p w14:paraId="2CBF5E7D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Кащенко С.А.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начальник отдела автоматизации технологических процессов объекта «</w:t>
      </w:r>
      <w:proofErr w:type="spell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Нудоль</w:t>
      </w:r>
      <w:proofErr w:type="spell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  Управления автоматизации технологических процессов Технологического центра «</w:t>
      </w:r>
      <w:proofErr w:type="spell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Нудоль</w:t>
      </w:r>
      <w:proofErr w:type="spell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 и систем спутниковой связи</w:t>
      </w:r>
    </w:p>
    <w:p w14:paraId="44989A95" w14:textId="2CDE9452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Лазарев А.А.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начальник отдела эксплуатации систем инженерного обеспечения ИТС Центрального аппарата Банка России Управления эксплуатации инженерной инфраструктуры ИТС зданий Центрального аппарата Банка России и объекта </w:t>
      </w:r>
      <w:r w:rsidR="0022455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«</w:t>
      </w:r>
      <w:proofErr w:type="spell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Нудоль</w:t>
      </w:r>
      <w:proofErr w:type="spellEnd"/>
      <w:r w:rsidR="0022455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. </w:t>
      </w:r>
    </w:p>
    <w:p w14:paraId="37AAEFFA" w14:textId="673A7759" w:rsidR="00CC796C" w:rsidRPr="003B58B6" w:rsidRDefault="00CC796C" w:rsidP="003B58B6">
      <w:pPr>
        <w:spacing w:beforeLines="100" w:before="240" w:afterLines="100" w:after="2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 заседание </w:t>
      </w:r>
      <w:proofErr w:type="gramStart"/>
      <w:r>
        <w:rPr>
          <w:rFonts w:ascii="Times New Roman" w:hAnsi="Times New Roman" w:cs="Times New Roman"/>
          <w:b/>
        </w:rPr>
        <w:t>приглашены</w:t>
      </w:r>
      <w:proofErr w:type="gramEnd"/>
      <w:r>
        <w:rPr>
          <w:rFonts w:ascii="Times New Roman" w:hAnsi="Times New Roman" w:cs="Times New Roman"/>
          <w:b/>
        </w:rPr>
        <w:t xml:space="preserve">:  </w:t>
      </w:r>
    </w:p>
    <w:p w14:paraId="76EFF685" w14:textId="25CDFF6C" w:rsidR="00CC796C" w:rsidRPr="00CC796C" w:rsidRDefault="00CC796C" w:rsidP="00CC796C">
      <w:pPr>
        <w:pStyle w:val="af1"/>
        <w:numPr>
          <w:ilvl w:val="0"/>
          <w:numId w:val="26"/>
        </w:numPr>
        <w:spacing w:line="360" w:lineRule="auto"/>
        <w:ind w:left="782" w:hanging="357"/>
        <w:jc w:val="both"/>
        <w:rPr>
          <w:b w:val="0"/>
          <w:sz w:val="26"/>
          <w:szCs w:val="26"/>
        </w:rPr>
      </w:pPr>
      <w:r w:rsidRPr="00CC796C">
        <w:rPr>
          <w:b w:val="0"/>
          <w:sz w:val="26"/>
          <w:szCs w:val="26"/>
        </w:rPr>
        <w:t xml:space="preserve">Сычев А.М. –  заместитель начальника </w:t>
      </w:r>
      <w:proofErr w:type="spellStart"/>
      <w:r w:rsidRPr="00CC796C">
        <w:rPr>
          <w:b w:val="0"/>
          <w:sz w:val="26"/>
          <w:szCs w:val="26"/>
        </w:rPr>
        <w:t>ГУБиЗИ</w:t>
      </w:r>
      <w:proofErr w:type="spellEnd"/>
      <w:r w:rsidRPr="00CC796C">
        <w:rPr>
          <w:b w:val="0"/>
          <w:sz w:val="26"/>
          <w:szCs w:val="26"/>
        </w:rPr>
        <w:t xml:space="preserve"> Банка России </w:t>
      </w:r>
    </w:p>
    <w:p w14:paraId="6ED14E51" w14:textId="155327E8" w:rsidR="00CC796C" w:rsidRPr="00CC796C" w:rsidRDefault="00CC796C" w:rsidP="00CC796C">
      <w:pPr>
        <w:pStyle w:val="af1"/>
        <w:numPr>
          <w:ilvl w:val="0"/>
          <w:numId w:val="26"/>
        </w:numPr>
        <w:spacing w:line="360" w:lineRule="auto"/>
        <w:ind w:left="782" w:hanging="357"/>
        <w:jc w:val="both"/>
        <w:rPr>
          <w:b w:val="0"/>
          <w:sz w:val="26"/>
          <w:szCs w:val="26"/>
        </w:rPr>
      </w:pPr>
      <w:r w:rsidRPr="00CC796C">
        <w:rPr>
          <w:b w:val="0"/>
          <w:sz w:val="26"/>
          <w:szCs w:val="26"/>
        </w:rPr>
        <w:t xml:space="preserve">Лакомкин Д.В. – начальник Управления аудита информационных технологий ДВА Банка России </w:t>
      </w:r>
    </w:p>
    <w:p w14:paraId="6EB658F5" w14:textId="7C7DD4BA" w:rsidR="00CC796C" w:rsidRPr="00CC796C" w:rsidRDefault="00CC796C" w:rsidP="00CC796C">
      <w:pPr>
        <w:numPr>
          <w:ilvl w:val="0"/>
          <w:numId w:val="26"/>
        </w:numPr>
        <w:suppressAutoHyphens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CC796C">
        <w:rPr>
          <w:rFonts w:ascii="Times New Roman" w:hAnsi="Times New Roman" w:cs="Times New Roman"/>
          <w:bCs/>
          <w:sz w:val="26"/>
          <w:szCs w:val="26"/>
        </w:rPr>
        <w:t xml:space="preserve">Кутилин А.Д. – </w:t>
      </w:r>
      <w:ins w:id="0" w:author="Kutilin Aleksandr" w:date="2016-10-27T10:17:00Z">
        <w:r w:rsidR="00076C8C">
          <w:rPr>
            <w:rFonts w:ascii="Times New Roman" w:hAnsi="Times New Roman" w:cs="Times New Roman"/>
            <w:bCs/>
            <w:sz w:val="26"/>
            <w:szCs w:val="26"/>
          </w:rPr>
          <w:t xml:space="preserve">первый </w:t>
        </w:r>
      </w:ins>
      <w:r w:rsidRPr="00CC796C">
        <w:rPr>
          <w:rFonts w:ascii="Times New Roman" w:hAnsi="Times New Roman" w:cs="Times New Roman"/>
          <w:bCs/>
          <w:sz w:val="26"/>
          <w:szCs w:val="26"/>
        </w:rPr>
        <w:t>заместитель генерального директора компании  «Т</w:t>
      </w:r>
      <w:r>
        <w:rPr>
          <w:rFonts w:ascii="Times New Roman" w:hAnsi="Times New Roman" w:cs="Times New Roman"/>
          <w:bCs/>
          <w:sz w:val="26"/>
          <w:szCs w:val="26"/>
        </w:rPr>
        <w:t>ЕХНОС</w:t>
      </w:r>
      <w:r w:rsidRPr="00CC796C">
        <w:rPr>
          <w:rFonts w:ascii="Times New Roman" w:hAnsi="Times New Roman" w:cs="Times New Roman"/>
          <w:bCs/>
          <w:sz w:val="26"/>
          <w:szCs w:val="26"/>
        </w:rPr>
        <w:t>-К» (разработчик САБС)</w:t>
      </w:r>
    </w:p>
    <w:p w14:paraId="647F9F9F" w14:textId="60E68CF2" w:rsidR="00CC796C" w:rsidRPr="00CC796C" w:rsidRDefault="00CC796C" w:rsidP="00CC796C">
      <w:pPr>
        <w:pStyle w:val="af1"/>
        <w:numPr>
          <w:ilvl w:val="0"/>
          <w:numId w:val="26"/>
        </w:numPr>
        <w:spacing w:line="360" w:lineRule="auto"/>
        <w:ind w:left="782" w:hanging="357"/>
        <w:jc w:val="both"/>
        <w:rPr>
          <w:b w:val="0"/>
          <w:sz w:val="26"/>
          <w:szCs w:val="26"/>
        </w:rPr>
      </w:pPr>
      <w:r w:rsidRPr="00CC796C">
        <w:rPr>
          <w:b w:val="0"/>
          <w:sz w:val="26"/>
          <w:szCs w:val="26"/>
        </w:rPr>
        <w:lastRenderedPageBreak/>
        <w:t xml:space="preserve">Соснин Ю.В. – директор центра компьютерных технологий общесистемного назначения компании  «НПО </w:t>
      </w:r>
      <w:proofErr w:type="spellStart"/>
      <w:r w:rsidRPr="00CC796C">
        <w:rPr>
          <w:b w:val="0"/>
          <w:sz w:val="26"/>
          <w:szCs w:val="26"/>
        </w:rPr>
        <w:t>РусБ</w:t>
      </w:r>
      <w:r w:rsidR="00224554">
        <w:rPr>
          <w:b w:val="0"/>
          <w:sz w:val="26"/>
          <w:szCs w:val="26"/>
        </w:rPr>
        <w:t>И</w:t>
      </w:r>
      <w:r w:rsidRPr="00CC796C">
        <w:rPr>
          <w:b w:val="0"/>
          <w:sz w:val="26"/>
          <w:szCs w:val="26"/>
        </w:rPr>
        <w:t>Тех</w:t>
      </w:r>
      <w:proofErr w:type="spellEnd"/>
      <w:r w:rsidRPr="00CC796C">
        <w:rPr>
          <w:b w:val="0"/>
          <w:sz w:val="26"/>
          <w:szCs w:val="26"/>
        </w:rPr>
        <w:t xml:space="preserve">» (разработчик </w:t>
      </w:r>
      <w:r w:rsidRPr="00CC796C">
        <w:rPr>
          <w:b w:val="0"/>
          <w:sz w:val="26"/>
          <w:szCs w:val="26"/>
          <w:lang w:val="en-US"/>
        </w:rPr>
        <w:t>Astra</w:t>
      </w:r>
      <w:r w:rsidRPr="00CC796C">
        <w:rPr>
          <w:b w:val="0"/>
          <w:sz w:val="26"/>
          <w:szCs w:val="26"/>
        </w:rPr>
        <w:t xml:space="preserve"> </w:t>
      </w:r>
      <w:r w:rsidRPr="00CC796C">
        <w:rPr>
          <w:b w:val="0"/>
          <w:sz w:val="26"/>
          <w:szCs w:val="26"/>
          <w:lang w:val="en-US"/>
        </w:rPr>
        <w:t>Linux</w:t>
      </w:r>
      <w:r w:rsidRPr="00CC796C">
        <w:rPr>
          <w:b w:val="0"/>
          <w:sz w:val="26"/>
          <w:szCs w:val="26"/>
        </w:rPr>
        <w:t>)</w:t>
      </w:r>
    </w:p>
    <w:p w14:paraId="0F1B70E7" w14:textId="77777777" w:rsidR="00CC796C" w:rsidRPr="00CC796C" w:rsidRDefault="00CC796C" w:rsidP="00CC796C">
      <w:pPr>
        <w:pStyle w:val="af1"/>
        <w:numPr>
          <w:ilvl w:val="0"/>
          <w:numId w:val="26"/>
        </w:numPr>
        <w:spacing w:line="360" w:lineRule="auto"/>
        <w:ind w:left="782" w:hanging="357"/>
        <w:jc w:val="both"/>
        <w:rPr>
          <w:b w:val="0"/>
          <w:sz w:val="26"/>
          <w:szCs w:val="26"/>
        </w:rPr>
      </w:pPr>
      <w:r w:rsidRPr="00CC796C">
        <w:rPr>
          <w:b w:val="0"/>
          <w:sz w:val="26"/>
          <w:szCs w:val="26"/>
        </w:rPr>
        <w:t>Рыжов А.Н. –    директор по развитию бизнеса компании «</w:t>
      </w:r>
      <w:proofErr w:type="spellStart"/>
      <w:r w:rsidRPr="00CC796C">
        <w:rPr>
          <w:b w:val="0"/>
          <w:sz w:val="26"/>
          <w:szCs w:val="26"/>
        </w:rPr>
        <w:t>Релэкс</w:t>
      </w:r>
      <w:proofErr w:type="spellEnd"/>
      <w:r w:rsidRPr="00CC796C">
        <w:rPr>
          <w:b w:val="0"/>
          <w:sz w:val="26"/>
          <w:szCs w:val="26"/>
        </w:rPr>
        <w:t>» (разработчик СУБД ЛИНТЕР)</w:t>
      </w:r>
    </w:p>
    <w:p w14:paraId="3524CA4D" w14:textId="77777777" w:rsidR="00690ADE" w:rsidRDefault="00690ADE" w:rsidP="003B58B6">
      <w:pPr>
        <w:pStyle w:val="aa"/>
        <w:spacing w:before="0" w:line="360" w:lineRule="auto"/>
        <w:rPr>
          <w:b/>
        </w:rPr>
      </w:pPr>
    </w:p>
    <w:p w14:paraId="5F71C0F1" w14:textId="77777777" w:rsidR="003B58B6" w:rsidRPr="00CA4B36" w:rsidRDefault="00463462" w:rsidP="003B58B6">
      <w:pPr>
        <w:pStyle w:val="aa"/>
        <w:spacing w:before="0" w:line="360" w:lineRule="auto"/>
        <w:rPr>
          <w:b/>
        </w:rPr>
      </w:pPr>
      <w:r>
        <w:rPr>
          <w:b/>
        </w:rPr>
        <w:t xml:space="preserve">Программа </w:t>
      </w:r>
      <w:r w:rsidR="008C4E9D">
        <w:rPr>
          <w:b/>
        </w:rPr>
        <w:t>заседания</w:t>
      </w:r>
      <w:r w:rsidR="003B58B6" w:rsidRPr="003B58B6">
        <w:rPr>
          <w:b/>
        </w:rPr>
        <w:t>:</w:t>
      </w:r>
    </w:p>
    <w:p w14:paraId="5768723D" w14:textId="380810C0" w:rsidR="00224554" w:rsidRDefault="00224554" w:rsidP="00B96E7F">
      <w:pPr>
        <w:pStyle w:val="aa"/>
        <w:numPr>
          <w:ilvl w:val="0"/>
          <w:numId w:val="1"/>
        </w:numPr>
        <w:spacing w:before="0" w:after="120" w:line="276" w:lineRule="auto"/>
      </w:pPr>
      <w:r>
        <w:t xml:space="preserve">Вступительное слово </w:t>
      </w:r>
      <w:r w:rsidR="00C62440">
        <w:t>п</w:t>
      </w:r>
      <w:r>
        <w:t xml:space="preserve">редседателя </w:t>
      </w:r>
      <w:r w:rsidR="0009788E">
        <w:t>Комиссии</w:t>
      </w:r>
      <w:r w:rsidR="00C62440">
        <w:t>.</w:t>
      </w:r>
      <w:r w:rsidR="0009788E">
        <w:t xml:space="preserve"> </w:t>
      </w:r>
    </w:p>
    <w:p w14:paraId="2A03B6A4" w14:textId="286A5776" w:rsidR="00B96E7F" w:rsidRPr="00F66B58" w:rsidRDefault="006928FD" w:rsidP="00AF49F5">
      <w:pPr>
        <w:pStyle w:val="aa"/>
        <w:numPr>
          <w:ilvl w:val="0"/>
          <w:numId w:val="1"/>
        </w:numPr>
        <w:spacing w:before="0" w:after="120" w:line="276" w:lineRule="auto"/>
      </w:pPr>
      <w:r>
        <w:t xml:space="preserve">Доклад </w:t>
      </w:r>
      <w:r w:rsidR="00AF49F5">
        <w:t>компании «ТЕХНОС-К» на тему «</w:t>
      </w:r>
      <w:r w:rsidR="00AF49F5" w:rsidRPr="00AF49F5">
        <w:t xml:space="preserve">«Предложения компании «ТЕХНОС-К» в области </w:t>
      </w:r>
      <w:proofErr w:type="spellStart"/>
      <w:r w:rsidR="00AF49F5" w:rsidRPr="00AF49F5">
        <w:t>импортозамещения</w:t>
      </w:r>
      <w:proofErr w:type="spellEnd"/>
      <w:r w:rsidR="00AF49F5" w:rsidRPr="00AF49F5">
        <w:t xml:space="preserve"> программного обеспечения типового программного комплекса САБС, эксплуатируемого в полевых учреждениях Банка России»</w:t>
      </w:r>
      <w:r w:rsidR="00B96E7F" w:rsidRPr="00F66B58">
        <w:t xml:space="preserve"> (</w:t>
      </w:r>
      <w:r w:rsidR="00AF49F5">
        <w:t>Кутилин А.Д.</w:t>
      </w:r>
      <w:r w:rsidR="00B96E7F" w:rsidRPr="00F66B58">
        <w:t>).</w:t>
      </w:r>
    </w:p>
    <w:p w14:paraId="39084C63" w14:textId="2D592B88" w:rsidR="00AF49F5" w:rsidRDefault="006928FD" w:rsidP="00AF49F5">
      <w:pPr>
        <w:pStyle w:val="aa"/>
        <w:numPr>
          <w:ilvl w:val="0"/>
          <w:numId w:val="1"/>
        </w:numPr>
        <w:spacing w:before="0" w:after="120" w:line="276" w:lineRule="auto"/>
      </w:pPr>
      <w:r>
        <w:t xml:space="preserve">Доклад </w:t>
      </w:r>
      <w:r w:rsidR="00BC092E">
        <w:t>АО</w:t>
      </w:r>
      <w:r w:rsidR="00B96E7F" w:rsidRPr="00F66B58">
        <w:t xml:space="preserve"> </w:t>
      </w:r>
      <w:r w:rsidR="00BC092E">
        <w:t>«</w:t>
      </w:r>
      <w:r w:rsidR="00AF49F5">
        <w:t>НП</w:t>
      </w:r>
      <w:r w:rsidR="00BC092E">
        <w:t>О</w:t>
      </w:r>
      <w:r w:rsidR="00AF49F5">
        <w:t xml:space="preserve"> </w:t>
      </w:r>
      <w:proofErr w:type="spellStart"/>
      <w:r w:rsidR="00AF49F5">
        <w:t>РусБИТех</w:t>
      </w:r>
      <w:proofErr w:type="spellEnd"/>
      <w:r w:rsidR="00AF49F5">
        <w:t>» на</w:t>
      </w:r>
      <w:r w:rsidR="00B96E7F" w:rsidRPr="00F66B58">
        <w:t xml:space="preserve"> тему: «</w:t>
      </w:r>
      <w:r w:rsidR="00AF49F5" w:rsidRPr="00AF49F5">
        <w:t xml:space="preserve">Состояние развития защищенной операционной системы «Astra </w:t>
      </w:r>
      <w:proofErr w:type="spellStart"/>
      <w:r w:rsidR="00AF49F5" w:rsidRPr="00AF49F5">
        <w:t>Linux</w:t>
      </w:r>
      <w:proofErr w:type="spellEnd"/>
      <w:r w:rsidR="00AF49F5" w:rsidRPr="00AF49F5">
        <w:t xml:space="preserve"> </w:t>
      </w:r>
      <w:proofErr w:type="spellStart"/>
      <w:r w:rsidR="00AF49F5" w:rsidRPr="00AF49F5">
        <w:t>Special</w:t>
      </w:r>
      <w:proofErr w:type="spellEnd"/>
      <w:r w:rsidR="00AF49F5" w:rsidRPr="00AF49F5">
        <w:t xml:space="preserve"> </w:t>
      </w:r>
      <w:proofErr w:type="spellStart"/>
      <w:r w:rsidR="00AF49F5" w:rsidRPr="00AF49F5">
        <w:t>Edition</w:t>
      </w:r>
      <w:proofErr w:type="spellEnd"/>
      <w:r w:rsidR="00AF49F5" w:rsidRPr="00AF49F5">
        <w:t xml:space="preserve">» и других средств, предназначенных для обеспечения </w:t>
      </w:r>
      <w:proofErr w:type="spellStart"/>
      <w:r w:rsidR="00AF49F5" w:rsidRPr="00AF49F5">
        <w:t>импортозамещения</w:t>
      </w:r>
      <w:proofErr w:type="spellEnd"/>
      <w:r w:rsidR="00AF49F5" w:rsidRPr="00AF49F5">
        <w:t xml:space="preserve"> в информационно-телекоммуникационных системах Банка России»</w:t>
      </w:r>
      <w:r w:rsidR="00AF49F5">
        <w:t xml:space="preserve"> (Соснин Ю.В.)</w:t>
      </w:r>
      <w:r w:rsidR="00C62440">
        <w:t>.</w:t>
      </w:r>
    </w:p>
    <w:p w14:paraId="6B828A4A" w14:textId="0BF6A7DA" w:rsidR="00B96E7F" w:rsidRPr="00F66B58" w:rsidRDefault="006928FD" w:rsidP="00BC092E">
      <w:pPr>
        <w:pStyle w:val="aa"/>
        <w:numPr>
          <w:ilvl w:val="0"/>
          <w:numId w:val="1"/>
        </w:numPr>
        <w:spacing w:before="0" w:after="120" w:line="276" w:lineRule="auto"/>
      </w:pPr>
      <w:r>
        <w:t xml:space="preserve">Доклад </w:t>
      </w:r>
      <w:r w:rsidR="00BC092E">
        <w:t xml:space="preserve">Отделения по Тульской области Главного управления по ЦФО (ООИ) на тему </w:t>
      </w:r>
      <w:r w:rsidR="00BC092E" w:rsidRPr="00BC092E">
        <w:t xml:space="preserve">«Предложения по применению СУБД Линтер </w:t>
      </w:r>
      <w:proofErr w:type="gramStart"/>
      <w:r w:rsidR="00BC092E" w:rsidRPr="00BC092E">
        <w:t>в</w:t>
      </w:r>
      <w:proofErr w:type="gramEnd"/>
      <w:r w:rsidR="00BC092E" w:rsidRPr="00BC092E">
        <w:t xml:space="preserve"> сопровождаемых АС Банка России»</w:t>
      </w:r>
      <w:r w:rsidR="00B96E7F" w:rsidRPr="00F66B58">
        <w:t xml:space="preserve"> (</w:t>
      </w:r>
      <w:r w:rsidR="00BC092E" w:rsidRPr="00BC092E">
        <w:rPr>
          <w:highlight w:val="yellow"/>
        </w:rPr>
        <w:t>??????????????</w:t>
      </w:r>
      <w:r w:rsidR="00B96E7F" w:rsidRPr="00BC092E">
        <w:rPr>
          <w:highlight w:val="yellow"/>
        </w:rPr>
        <w:t>)</w:t>
      </w:r>
      <w:r w:rsidR="00B96E7F" w:rsidRPr="00F66B58">
        <w:t>.</w:t>
      </w:r>
    </w:p>
    <w:p w14:paraId="2585A665" w14:textId="0656CDA6" w:rsidR="00BC092E" w:rsidRPr="00AF49F5" w:rsidRDefault="00BC092E" w:rsidP="006928FD">
      <w:pPr>
        <w:pStyle w:val="aa"/>
        <w:numPr>
          <w:ilvl w:val="0"/>
          <w:numId w:val="1"/>
        </w:numPr>
        <w:spacing w:before="0" w:after="120" w:line="276" w:lineRule="auto"/>
      </w:pPr>
      <w:proofErr w:type="gramStart"/>
      <w:r w:rsidRPr="00F66B58">
        <w:t xml:space="preserve">Сообщение </w:t>
      </w:r>
      <w:r>
        <w:t xml:space="preserve">секретаря Комиссии о проекте письма первого заместителя Председателя Банка России Г.И. </w:t>
      </w:r>
      <w:proofErr w:type="spellStart"/>
      <w:r>
        <w:t>Лунтовского</w:t>
      </w:r>
      <w:proofErr w:type="spellEnd"/>
      <w:r>
        <w:t xml:space="preserve">, разъясняющего </w:t>
      </w:r>
      <w:r w:rsidRPr="00BC092E">
        <w:t xml:space="preserve">применение </w:t>
      </w:r>
      <w:r>
        <w:t xml:space="preserve">положений Постановления Правительства </w:t>
      </w:r>
      <w:r w:rsidRPr="00AF49F5">
        <w:t>Российской Федерации от 26 сентября 2016 г. № 968 «Об ограничениях и условиях допуска отдельных видов радиоэлектронной продукции, происходящей из иностранных государств, для целей осуществления закупок для обеспечения государственных и муниципальных нужд»»</w:t>
      </w:r>
      <w:r w:rsidR="006928FD" w:rsidRPr="006928FD">
        <w:t xml:space="preserve"> при закупках  в Банке России</w:t>
      </w:r>
      <w:r w:rsidRPr="00AF49F5">
        <w:t xml:space="preserve">. </w:t>
      </w:r>
      <w:proofErr w:type="gramEnd"/>
    </w:p>
    <w:p w14:paraId="2BC5B1CC" w14:textId="0CD5B555" w:rsidR="006928FD" w:rsidRDefault="00BC092E" w:rsidP="00B96E7F">
      <w:pPr>
        <w:pStyle w:val="aa"/>
        <w:numPr>
          <w:ilvl w:val="0"/>
          <w:numId w:val="1"/>
        </w:numPr>
        <w:spacing w:before="0" w:after="120" w:line="276" w:lineRule="auto"/>
      </w:pPr>
      <w:r>
        <w:t xml:space="preserve">Сообщение секретаря Комиссии о планах 2017 года по консалтинговой работе по апробации ОС </w:t>
      </w:r>
      <w:r>
        <w:rPr>
          <w:lang w:val="en-US"/>
        </w:rPr>
        <w:t>Astra</w:t>
      </w:r>
      <w:r w:rsidRPr="00BC092E">
        <w:t xml:space="preserve"> </w:t>
      </w:r>
      <w:r>
        <w:rPr>
          <w:lang w:val="en-US"/>
        </w:rPr>
        <w:t>Linux</w:t>
      </w:r>
      <w:r w:rsidRPr="00BC092E">
        <w:t xml:space="preserve"> </w:t>
      </w:r>
      <w:r>
        <w:rPr>
          <w:lang w:val="en-US"/>
        </w:rPr>
        <w:t>Special</w:t>
      </w:r>
      <w:r w:rsidRPr="00BC092E">
        <w:t xml:space="preserve"> </w:t>
      </w:r>
      <w:r>
        <w:rPr>
          <w:lang w:val="en-US"/>
        </w:rPr>
        <w:t>Edition</w:t>
      </w:r>
      <w:r w:rsidRPr="00BC092E">
        <w:t xml:space="preserve"> </w:t>
      </w:r>
      <w:r>
        <w:t xml:space="preserve">в </w:t>
      </w:r>
      <w:proofErr w:type="gramStart"/>
      <w:r>
        <w:t>ИТ</w:t>
      </w:r>
      <w:proofErr w:type="gramEnd"/>
      <w:r>
        <w:t xml:space="preserve"> инфраструктуре </w:t>
      </w:r>
      <w:r w:rsidR="006928FD">
        <w:t xml:space="preserve">Банка России. </w:t>
      </w:r>
    </w:p>
    <w:p w14:paraId="3FDA2ABF" w14:textId="058F3270" w:rsidR="00B96E7F" w:rsidRPr="00F66B58" w:rsidRDefault="00B96E7F" w:rsidP="00B96E7F">
      <w:pPr>
        <w:pStyle w:val="aa"/>
        <w:numPr>
          <w:ilvl w:val="0"/>
          <w:numId w:val="1"/>
        </w:numPr>
        <w:spacing w:before="0" w:after="120" w:line="276" w:lineRule="auto"/>
      </w:pPr>
      <w:r w:rsidRPr="00F66B58">
        <w:t>Подведение итогов,  заключительное слово председателя Комиссии</w:t>
      </w:r>
      <w:r w:rsidR="00C62440">
        <w:t>.</w:t>
      </w:r>
    </w:p>
    <w:p w14:paraId="2FA6C352" w14:textId="10760626" w:rsidR="003E1A79" w:rsidRPr="006C3DE1" w:rsidRDefault="008C4E9D" w:rsidP="006230D2">
      <w:pPr>
        <w:pStyle w:val="aa"/>
        <w:spacing w:before="0" w:line="360" w:lineRule="auto"/>
        <w:rPr>
          <w:b/>
        </w:rPr>
      </w:pPr>
      <w:r w:rsidRPr="006C3DE1">
        <w:rPr>
          <w:b/>
        </w:rPr>
        <w:t>Комиссия ре</w:t>
      </w:r>
      <w:r w:rsidR="00D277A2">
        <w:rPr>
          <w:b/>
        </w:rPr>
        <w:t>шила</w:t>
      </w:r>
      <w:r w:rsidR="006230D2" w:rsidRPr="006C3DE1">
        <w:rPr>
          <w:b/>
        </w:rPr>
        <w:t>:</w:t>
      </w:r>
    </w:p>
    <w:p w14:paraId="3EE14FC1" w14:textId="77777777" w:rsidR="008169B4" w:rsidRDefault="006928FD" w:rsidP="00502BF4">
      <w:pPr>
        <w:pStyle w:val="aa"/>
        <w:numPr>
          <w:ilvl w:val="0"/>
          <w:numId w:val="20"/>
        </w:numPr>
        <w:spacing w:before="0" w:after="120" w:line="276" w:lineRule="auto"/>
      </w:pPr>
      <w:r>
        <w:t xml:space="preserve">Центру развития </w:t>
      </w:r>
      <w:r w:rsidR="008169B4">
        <w:t>организовать работы по переводу и вводу в действие САБС на СУБД Линтер в рамках «дорожной карты» 2016-2018 года.</w:t>
      </w:r>
    </w:p>
    <w:p w14:paraId="1BFB563F" w14:textId="25D4D778" w:rsidR="008169B4" w:rsidRDefault="008169B4" w:rsidP="008169B4">
      <w:pPr>
        <w:pStyle w:val="aa"/>
        <w:numPr>
          <w:ilvl w:val="0"/>
          <w:numId w:val="20"/>
        </w:numPr>
        <w:spacing w:before="0" w:after="120" w:line="276" w:lineRule="auto"/>
      </w:pPr>
      <w:r>
        <w:t xml:space="preserve">Центру развития организовать работы по переводу САБС на ОС </w:t>
      </w:r>
      <w:r w:rsidRPr="008169B4">
        <w:t xml:space="preserve">«Astra </w:t>
      </w:r>
      <w:proofErr w:type="spellStart"/>
      <w:r w:rsidRPr="008169B4">
        <w:t>Linux</w:t>
      </w:r>
      <w:proofErr w:type="spellEnd"/>
      <w:r w:rsidRPr="008169B4">
        <w:t xml:space="preserve"> </w:t>
      </w:r>
      <w:proofErr w:type="spellStart"/>
      <w:r w:rsidRPr="008169B4">
        <w:t>Special</w:t>
      </w:r>
      <w:proofErr w:type="spellEnd"/>
      <w:r w:rsidRPr="008169B4">
        <w:t xml:space="preserve"> </w:t>
      </w:r>
      <w:proofErr w:type="spellStart"/>
      <w:r w:rsidRPr="008169B4">
        <w:t>Edition</w:t>
      </w:r>
      <w:proofErr w:type="spellEnd"/>
      <w:r w:rsidRPr="008169B4">
        <w:t xml:space="preserve">» </w:t>
      </w:r>
      <w:r>
        <w:t xml:space="preserve">в рамках «дорожной карты» </w:t>
      </w:r>
      <w:commentRangeStart w:id="1"/>
      <w:del w:id="2" w:author="Kutilin Aleksandr" w:date="2016-10-27T10:18:00Z">
        <w:r w:rsidDel="00076C8C">
          <w:delText>2016</w:delText>
        </w:r>
      </w:del>
      <w:ins w:id="3" w:author="Kutilin Aleksandr" w:date="2016-10-27T10:18:00Z">
        <w:r w:rsidR="00076C8C">
          <w:t>201</w:t>
        </w:r>
        <w:r w:rsidR="00076C8C">
          <w:t>8</w:t>
        </w:r>
      </w:ins>
      <w:r>
        <w:t xml:space="preserve">-2021 </w:t>
      </w:r>
      <w:commentRangeEnd w:id="1"/>
      <w:r w:rsidR="00076C8C">
        <w:rPr>
          <w:rStyle w:val="a5"/>
          <w:rFonts w:asciiTheme="minorHAnsi" w:eastAsiaTheme="minorEastAsia" w:hAnsiTheme="minorHAnsi" w:cstheme="minorBidi"/>
          <w:lang w:eastAsia="en-US"/>
        </w:rPr>
        <w:commentReference w:id="1"/>
      </w:r>
      <w:r>
        <w:t>года.</w:t>
      </w:r>
    </w:p>
    <w:p w14:paraId="5961E74A" w14:textId="77777777" w:rsidR="00C62440" w:rsidRDefault="008169B4" w:rsidP="008169B4">
      <w:pPr>
        <w:pStyle w:val="aa"/>
        <w:numPr>
          <w:ilvl w:val="0"/>
          <w:numId w:val="20"/>
        </w:numPr>
        <w:spacing w:before="0" w:after="120" w:line="276" w:lineRule="auto"/>
      </w:pPr>
      <w:r>
        <w:t xml:space="preserve">Центру развития совместно с Центром эксплуатации и сопровождения разработать </w:t>
      </w:r>
      <w:r w:rsidR="00C62440">
        <w:t>«</w:t>
      </w:r>
      <w:r>
        <w:t>дорожную карту</w:t>
      </w:r>
      <w:r w:rsidR="00C62440">
        <w:t>»</w:t>
      </w:r>
      <w:r>
        <w:t xml:space="preserve"> по  </w:t>
      </w:r>
      <w:r w:rsidR="00C62440">
        <w:t xml:space="preserve">применению СУБД Линтер в сопровождаемых автоматизированных системах. </w:t>
      </w:r>
    </w:p>
    <w:p w14:paraId="1449A01C" w14:textId="7406FA7A" w:rsidR="00C62440" w:rsidRDefault="00C62440" w:rsidP="00C62440">
      <w:pPr>
        <w:pStyle w:val="aa"/>
        <w:numPr>
          <w:ilvl w:val="0"/>
          <w:numId w:val="20"/>
        </w:numPr>
        <w:spacing w:before="0" w:after="120" w:line="276" w:lineRule="auto"/>
      </w:pPr>
      <w:proofErr w:type="gramStart"/>
      <w:r>
        <w:lastRenderedPageBreak/>
        <w:t xml:space="preserve">Подготовить, согласовать и направить в структурные подразделения Банка России письмо </w:t>
      </w:r>
      <w:r w:rsidRPr="00C62440">
        <w:t xml:space="preserve">первого заместителя Председателя Банка России Г.И. </w:t>
      </w:r>
      <w:proofErr w:type="spellStart"/>
      <w:r w:rsidRPr="00C62440">
        <w:t>Лунтовского</w:t>
      </w:r>
      <w:proofErr w:type="spellEnd"/>
      <w:r>
        <w:t xml:space="preserve"> в дополнение к письму Банка России от 06.03.2016 №02-23-4/2055</w:t>
      </w:r>
      <w:r w:rsidRPr="00C62440">
        <w:t>, разъясняющего применение положений Постановления Правительства Российской Федерации от 26 сентября 2016 г. № 968 «Об ограничениях и условиях допуска отдельных видов радиоэлектронной продукции, происходящей из иностранных государств, для целей осуществления закупок для обеспечения</w:t>
      </w:r>
      <w:proofErr w:type="gramEnd"/>
      <w:r w:rsidRPr="00C62440">
        <w:t xml:space="preserve"> государственных и муниципальных нужд»» при закупках  в Банке России. </w:t>
      </w:r>
    </w:p>
    <w:p w14:paraId="55CCACB7" w14:textId="77777777" w:rsidR="00C62440" w:rsidRPr="00C62440" w:rsidRDefault="00C62440" w:rsidP="00D277A2">
      <w:pPr>
        <w:pStyle w:val="aa"/>
        <w:numPr>
          <w:ilvl w:val="0"/>
          <w:numId w:val="20"/>
        </w:numPr>
        <w:spacing w:before="0" w:after="120" w:line="276" w:lineRule="auto"/>
      </w:pPr>
      <w:r w:rsidRPr="00C62440">
        <w:t xml:space="preserve">Центру развития совместно с Центром эксплуатации и сопровождения в 2017 году организовать и провести работы по апробации отечественной операционной системы «Astra </w:t>
      </w:r>
      <w:proofErr w:type="spellStart"/>
      <w:r w:rsidRPr="00C62440">
        <w:t>Linux</w:t>
      </w:r>
      <w:proofErr w:type="spellEnd"/>
      <w:r w:rsidRPr="00C62440">
        <w:t xml:space="preserve"> </w:t>
      </w:r>
      <w:proofErr w:type="spellStart"/>
      <w:r w:rsidRPr="00C62440">
        <w:t>Special</w:t>
      </w:r>
      <w:proofErr w:type="spellEnd"/>
      <w:r w:rsidRPr="00C62440">
        <w:t xml:space="preserve"> </w:t>
      </w:r>
      <w:proofErr w:type="spellStart"/>
      <w:r w:rsidRPr="00C62440">
        <w:t>Edition</w:t>
      </w:r>
      <w:proofErr w:type="spellEnd"/>
      <w:r w:rsidRPr="00C62440">
        <w:t xml:space="preserve">»  в </w:t>
      </w:r>
      <w:proofErr w:type="gramStart"/>
      <w:r w:rsidRPr="00C62440">
        <w:t>ИТ</w:t>
      </w:r>
      <w:proofErr w:type="gramEnd"/>
      <w:r w:rsidRPr="00C62440">
        <w:t xml:space="preserve"> инфраструктуре отделений Банка России согласно РЦ-16-1-4/52 от 06.04.2016.</w:t>
      </w:r>
    </w:p>
    <w:p w14:paraId="322842C1" w14:textId="77777777" w:rsidR="00DF51F8" w:rsidRDefault="00DF51F8" w:rsidP="00D12428">
      <w:pPr>
        <w:pStyle w:val="aa"/>
        <w:spacing w:before="0" w:line="360" w:lineRule="auto"/>
      </w:pPr>
    </w:p>
    <w:p w14:paraId="4D95C3D9" w14:textId="77777777" w:rsidR="00624426" w:rsidRDefault="00624426" w:rsidP="00D12428">
      <w:pPr>
        <w:pStyle w:val="aa"/>
        <w:spacing w:before="0" w:line="360" w:lineRule="auto"/>
      </w:pPr>
    </w:p>
    <w:p w14:paraId="05873E97" w14:textId="7DFDA2AD" w:rsidR="00F36B91" w:rsidRDefault="00F36B91" w:rsidP="00D12428">
      <w:pPr>
        <w:pStyle w:val="aa"/>
        <w:spacing w:before="0" w:line="360" w:lineRule="auto"/>
      </w:pPr>
      <w:r>
        <w:t xml:space="preserve">Председатель </w:t>
      </w:r>
      <w:r w:rsidR="00C62440">
        <w:t>К</w:t>
      </w:r>
      <w:r w:rsidR="00394D06">
        <w:t xml:space="preserve">омиссии                                                         </w:t>
      </w:r>
      <w:r w:rsidR="00503663">
        <w:tab/>
      </w:r>
      <w:r w:rsidR="00542BC0">
        <w:tab/>
      </w:r>
      <w:r w:rsidR="00394D06">
        <w:t>М.</w:t>
      </w:r>
      <w:r w:rsidR="00C62440">
        <w:t xml:space="preserve">В. Тищенко </w:t>
      </w:r>
    </w:p>
    <w:p w14:paraId="3078E9C5" w14:textId="77777777" w:rsidR="00F51686" w:rsidRDefault="00F51686" w:rsidP="00D12428">
      <w:pPr>
        <w:pStyle w:val="aa"/>
        <w:spacing w:before="0" w:line="360" w:lineRule="auto"/>
      </w:pPr>
    </w:p>
    <w:sectPr w:rsidR="00F51686" w:rsidSect="00445014">
      <w:footerReference w:type="default" r:id="rId13"/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utilin Aleksandr" w:date="2016-10-27T10:19:00Z" w:initials="KA">
    <w:p w14:paraId="457C69E3" w14:textId="13725FA0" w:rsidR="00076C8C" w:rsidRDefault="00076C8C">
      <w:pPr>
        <w:pStyle w:val="a6"/>
      </w:pPr>
      <w:r>
        <w:rPr>
          <w:rStyle w:val="a5"/>
        </w:rPr>
        <w:annotationRef/>
      </w:r>
      <w:r>
        <w:t>Эта стадия начинается в 2018 году. В Презентации именно так (слайд 15)</w:t>
      </w:r>
      <w:bookmarkStart w:id="4" w:name="_GoBack"/>
      <w:bookmarkEnd w:id="4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C73B1" w14:textId="77777777" w:rsidR="005D324E" w:rsidRDefault="005D324E" w:rsidP="00D12428">
      <w:r>
        <w:separator/>
      </w:r>
    </w:p>
  </w:endnote>
  <w:endnote w:type="continuationSeparator" w:id="0">
    <w:p w14:paraId="0A2B5989" w14:textId="77777777" w:rsidR="005D324E" w:rsidRDefault="005D324E" w:rsidP="00D1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838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408F21E" w14:textId="77777777" w:rsidR="00CC796C" w:rsidRPr="00374D8B" w:rsidRDefault="00CC796C">
        <w:pPr>
          <w:pStyle w:val="af"/>
          <w:jc w:val="right"/>
          <w:rPr>
            <w:rFonts w:ascii="Times New Roman" w:hAnsi="Times New Roman" w:cs="Times New Roman"/>
          </w:rPr>
        </w:pPr>
        <w:r w:rsidRPr="00374D8B">
          <w:rPr>
            <w:rFonts w:ascii="Times New Roman" w:hAnsi="Times New Roman" w:cs="Times New Roman"/>
          </w:rPr>
          <w:fldChar w:fldCharType="begin"/>
        </w:r>
        <w:r w:rsidRPr="00374D8B">
          <w:rPr>
            <w:rFonts w:ascii="Times New Roman" w:hAnsi="Times New Roman" w:cs="Times New Roman"/>
          </w:rPr>
          <w:instrText>PAGE   \* MERGEFORMAT</w:instrText>
        </w:r>
        <w:r w:rsidRPr="00374D8B">
          <w:rPr>
            <w:rFonts w:ascii="Times New Roman" w:hAnsi="Times New Roman" w:cs="Times New Roman"/>
          </w:rPr>
          <w:fldChar w:fldCharType="separate"/>
        </w:r>
        <w:r w:rsidR="00076C8C">
          <w:rPr>
            <w:rFonts w:ascii="Times New Roman" w:hAnsi="Times New Roman" w:cs="Times New Roman"/>
            <w:noProof/>
          </w:rPr>
          <w:t>3</w:t>
        </w:r>
        <w:r w:rsidRPr="00374D8B">
          <w:rPr>
            <w:rFonts w:ascii="Times New Roman" w:hAnsi="Times New Roman" w:cs="Times New Roman"/>
          </w:rPr>
          <w:fldChar w:fldCharType="end"/>
        </w:r>
      </w:p>
    </w:sdtContent>
  </w:sdt>
  <w:p w14:paraId="663D25F7" w14:textId="77777777" w:rsidR="00CC796C" w:rsidRDefault="00CC796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8A946" w14:textId="77777777" w:rsidR="005D324E" w:rsidRDefault="005D324E" w:rsidP="00D12428">
      <w:r>
        <w:separator/>
      </w:r>
    </w:p>
  </w:footnote>
  <w:footnote w:type="continuationSeparator" w:id="0">
    <w:p w14:paraId="0B064604" w14:textId="77777777" w:rsidR="005D324E" w:rsidRDefault="005D324E" w:rsidP="00D12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4EF"/>
    <w:multiLevelType w:val="multilevel"/>
    <w:tmpl w:val="F1BC6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125F6862"/>
    <w:multiLevelType w:val="multilevel"/>
    <w:tmpl w:val="4D9820C8"/>
    <w:lvl w:ilvl="0">
      <w:start w:val="3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</w:lvl>
    <w:lvl w:ilvl="2">
      <w:start w:val="1"/>
      <w:numFmt w:val="decimal"/>
      <w:isLgl/>
      <w:lvlText w:val="%1.%2.%3"/>
      <w:lvlJc w:val="left"/>
      <w:pPr>
        <w:ind w:left="2148" w:hanging="720"/>
      </w:pPr>
    </w:lvl>
    <w:lvl w:ilvl="3">
      <w:start w:val="1"/>
      <w:numFmt w:val="decimal"/>
      <w:isLgl/>
      <w:lvlText w:val="%1.%2.%3.%4"/>
      <w:lvlJc w:val="left"/>
      <w:pPr>
        <w:ind w:left="2508" w:hanging="720"/>
      </w:pPr>
    </w:lvl>
    <w:lvl w:ilvl="4">
      <w:start w:val="1"/>
      <w:numFmt w:val="decimal"/>
      <w:isLgl/>
      <w:lvlText w:val="%1.%2.%3.%4.%5"/>
      <w:lvlJc w:val="left"/>
      <w:pPr>
        <w:ind w:left="3228" w:hanging="1080"/>
      </w:pPr>
    </w:lvl>
    <w:lvl w:ilvl="5">
      <w:start w:val="1"/>
      <w:numFmt w:val="decimal"/>
      <w:isLgl/>
      <w:lvlText w:val="%1.%2.%3.%4.%5.%6"/>
      <w:lvlJc w:val="left"/>
      <w:pPr>
        <w:ind w:left="3588" w:hanging="1080"/>
      </w:pPr>
    </w:lvl>
    <w:lvl w:ilvl="6">
      <w:start w:val="1"/>
      <w:numFmt w:val="decimal"/>
      <w:isLgl/>
      <w:lvlText w:val="%1.%2.%3.%4.%5.%6.%7"/>
      <w:lvlJc w:val="left"/>
      <w:pPr>
        <w:ind w:left="4308" w:hanging="1440"/>
      </w:p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</w:lvl>
  </w:abstractNum>
  <w:abstractNum w:abstractNumId="2">
    <w:nsid w:val="14A9417A"/>
    <w:multiLevelType w:val="hybridMultilevel"/>
    <w:tmpl w:val="7A360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60BBF"/>
    <w:multiLevelType w:val="multilevel"/>
    <w:tmpl w:val="975415D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1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53" w:hanging="1800"/>
      </w:pPr>
      <w:rPr>
        <w:rFonts w:hint="default"/>
      </w:rPr>
    </w:lvl>
  </w:abstractNum>
  <w:abstractNum w:abstractNumId="4">
    <w:nsid w:val="22350470"/>
    <w:multiLevelType w:val="hybridMultilevel"/>
    <w:tmpl w:val="30D00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911DD"/>
    <w:multiLevelType w:val="hybridMultilevel"/>
    <w:tmpl w:val="9BCC7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A70E45"/>
    <w:multiLevelType w:val="hybridMultilevel"/>
    <w:tmpl w:val="6B4CC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D0050"/>
    <w:multiLevelType w:val="hybridMultilevel"/>
    <w:tmpl w:val="9BCC7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7A11C6"/>
    <w:multiLevelType w:val="hybridMultilevel"/>
    <w:tmpl w:val="191C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F59C4"/>
    <w:multiLevelType w:val="multilevel"/>
    <w:tmpl w:val="9DE046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</w:lvl>
  </w:abstractNum>
  <w:abstractNum w:abstractNumId="10">
    <w:nsid w:val="3C08421B"/>
    <w:multiLevelType w:val="hybridMultilevel"/>
    <w:tmpl w:val="9BCC7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4D7B1A"/>
    <w:multiLevelType w:val="hybridMultilevel"/>
    <w:tmpl w:val="031CB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F2A1A"/>
    <w:multiLevelType w:val="hybridMultilevel"/>
    <w:tmpl w:val="21148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E7467"/>
    <w:multiLevelType w:val="hybridMultilevel"/>
    <w:tmpl w:val="DF4E3D24"/>
    <w:lvl w:ilvl="0" w:tplc="22CAF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0D30414"/>
    <w:multiLevelType w:val="hybridMultilevel"/>
    <w:tmpl w:val="3646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216001"/>
    <w:multiLevelType w:val="hybridMultilevel"/>
    <w:tmpl w:val="C268B1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D1405B4"/>
    <w:multiLevelType w:val="hybridMultilevel"/>
    <w:tmpl w:val="FBA48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B4C1C47"/>
    <w:multiLevelType w:val="hybridMultilevel"/>
    <w:tmpl w:val="0C30F7DE"/>
    <w:lvl w:ilvl="0" w:tplc="A08E19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18E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724A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0EF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28FF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B09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80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89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964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0A6AE2"/>
    <w:multiLevelType w:val="hybridMultilevel"/>
    <w:tmpl w:val="9C6418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2CAF5A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102334E"/>
    <w:multiLevelType w:val="hybridMultilevel"/>
    <w:tmpl w:val="75884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D2241F"/>
    <w:multiLevelType w:val="hybridMultilevel"/>
    <w:tmpl w:val="B9741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E16F42"/>
    <w:multiLevelType w:val="hybridMultilevel"/>
    <w:tmpl w:val="9BCC7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C80130E"/>
    <w:multiLevelType w:val="hybridMultilevel"/>
    <w:tmpl w:val="27869FE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6"/>
  </w:num>
  <w:num w:numId="5">
    <w:abstractNumId w:val="7"/>
  </w:num>
  <w:num w:numId="6">
    <w:abstractNumId w:val="17"/>
  </w:num>
  <w:num w:numId="7">
    <w:abstractNumId w:val="19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1"/>
  </w:num>
  <w:num w:numId="15">
    <w:abstractNumId w:val="8"/>
  </w:num>
  <w:num w:numId="16">
    <w:abstractNumId w:val="8"/>
  </w:num>
  <w:num w:numId="17">
    <w:abstractNumId w:val="16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5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4"/>
  </w:num>
  <w:num w:numId="25">
    <w:abstractNumId w:val="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14"/>
    <w:rsid w:val="00012FD7"/>
    <w:rsid w:val="00014620"/>
    <w:rsid w:val="00015FA8"/>
    <w:rsid w:val="0003254B"/>
    <w:rsid w:val="00033CB6"/>
    <w:rsid w:val="000375DB"/>
    <w:rsid w:val="00043B7F"/>
    <w:rsid w:val="0004482C"/>
    <w:rsid w:val="00053157"/>
    <w:rsid w:val="00056982"/>
    <w:rsid w:val="00060E98"/>
    <w:rsid w:val="0006703E"/>
    <w:rsid w:val="00072C59"/>
    <w:rsid w:val="0007497E"/>
    <w:rsid w:val="00076C8C"/>
    <w:rsid w:val="00077EEB"/>
    <w:rsid w:val="00082D99"/>
    <w:rsid w:val="0009465B"/>
    <w:rsid w:val="0009788E"/>
    <w:rsid w:val="000C254E"/>
    <w:rsid w:val="000C5912"/>
    <w:rsid w:val="000D4B70"/>
    <w:rsid w:val="00101958"/>
    <w:rsid w:val="00110B63"/>
    <w:rsid w:val="00113E27"/>
    <w:rsid w:val="00124696"/>
    <w:rsid w:val="001702EA"/>
    <w:rsid w:val="00173565"/>
    <w:rsid w:val="00187E4E"/>
    <w:rsid w:val="00195C11"/>
    <w:rsid w:val="001A4C16"/>
    <w:rsid w:val="001B3009"/>
    <w:rsid w:val="001B55EE"/>
    <w:rsid w:val="001B7DF7"/>
    <w:rsid w:val="001C4493"/>
    <w:rsid w:val="001E0A5B"/>
    <w:rsid w:val="001E0E28"/>
    <w:rsid w:val="001E6E1B"/>
    <w:rsid w:val="001F097E"/>
    <w:rsid w:val="001F1292"/>
    <w:rsid w:val="001F562D"/>
    <w:rsid w:val="0020583E"/>
    <w:rsid w:val="0020715C"/>
    <w:rsid w:val="00224554"/>
    <w:rsid w:val="002249F1"/>
    <w:rsid w:val="00230A6E"/>
    <w:rsid w:val="0023399A"/>
    <w:rsid w:val="00242A6B"/>
    <w:rsid w:val="00250D71"/>
    <w:rsid w:val="00273E33"/>
    <w:rsid w:val="0028047C"/>
    <w:rsid w:val="0028071B"/>
    <w:rsid w:val="00293E20"/>
    <w:rsid w:val="002A642D"/>
    <w:rsid w:val="002A7F55"/>
    <w:rsid w:val="002B142D"/>
    <w:rsid w:val="002B7FDD"/>
    <w:rsid w:val="002C231C"/>
    <w:rsid w:val="002C5357"/>
    <w:rsid w:val="002C7F0F"/>
    <w:rsid w:val="002E1F5F"/>
    <w:rsid w:val="002F3692"/>
    <w:rsid w:val="003163CB"/>
    <w:rsid w:val="003210D0"/>
    <w:rsid w:val="003226A0"/>
    <w:rsid w:val="00323664"/>
    <w:rsid w:val="0032755A"/>
    <w:rsid w:val="0033328B"/>
    <w:rsid w:val="003356C2"/>
    <w:rsid w:val="00337BAB"/>
    <w:rsid w:val="0034494E"/>
    <w:rsid w:val="00344D2F"/>
    <w:rsid w:val="00345FF9"/>
    <w:rsid w:val="00351AEA"/>
    <w:rsid w:val="003664E7"/>
    <w:rsid w:val="003711B5"/>
    <w:rsid w:val="00374D8B"/>
    <w:rsid w:val="0037620E"/>
    <w:rsid w:val="00377109"/>
    <w:rsid w:val="003831C0"/>
    <w:rsid w:val="00392AFE"/>
    <w:rsid w:val="00392BC7"/>
    <w:rsid w:val="00394D06"/>
    <w:rsid w:val="003A79A7"/>
    <w:rsid w:val="003B58B6"/>
    <w:rsid w:val="003B7BD0"/>
    <w:rsid w:val="003C236E"/>
    <w:rsid w:val="003C7A11"/>
    <w:rsid w:val="003D42FE"/>
    <w:rsid w:val="003D7B65"/>
    <w:rsid w:val="003E1A79"/>
    <w:rsid w:val="003F493F"/>
    <w:rsid w:val="003F4D92"/>
    <w:rsid w:val="003F7B17"/>
    <w:rsid w:val="00404F16"/>
    <w:rsid w:val="00411514"/>
    <w:rsid w:val="00414C51"/>
    <w:rsid w:val="00425E5A"/>
    <w:rsid w:val="00436F32"/>
    <w:rsid w:val="00440713"/>
    <w:rsid w:val="00445014"/>
    <w:rsid w:val="0044764D"/>
    <w:rsid w:val="004476F3"/>
    <w:rsid w:val="004539EE"/>
    <w:rsid w:val="00456383"/>
    <w:rsid w:val="00463462"/>
    <w:rsid w:val="004A432C"/>
    <w:rsid w:val="004D3513"/>
    <w:rsid w:val="004E1A0A"/>
    <w:rsid w:val="004F063C"/>
    <w:rsid w:val="004F5FEE"/>
    <w:rsid w:val="00502BF4"/>
    <w:rsid w:val="00503663"/>
    <w:rsid w:val="00505935"/>
    <w:rsid w:val="00516079"/>
    <w:rsid w:val="00517879"/>
    <w:rsid w:val="00536852"/>
    <w:rsid w:val="00542BC0"/>
    <w:rsid w:val="00542ED8"/>
    <w:rsid w:val="005752E3"/>
    <w:rsid w:val="00577CC7"/>
    <w:rsid w:val="005A7F06"/>
    <w:rsid w:val="005C476C"/>
    <w:rsid w:val="005D1468"/>
    <w:rsid w:val="005D2C53"/>
    <w:rsid w:val="005D324E"/>
    <w:rsid w:val="005D6C49"/>
    <w:rsid w:val="005F76E6"/>
    <w:rsid w:val="00614874"/>
    <w:rsid w:val="00620F04"/>
    <w:rsid w:val="00621433"/>
    <w:rsid w:val="006230D2"/>
    <w:rsid w:val="00624426"/>
    <w:rsid w:val="00630638"/>
    <w:rsid w:val="00631E24"/>
    <w:rsid w:val="00634016"/>
    <w:rsid w:val="00641DDE"/>
    <w:rsid w:val="0065277C"/>
    <w:rsid w:val="00667D90"/>
    <w:rsid w:val="00672DA1"/>
    <w:rsid w:val="00690ADE"/>
    <w:rsid w:val="006928FD"/>
    <w:rsid w:val="006A1E31"/>
    <w:rsid w:val="006A263C"/>
    <w:rsid w:val="006B2A47"/>
    <w:rsid w:val="006C3DE1"/>
    <w:rsid w:val="006C6E2D"/>
    <w:rsid w:val="006E4757"/>
    <w:rsid w:val="006F140E"/>
    <w:rsid w:val="00706B80"/>
    <w:rsid w:val="00711615"/>
    <w:rsid w:val="00723128"/>
    <w:rsid w:val="00732A8B"/>
    <w:rsid w:val="00733D0E"/>
    <w:rsid w:val="00733F2B"/>
    <w:rsid w:val="00735746"/>
    <w:rsid w:val="00737330"/>
    <w:rsid w:val="007420F1"/>
    <w:rsid w:val="007455B5"/>
    <w:rsid w:val="007476EB"/>
    <w:rsid w:val="00747B8F"/>
    <w:rsid w:val="00761BFA"/>
    <w:rsid w:val="00761F02"/>
    <w:rsid w:val="0077231F"/>
    <w:rsid w:val="00775DD0"/>
    <w:rsid w:val="007765AA"/>
    <w:rsid w:val="00777A68"/>
    <w:rsid w:val="0078794E"/>
    <w:rsid w:val="00792E9E"/>
    <w:rsid w:val="007971E4"/>
    <w:rsid w:val="007A45EE"/>
    <w:rsid w:val="007A540C"/>
    <w:rsid w:val="007A590F"/>
    <w:rsid w:val="007A6132"/>
    <w:rsid w:val="007A65BF"/>
    <w:rsid w:val="007B7D4D"/>
    <w:rsid w:val="007C4BA4"/>
    <w:rsid w:val="007D72DC"/>
    <w:rsid w:val="007E4704"/>
    <w:rsid w:val="007F285E"/>
    <w:rsid w:val="008169B4"/>
    <w:rsid w:val="00824DA8"/>
    <w:rsid w:val="00833FA4"/>
    <w:rsid w:val="00836787"/>
    <w:rsid w:val="008375D9"/>
    <w:rsid w:val="00844EA6"/>
    <w:rsid w:val="0085393C"/>
    <w:rsid w:val="008562F4"/>
    <w:rsid w:val="0087108C"/>
    <w:rsid w:val="00874F91"/>
    <w:rsid w:val="00875E04"/>
    <w:rsid w:val="00885655"/>
    <w:rsid w:val="00890EFE"/>
    <w:rsid w:val="00893F35"/>
    <w:rsid w:val="008B007D"/>
    <w:rsid w:val="008B14D4"/>
    <w:rsid w:val="008B319B"/>
    <w:rsid w:val="008B7787"/>
    <w:rsid w:val="008C4E9D"/>
    <w:rsid w:val="008C6A35"/>
    <w:rsid w:val="008D2ADC"/>
    <w:rsid w:val="008E26CA"/>
    <w:rsid w:val="008E57A4"/>
    <w:rsid w:val="008F2696"/>
    <w:rsid w:val="008F75F7"/>
    <w:rsid w:val="00900C20"/>
    <w:rsid w:val="00901D91"/>
    <w:rsid w:val="0091413E"/>
    <w:rsid w:val="0091556C"/>
    <w:rsid w:val="009211CF"/>
    <w:rsid w:val="0094680D"/>
    <w:rsid w:val="0094747D"/>
    <w:rsid w:val="00951DAA"/>
    <w:rsid w:val="0095268D"/>
    <w:rsid w:val="00961C1D"/>
    <w:rsid w:val="00973E8D"/>
    <w:rsid w:val="00977C16"/>
    <w:rsid w:val="009825D1"/>
    <w:rsid w:val="00986628"/>
    <w:rsid w:val="00987FDB"/>
    <w:rsid w:val="009B417B"/>
    <w:rsid w:val="009C3645"/>
    <w:rsid w:val="009C7FD2"/>
    <w:rsid w:val="009D2E12"/>
    <w:rsid w:val="009D7587"/>
    <w:rsid w:val="009E3594"/>
    <w:rsid w:val="009F0BC0"/>
    <w:rsid w:val="00A0182C"/>
    <w:rsid w:val="00A01E53"/>
    <w:rsid w:val="00A045F4"/>
    <w:rsid w:val="00A23C5B"/>
    <w:rsid w:val="00A34FA2"/>
    <w:rsid w:val="00A4050D"/>
    <w:rsid w:val="00A47EF4"/>
    <w:rsid w:val="00A547EB"/>
    <w:rsid w:val="00A55D2D"/>
    <w:rsid w:val="00A645F4"/>
    <w:rsid w:val="00A82837"/>
    <w:rsid w:val="00AB16AD"/>
    <w:rsid w:val="00AB22F3"/>
    <w:rsid w:val="00AB34CA"/>
    <w:rsid w:val="00AC133B"/>
    <w:rsid w:val="00AC1C85"/>
    <w:rsid w:val="00AD16B0"/>
    <w:rsid w:val="00AE71D3"/>
    <w:rsid w:val="00AF2428"/>
    <w:rsid w:val="00AF49F5"/>
    <w:rsid w:val="00B05ADA"/>
    <w:rsid w:val="00B2031F"/>
    <w:rsid w:val="00B21DA8"/>
    <w:rsid w:val="00B40757"/>
    <w:rsid w:val="00B45C23"/>
    <w:rsid w:val="00B511F8"/>
    <w:rsid w:val="00B62777"/>
    <w:rsid w:val="00B634B0"/>
    <w:rsid w:val="00B71E39"/>
    <w:rsid w:val="00B73794"/>
    <w:rsid w:val="00B80B35"/>
    <w:rsid w:val="00B85869"/>
    <w:rsid w:val="00B96E7F"/>
    <w:rsid w:val="00BA11B0"/>
    <w:rsid w:val="00BB183C"/>
    <w:rsid w:val="00BB3B46"/>
    <w:rsid w:val="00BB44CF"/>
    <w:rsid w:val="00BC092E"/>
    <w:rsid w:val="00BC43BF"/>
    <w:rsid w:val="00BE2C8E"/>
    <w:rsid w:val="00BE3FFD"/>
    <w:rsid w:val="00BE4EB4"/>
    <w:rsid w:val="00BF15F0"/>
    <w:rsid w:val="00C15F7B"/>
    <w:rsid w:val="00C230C9"/>
    <w:rsid w:val="00C23940"/>
    <w:rsid w:val="00C310C4"/>
    <w:rsid w:val="00C3663D"/>
    <w:rsid w:val="00C419B2"/>
    <w:rsid w:val="00C4332B"/>
    <w:rsid w:val="00C44738"/>
    <w:rsid w:val="00C62440"/>
    <w:rsid w:val="00C65B7E"/>
    <w:rsid w:val="00C67B19"/>
    <w:rsid w:val="00C72C3C"/>
    <w:rsid w:val="00C764D5"/>
    <w:rsid w:val="00CA4B36"/>
    <w:rsid w:val="00CA5A94"/>
    <w:rsid w:val="00CC6117"/>
    <w:rsid w:val="00CC796C"/>
    <w:rsid w:val="00CD2E89"/>
    <w:rsid w:val="00D12428"/>
    <w:rsid w:val="00D14B34"/>
    <w:rsid w:val="00D1682D"/>
    <w:rsid w:val="00D1733B"/>
    <w:rsid w:val="00D277A2"/>
    <w:rsid w:val="00D3112A"/>
    <w:rsid w:val="00D425E2"/>
    <w:rsid w:val="00D47507"/>
    <w:rsid w:val="00D47C2D"/>
    <w:rsid w:val="00D540DC"/>
    <w:rsid w:val="00D6146E"/>
    <w:rsid w:val="00D70698"/>
    <w:rsid w:val="00D73AA9"/>
    <w:rsid w:val="00DB3898"/>
    <w:rsid w:val="00DF0405"/>
    <w:rsid w:val="00DF0DF6"/>
    <w:rsid w:val="00DF1B00"/>
    <w:rsid w:val="00DF51F8"/>
    <w:rsid w:val="00DF5D3C"/>
    <w:rsid w:val="00E0297F"/>
    <w:rsid w:val="00E11C39"/>
    <w:rsid w:val="00E214DE"/>
    <w:rsid w:val="00E21877"/>
    <w:rsid w:val="00E266C5"/>
    <w:rsid w:val="00E3514A"/>
    <w:rsid w:val="00E360D0"/>
    <w:rsid w:val="00E40A4B"/>
    <w:rsid w:val="00E412B6"/>
    <w:rsid w:val="00E44361"/>
    <w:rsid w:val="00E52D5B"/>
    <w:rsid w:val="00E57144"/>
    <w:rsid w:val="00E77B05"/>
    <w:rsid w:val="00E84B69"/>
    <w:rsid w:val="00E9528D"/>
    <w:rsid w:val="00EB55D6"/>
    <w:rsid w:val="00EC74D6"/>
    <w:rsid w:val="00EE09EB"/>
    <w:rsid w:val="00EE32F2"/>
    <w:rsid w:val="00EF48C6"/>
    <w:rsid w:val="00F1252E"/>
    <w:rsid w:val="00F33289"/>
    <w:rsid w:val="00F35456"/>
    <w:rsid w:val="00F36B91"/>
    <w:rsid w:val="00F43BCC"/>
    <w:rsid w:val="00F51686"/>
    <w:rsid w:val="00F53617"/>
    <w:rsid w:val="00F6688F"/>
    <w:rsid w:val="00F66B58"/>
    <w:rsid w:val="00F70BDA"/>
    <w:rsid w:val="00F73F10"/>
    <w:rsid w:val="00F941EA"/>
    <w:rsid w:val="00FA4091"/>
    <w:rsid w:val="00FB5A5B"/>
    <w:rsid w:val="00FB6DA9"/>
    <w:rsid w:val="00FC423F"/>
    <w:rsid w:val="00FD3068"/>
    <w:rsid w:val="00FE425D"/>
    <w:rsid w:val="00FE6B12"/>
    <w:rsid w:val="00FE7730"/>
    <w:rsid w:val="00FE7E87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0EC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B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B35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3A79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A79A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A79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A79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A79A7"/>
    <w:rPr>
      <w:b/>
      <w:bCs/>
      <w:sz w:val="20"/>
      <w:szCs w:val="20"/>
    </w:rPr>
  </w:style>
  <w:style w:type="paragraph" w:customStyle="1" w:styleId="aa">
    <w:name w:val="Абзац"/>
    <w:basedOn w:val="a"/>
    <w:rsid w:val="003B58B6"/>
    <w:pPr>
      <w:spacing w:before="12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b">
    <w:name w:val="List Paragraph"/>
    <w:basedOn w:val="a"/>
    <w:uiPriority w:val="34"/>
    <w:qFormat/>
    <w:rsid w:val="007A613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D12428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D1242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2428"/>
  </w:style>
  <w:style w:type="paragraph" w:styleId="af">
    <w:name w:val="footer"/>
    <w:basedOn w:val="a"/>
    <w:link w:val="af0"/>
    <w:uiPriority w:val="99"/>
    <w:unhideWhenUsed/>
    <w:rsid w:val="00D1242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2428"/>
  </w:style>
  <w:style w:type="paragraph" w:styleId="af1">
    <w:name w:val="Body Text"/>
    <w:basedOn w:val="a"/>
    <w:link w:val="af2"/>
    <w:unhideWhenUsed/>
    <w:rsid w:val="00890EFE"/>
    <w:pPr>
      <w:suppressAutoHyphens/>
      <w:jc w:val="center"/>
    </w:pPr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af2">
    <w:name w:val="Основной текст Знак"/>
    <w:basedOn w:val="a0"/>
    <w:link w:val="af1"/>
    <w:rsid w:val="00890EFE"/>
    <w:rPr>
      <w:rFonts w:ascii="Times New Roman" w:eastAsia="Times New Roman" w:hAnsi="Times New Roman" w:cs="Times New Roman"/>
      <w:b/>
      <w:bCs/>
      <w:lang w:eastAsia="ar-SA"/>
    </w:rPr>
  </w:style>
  <w:style w:type="paragraph" w:styleId="af3">
    <w:name w:val="Plain Text"/>
    <w:basedOn w:val="a"/>
    <w:link w:val="af4"/>
    <w:uiPriority w:val="99"/>
    <w:semiHidden/>
    <w:unhideWhenUsed/>
    <w:rsid w:val="00337BAB"/>
    <w:rPr>
      <w:rFonts w:ascii="Calibri" w:eastAsiaTheme="minorHAnsi" w:hAnsi="Calibri"/>
      <w:sz w:val="22"/>
      <w:szCs w:val="21"/>
    </w:rPr>
  </w:style>
  <w:style w:type="character" w:customStyle="1" w:styleId="af4">
    <w:name w:val="Текст Знак"/>
    <w:basedOn w:val="a0"/>
    <w:link w:val="af3"/>
    <w:uiPriority w:val="99"/>
    <w:semiHidden/>
    <w:rsid w:val="00337BAB"/>
    <w:rPr>
      <w:rFonts w:ascii="Calibri" w:eastAsiaTheme="minorHAnsi" w:hAnsi="Calibri"/>
      <w:sz w:val="2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B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B35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3A79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A79A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A79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A79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A79A7"/>
    <w:rPr>
      <w:b/>
      <w:bCs/>
      <w:sz w:val="20"/>
      <w:szCs w:val="20"/>
    </w:rPr>
  </w:style>
  <w:style w:type="paragraph" w:customStyle="1" w:styleId="aa">
    <w:name w:val="Абзац"/>
    <w:basedOn w:val="a"/>
    <w:rsid w:val="003B58B6"/>
    <w:pPr>
      <w:spacing w:before="12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b">
    <w:name w:val="List Paragraph"/>
    <w:basedOn w:val="a"/>
    <w:uiPriority w:val="34"/>
    <w:qFormat/>
    <w:rsid w:val="007A613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D12428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D1242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2428"/>
  </w:style>
  <w:style w:type="paragraph" w:styleId="af">
    <w:name w:val="footer"/>
    <w:basedOn w:val="a"/>
    <w:link w:val="af0"/>
    <w:uiPriority w:val="99"/>
    <w:unhideWhenUsed/>
    <w:rsid w:val="00D1242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2428"/>
  </w:style>
  <w:style w:type="paragraph" w:styleId="af1">
    <w:name w:val="Body Text"/>
    <w:basedOn w:val="a"/>
    <w:link w:val="af2"/>
    <w:unhideWhenUsed/>
    <w:rsid w:val="00890EFE"/>
    <w:pPr>
      <w:suppressAutoHyphens/>
      <w:jc w:val="center"/>
    </w:pPr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af2">
    <w:name w:val="Основной текст Знак"/>
    <w:basedOn w:val="a0"/>
    <w:link w:val="af1"/>
    <w:rsid w:val="00890EFE"/>
    <w:rPr>
      <w:rFonts w:ascii="Times New Roman" w:eastAsia="Times New Roman" w:hAnsi="Times New Roman" w:cs="Times New Roman"/>
      <w:b/>
      <w:bCs/>
      <w:lang w:eastAsia="ar-SA"/>
    </w:rPr>
  </w:style>
  <w:style w:type="paragraph" w:styleId="af3">
    <w:name w:val="Plain Text"/>
    <w:basedOn w:val="a"/>
    <w:link w:val="af4"/>
    <w:uiPriority w:val="99"/>
    <w:semiHidden/>
    <w:unhideWhenUsed/>
    <w:rsid w:val="00337BAB"/>
    <w:rPr>
      <w:rFonts w:ascii="Calibri" w:eastAsiaTheme="minorHAnsi" w:hAnsi="Calibri"/>
      <w:sz w:val="22"/>
      <w:szCs w:val="21"/>
    </w:rPr>
  </w:style>
  <w:style w:type="character" w:customStyle="1" w:styleId="af4">
    <w:name w:val="Текст Знак"/>
    <w:basedOn w:val="a0"/>
    <w:link w:val="af3"/>
    <w:uiPriority w:val="99"/>
    <w:semiHidden/>
    <w:rsid w:val="00337BAB"/>
    <w:rPr>
      <w:rFonts w:ascii="Calibri" w:eastAsiaTheme="minorHAns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3756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641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6EF21646AF384ABA9B4415BF515E65" ma:contentTypeVersion="0" ma:contentTypeDescription="Создание документа." ma:contentTypeScope="" ma:versionID="200071778379a9ee87290e0f127eb3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60348-B761-4AC3-93D1-623E1DD85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19AB20-52F9-44A9-AE3E-A67CB9A24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C304AC-579C-4990-9404-84CDC6B500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E3A48D-2599-4D50-87B9-D7F243F0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Kudryavtsev</dc:creator>
  <cp:lastModifiedBy>Kutilin Aleksandr</cp:lastModifiedBy>
  <cp:revision>3</cp:revision>
  <cp:lastPrinted>2015-12-18T12:24:00Z</cp:lastPrinted>
  <dcterms:created xsi:type="dcterms:W3CDTF">2016-10-27T07:15:00Z</dcterms:created>
  <dcterms:modified xsi:type="dcterms:W3CDTF">2016-10-27T07:19:00Z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0x010100266EF21646AF384ABA9B4415BF515E65</vt:lpwstr>
  </property>
</Properties>
</file>