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2A274" w14:textId="77777777" w:rsidR="00E02D56" w:rsidRDefault="00E02D56" w:rsidP="00411F99">
      <w:pPr>
        <w:spacing w:line="240" w:lineRule="auto"/>
        <w:ind w:left="142"/>
        <w:rPr>
          <w:ins w:id="0" w:author="Панова Дарья Андреевна" w:date="2022-03-09T10:22:00Z"/>
          <w:rFonts w:cs="Times New Roman"/>
        </w:rPr>
      </w:pPr>
      <w:bookmarkStart w:id="1" w:name="_Toc356296815"/>
      <w:bookmarkStart w:id="2" w:name="_Toc182807601"/>
    </w:p>
    <w:p w14:paraId="3EB6628B" w14:textId="77777777" w:rsidR="0019282C" w:rsidRPr="0095083E" w:rsidRDefault="005C797B" w:rsidP="00411F99">
      <w:pPr>
        <w:spacing w:line="240" w:lineRule="auto"/>
        <w:ind w:left="142"/>
        <w:rPr>
          <w:rFonts w:cs="Times New Roman"/>
        </w:rPr>
      </w:pPr>
      <w:r w:rsidRPr="0095083E">
        <w:rPr>
          <w:rFonts w:eastAsia="Times New Roman" w:cs="Times New Roman"/>
          <w:noProof/>
          <w:sz w:val="28"/>
        </w:rPr>
        <w:drawing>
          <wp:anchor distT="0" distB="0" distL="114300" distR="114300" simplePos="0" relativeHeight="251663872" behindDoc="0" locked="0" layoutInCell="1" allowOverlap="1" wp14:anchorId="38DFD6FC" wp14:editId="7E474594">
            <wp:simplePos x="0" y="0"/>
            <wp:positionH relativeFrom="column">
              <wp:posOffset>-647700</wp:posOffset>
            </wp:positionH>
            <wp:positionV relativeFrom="paragraph">
              <wp:posOffset>224155</wp:posOffset>
            </wp:positionV>
            <wp:extent cx="3649980" cy="2015490"/>
            <wp:effectExtent l="0" t="0" r="0" b="0"/>
            <wp:wrapNone/>
            <wp:docPr id="2" name="Picture 11" descr="all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lllogo-02.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9980" cy="2015490"/>
                    </a:xfrm>
                    <a:prstGeom prst="rect">
                      <a:avLst/>
                    </a:prstGeom>
                  </pic:spPr>
                </pic:pic>
              </a:graphicData>
            </a:graphic>
          </wp:anchor>
        </w:drawing>
      </w:r>
    </w:p>
    <w:tbl>
      <w:tblPr>
        <w:tblStyle w:val="14"/>
        <w:tblpPr w:leftFromText="180" w:rightFromText="180" w:vertAnchor="text" w:horzAnchor="margin" w:tblpY="16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2"/>
        <w:gridCol w:w="4603"/>
      </w:tblGrid>
      <w:tr w:rsidR="004D0147" w:rsidRPr="0095083E" w14:paraId="6A79B14C" w14:textId="77777777" w:rsidTr="00307279">
        <w:tc>
          <w:tcPr>
            <w:tcW w:w="2576" w:type="pct"/>
          </w:tcPr>
          <w:p w14:paraId="75EF4BEE" w14:textId="77777777" w:rsidR="004D0147" w:rsidRPr="0095083E" w:rsidRDefault="004D0147" w:rsidP="005C797B">
            <w:pPr>
              <w:rPr>
                <w:rFonts w:cs="Times New Roman"/>
              </w:rPr>
            </w:pPr>
          </w:p>
        </w:tc>
        <w:tc>
          <w:tcPr>
            <w:tcW w:w="2424" w:type="pct"/>
          </w:tcPr>
          <w:p w14:paraId="7840D6B4" w14:textId="77777777" w:rsidR="004D0147" w:rsidRPr="0095083E" w:rsidRDefault="004D0147" w:rsidP="005C797B">
            <w:pPr>
              <w:autoSpaceDE w:val="0"/>
              <w:autoSpaceDN w:val="0"/>
              <w:adjustRightInd w:val="0"/>
              <w:rPr>
                <w:rFonts w:cs="Times New Roman"/>
                <w:sz w:val="24"/>
                <w:szCs w:val="24"/>
              </w:rPr>
            </w:pPr>
            <w:r w:rsidRPr="0095083E">
              <w:rPr>
                <w:rFonts w:cs="Times New Roman"/>
                <w:sz w:val="24"/>
                <w:szCs w:val="24"/>
              </w:rPr>
              <w:t>УТВЕРЖДАЮ</w:t>
            </w:r>
          </w:p>
        </w:tc>
      </w:tr>
      <w:tr w:rsidR="004D0147" w:rsidRPr="0095083E" w14:paraId="4D80AA6D" w14:textId="77777777" w:rsidTr="00307279">
        <w:tc>
          <w:tcPr>
            <w:tcW w:w="2576" w:type="pct"/>
          </w:tcPr>
          <w:p w14:paraId="59939ED4" w14:textId="77777777" w:rsidR="004D0147" w:rsidRPr="0095083E" w:rsidRDefault="004D0147" w:rsidP="005C797B">
            <w:pPr>
              <w:rPr>
                <w:rFonts w:cs="Times New Roman"/>
              </w:rPr>
            </w:pPr>
          </w:p>
        </w:tc>
        <w:tc>
          <w:tcPr>
            <w:tcW w:w="2424" w:type="pct"/>
          </w:tcPr>
          <w:p w14:paraId="0F410C47" w14:textId="77777777" w:rsidR="004D0147" w:rsidRPr="0095083E" w:rsidRDefault="004D0147" w:rsidP="005C797B">
            <w:pPr>
              <w:autoSpaceDE w:val="0"/>
              <w:autoSpaceDN w:val="0"/>
              <w:adjustRightInd w:val="0"/>
              <w:rPr>
                <w:rFonts w:cs="Times New Roman"/>
                <w:sz w:val="24"/>
                <w:szCs w:val="24"/>
              </w:rPr>
            </w:pPr>
          </w:p>
        </w:tc>
      </w:tr>
      <w:tr w:rsidR="004D0147" w:rsidRPr="0095083E" w14:paraId="5E70AC05" w14:textId="77777777" w:rsidTr="00307279">
        <w:tc>
          <w:tcPr>
            <w:tcW w:w="2576" w:type="pct"/>
          </w:tcPr>
          <w:p w14:paraId="5C16FEFF" w14:textId="77777777" w:rsidR="004D0147" w:rsidRPr="0095083E" w:rsidRDefault="004D0147" w:rsidP="005C797B">
            <w:pPr>
              <w:rPr>
                <w:rFonts w:cs="Times New Roman"/>
              </w:rPr>
            </w:pPr>
          </w:p>
        </w:tc>
        <w:tc>
          <w:tcPr>
            <w:tcW w:w="2424" w:type="pct"/>
          </w:tcPr>
          <w:p w14:paraId="79416FF3" w14:textId="77777777" w:rsidR="004D0147" w:rsidRPr="0095083E" w:rsidRDefault="004D0147" w:rsidP="005C797B">
            <w:pPr>
              <w:autoSpaceDE w:val="0"/>
              <w:autoSpaceDN w:val="0"/>
              <w:adjustRightInd w:val="0"/>
              <w:rPr>
                <w:rFonts w:cs="Times New Roman"/>
                <w:sz w:val="24"/>
                <w:szCs w:val="24"/>
              </w:rPr>
            </w:pPr>
            <w:r w:rsidRPr="0095083E">
              <w:rPr>
                <w:rFonts w:cs="Times New Roman"/>
                <w:sz w:val="28"/>
                <w:szCs w:val="24"/>
              </w:rPr>
              <w:t>Заказчик</w:t>
            </w:r>
          </w:p>
        </w:tc>
      </w:tr>
      <w:tr w:rsidR="004D0147" w:rsidRPr="0095083E" w14:paraId="09B0188D" w14:textId="77777777" w:rsidTr="00307279">
        <w:tc>
          <w:tcPr>
            <w:tcW w:w="2576" w:type="pct"/>
          </w:tcPr>
          <w:p w14:paraId="238427A4" w14:textId="77777777" w:rsidR="004D0147" w:rsidRPr="0095083E" w:rsidRDefault="004D0147" w:rsidP="005C797B">
            <w:pPr>
              <w:rPr>
                <w:rFonts w:cs="Times New Roman"/>
              </w:rPr>
            </w:pPr>
          </w:p>
        </w:tc>
        <w:tc>
          <w:tcPr>
            <w:tcW w:w="2424" w:type="pct"/>
          </w:tcPr>
          <w:p w14:paraId="1FF180AB" w14:textId="77777777" w:rsidR="006C5F1F" w:rsidRPr="0095083E" w:rsidRDefault="006C5F1F" w:rsidP="006C5F1F">
            <w:pPr>
              <w:spacing w:line="288" w:lineRule="auto"/>
              <w:rPr>
                <w:sz w:val="24"/>
                <w:szCs w:val="28"/>
              </w:rPr>
            </w:pPr>
            <w:r w:rsidRPr="0095083E">
              <w:rPr>
                <w:sz w:val="24"/>
                <w:szCs w:val="28"/>
              </w:rPr>
              <w:t>Директор Департамента</w:t>
            </w:r>
          </w:p>
          <w:p w14:paraId="0EE1DB8B" w14:textId="77777777" w:rsidR="008738F2" w:rsidRPr="0095083E" w:rsidRDefault="006C5F1F" w:rsidP="006C5F1F">
            <w:pPr>
              <w:autoSpaceDE w:val="0"/>
              <w:autoSpaceDN w:val="0"/>
              <w:adjustRightInd w:val="0"/>
              <w:rPr>
                <w:rFonts w:cs="Times New Roman"/>
                <w:sz w:val="24"/>
                <w:szCs w:val="24"/>
              </w:rPr>
            </w:pPr>
            <w:r w:rsidRPr="0095083E">
              <w:rPr>
                <w:sz w:val="24"/>
                <w:szCs w:val="28"/>
              </w:rPr>
              <w:t>национальной платежной системы</w:t>
            </w:r>
            <w:r w:rsidRPr="0095083E">
              <w:rPr>
                <w:rFonts w:cs="Times New Roman"/>
                <w:szCs w:val="24"/>
              </w:rPr>
              <w:t xml:space="preserve"> </w:t>
            </w:r>
          </w:p>
        </w:tc>
      </w:tr>
      <w:tr w:rsidR="004D0147" w:rsidRPr="0095083E" w14:paraId="790DCAB8" w14:textId="77777777" w:rsidTr="00307279">
        <w:tc>
          <w:tcPr>
            <w:tcW w:w="2576" w:type="pct"/>
          </w:tcPr>
          <w:p w14:paraId="43AA7D6A" w14:textId="77777777" w:rsidR="004D0147" w:rsidRPr="0095083E" w:rsidRDefault="004D0147" w:rsidP="005C797B">
            <w:pPr>
              <w:rPr>
                <w:rFonts w:cs="Times New Roman"/>
              </w:rPr>
            </w:pPr>
          </w:p>
        </w:tc>
        <w:tc>
          <w:tcPr>
            <w:tcW w:w="2424" w:type="pct"/>
          </w:tcPr>
          <w:p w14:paraId="7E9A1B14" w14:textId="77777777" w:rsidR="004D0147" w:rsidRPr="0095083E" w:rsidRDefault="004D0147" w:rsidP="005C797B">
            <w:pPr>
              <w:autoSpaceDE w:val="0"/>
              <w:autoSpaceDN w:val="0"/>
              <w:adjustRightInd w:val="0"/>
              <w:jc w:val="left"/>
              <w:rPr>
                <w:rFonts w:cs="Times New Roman"/>
                <w:sz w:val="24"/>
                <w:szCs w:val="24"/>
              </w:rPr>
            </w:pPr>
          </w:p>
        </w:tc>
      </w:tr>
      <w:tr w:rsidR="004D0147" w:rsidRPr="0095083E" w14:paraId="1309A392" w14:textId="77777777" w:rsidTr="00307279">
        <w:tc>
          <w:tcPr>
            <w:tcW w:w="2576" w:type="pct"/>
          </w:tcPr>
          <w:p w14:paraId="2126E9CF" w14:textId="77777777" w:rsidR="004D0147" w:rsidRPr="0095083E" w:rsidRDefault="004D0147" w:rsidP="005C797B">
            <w:pPr>
              <w:rPr>
                <w:rFonts w:cs="Times New Roman"/>
              </w:rPr>
            </w:pPr>
          </w:p>
        </w:tc>
        <w:tc>
          <w:tcPr>
            <w:tcW w:w="2424" w:type="pct"/>
          </w:tcPr>
          <w:p w14:paraId="6CE47281" w14:textId="77777777" w:rsidR="004D0147" w:rsidRPr="0095083E" w:rsidRDefault="004E39A6" w:rsidP="004E39A6">
            <w:pPr>
              <w:autoSpaceDE w:val="0"/>
              <w:autoSpaceDN w:val="0"/>
              <w:adjustRightInd w:val="0"/>
              <w:ind w:firstLine="2303"/>
              <w:rPr>
                <w:rFonts w:cs="Times New Roman"/>
                <w:sz w:val="24"/>
                <w:szCs w:val="24"/>
              </w:rPr>
            </w:pPr>
            <w:r w:rsidRPr="0095083E">
              <w:rPr>
                <w:sz w:val="24"/>
                <w:szCs w:val="28"/>
              </w:rPr>
              <w:t>А.С. Бакина</w:t>
            </w:r>
          </w:p>
        </w:tc>
      </w:tr>
      <w:tr w:rsidR="004D0147" w:rsidRPr="0095083E" w14:paraId="5F3F44AA" w14:textId="77777777" w:rsidTr="00307279">
        <w:tc>
          <w:tcPr>
            <w:tcW w:w="2576" w:type="pct"/>
          </w:tcPr>
          <w:p w14:paraId="73D4D04F" w14:textId="77777777" w:rsidR="004D0147" w:rsidRPr="0095083E" w:rsidRDefault="004D0147" w:rsidP="005C797B">
            <w:pPr>
              <w:rPr>
                <w:rFonts w:cs="Times New Roman"/>
              </w:rPr>
            </w:pPr>
          </w:p>
        </w:tc>
        <w:tc>
          <w:tcPr>
            <w:tcW w:w="2424" w:type="pct"/>
          </w:tcPr>
          <w:p w14:paraId="46485059" w14:textId="77777777" w:rsidR="004D0147" w:rsidRPr="0095083E" w:rsidRDefault="004D0147" w:rsidP="005C797B">
            <w:pPr>
              <w:autoSpaceDE w:val="0"/>
              <w:autoSpaceDN w:val="0"/>
              <w:adjustRightInd w:val="0"/>
              <w:rPr>
                <w:rFonts w:cs="Times New Roman"/>
                <w:sz w:val="24"/>
                <w:szCs w:val="24"/>
              </w:rPr>
            </w:pPr>
          </w:p>
        </w:tc>
      </w:tr>
      <w:tr w:rsidR="008738F2" w:rsidRPr="0095083E" w14:paraId="56B2A8A0" w14:textId="77777777" w:rsidTr="00307279">
        <w:trPr>
          <w:trHeight w:val="119"/>
        </w:trPr>
        <w:tc>
          <w:tcPr>
            <w:tcW w:w="2576" w:type="pct"/>
          </w:tcPr>
          <w:p w14:paraId="193A21E6" w14:textId="77777777" w:rsidR="008738F2" w:rsidRPr="0095083E" w:rsidRDefault="008738F2" w:rsidP="005C797B">
            <w:pPr>
              <w:rPr>
                <w:rFonts w:cs="Times New Roman"/>
              </w:rPr>
            </w:pPr>
          </w:p>
        </w:tc>
        <w:tc>
          <w:tcPr>
            <w:tcW w:w="2424" w:type="pct"/>
          </w:tcPr>
          <w:p w14:paraId="66333CDC" w14:textId="77777777" w:rsidR="008738F2" w:rsidRPr="0095083E" w:rsidRDefault="008738F2" w:rsidP="005C797B">
            <w:pPr>
              <w:rPr>
                <w:rFonts w:cs="Times New Roman"/>
                <w:sz w:val="24"/>
                <w:szCs w:val="24"/>
              </w:rPr>
            </w:pPr>
          </w:p>
        </w:tc>
      </w:tr>
      <w:tr w:rsidR="008738F2" w:rsidRPr="0095083E" w14:paraId="1CDD15D0" w14:textId="77777777" w:rsidTr="00307279">
        <w:trPr>
          <w:trHeight w:val="83"/>
        </w:trPr>
        <w:tc>
          <w:tcPr>
            <w:tcW w:w="2576" w:type="pct"/>
          </w:tcPr>
          <w:p w14:paraId="1EFBE0C3" w14:textId="77777777" w:rsidR="008738F2" w:rsidRPr="0095083E" w:rsidRDefault="008738F2" w:rsidP="005C797B">
            <w:pPr>
              <w:rPr>
                <w:rFonts w:cs="Times New Roman"/>
              </w:rPr>
            </w:pPr>
          </w:p>
        </w:tc>
        <w:tc>
          <w:tcPr>
            <w:tcW w:w="2424" w:type="pct"/>
          </w:tcPr>
          <w:p w14:paraId="3FEA5C20" w14:textId="77777777" w:rsidR="008738F2" w:rsidRPr="0095083E" w:rsidRDefault="008738F2" w:rsidP="005C797B">
            <w:pPr>
              <w:autoSpaceDE w:val="0"/>
              <w:autoSpaceDN w:val="0"/>
              <w:adjustRightInd w:val="0"/>
              <w:rPr>
                <w:rFonts w:cs="Times New Roman"/>
                <w:sz w:val="24"/>
                <w:szCs w:val="24"/>
              </w:rPr>
            </w:pPr>
          </w:p>
        </w:tc>
      </w:tr>
      <w:tr w:rsidR="008738F2" w:rsidRPr="0095083E" w14:paraId="5482B6AF" w14:textId="77777777" w:rsidTr="00307279">
        <w:tc>
          <w:tcPr>
            <w:tcW w:w="2576" w:type="pct"/>
          </w:tcPr>
          <w:p w14:paraId="689A8C66" w14:textId="77777777" w:rsidR="008738F2" w:rsidRPr="0095083E" w:rsidRDefault="008738F2" w:rsidP="005C797B">
            <w:pPr>
              <w:autoSpaceDE w:val="0"/>
              <w:autoSpaceDN w:val="0"/>
              <w:adjustRightInd w:val="0"/>
              <w:jc w:val="center"/>
              <w:rPr>
                <w:rFonts w:eastAsia="Times New Roman" w:cs="Times New Roman"/>
                <w:sz w:val="24"/>
                <w:szCs w:val="24"/>
              </w:rPr>
            </w:pPr>
          </w:p>
        </w:tc>
        <w:tc>
          <w:tcPr>
            <w:tcW w:w="2424" w:type="pct"/>
          </w:tcPr>
          <w:p w14:paraId="0C091BF8" w14:textId="77777777" w:rsidR="008738F2" w:rsidRPr="0095083E" w:rsidRDefault="008738F2" w:rsidP="005C797B">
            <w:pPr>
              <w:rPr>
                <w:rFonts w:eastAsia="Times New Roman" w:cs="Times New Roman"/>
                <w:sz w:val="24"/>
                <w:szCs w:val="24"/>
              </w:rPr>
            </w:pPr>
          </w:p>
        </w:tc>
      </w:tr>
      <w:tr w:rsidR="008738F2" w:rsidRPr="0095083E" w14:paraId="6520F5D3" w14:textId="77777777" w:rsidTr="00307279">
        <w:tc>
          <w:tcPr>
            <w:tcW w:w="2576" w:type="pct"/>
          </w:tcPr>
          <w:p w14:paraId="35A73D41" w14:textId="77777777" w:rsidR="008738F2" w:rsidRPr="0095083E" w:rsidRDefault="008738F2" w:rsidP="005C797B">
            <w:pPr>
              <w:autoSpaceDE w:val="0"/>
              <w:autoSpaceDN w:val="0"/>
              <w:adjustRightInd w:val="0"/>
              <w:jc w:val="center"/>
              <w:rPr>
                <w:rFonts w:eastAsia="Times New Roman" w:cs="Times New Roman"/>
                <w:sz w:val="24"/>
                <w:szCs w:val="24"/>
              </w:rPr>
            </w:pPr>
          </w:p>
        </w:tc>
        <w:tc>
          <w:tcPr>
            <w:tcW w:w="2424" w:type="pct"/>
          </w:tcPr>
          <w:p w14:paraId="6BE5ACBE" w14:textId="77777777" w:rsidR="008738F2" w:rsidRPr="0095083E" w:rsidRDefault="008738F2" w:rsidP="005C797B">
            <w:pPr>
              <w:rPr>
                <w:rFonts w:eastAsia="Times New Roman" w:cs="Times New Roman"/>
                <w:sz w:val="24"/>
                <w:szCs w:val="24"/>
              </w:rPr>
            </w:pPr>
          </w:p>
        </w:tc>
      </w:tr>
      <w:tr w:rsidR="008738F2" w:rsidRPr="0095083E" w14:paraId="6EDE413E" w14:textId="77777777" w:rsidTr="00307279">
        <w:tc>
          <w:tcPr>
            <w:tcW w:w="2576" w:type="pct"/>
          </w:tcPr>
          <w:p w14:paraId="3C8382C8" w14:textId="77777777" w:rsidR="008738F2" w:rsidRPr="0095083E" w:rsidRDefault="008738F2" w:rsidP="005C797B">
            <w:pPr>
              <w:autoSpaceDE w:val="0"/>
              <w:autoSpaceDN w:val="0"/>
              <w:adjustRightInd w:val="0"/>
              <w:rPr>
                <w:rFonts w:eastAsia="Times New Roman" w:cs="Times New Roman"/>
                <w:sz w:val="24"/>
                <w:szCs w:val="24"/>
              </w:rPr>
            </w:pPr>
          </w:p>
        </w:tc>
        <w:tc>
          <w:tcPr>
            <w:tcW w:w="2424" w:type="pct"/>
          </w:tcPr>
          <w:p w14:paraId="1C3D1869" w14:textId="77777777" w:rsidR="008738F2" w:rsidRPr="0095083E" w:rsidRDefault="008738F2" w:rsidP="005C797B">
            <w:pPr>
              <w:rPr>
                <w:rFonts w:eastAsia="Times New Roman" w:cs="Times New Roman"/>
                <w:sz w:val="24"/>
                <w:szCs w:val="24"/>
              </w:rPr>
            </w:pPr>
          </w:p>
        </w:tc>
      </w:tr>
      <w:tr w:rsidR="008738F2" w:rsidRPr="0095083E" w14:paraId="13785F0E" w14:textId="77777777" w:rsidTr="00307279">
        <w:tc>
          <w:tcPr>
            <w:tcW w:w="2576" w:type="pct"/>
          </w:tcPr>
          <w:p w14:paraId="5F79E434" w14:textId="77777777" w:rsidR="008738F2" w:rsidRPr="0095083E" w:rsidRDefault="008738F2" w:rsidP="005C797B">
            <w:pPr>
              <w:autoSpaceDE w:val="0"/>
              <w:autoSpaceDN w:val="0"/>
              <w:adjustRightInd w:val="0"/>
              <w:rPr>
                <w:rFonts w:eastAsia="Times New Roman" w:cs="Times New Roman"/>
                <w:sz w:val="24"/>
                <w:szCs w:val="24"/>
              </w:rPr>
            </w:pPr>
          </w:p>
        </w:tc>
        <w:tc>
          <w:tcPr>
            <w:tcW w:w="2424" w:type="pct"/>
          </w:tcPr>
          <w:p w14:paraId="62348252" w14:textId="77777777" w:rsidR="008738F2" w:rsidRPr="0095083E" w:rsidRDefault="008738F2" w:rsidP="005C797B">
            <w:pPr>
              <w:rPr>
                <w:rFonts w:eastAsia="Times New Roman" w:cs="Times New Roman"/>
                <w:sz w:val="24"/>
                <w:szCs w:val="24"/>
              </w:rPr>
            </w:pPr>
          </w:p>
        </w:tc>
      </w:tr>
      <w:tr w:rsidR="008738F2" w:rsidRPr="0095083E" w14:paraId="3709CB99" w14:textId="77777777" w:rsidTr="00307279">
        <w:trPr>
          <w:trHeight w:val="683"/>
        </w:trPr>
        <w:tc>
          <w:tcPr>
            <w:tcW w:w="2576" w:type="pct"/>
          </w:tcPr>
          <w:p w14:paraId="0BE358B5" w14:textId="77777777" w:rsidR="008738F2" w:rsidRPr="0095083E" w:rsidRDefault="008738F2" w:rsidP="005C797B">
            <w:pPr>
              <w:autoSpaceDE w:val="0"/>
              <w:autoSpaceDN w:val="0"/>
              <w:adjustRightInd w:val="0"/>
              <w:rPr>
                <w:rFonts w:eastAsia="Times New Roman" w:cs="Times New Roman"/>
                <w:sz w:val="24"/>
                <w:szCs w:val="24"/>
              </w:rPr>
            </w:pPr>
          </w:p>
        </w:tc>
        <w:tc>
          <w:tcPr>
            <w:tcW w:w="2424" w:type="pct"/>
          </w:tcPr>
          <w:p w14:paraId="2BCEC935" w14:textId="77777777" w:rsidR="008738F2" w:rsidRPr="0095083E" w:rsidRDefault="008738F2" w:rsidP="005C797B">
            <w:pPr>
              <w:rPr>
                <w:rFonts w:eastAsia="Times New Roman" w:cs="Times New Roman"/>
                <w:sz w:val="24"/>
                <w:szCs w:val="24"/>
              </w:rPr>
            </w:pPr>
          </w:p>
        </w:tc>
      </w:tr>
    </w:tbl>
    <w:p w14:paraId="0DD48227" w14:textId="3EB0891B" w:rsidR="004E39A6" w:rsidRPr="0095083E" w:rsidRDefault="004E39A6" w:rsidP="004E39A6">
      <w:pPr>
        <w:pStyle w:val="afff5"/>
        <w:ind w:left="0"/>
        <w:jc w:val="center"/>
        <w:rPr>
          <w:sz w:val="56"/>
        </w:rPr>
      </w:pPr>
      <w:r w:rsidRPr="0095083E">
        <w:rPr>
          <w:sz w:val="56"/>
        </w:rPr>
        <w:t xml:space="preserve">Дополнение </w:t>
      </w:r>
      <w:del w:id="3" w:author="Алешин Алексей Васильевич" w:date="2021-09-27T17:46:00Z">
        <w:r w:rsidRPr="0095083E" w:rsidDel="00285504">
          <w:rPr>
            <w:sz w:val="56"/>
          </w:rPr>
          <w:delText>10</w:delText>
        </w:r>
      </w:del>
      <w:ins w:id="4" w:author="Алешин Алексей Васильевич" w:date="2021-09-27T17:46:00Z">
        <w:r w:rsidR="00285504" w:rsidRPr="0095083E">
          <w:rPr>
            <w:sz w:val="56"/>
          </w:rPr>
          <w:t>1</w:t>
        </w:r>
        <w:r w:rsidR="00285504">
          <w:rPr>
            <w:sz w:val="56"/>
          </w:rPr>
          <w:t>1</w:t>
        </w:r>
      </w:ins>
    </w:p>
    <w:p w14:paraId="2C91D648" w14:textId="77777777" w:rsidR="002A368D" w:rsidRPr="0095083E" w:rsidRDefault="004E39A6" w:rsidP="004E39A6">
      <w:pPr>
        <w:pStyle w:val="afff5"/>
        <w:ind w:left="0"/>
        <w:jc w:val="center"/>
        <w:rPr>
          <w:sz w:val="56"/>
        </w:rPr>
      </w:pPr>
      <w:r w:rsidRPr="0095083E">
        <w:rPr>
          <w:sz w:val="56"/>
        </w:rPr>
        <w:t xml:space="preserve">к </w:t>
      </w:r>
      <w:r w:rsidR="00076172" w:rsidRPr="0095083E">
        <w:rPr>
          <w:sz w:val="56"/>
        </w:rPr>
        <w:t>Функциональны</w:t>
      </w:r>
      <w:r w:rsidRPr="0095083E">
        <w:rPr>
          <w:sz w:val="56"/>
        </w:rPr>
        <w:t>м</w:t>
      </w:r>
      <w:r w:rsidR="00A17573" w:rsidRPr="0095083E">
        <w:rPr>
          <w:sz w:val="56"/>
        </w:rPr>
        <w:t xml:space="preserve"> требования</w:t>
      </w:r>
      <w:r w:rsidRPr="0095083E">
        <w:rPr>
          <w:sz w:val="56"/>
        </w:rPr>
        <w:t>м</w:t>
      </w:r>
    </w:p>
    <w:p w14:paraId="71D63FE6" w14:textId="77777777" w:rsidR="0002287A" w:rsidRPr="0095083E" w:rsidRDefault="004E39A6" w:rsidP="0002287A">
      <w:pPr>
        <w:pStyle w:val="afff6"/>
        <w:spacing w:before="240" w:line="240" w:lineRule="auto"/>
        <w:ind w:left="0"/>
        <w:jc w:val="center"/>
        <w:rPr>
          <w:rFonts w:eastAsia="Times New Roman"/>
          <w:i w:val="0"/>
          <w:noProof/>
          <w:color w:val="auto"/>
          <w:szCs w:val="96"/>
        </w:rPr>
      </w:pPr>
      <w:r w:rsidRPr="0095083E">
        <w:rPr>
          <w:rFonts w:eastAsia="Times New Roman"/>
          <w:i w:val="0"/>
          <w:noProof/>
          <w:color w:val="auto"/>
          <w:szCs w:val="96"/>
        </w:rPr>
        <w:t>«Обеспечение РАБИС-НП и ТПК САБС функции расчета и взимания платы за услуги в платежной системе Банка России, предоставленные клиентам Банка России»</w:t>
      </w:r>
    </w:p>
    <w:p w14:paraId="435E6027" w14:textId="77777777" w:rsidR="009D4EB2" w:rsidRPr="0095083E" w:rsidRDefault="0002287A" w:rsidP="0002287A">
      <w:pPr>
        <w:pStyle w:val="afff6"/>
        <w:spacing w:before="240" w:line="240" w:lineRule="auto"/>
        <w:ind w:left="0"/>
        <w:jc w:val="center"/>
        <w:rPr>
          <w:i w:val="0"/>
          <w:color w:val="auto"/>
        </w:rPr>
      </w:pPr>
      <w:r w:rsidRPr="0095083E">
        <w:rPr>
          <w:rFonts w:eastAsia="Times New Roman"/>
          <w:i w:val="0"/>
          <w:noProof/>
          <w:color w:val="auto"/>
          <w:szCs w:val="96"/>
        </w:rPr>
        <w:t>(ФТ_31)</w:t>
      </w:r>
    </w:p>
    <w:p w14:paraId="169B8CEA" w14:textId="77777777" w:rsidR="00E5064E" w:rsidRPr="0095083E" w:rsidRDefault="00E5064E" w:rsidP="005C797B">
      <w:pPr>
        <w:spacing w:line="240" w:lineRule="auto"/>
        <w:ind w:firstLine="426"/>
        <w:rPr>
          <w:rFonts w:eastAsia="Times New Roman" w:cs="Times New Roman"/>
          <w:sz w:val="24"/>
          <w:szCs w:val="24"/>
          <w:lang w:eastAsia="en-US"/>
        </w:rPr>
      </w:pPr>
    </w:p>
    <w:p w14:paraId="6879B131" w14:textId="77777777" w:rsidR="00E5064E" w:rsidRPr="0095083E" w:rsidRDefault="00E5064E" w:rsidP="005C797B">
      <w:pPr>
        <w:spacing w:line="240" w:lineRule="auto"/>
        <w:ind w:firstLine="426"/>
        <w:rPr>
          <w:rFonts w:eastAsia="Times New Roman" w:cs="Times New Roman"/>
          <w:sz w:val="24"/>
          <w:szCs w:val="24"/>
          <w:lang w:eastAsia="en-US"/>
        </w:rPr>
      </w:pPr>
    </w:p>
    <w:p w14:paraId="1F8F89E2" w14:textId="77777777" w:rsidR="00E5064E" w:rsidRDefault="00E5064E" w:rsidP="005C797B">
      <w:pPr>
        <w:spacing w:line="240" w:lineRule="auto"/>
        <w:ind w:firstLine="426"/>
        <w:rPr>
          <w:rFonts w:eastAsia="Times New Roman" w:cs="Times New Roman"/>
          <w:sz w:val="24"/>
          <w:szCs w:val="24"/>
          <w:lang w:eastAsia="en-US"/>
        </w:rPr>
      </w:pPr>
    </w:p>
    <w:p w14:paraId="60A957D9" w14:textId="77777777" w:rsidR="00411F99" w:rsidRDefault="00411F99" w:rsidP="005C797B">
      <w:pPr>
        <w:spacing w:line="240" w:lineRule="auto"/>
        <w:ind w:firstLine="426"/>
        <w:rPr>
          <w:rFonts w:eastAsia="Times New Roman" w:cs="Times New Roman"/>
          <w:sz w:val="24"/>
          <w:szCs w:val="24"/>
          <w:lang w:eastAsia="en-US"/>
        </w:rPr>
      </w:pPr>
    </w:p>
    <w:p w14:paraId="5B9C1B3D" w14:textId="77777777" w:rsidR="00411F99" w:rsidRDefault="00411F99" w:rsidP="005C797B">
      <w:pPr>
        <w:spacing w:line="240" w:lineRule="auto"/>
        <w:ind w:firstLine="426"/>
        <w:rPr>
          <w:rFonts w:eastAsia="Times New Roman" w:cs="Times New Roman"/>
          <w:sz w:val="24"/>
          <w:szCs w:val="24"/>
          <w:lang w:eastAsia="en-US"/>
        </w:rPr>
      </w:pPr>
    </w:p>
    <w:p w14:paraId="0ECDD339" w14:textId="77777777" w:rsidR="00411F99" w:rsidRDefault="00411F99" w:rsidP="005C797B">
      <w:pPr>
        <w:spacing w:line="240" w:lineRule="auto"/>
        <w:ind w:firstLine="426"/>
        <w:rPr>
          <w:rFonts w:eastAsia="Times New Roman" w:cs="Times New Roman"/>
          <w:sz w:val="24"/>
          <w:szCs w:val="24"/>
          <w:lang w:eastAsia="en-US"/>
        </w:rPr>
      </w:pPr>
    </w:p>
    <w:p w14:paraId="092CDFF1" w14:textId="77777777" w:rsidR="00411F99" w:rsidRPr="0095083E" w:rsidRDefault="00411F99" w:rsidP="005C797B">
      <w:pPr>
        <w:spacing w:line="240" w:lineRule="auto"/>
        <w:ind w:firstLine="426"/>
        <w:rPr>
          <w:rFonts w:eastAsia="Times New Roman" w:cs="Times New Roman"/>
          <w:sz w:val="24"/>
          <w:szCs w:val="24"/>
          <w:lang w:eastAsia="en-US"/>
        </w:rPr>
      </w:pPr>
    </w:p>
    <w:p w14:paraId="1997D6CD" w14:textId="77777777" w:rsidR="00E5064E" w:rsidRPr="0095083E" w:rsidRDefault="00E5064E" w:rsidP="005C797B">
      <w:pPr>
        <w:spacing w:line="240" w:lineRule="auto"/>
        <w:ind w:firstLine="426"/>
        <w:rPr>
          <w:rFonts w:eastAsia="Times New Roman" w:cs="Times New Roman"/>
          <w:sz w:val="24"/>
          <w:szCs w:val="24"/>
          <w:lang w:eastAsia="en-US"/>
        </w:rPr>
      </w:pPr>
    </w:p>
    <w:p w14:paraId="71183D6D" w14:textId="77777777" w:rsidR="00E5064E" w:rsidRPr="0095083E" w:rsidRDefault="00E5064E" w:rsidP="005C797B">
      <w:pPr>
        <w:spacing w:line="240" w:lineRule="auto"/>
        <w:ind w:firstLine="426"/>
        <w:rPr>
          <w:rFonts w:eastAsia="Times New Roman" w:cs="Times New Roman"/>
          <w:sz w:val="24"/>
          <w:szCs w:val="24"/>
          <w:lang w:eastAsia="en-US"/>
        </w:rPr>
      </w:pPr>
    </w:p>
    <w:p w14:paraId="49F97F53" w14:textId="206FF1FB" w:rsidR="00E27A17" w:rsidRPr="00D341DB" w:rsidRDefault="00E90399" w:rsidP="005C797B">
      <w:pPr>
        <w:spacing w:line="240" w:lineRule="auto"/>
        <w:ind w:firstLine="426"/>
        <w:rPr>
          <w:rFonts w:cs="Times New Roman"/>
          <w:sz w:val="24"/>
          <w:szCs w:val="24"/>
        </w:rPr>
      </w:pPr>
      <w:r w:rsidRPr="0095083E">
        <w:rPr>
          <w:rFonts w:eastAsia="Times New Roman" w:cs="Times New Roman"/>
          <w:sz w:val="24"/>
          <w:szCs w:val="24"/>
          <w:lang w:eastAsia="en-US"/>
        </w:rPr>
        <w:t xml:space="preserve">Версия </w:t>
      </w:r>
      <w:del w:id="5" w:author="Алешин Алексей Васильевич" w:date="2021-09-27T17:47:00Z">
        <w:r w:rsidR="0002287A" w:rsidRPr="0095083E" w:rsidDel="00285504">
          <w:rPr>
            <w:rFonts w:eastAsia="Times New Roman" w:cs="Times New Roman"/>
            <w:sz w:val="24"/>
            <w:szCs w:val="24"/>
            <w:lang w:eastAsia="en-US"/>
          </w:rPr>
          <w:delText>1</w:delText>
        </w:r>
        <w:r w:rsidR="009D4EB2" w:rsidRPr="0095083E" w:rsidDel="00285504">
          <w:rPr>
            <w:rFonts w:cs="Times New Roman"/>
            <w:sz w:val="24"/>
            <w:szCs w:val="24"/>
          </w:rPr>
          <w:delText>0</w:delText>
        </w:r>
      </w:del>
      <w:ins w:id="6" w:author="Алешин Алексей Васильевич" w:date="2021-09-27T17:47:00Z">
        <w:r w:rsidR="00285504" w:rsidRPr="0095083E">
          <w:rPr>
            <w:rFonts w:eastAsia="Times New Roman" w:cs="Times New Roman"/>
            <w:sz w:val="24"/>
            <w:szCs w:val="24"/>
            <w:lang w:eastAsia="en-US"/>
          </w:rPr>
          <w:t>1</w:t>
        </w:r>
        <w:r w:rsidR="00285504">
          <w:rPr>
            <w:rFonts w:cs="Times New Roman"/>
            <w:sz w:val="24"/>
            <w:szCs w:val="24"/>
          </w:rPr>
          <w:t>1</w:t>
        </w:r>
      </w:ins>
      <w:r w:rsidR="009D4EB2" w:rsidRPr="0095083E">
        <w:rPr>
          <w:rFonts w:cs="Times New Roman"/>
          <w:sz w:val="24"/>
          <w:szCs w:val="24"/>
        </w:rPr>
        <w:t>.</w:t>
      </w:r>
      <w:r w:rsidR="0002287A" w:rsidRPr="0095083E">
        <w:rPr>
          <w:rFonts w:cs="Times New Roman"/>
          <w:sz w:val="24"/>
          <w:szCs w:val="24"/>
        </w:rPr>
        <w:t>0</w:t>
      </w:r>
    </w:p>
    <w:bookmarkStart w:id="7" w:name="_Toc87950036" w:displacedByCustomXml="next"/>
    <w:sdt>
      <w:sdtPr>
        <w:rPr>
          <w:rFonts w:cstheme="minorBidi"/>
          <w:b/>
          <w:caps w:val="0"/>
          <w:color w:val="auto"/>
          <w:spacing w:val="0"/>
          <w:sz w:val="20"/>
          <w:szCs w:val="20"/>
        </w:rPr>
        <w:id w:val="1415361181"/>
        <w:docPartObj>
          <w:docPartGallery w:val="Table of Contents"/>
          <w:docPartUnique/>
        </w:docPartObj>
      </w:sdtPr>
      <w:sdtEndPr>
        <w:rPr>
          <w:b w:val="0"/>
          <w:bCs/>
          <w:sz w:val="22"/>
          <w:szCs w:val="22"/>
        </w:rPr>
      </w:sdtEndPr>
      <w:sdtContent>
        <w:bookmarkStart w:id="8" w:name="_Toc454291153" w:displacedByCustomXml="prev"/>
        <w:p w14:paraId="03966F65" w14:textId="77777777" w:rsidR="00C4680C" w:rsidRPr="0095083E" w:rsidRDefault="00DA620E" w:rsidP="00D34A65">
          <w:pPr>
            <w:pStyle w:val="affd"/>
            <w:pBdr>
              <w:top w:val="single" w:sz="12" w:space="0" w:color="2172B2"/>
              <w:left w:val="single" w:sz="12" w:space="0" w:color="2172B2"/>
              <w:bottom w:val="single" w:sz="12" w:space="0" w:color="2172B2"/>
              <w:right w:val="single" w:sz="12" w:space="0" w:color="2172B2"/>
            </w:pBdr>
            <w:shd w:val="clear" w:color="auto" w:fill="2172B2"/>
            <w:tabs>
              <w:tab w:val="left" w:pos="2925"/>
              <w:tab w:val="center" w:pos="4748"/>
            </w:tabs>
            <w:spacing w:after="0" w:line="240" w:lineRule="auto"/>
            <w:rPr>
              <w:b/>
              <w:caps w:val="0"/>
              <w:color w:val="auto"/>
              <w:spacing w:val="0"/>
              <w:sz w:val="32"/>
            </w:rPr>
          </w:pPr>
          <w:r w:rsidRPr="0095083E">
            <w:rPr>
              <w:b/>
              <w:caps w:val="0"/>
              <w:color w:val="auto"/>
              <w:spacing w:val="0"/>
              <w:sz w:val="32"/>
            </w:rPr>
            <w:t>Содержание</w:t>
          </w:r>
          <w:bookmarkEnd w:id="7"/>
          <w:bookmarkEnd w:id="8"/>
          <w:r w:rsidR="00D81D47" w:rsidRPr="0095083E">
            <w:rPr>
              <w:b/>
              <w:caps w:val="0"/>
              <w:color w:val="auto"/>
              <w:spacing w:val="0"/>
              <w:sz w:val="32"/>
            </w:rPr>
            <w:tab/>
          </w:r>
          <w:r w:rsidR="00585EFA" w:rsidRPr="0095083E">
            <w:rPr>
              <w:b/>
              <w:caps w:val="0"/>
              <w:color w:val="auto"/>
              <w:spacing w:val="0"/>
              <w:sz w:val="32"/>
            </w:rPr>
            <w:tab/>
          </w:r>
        </w:p>
        <w:p w14:paraId="761BB7AD" w14:textId="4D88FA44" w:rsidR="00084AD8" w:rsidRDefault="00E01A39">
          <w:pPr>
            <w:pStyle w:val="12"/>
            <w:rPr>
              <w:rFonts w:asciiTheme="minorHAnsi" w:hAnsiTheme="minorHAnsi"/>
              <w:bCs w:val="0"/>
              <w:noProof/>
              <w:sz w:val="22"/>
              <w:szCs w:val="22"/>
            </w:rPr>
          </w:pPr>
          <w:r w:rsidRPr="0095083E">
            <w:rPr>
              <w:rFonts w:cs="Times New Roman"/>
              <w:b/>
              <w:caps/>
              <w:sz w:val="22"/>
              <w:szCs w:val="22"/>
            </w:rPr>
            <w:fldChar w:fldCharType="begin"/>
          </w:r>
          <w:r w:rsidRPr="0095083E">
            <w:rPr>
              <w:rFonts w:cs="Times New Roman"/>
              <w:b/>
              <w:caps/>
              <w:sz w:val="22"/>
              <w:szCs w:val="22"/>
            </w:rPr>
            <w:instrText xml:space="preserve"> TOC \o "1-3" \h \z \u </w:instrText>
          </w:r>
          <w:r w:rsidRPr="0095083E">
            <w:rPr>
              <w:rFonts w:cs="Times New Roman"/>
              <w:b/>
              <w:caps/>
              <w:sz w:val="22"/>
              <w:szCs w:val="22"/>
            </w:rPr>
            <w:fldChar w:fldCharType="separate"/>
          </w:r>
          <w:hyperlink w:anchor="_Toc87950036" w:history="1">
            <w:r w:rsidR="00084AD8" w:rsidRPr="00D36B1E">
              <w:rPr>
                <w:rStyle w:val="a9"/>
                <w:b/>
                <w:noProof/>
              </w:rPr>
              <w:t>Содержание</w:t>
            </w:r>
            <w:r w:rsidR="00084AD8">
              <w:rPr>
                <w:noProof/>
                <w:webHidden/>
              </w:rPr>
              <w:tab/>
            </w:r>
            <w:r w:rsidR="00084AD8">
              <w:rPr>
                <w:noProof/>
                <w:webHidden/>
              </w:rPr>
              <w:fldChar w:fldCharType="begin"/>
            </w:r>
            <w:r w:rsidR="00084AD8">
              <w:rPr>
                <w:noProof/>
                <w:webHidden/>
              </w:rPr>
              <w:instrText xml:space="preserve"> PAGEREF _Toc87950036 \h </w:instrText>
            </w:r>
            <w:r w:rsidR="00084AD8">
              <w:rPr>
                <w:noProof/>
                <w:webHidden/>
              </w:rPr>
            </w:r>
            <w:r w:rsidR="00084AD8">
              <w:rPr>
                <w:noProof/>
                <w:webHidden/>
              </w:rPr>
              <w:fldChar w:fldCharType="separate"/>
            </w:r>
            <w:r w:rsidR="00084AD8">
              <w:rPr>
                <w:noProof/>
                <w:webHidden/>
              </w:rPr>
              <w:t>2</w:t>
            </w:r>
            <w:r w:rsidR="00084AD8">
              <w:rPr>
                <w:noProof/>
                <w:webHidden/>
              </w:rPr>
              <w:fldChar w:fldCharType="end"/>
            </w:r>
          </w:hyperlink>
        </w:p>
        <w:p w14:paraId="20626594" w14:textId="6B994543" w:rsidR="00084AD8" w:rsidRDefault="0088382B">
          <w:pPr>
            <w:pStyle w:val="12"/>
            <w:rPr>
              <w:rFonts w:asciiTheme="minorHAnsi" w:hAnsiTheme="minorHAnsi"/>
              <w:bCs w:val="0"/>
              <w:noProof/>
              <w:sz w:val="22"/>
              <w:szCs w:val="22"/>
            </w:rPr>
          </w:pPr>
          <w:hyperlink w:anchor="_Toc87950037" w:history="1">
            <w:r w:rsidR="00084AD8" w:rsidRPr="00D36B1E">
              <w:rPr>
                <w:rStyle w:val="a9"/>
                <w:b/>
                <w:noProof/>
              </w:rPr>
              <w:t>1.</w:t>
            </w:r>
            <w:r w:rsidR="00084AD8">
              <w:rPr>
                <w:rFonts w:asciiTheme="minorHAnsi" w:hAnsiTheme="minorHAnsi"/>
                <w:bCs w:val="0"/>
                <w:noProof/>
                <w:sz w:val="22"/>
                <w:szCs w:val="22"/>
              </w:rPr>
              <w:tab/>
            </w:r>
            <w:r w:rsidR="00084AD8" w:rsidRPr="00D36B1E">
              <w:rPr>
                <w:rStyle w:val="a9"/>
                <w:b/>
                <w:noProof/>
              </w:rPr>
              <w:t>Общие положения</w:t>
            </w:r>
            <w:r w:rsidR="00084AD8">
              <w:rPr>
                <w:noProof/>
                <w:webHidden/>
              </w:rPr>
              <w:tab/>
            </w:r>
            <w:r w:rsidR="00084AD8">
              <w:rPr>
                <w:noProof/>
                <w:webHidden/>
              </w:rPr>
              <w:fldChar w:fldCharType="begin"/>
            </w:r>
            <w:r w:rsidR="00084AD8">
              <w:rPr>
                <w:noProof/>
                <w:webHidden/>
              </w:rPr>
              <w:instrText xml:space="preserve"> PAGEREF _Toc87950037 \h </w:instrText>
            </w:r>
            <w:r w:rsidR="00084AD8">
              <w:rPr>
                <w:noProof/>
                <w:webHidden/>
              </w:rPr>
            </w:r>
            <w:r w:rsidR="00084AD8">
              <w:rPr>
                <w:noProof/>
                <w:webHidden/>
              </w:rPr>
              <w:fldChar w:fldCharType="separate"/>
            </w:r>
            <w:r w:rsidR="00084AD8">
              <w:rPr>
                <w:noProof/>
                <w:webHidden/>
              </w:rPr>
              <w:t>3</w:t>
            </w:r>
            <w:r w:rsidR="00084AD8">
              <w:rPr>
                <w:noProof/>
                <w:webHidden/>
              </w:rPr>
              <w:fldChar w:fldCharType="end"/>
            </w:r>
          </w:hyperlink>
        </w:p>
        <w:p w14:paraId="79DFB0CF" w14:textId="12436DE6" w:rsidR="00084AD8" w:rsidRDefault="0088382B">
          <w:pPr>
            <w:pStyle w:val="22"/>
            <w:rPr>
              <w:rFonts w:asciiTheme="minorHAnsi" w:hAnsiTheme="minorHAnsi"/>
              <w:bCs w:val="0"/>
              <w:noProof/>
              <w:sz w:val="22"/>
              <w:szCs w:val="22"/>
            </w:rPr>
          </w:pPr>
          <w:hyperlink w:anchor="_Toc87950038" w:history="1">
            <w:r w:rsidR="00084AD8" w:rsidRPr="00D36B1E">
              <w:rPr>
                <w:rStyle w:val="a9"/>
                <w:b/>
                <w:noProof/>
              </w:rPr>
              <w:t>1.1.</w:t>
            </w:r>
            <w:r w:rsidR="00084AD8">
              <w:rPr>
                <w:rFonts w:asciiTheme="minorHAnsi" w:hAnsiTheme="minorHAnsi"/>
                <w:bCs w:val="0"/>
                <w:noProof/>
                <w:sz w:val="22"/>
                <w:szCs w:val="22"/>
              </w:rPr>
              <w:tab/>
            </w:r>
            <w:r w:rsidR="00084AD8" w:rsidRPr="00D36B1E">
              <w:rPr>
                <w:rStyle w:val="a9"/>
                <w:noProof/>
              </w:rPr>
              <w:t>Назначение документа</w:t>
            </w:r>
            <w:r w:rsidR="00084AD8">
              <w:rPr>
                <w:noProof/>
                <w:webHidden/>
              </w:rPr>
              <w:tab/>
            </w:r>
            <w:r w:rsidR="00084AD8">
              <w:rPr>
                <w:noProof/>
                <w:webHidden/>
              </w:rPr>
              <w:fldChar w:fldCharType="begin"/>
            </w:r>
            <w:r w:rsidR="00084AD8">
              <w:rPr>
                <w:noProof/>
                <w:webHidden/>
              </w:rPr>
              <w:instrText xml:space="preserve"> PAGEREF _Toc87950038 \h </w:instrText>
            </w:r>
            <w:r w:rsidR="00084AD8">
              <w:rPr>
                <w:noProof/>
                <w:webHidden/>
              </w:rPr>
            </w:r>
            <w:r w:rsidR="00084AD8">
              <w:rPr>
                <w:noProof/>
                <w:webHidden/>
              </w:rPr>
              <w:fldChar w:fldCharType="separate"/>
            </w:r>
            <w:r w:rsidR="00084AD8">
              <w:rPr>
                <w:noProof/>
                <w:webHidden/>
              </w:rPr>
              <w:t>3</w:t>
            </w:r>
            <w:r w:rsidR="00084AD8">
              <w:rPr>
                <w:noProof/>
                <w:webHidden/>
              </w:rPr>
              <w:fldChar w:fldCharType="end"/>
            </w:r>
          </w:hyperlink>
        </w:p>
        <w:p w14:paraId="158EF16F" w14:textId="2ED55826" w:rsidR="00084AD8" w:rsidRDefault="0088382B">
          <w:pPr>
            <w:pStyle w:val="22"/>
            <w:rPr>
              <w:rFonts w:asciiTheme="minorHAnsi" w:hAnsiTheme="minorHAnsi"/>
              <w:bCs w:val="0"/>
              <w:noProof/>
              <w:sz w:val="22"/>
              <w:szCs w:val="22"/>
            </w:rPr>
          </w:pPr>
          <w:hyperlink w:anchor="_Toc87950039" w:history="1">
            <w:r w:rsidR="00084AD8" w:rsidRPr="00D36B1E">
              <w:rPr>
                <w:rStyle w:val="a9"/>
                <w:b/>
                <w:noProof/>
              </w:rPr>
              <w:t>1.2.</w:t>
            </w:r>
            <w:r w:rsidR="00084AD8">
              <w:rPr>
                <w:rFonts w:asciiTheme="minorHAnsi" w:hAnsiTheme="minorHAnsi"/>
                <w:bCs w:val="0"/>
                <w:noProof/>
                <w:sz w:val="22"/>
                <w:szCs w:val="22"/>
              </w:rPr>
              <w:tab/>
            </w:r>
            <w:r w:rsidR="00084AD8" w:rsidRPr="00D36B1E">
              <w:rPr>
                <w:rStyle w:val="a9"/>
                <w:noProof/>
              </w:rPr>
              <w:t>Термины и определения</w:t>
            </w:r>
            <w:r w:rsidR="00084AD8">
              <w:rPr>
                <w:noProof/>
                <w:webHidden/>
              </w:rPr>
              <w:tab/>
            </w:r>
            <w:r w:rsidR="00084AD8">
              <w:rPr>
                <w:noProof/>
                <w:webHidden/>
              </w:rPr>
              <w:fldChar w:fldCharType="begin"/>
            </w:r>
            <w:r w:rsidR="00084AD8">
              <w:rPr>
                <w:noProof/>
                <w:webHidden/>
              </w:rPr>
              <w:instrText xml:space="preserve"> PAGEREF _Toc87950039 \h </w:instrText>
            </w:r>
            <w:r w:rsidR="00084AD8">
              <w:rPr>
                <w:noProof/>
                <w:webHidden/>
              </w:rPr>
            </w:r>
            <w:r w:rsidR="00084AD8">
              <w:rPr>
                <w:noProof/>
                <w:webHidden/>
              </w:rPr>
              <w:fldChar w:fldCharType="separate"/>
            </w:r>
            <w:r w:rsidR="00084AD8">
              <w:rPr>
                <w:noProof/>
                <w:webHidden/>
              </w:rPr>
              <w:t>3</w:t>
            </w:r>
            <w:r w:rsidR="00084AD8">
              <w:rPr>
                <w:noProof/>
                <w:webHidden/>
              </w:rPr>
              <w:fldChar w:fldCharType="end"/>
            </w:r>
          </w:hyperlink>
        </w:p>
        <w:p w14:paraId="27D0E919" w14:textId="3617A94A" w:rsidR="00084AD8" w:rsidRDefault="0088382B">
          <w:pPr>
            <w:pStyle w:val="22"/>
            <w:rPr>
              <w:rFonts w:asciiTheme="minorHAnsi" w:hAnsiTheme="minorHAnsi"/>
              <w:bCs w:val="0"/>
              <w:noProof/>
              <w:sz w:val="22"/>
              <w:szCs w:val="22"/>
            </w:rPr>
          </w:pPr>
          <w:hyperlink w:anchor="_Toc87950040" w:history="1">
            <w:r w:rsidR="00084AD8" w:rsidRPr="00D36B1E">
              <w:rPr>
                <w:rStyle w:val="a9"/>
                <w:b/>
                <w:noProof/>
              </w:rPr>
              <w:t>1.3.</w:t>
            </w:r>
            <w:r w:rsidR="00084AD8">
              <w:rPr>
                <w:rFonts w:asciiTheme="minorHAnsi" w:hAnsiTheme="minorHAnsi"/>
                <w:bCs w:val="0"/>
                <w:noProof/>
                <w:sz w:val="22"/>
                <w:szCs w:val="22"/>
              </w:rPr>
              <w:tab/>
            </w:r>
            <w:r w:rsidR="00084AD8" w:rsidRPr="00D36B1E">
              <w:rPr>
                <w:rStyle w:val="a9"/>
                <w:noProof/>
              </w:rPr>
              <w:t>Аббревиатуры и сокращения</w:t>
            </w:r>
            <w:r w:rsidR="00084AD8">
              <w:rPr>
                <w:noProof/>
                <w:webHidden/>
              </w:rPr>
              <w:tab/>
            </w:r>
            <w:r w:rsidR="00084AD8">
              <w:rPr>
                <w:noProof/>
                <w:webHidden/>
              </w:rPr>
              <w:fldChar w:fldCharType="begin"/>
            </w:r>
            <w:r w:rsidR="00084AD8">
              <w:rPr>
                <w:noProof/>
                <w:webHidden/>
              </w:rPr>
              <w:instrText xml:space="preserve"> PAGEREF _Toc87950040 \h </w:instrText>
            </w:r>
            <w:r w:rsidR="00084AD8">
              <w:rPr>
                <w:noProof/>
                <w:webHidden/>
              </w:rPr>
            </w:r>
            <w:r w:rsidR="00084AD8">
              <w:rPr>
                <w:noProof/>
                <w:webHidden/>
              </w:rPr>
              <w:fldChar w:fldCharType="separate"/>
            </w:r>
            <w:r w:rsidR="00084AD8">
              <w:rPr>
                <w:noProof/>
                <w:webHidden/>
              </w:rPr>
              <w:t>3</w:t>
            </w:r>
            <w:r w:rsidR="00084AD8">
              <w:rPr>
                <w:noProof/>
                <w:webHidden/>
              </w:rPr>
              <w:fldChar w:fldCharType="end"/>
            </w:r>
          </w:hyperlink>
        </w:p>
        <w:p w14:paraId="148B1949" w14:textId="4BB3D927" w:rsidR="00084AD8" w:rsidRDefault="0088382B">
          <w:pPr>
            <w:pStyle w:val="22"/>
            <w:rPr>
              <w:rFonts w:asciiTheme="minorHAnsi" w:hAnsiTheme="minorHAnsi"/>
              <w:bCs w:val="0"/>
              <w:noProof/>
              <w:sz w:val="22"/>
              <w:szCs w:val="22"/>
            </w:rPr>
          </w:pPr>
          <w:hyperlink w:anchor="_Toc87950041" w:history="1">
            <w:r w:rsidR="00084AD8" w:rsidRPr="00D36B1E">
              <w:rPr>
                <w:rStyle w:val="a9"/>
                <w:b/>
                <w:noProof/>
              </w:rPr>
              <w:t>1.4.</w:t>
            </w:r>
            <w:r w:rsidR="00084AD8">
              <w:rPr>
                <w:rFonts w:asciiTheme="minorHAnsi" w:hAnsiTheme="minorHAnsi"/>
                <w:bCs w:val="0"/>
                <w:noProof/>
                <w:sz w:val="22"/>
                <w:szCs w:val="22"/>
              </w:rPr>
              <w:tab/>
            </w:r>
            <w:r w:rsidR="00084AD8" w:rsidRPr="00D36B1E">
              <w:rPr>
                <w:rStyle w:val="a9"/>
                <w:noProof/>
              </w:rPr>
              <w:t>Связанные документы и ссылки</w:t>
            </w:r>
            <w:r w:rsidR="00084AD8">
              <w:rPr>
                <w:noProof/>
                <w:webHidden/>
              </w:rPr>
              <w:tab/>
            </w:r>
            <w:r w:rsidR="00084AD8">
              <w:rPr>
                <w:noProof/>
                <w:webHidden/>
              </w:rPr>
              <w:fldChar w:fldCharType="begin"/>
            </w:r>
            <w:r w:rsidR="00084AD8">
              <w:rPr>
                <w:noProof/>
                <w:webHidden/>
              </w:rPr>
              <w:instrText xml:space="preserve"> PAGEREF _Toc87950041 \h </w:instrText>
            </w:r>
            <w:r w:rsidR="00084AD8">
              <w:rPr>
                <w:noProof/>
                <w:webHidden/>
              </w:rPr>
            </w:r>
            <w:r w:rsidR="00084AD8">
              <w:rPr>
                <w:noProof/>
                <w:webHidden/>
              </w:rPr>
              <w:fldChar w:fldCharType="separate"/>
            </w:r>
            <w:r w:rsidR="00084AD8">
              <w:rPr>
                <w:noProof/>
                <w:webHidden/>
              </w:rPr>
              <w:t>4</w:t>
            </w:r>
            <w:r w:rsidR="00084AD8">
              <w:rPr>
                <w:noProof/>
                <w:webHidden/>
              </w:rPr>
              <w:fldChar w:fldCharType="end"/>
            </w:r>
          </w:hyperlink>
        </w:p>
        <w:p w14:paraId="3755B7A6" w14:textId="3FDEFBD8" w:rsidR="00084AD8" w:rsidRDefault="0088382B">
          <w:pPr>
            <w:pStyle w:val="12"/>
            <w:rPr>
              <w:rFonts w:asciiTheme="minorHAnsi" w:hAnsiTheme="minorHAnsi"/>
              <w:bCs w:val="0"/>
              <w:noProof/>
              <w:sz w:val="22"/>
              <w:szCs w:val="22"/>
            </w:rPr>
          </w:pPr>
          <w:hyperlink w:anchor="_Toc87950042" w:history="1">
            <w:r w:rsidR="00084AD8" w:rsidRPr="00D36B1E">
              <w:rPr>
                <w:rStyle w:val="a9"/>
                <w:b/>
                <w:noProof/>
              </w:rPr>
              <w:t>2.</w:t>
            </w:r>
            <w:r w:rsidR="00084AD8">
              <w:rPr>
                <w:rFonts w:asciiTheme="minorHAnsi" w:hAnsiTheme="minorHAnsi"/>
                <w:bCs w:val="0"/>
                <w:noProof/>
                <w:sz w:val="22"/>
                <w:szCs w:val="22"/>
              </w:rPr>
              <w:tab/>
            </w:r>
            <w:r w:rsidR="00084AD8" w:rsidRPr="00D36B1E">
              <w:rPr>
                <w:rStyle w:val="a9"/>
                <w:b/>
                <w:noProof/>
              </w:rPr>
              <w:t>Описание текущего бизнес-процесса</w:t>
            </w:r>
            <w:r w:rsidR="00084AD8">
              <w:rPr>
                <w:noProof/>
                <w:webHidden/>
              </w:rPr>
              <w:tab/>
            </w:r>
            <w:r w:rsidR="00084AD8">
              <w:rPr>
                <w:noProof/>
                <w:webHidden/>
              </w:rPr>
              <w:fldChar w:fldCharType="begin"/>
            </w:r>
            <w:r w:rsidR="00084AD8">
              <w:rPr>
                <w:noProof/>
                <w:webHidden/>
              </w:rPr>
              <w:instrText xml:space="preserve"> PAGEREF _Toc87950042 \h </w:instrText>
            </w:r>
            <w:r w:rsidR="00084AD8">
              <w:rPr>
                <w:noProof/>
                <w:webHidden/>
              </w:rPr>
            </w:r>
            <w:r w:rsidR="00084AD8">
              <w:rPr>
                <w:noProof/>
                <w:webHidden/>
              </w:rPr>
              <w:fldChar w:fldCharType="separate"/>
            </w:r>
            <w:r w:rsidR="00084AD8">
              <w:rPr>
                <w:noProof/>
                <w:webHidden/>
              </w:rPr>
              <w:t>7</w:t>
            </w:r>
            <w:r w:rsidR="00084AD8">
              <w:rPr>
                <w:noProof/>
                <w:webHidden/>
              </w:rPr>
              <w:fldChar w:fldCharType="end"/>
            </w:r>
          </w:hyperlink>
        </w:p>
        <w:p w14:paraId="6E7322A2" w14:textId="7C8611B7" w:rsidR="00084AD8" w:rsidRDefault="0088382B">
          <w:pPr>
            <w:pStyle w:val="22"/>
            <w:rPr>
              <w:rFonts w:asciiTheme="minorHAnsi" w:hAnsiTheme="minorHAnsi"/>
              <w:bCs w:val="0"/>
              <w:noProof/>
              <w:sz w:val="22"/>
              <w:szCs w:val="22"/>
            </w:rPr>
          </w:pPr>
          <w:hyperlink w:anchor="_Toc87950043" w:history="1">
            <w:r w:rsidR="00084AD8" w:rsidRPr="00D36B1E">
              <w:rPr>
                <w:rStyle w:val="a9"/>
                <w:b/>
                <w:noProof/>
              </w:rPr>
              <w:t>2.1.</w:t>
            </w:r>
            <w:r w:rsidR="00084AD8">
              <w:rPr>
                <w:rFonts w:asciiTheme="minorHAnsi" w:hAnsiTheme="minorHAnsi"/>
                <w:bCs w:val="0"/>
                <w:noProof/>
                <w:sz w:val="22"/>
                <w:szCs w:val="22"/>
              </w:rPr>
              <w:tab/>
            </w:r>
            <w:r w:rsidR="00084AD8" w:rsidRPr="00D36B1E">
              <w:rPr>
                <w:rStyle w:val="a9"/>
                <w:noProof/>
              </w:rPr>
              <w:t>Модель операций бизнес-процесса «Обеспечение функции расчета и взимания платы за услуги в ПС БР»</w:t>
            </w:r>
            <w:r w:rsidR="00084AD8">
              <w:rPr>
                <w:noProof/>
                <w:webHidden/>
              </w:rPr>
              <w:tab/>
            </w:r>
            <w:r w:rsidR="00084AD8">
              <w:rPr>
                <w:noProof/>
                <w:webHidden/>
              </w:rPr>
              <w:fldChar w:fldCharType="begin"/>
            </w:r>
            <w:r w:rsidR="00084AD8">
              <w:rPr>
                <w:noProof/>
                <w:webHidden/>
              </w:rPr>
              <w:instrText xml:space="preserve"> PAGEREF _Toc87950043 \h </w:instrText>
            </w:r>
            <w:r w:rsidR="00084AD8">
              <w:rPr>
                <w:noProof/>
                <w:webHidden/>
              </w:rPr>
            </w:r>
            <w:r w:rsidR="00084AD8">
              <w:rPr>
                <w:noProof/>
                <w:webHidden/>
              </w:rPr>
              <w:fldChar w:fldCharType="separate"/>
            </w:r>
            <w:r w:rsidR="00084AD8">
              <w:rPr>
                <w:noProof/>
                <w:webHidden/>
              </w:rPr>
              <w:t>8</w:t>
            </w:r>
            <w:r w:rsidR="00084AD8">
              <w:rPr>
                <w:noProof/>
                <w:webHidden/>
              </w:rPr>
              <w:fldChar w:fldCharType="end"/>
            </w:r>
          </w:hyperlink>
        </w:p>
        <w:p w14:paraId="52049E0E" w14:textId="677AA3EB" w:rsidR="00084AD8" w:rsidRDefault="0088382B">
          <w:pPr>
            <w:pStyle w:val="22"/>
            <w:rPr>
              <w:rFonts w:asciiTheme="minorHAnsi" w:hAnsiTheme="minorHAnsi"/>
              <w:bCs w:val="0"/>
              <w:noProof/>
              <w:sz w:val="22"/>
              <w:szCs w:val="22"/>
            </w:rPr>
          </w:pPr>
          <w:hyperlink w:anchor="_Toc87950044" w:history="1">
            <w:r w:rsidR="00084AD8" w:rsidRPr="00D36B1E">
              <w:rPr>
                <w:rStyle w:val="a9"/>
                <w:b/>
                <w:noProof/>
              </w:rPr>
              <w:t>2.2.</w:t>
            </w:r>
            <w:r w:rsidR="00084AD8">
              <w:rPr>
                <w:rFonts w:asciiTheme="minorHAnsi" w:hAnsiTheme="minorHAnsi"/>
                <w:bCs w:val="0"/>
                <w:noProof/>
                <w:sz w:val="22"/>
                <w:szCs w:val="22"/>
              </w:rPr>
              <w:tab/>
            </w:r>
            <w:r w:rsidR="00084AD8" w:rsidRPr="00D36B1E">
              <w:rPr>
                <w:rStyle w:val="a9"/>
                <w:noProof/>
              </w:rPr>
              <w:t>Описание текущего бизнес-процесса «Обеспечение функции расчета и взимания платы за услуги в ПС БР»</w:t>
            </w:r>
            <w:r w:rsidR="00084AD8">
              <w:rPr>
                <w:noProof/>
                <w:webHidden/>
              </w:rPr>
              <w:tab/>
            </w:r>
            <w:r w:rsidR="00084AD8">
              <w:rPr>
                <w:noProof/>
                <w:webHidden/>
              </w:rPr>
              <w:fldChar w:fldCharType="begin"/>
            </w:r>
            <w:r w:rsidR="00084AD8">
              <w:rPr>
                <w:noProof/>
                <w:webHidden/>
              </w:rPr>
              <w:instrText xml:space="preserve"> PAGEREF _Toc87950044 \h </w:instrText>
            </w:r>
            <w:r w:rsidR="00084AD8">
              <w:rPr>
                <w:noProof/>
                <w:webHidden/>
              </w:rPr>
            </w:r>
            <w:r w:rsidR="00084AD8">
              <w:rPr>
                <w:noProof/>
                <w:webHidden/>
              </w:rPr>
              <w:fldChar w:fldCharType="separate"/>
            </w:r>
            <w:r w:rsidR="00084AD8">
              <w:rPr>
                <w:noProof/>
                <w:webHidden/>
              </w:rPr>
              <w:t>9</w:t>
            </w:r>
            <w:r w:rsidR="00084AD8">
              <w:rPr>
                <w:noProof/>
                <w:webHidden/>
              </w:rPr>
              <w:fldChar w:fldCharType="end"/>
            </w:r>
          </w:hyperlink>
        </w:p>
        <w:p w14:paraId="16306D02" w14:textId="7BEAE993" w:rsidR="00084AD8" w:rsidRDefault="0088382B">
          <w:pPr>
            <w:pStyle w:val="32"/>
            <w:rPr>
              <w:rFonts w:asciiTheme="minorHAnsi" w:hAnsiTheme="minorHAnsi"/>
              <w:noProof/>
              <w:sz w:val="22"/>
              <w:szCs w:val="22"/>
            </w:rPr>
          </w:pPr>
          <w:hyperlink w:anchor="_Toc87950045" w:history="1">
            <w:r w:rsidR="00084AD8" w:rsidRPr="00D36B1E">
              <w:rPr>
                <w:rStyle w:val="a9"/>
                <w:b/>
                <w:noProof/>
              </w:rPr>
              <w:t>2.2.1.</w:t>
            </w:r>
            <w:r w:rsidR="00084AD8">
              <w:rPr>
                <w:rFonts w:asciiTheme="minorHAnsi" w:hAnsiTheme="minorHAnsi"/>
                <w:noProof/>
                <w:sz w:val="22"/>
                <w:szCs w:val="22"/>
              </w:rPr>
              <w:tab/>
            </w:r>
            <w:r w:rsidR="00084AD8" w:rsidRPr="00D36B1E">
              <w:rPr>
                <w:rStyle w:val="a9"/>
                <w:noProof/>
              </w:rPr>
              <w:t>Модель операции №1 «Накопление, группировка и агрегирование информации о предоставленных услугах в ПС БР»</w:t>
            </w:r>
            <w:r w:rsidR="00084AD8">
              <w:rPr>
                <w:noProof/>
                <w:webHidden/>
              </w:rPr>
              <w:tab/>
            </w:r>
            <w:r w:rsidR="00084AD8">
              <w:rPr>
                <w:noProof/>
                <w:webHidden/>
              </w:rPr>
              <w:fldChar w:fldCharType="begin"/>
            </w:r>
            <w:r w:rsidR="00084AD8">
              <w:rPr>
                <w:noProof/>
                <w:webHidden/>
              </w:rPr>
              <w:instrText xml:space="preserve"> PAGEREF _Toc87950045 \h </w:instrText>
            </w:r>
            <w:r w:rsidR="00084AD8">
              <w:rPr>
                <w:noProof/>
                <w:webHidden/>
              </w:rPr>
            </w:r>
            <w:r w:rsidR="00084AD8">
              <w:rPr>
                <w:noProof/>
                <w:webHidden/>
              </w:rPr>
              <w:fldChar w:fldCharType="separate"/>
            </w:r>
            <w:r w:rsidR="00084AD8">
              <w:rPr>
                <w:noProof/>
                <w:webHidden/>
              </w:rPr>
              <w:t>14</w:t>
            </w:r>
            <w:r w:rsidR="00084AD8">
              <w:rPr>
                <w:noProof/>
                <w:webHidden/>
              </w:rPr>
              <w:fldChar w:fldCharType="end"/>
            </w:r>
          </w:hyperlink>
        </w:p>
        <w:p w14:paraId="5AD2AB1C" w14:textId="0CB10F87" w:rsidR="00084AD8" w:rsidRDefault="0088382B">
          <w:pPr>
            <w:pStyle w:val="32"/>
            <w:rPr>
              <w:rFonts w:asciiTheme="minorHAnsi" w:hAnsiTheme="minorHAnsi"/>
              <w:noProof/>
              <w:sz w:val="22"/>
              <w:szCs w:val="22"/>
            </w:rPr>
          </w:pPr>
          <w:hyperlink w:anchor="_Toc87950046" w:history="1">
            <w:r w:rsidR="00084AD8" w:rsidRPr="00D36B1E">
              <w:rPr>
                <w:rStyle w:val="a9"/>
                <w:b/>
                <w:noProof/>
              </w:rPr>
              <w:t>2.2.2.</w:t>
            </w:r>
            <w:r w:rsidR="00084AD8">
              <w:rPr>
                <w:rFonts w:asciiTheme="minorHAnsi" w:hAnsiTheme="minorHAnsi"/>
                <w:noProof/>
                <w:sz w:val="22"/>
                <w:szCs w:val="22"/>
              </w:rPr>
              <w:tab/>
            </w:r>
            <w:r w:rsidR="00084AD8" w:rsidRPr="00D36B1E">
              <w:rPr>
                <w:rStyle w:val="a9"/>
                <w:noProof/>
              </w:rPr>
              <w:t>Описание операции №1 «Накопление, группировка и агрегирование информации о предоставленных услугах в ПС БР»</w:t>
            </w:r>
            <w:r w:rsidR="00084AD8">
              <w:rPr>
                <w:noProof/>
                <w:webHidden/>
              </w:rPr>
              <w:tab/>
            </w:r>
            <w:r w:rsidR="00084AD8">
              <w:rPr>
                <w:noProof/>
                <w:webHidden/>
              </w:rPr>
              <w:fldChar w:fldCharType="begin"/>
            </w:r>
            <w:r w:rsidR="00084AD8">
              <w:rPr>
                <w:noProof/>
                <w:webHidden/>
              </w:rPr>
              <w:instrText xml:space="preserve"> PAGEREF _Toc87950046 \h </w:instrText>
            </w:r>
            <w:r w:rsidR="00084AD8">
              <w:rPr>
                <w:noProof/>
                <w:webHidden/>
              </w:rPr>
            </w:r>
            <w:r w:rsidR="00084AD8">
              <w:rPr>
                <w:noProof/>
                <w:webHidden/>
              </w:rPr>
              <w:fldChar w:fldCharType="separate"/>
            </w:r>
            <w:r w:rsidR="00084AD8">
              <w:rPr>
                <w:noProof/>
                <w:webHidden/>
              </w:rPr>
              <w:t>15</w:t>
            </w:r>
            <w:r w:rsidR="00084AD8">
              <w:rPr>
                <w:noProof/>
                <w:webHidden/>
              </w:rPr>
              <w:fldChar w:fldCharType="end"/>
            </w:r>
          </w:hyperlink>
        </w:p>
        <w:p w14:paraId="5EFB32A7" w14:textId="068329B2" w:rsidR="00084AD8" w:rsidRDefault="0088382B">
          <w:pPr>
            <w:pStyle w:val="22"/>
            <w:rPr>
              <w:rFonts w:asciiTheme="minorHAnsi" w:hAnsiTheme="minorHAnsi"/>
              <w:bCs w:val="0"/>
              <w:noProof/>
              <w:sz w:val="22"/>
              <w:szCs w:val="22"/>
            </w:rPr>
          </w:pPr>
          <w:hyperlink w:anchor="_Toc87950047" w:history="1">
            <w:r w:rsidR="00084AD8" w:rsidRPr="00D36B1E">
              <w:rPr>
                <w:rStyle w:val="a9"/>
                <w:b/>
                <w:noProof/>
              </w:rPr>
              <w:t>2.3.</w:t>
            </w:r>
            <w:r w:rsidR="00084AD8">
              <w:rPr>
                <w:rFonts w:asciiTheme="minorHAnsi" w:hAnsiTheme="minorHAnsi"/>
                <w:bCs w:val="0"/>
                <w:noProof/>
                <w:sz w:val="22"/>
                <w:szCs w:val="22"/>
              </w:rPr>
              <w:tab/>
            </w:r>
            <w:r w:rsidR="00084AD8" w:rsidRPr="00D36B1E">
              <w:rPr>
                <w:rStyle w:val="a9"/>
                <w:noProof/>
              </w:rPr>
              <w:t>Модель операций   бизнес-процесса «Программное формирование платежного требования (ПФПТ)»</w:t>
            </w:r>
            <w:r w:rsidR="00084AD8">
              <w:rPr>
                <w:noProof/>
                <w:webHidden/>
              </w:rPr>
              <w:tab/>
            </w:r>
            <w:r w:rsidR="00084AD8">
              <w:rPr>
                <w:noProof/>
                <w:webHidden/>
              </w:rPr>
              <w:fldChar w:fldCharType="begin"/>
            </w:r>
            <w:r w:rsidR="00084AD8">
              <w:rPr>
                <w:noProof/>
                <w:webHidden/>
              </w:rPr>
              <w:instrText xml:space="preserve"> PAGEREF _Toc87950047 \h </w:instrText>
            </w:r>
            <w:r w:rsidR="00084AD8">
              <w:rPr>
                <w:noProof/>
                <w:webHidden/>
              </w:rPr>
            </w:r>
            <w:r w:rsidR="00084AD8">
              <w:rPr>
                <w:noProof/>
                <w:webHidden/>
              </w:rPr>
              <w:fldChar w:fldCharType="separate"/>
            </w:r>
            <w:r w:rsidR="00084AD8">
              <w:rPr>
                <w:noProof/>
                <w:webHidden/>
              </w:rPr>
              <w:t>21</w:t>
            </w:r>
            <w:r w:rsidR="00084AD8">
              <w:rPr>
                <w:noProof/>
                <w:webHidden/>
              </w:rPr>
              <w:fldChar w:fldCharType="end"/>
            </w:r>
          </w:hyperlink>
        </w:p>
        <w:p w14:paraId="65D31692" w14:textId="79D7E01A" w:rsidR="00084AD8" w:rsidRDefault="0088382B">
          <w:pPr>
            <w:pStyle w:val="32"/>
            <w:rPr>
              <w:rFonts w:asciiTheme="minorHAnsi" w:hAnsiTheme="minorHAnsi"/>
              <w:noProof/>
              <w:sz w:val="22"/>
              <w:szCs w:val="22"/>
            </w:rPr>
          </w:pPr>
          <w:hyperlink w:anchor="_Toc87950048" w:history="1">
            <w:r w:rsidR="00084AD8" w:rsidRPr="00D36B1E">
              <w:rPr>
                <w:rStyle w:val="a9"/>
                <w:b/>
                <w:noProof/>
              </w:rPr>
              <w:t>2.3.1.</w:t>
            </w:r>
            <w:r w:rsidR="00084AD8">
              <w:rPr>
                <w:rFonts w:asciiTheme="minorHAnsi" w:hAnsiTheme="minorHAnsi"/>
                <w:noProof/>
                <w:sz w:val="22"/>
                <w:szCs w:val="22"/>
              </w:rPr>
              <w:tab/>
            </w:r>
            <w:r w:rsidR="00084AD8" w:rsidRPr="00D36B1E">
              <w:rPr>
                <w:rStyle w:val="a9"/>
                <w:noProof/>
              </w:rPr>
              <w:t>Описание текущего бизнес-процесса «Программное формирование платежного требования (ПФПТ)»</w:t>
            </w:r>
            <w:r w:rsidR="00084AD8">
              <w:rPr>
                <w:noProof/>
                <w:webHidden/>
              </w:rPr>
              <w:tab/>
            </w:r>
            <w:r w:rsidR="00084AD8">
              <w:rPr>
                <w:noProof/>
                <w:webHidden/>
              </w:rPr>
              <w:fldChar w:fldCharType="begin"/>
            </w:r>
            <w:r w:rsidR="00084AD8">
              <w:rPr>
                <w:noProof/>
                <w:webHidden/>
              </w:rPr>
              <w:instrText xml:space="preserve"> PAGEREF _Toc87950048 \h </w:instrText>
            </w:r>
            <w:r w:rsidR="00084AD8">
              <w:rPr>
                <w:noProof/>
                <w:webHidden/>
              </w:rPr>
            </w:r>
            <w:r w:rsidR="00084AD8">
              <w:rPr>
                <w:noProof/>
                <w:webHidden/>
              </w:rPr>
              <w:fldChar w:fldCharType="separate"/>
            </w:r>
            <w:r w:rsidR="00084AD8">
              <w:rPr>
                <w:noProof/>
                <w:webHidden/>
              </w:rPr>
              <w:t>22</w:t>
            </w:r>
            <w:r w:rsidR="00084AD8">
              <w:rPr>
                <w:noProof/>
                <w:webHidden/>
              </w:rPr>
              <w:fldChar w:fldCharType="end"/>
            </w:r>
          </w:hyperlink>
        </w:p>
        <w:p w14:paraId="6E15BA13" w14:textId="2C6FE941" w:rsidR="00084AD8" w:rsidRDefault="0088382B">
          <w:pPr>
            <w:pStyle w:val="12"/>
            <w:rPr>
              <w:rFonts w:asciiTheme="minorHAnsi" w:hAnsiTheme="minorHAnsi"/>
              <w:bCs w:val="0"/>
              <w:noProof/>
              <w:sz w:val="22"/>
              <w:szCs w:val="22"/>
            </w:rPr>
          </w:pPr>
          <w:hyperlink w:anchor="_Toc87950049" w:history="1">
            <w:r w:rsidR="00084AD8" w:rsidRPr="00D36B1E">
              <w:rPr>
                <w:rStyle w:val="a9"/>
                <w:b/>
                <w:noProof/>
              </w:rPr>
              <w:t>3.</w:t>
            </w:r>
            <w:r w:rsidR="00084AD8">
              <w:rPr>
                <w:rFonts w:asciiTheme="minorHAnsi" w:hAnsiTheme="minorHAnsi"/>
                <w:bCs w:val="0"/>
                <w:noProof/>
                <w:sz w:val="22"/>
                <w:szCs w:val="22"/>
              </w:rPr>
              <w:tab/>
            </w:r>
            <w:r w:rsidR="00084AD8" w:rsidRPr="00D36B1E">
              <w:rPr>
                <w:rStyle w:val="a9"/>
                <w:b/>
                <w:noProof/>
              </w:rPr>
              <w:t>Функциональные требования</w:t>
            </w:r>
            <w:r w:rsidR="00084AD8">
              <w:rPr>
                <w:noProof/>
                <w:webHidden/>
              </w:rPr>
              <w:tab/>
            </w:r>
            <w:r w:rsidR="00084AD8">
              <w:rPr>
                <w:noProof/>
                <w:webHidden/>
              </w:rPr>
              <w:fldChar w:fldCharType="begin"/>
            </w:r>
            <w:r w:rsidR="00084AD8">
              <w:rPr>
                <w:noProof/>
                <w:webHidden/>
              </w:rPr>
              <w:instrText xml:space="preserve"> PAGEREF _Toc87950049 \h </w:instrText>
            </w:r>
            <w:r w:rsidR="00084AD8">
              <w:rPr>
                <w:noProof/>
                <w:webHidden/>
              </w:rPr>
            </w:r>
            <w:r w:rsidR="00084AD8">
              <w:rPr>
                <w:noProof/>
                <w:webHidden/>
              </w:rPr>
              <w:fldChar w:fldCharType="separate"/>
            </w:r>
            <w:r w:rsidR="00084AD8">
              <w:rPr>
                <w:noProof/>
                <w:webHidden/>
              </w:rPr>
              <w:t>26</w:t>
            </w:r>
            <w:r w:rsidR="00084AD8">
              <w:rPr>
                <w:noProof/>
                <w:webHidden/>
              </w:rPr>
              <w:fldChar w:fldCharType="end"/>
            </w:r>
          </w:hyperlink>
        </w:p>
        <w:p w14:paraId="52905F57" w14:textId="5D766DD4" w:rsidR="00084AD8" w:rsidRDefault="0088382B">
          <w:pPr>
            <w:pStyle w:val="22"/>
            <w:rPr>
              <w:rFonts w:asciiTheme="minorHAnsi" w:hAnsiTheme="minorHAnsi"/>
              <w:bCs w:val="0"/>
              <w:noProof/>
              <w:sz w:val="22"/>
              <w:szCs w:val="22"/>
            </w:rPr>
          </w:pPr>
          <w:hyperlink w:anchor="_Toc87950050" w:history="1">
            <w:r w:rsidR="00084AD8" w:rsidRPr="00D36B1E">
              <w:rPr>
                <w:rStyle w:val="a9"/>
                <w:b/>
                <w:noProof/>
              </w:rPr>
              <w:t>3.1.</w:t>
            </w:r>
            <w:r w:rsidR="00084AD8">
              <w:rPr>
                <w:rFonts w:asciiTheme="minorHAnsi" w:hAnsiTheme="minorHAnsi"/>
                <w:bCs w:val="0"/>
                <w:noProof/>
                <w:sz w:val="22"/>
                <w:szCs w:val="22"/>
              </w:rPr>
              <w:tab/>
            </w:r>
            <w:r w:rsidR="00084AD8" w:rsidRPr="00D36B1E">
              <w:rPr>
                <w:rStyle w:val="a9"/>
                <w:noProof/>
              </w:rPr>
              <w:t>Описание функций</w:t>
            </w:r>
            <w:r w:rsidR="00084AD8">
              <w:rPr>
                <w:noProof/>
                <w:webHidden/>
              </w:rPr>
              <w:tab/>
            </w:r>
            <w:r w:rsidR="00084AD8">
              <w:rPr>
                <w:noProof/>
                <w:webHidden/>
              </w:rPr>
              <w:fldChar w:fldCharType="begin"/>
            </w:r>
            <w:r w:rsidR="00084AD8">
              <w:rPr>
                <w:noProof/>
                <w:webHidden/>
              </w:rPr>
              <w:instrText xml:space="preserve"> PAGEREF _Toc87950050 \h </w:instrText>
            </w:r>
            <w:r w:rsidR="00084AD8">
              <w:rPr>
                <w:noProof/>
                <w:webHidden/>
              </w:rPr>
            </w:r>
            <w:r w:rsidR="00084AD8">
              <w:rPr>
                <w:noProof/>
                <w:webHidden/>
              </w:rPr>
              <w:fldChar w:fldCharType="separate"/>
            </w:r>
            <w:r w:rsidR="00084AD8">
              <w:rPr>
                <w:noProof/>
                <w:webHidden/>
              </w:rPr>
              <w:t>26</w:t>
            </w:r>
            <w:r w:rsidR="00084AD8">
              <w:rPr>
                <w:noProof/>
                <w:webHidden/>
              </w:rPr>
              <w:fldChar w:fldCharType="end"/>
            </w:r>
          </w:hyperlink>
        </w:p>
        <w:p w14:paraId="07A670F0" w14:textId="396E4F06" w:rsidR="00084AD8" w:rsidRDefault="0088382B">
          <w:pPr>
            <w:pStyle w:val="32"/>
            <w:rPr>
              <w:rFonts w:asciiTheme="minorHAnsi" w:hAnsiTheme="minorHAnsi"/>
              <w:noProof/>
              <w:sz w:val="22"/>
              <w:szCs w:val="22"/>
            </w:rPr>
          </w:pPr>
          <w:hyperlink w:anchor="_Toc87950051" w:history="1">
            <w:r w:rsidR="00084AD8" w:rsidRPr="00D36B1E">
              <w:rPr>
                <w:rStyle w:val="a9"/>
                <w:b/>
                <w:noProof/>
              </w:rPr>
              <w:t>3.1.1.</w:t>
            </w:r>
            <w:r w:rsidR="00084AD8">
              <w:rPr>
                <w:rFonts w:asciiTheme="minorHAnsi" w:hAnsiTheme="minorHAnsi"/>
                <w:noProof/>
                <w:sz w:val="22"/>
                <w:szCs w:val="22"/>
              </w:rPr>
              <w:tab/>
            </w:r>
            <w:r w:rsidR="00084AD8" w:rsidRPr="00D36B1E">
              <w:rPr>
                <w:rStyle w:val="a9"/>
                <w:noProof/>
              </w:rPr>
              <w:t>Услуги, оказываемые Банком России в ПС БР:</w:t>
            </w:r>
            <w:r w:rsidR="00084AD8">
              <w:rPr>
                <w:noProof/>
                <w:webHidden/>
              </w:rPr>
              <w:tab/>
            </w:r>
            <w:r w:rsidR="00084AD8">
              <w:rPr>
                <w:noProof/>
                <w:webHidden/>
              </w:rPr>
              <w:fldChar w:fldCharType="begin"/>
            </w:r>
            <w:r w:rsidR="00084AD8">
              <w:rPr>
                <w:noProof/>
                <w:webHidden/>
              </w:rPr>
              <w:instrText xml:space="preserve"> PAGEREF _Toc87950051 \h </w:instrText>
            </w:r>
            <w:r w:rsidR="00084AD8">
              <w:rPr>
                <w:noProof/>
                <w:webHidden/>
              </w:rPr>
            </w:r>
            <w:r w:rsidR="00084AD8">
              <w:rPr>
                <w:noProof/>
                <w:webHidden/>
              </w:rPr>
              <w:fldChar w:fldCharType="separate"/>
            </w:r>
            <w:r w:rsidR="00084AD8">
              <w:rPr>
                <w:noProof/>
                <w:webHidden/>
              </w:rPr>
              <w:t>26</w:t>
            </w:r>
            <w:r w:rsidR="00084AD8">
              <w:rPr>
                <w:noProof/>
                <w:webHidden/>
              </w:rPr>
              <w:fldChar w:fldCharType="end"/>
            </w:r>
          </w:hyperlink>
        </w:p>
        <w:p w14:paraId="174762FC" w14:textId="00EF95A0" w:rsidR="00084AD8" w:rsidRDefault="0088382B">
          <w:pPr>
            <w:pStyle w:val="32"/>
            <w:rPr>
              <w:rFonts w:asciiTheme="minorHAnsi" w:hAnsiTheme="minorHAnsi"/>
              <w:noProof/>
              <w:sz w:val="22"/>
              <w:szCs w:val="22"/>
            </w:rPr>
          </w:pPr>
          <w:hyperlink w:anchor="_Toc87950052" w:history="1">
            <w:r w:rsidR="00084AD8" w:rsidRPr="00D36B1E">
              <w:rPr>
                <w:rStyle w:val="a9"/>
                <w:b/>
                <w:noProof/>
              </w:rPr>
              <w:t>3.1.2.</w:t>
            </w:r>
            <w:r w:rsidR="00084AD8">
              <w:rPr>
                <w:rFonts w:asciiTheme="minorHAnsi" w:hAnsiTheme="minorHAnsi"/>
                <w:noProof/>
                <w:sz w:val="22"/>
                <w:szCs w:val="22"/>
              </w:rPr>
              <w:tab/>
            </w:r>
            <w:r w:rsidR="00084AD8" w:rsidRPr="00D36B1E">
              <w:rPr>
                <w:rStyle w:val="a9"/>
                <w:noProof/>
              </w:rPr>
              <w:t>Тарифы на услуги</w:t>
            </w:r>
            <w:r w:rsidR="00084AD8">
              <w:rPr>
                <w:noProof/>
                <w:webHidden/>
              </w:rPr>
              <w:tab/>
            </w:r>
            <w:r w:rsidR="00084AD8">
              <w:rPr>
                <w:noProof/>
                <w:webHidden/>
              </w:rPr>
              <w:fldChar w:fldCharType="begin"/>
            </w:r>
            <w:r w:rsidR="00084AD8">
              <w:rPr>
                <w:noProof/>
                <w:webHidden/>
              </w:rPr>
              <w:instrText xml:space="preserve"> PAGEREF _Toc87950052 \h </w:instrText>
            </w:r>
            <w:r w:rsidR="00084AD8">
              <w:rPr>
                <w:noProof/>
                <w:webHidden/>
              </w:rPr>
            </w:r>
            <w:r w:rsidR="00084AD8">
              <w:rPr>
                <w:noProof/>
                <w:webHidden/>
              </w:rPr>
              <w:fldChar w:fldCharType="separate"/>
            </w:r>
            <w:r w:rsidR="00084AD8">
              <w:rPr>
                <w:noProof/>
                <w:webHidden/>
              </w:rPr>
              <w:t>26</w:t>
            </w:r>
            <w:r w:rsidR="00084AD8">
              <w:rPr>
                <w:noProof/>
                <w:webHidden/>
              </w:rPr>
              <w:fldChar w:fldCharType="end"/>
            </w:r>
          </w:hyperlink>
        </w:p>
        <w:p w14:paraId="28AD0F14" w14:textId="180AA4E0" w:rsidR="00084AD8" w:rsidRDefault="0088382B">
          <w:pPr>
            <w:pStyle w:val="32"/>
            <w:rPr>
              <w:rFonts w:asciiTheme="minorHAnsi" w:hAnsiTheme="minorHAnsi"/>
              <w:noProof/>
              <w:sz w:val="22"/>
              <w:szCs w:val="22"/>
            </w:rPr>
          </w:pPr>
          <w:hyperlink w:anchor="_Toc87950053" w:history="1">
            <w:r w:rsidR="00084AD8" w:rsidRPr="00D36B1E">
              <w:rPr>
                <w:rStyle w:val="a9"/>
                <w:b/>
                <w:noProof/>
              </w:rPr>
              <w:t>3.1.3.</w:t>
            </w:r>
            <w:r w:rsidR="00084AD8">
              <w:rPr>
                <w:rFonts w:asciiTheme="minorHAnsi" w:hAnsiTheme="minorHAnsi"/>
                <w:noProof/>
                <w:sz w:val="22"/>
                <w:szCs w:val="22"/>
              </w:rPr>
              <w:tab/>
            </w:r>
            <w:r w:rsidR="00084AD8" w:rsidRPr="00D36B1E">
              <w:rPr>
                <w:rStyle w:val="a9"/>
                <w:noProof/>
              </w:rPr>
              <w:t>Требование к информации, необходимой для расчета платы за услуги в ПС БР</w:t>
            </w:r>
            <w:r w:rsidR="00084AD8">
              <w:rPr>
                <w:noProof/>
                <w:webHidden/>
              </w:rPr>
              <w:tab/>
            </w:r>
            <w:r w:rsidR="00084AD8">
              <w:rPr>
                <w:noProof/>
                <w:webHidden/>
              </w:rPr>
              <w:fldChar w:fldCharType="begin"/>
            </w:r>
            <w:r w:rsidR="00084AD8">
              <w:rPr>
                <w:noProof/>
                <w:webHidden/>
              </w:rPr>
              <w:instrText xml:space="preserve"> PAGEREF _Toc87950053 \h </w:instrText>
            </w:r>
            <w:r w:rsidR="00084AD8">
              <w:rPr>
                <w:noProof/>
                <w:webHidden/>
              </w:rPr>
            </w:r>
            <w:r w:rsidR="00084AD8">
              <w:rPr>
                <w:noProof/>
                <w:webHidden/>
              </w:rPr>
              <w:fldChar w:fldCharType="separate"/>
            </w:r>
            <w:r w:rsidR="00084AD8">
              <w:rPr>
                <w:noProof/>
                <w:webHidden/>
              </w:rPr>
              <w:t>26</w:t>
            </w:r>
            <w:r w:rsidR="00084AD8">
              <w:rPr>
                <w:noProof/>
                <w:webHidden/>
              </w:rPr>
              <w:fldChar w:fldCharType="end"/>
            </w:r>
          </w:hyperlink>
        </w:p>
        <w:p w14:paraId="12282838" w14:textId="1D0C185E" w:rsidR="00084AD8" w:rsidRDefault="0088382B">
          <w:pPr>
            <w:pStyle w:val="32"/>
            <w:rPr>
              <w:rFonts w:asciiTheme="minorHAnsi" w:hAnsiTheme="minorHAnsi"/>
              <w:noProof/>
              <w:sz w:val="22"/>
              <w:szCs w:val="22"/>
            </w:rPr>
          </w:pPr>
          <w:hyperlink w:anchor="_Toc87950054" w:history="1">
            <w:r w:rsidR="00084AD8" w:rsidRPr="00D36B1E">
              <w:rPr>
                <w:rStyle w:val="a9"/>
                <w:b/>
                <w:noProof/>
              </w:rPr>
              <w:t>3.1.4.</w:t>
            </w:r>
            <w:r w:rsidR="00084AD8">
              <w:rPr>
                <w:rFonts w:asciiTheme="minorHAnsi" w:hAnsiTheme="minorHAnsi"/>
                <w:noProof/>
                <w:sz w:val="22"/>
                <w:szCs w:val="22"/>
              </w:rPr>
              <w:tab/>
            </w:r>
            <w:r w:rsidR="00084AD8" w:rsidRPr="00D36B1E">
              <w:rPr>
                <w:rStyle w:val="a9"/>
                <w:noProof/>
              </w:rPr>
              <w:t>Требования по порядку оплаты услуг в ПС БР клиентами</w:t>
            </w:r>
            <w:r w:rsidR="00084AD8">
              <w:rPr>
                <w:noProof/>
                <w:webHidden/>
              </w:rPr>
              <w:tab/>
            </w:r>
            <w:r w:rsidR="00084AD8">
              <w:rPr>
                <w:noProof/>
                <w:webHidden/>
              </w:rPr>
              <w:fldChar w:fldCharType="begin"/>
            </w:r>
            <w:r w:rsidR="00084AD8">
              <w:rPr>
                <w:noProof/>
                <w:webHidden/>
              </w:rPr>
              <w:instrText xml:space="preserve"> PAGEREF _Toc87950054 \h </w:instrText>
            </w:r>
            <w:r w:rsidR="00084AD8">
              <w:rPr>
                <w:noProof/>
                <w:webHidden/>
              </w:rPr>
            </w:r>
            <w:r w:rsidR="00084AD8">
              <w:rPr>
                <w:noProof/>
                <w:webHidden/>
              </w:rPr>
              <w:fldChar w:fldCharType="separate"/>
            </w:r>
            <w:r w:rsidR="00084AD8">
              <w:rPr>
                <w:noProof/>
                <w:webHidden/>
              </w:rPr>
              <w:t>47</w:t>
            </w:r>
            <w:r w:rsidR="00084AD8">
              <w:rPr>
                <w:noProof/>
                <w:webHidden/>
              </w:rPr>
              <w:fldChar w:fldCharType="end"/>
            </w:r>
          </w:hyperlink>
        </w:p>
        <w:p w14:paraId="299B976E" w14:textId="575D154A" w:rsidR="00084AD8" w:rsidRDefault="0088382B">
          <w:pPr>
            <w:pStyle w:val="32"/>
            <w:rPr>
              <w:rFonts w:asciiTheme="minorHAnsi" w:hAnsiTheme="minorHAnsi"/>
              <w:noProof/>
              <w:sz w:val="22"/>
              <w:szCs w:val="22"/>
            </w:rPr>
          </w:pPr>
          <w:hyperlink w:anchor="_Toc87950055" w:history="1">
            <w:r w:rsidR="00084AD8" w:rsidRPr="00D36B1E">
              <w:rPr>
                <w:rStyle w:val="a9"/>
                <w:b/>
                <w:noProof/>
              </w:rPr>
              <w:t>3.1.5.</w:t>
            </w:r>
            <w:r w:rsidR="00084AD8">
              <w:rPr>
                <w:rFonts w:asciiTheme="minorHAnsi" w:hAnsiTheme="minorHAnsi"/>
                <w:noProof/>
                <w:sz w:val="22"/>
                <w:szCs w:val="22"/>
              </w:rPr>
              <w:tab/>
            </w:r>
            <w:r w:rsidR="00084AD8" w:rsidRPr="00D36B1E">
              <w:rPr>
                <w:rStyle w:val="a9"/>
                <w:noProof/>
              </w:rPr>
              <w:t>Взыскание денежных средств в счет оплаты суммы основного долга за услуги в ПС БР и суммы неустойки</w:t>
            </w:r>
            <w:r w:rsidR="00084AD8">
              <w:rPr>
                <w:noProof/>
                <w:webHidden/>
              </w:rPr>
              <w:tab/>
            </w:r>
            <w:r w:rsidR="00084AD8">
              <w:rPr>
                <w:noProof/>
                <w:webHidden/>
              </w:rPr>
              <w:fldChar w:fldCharType="begin"/>
            </w:r>
            <w:r w:rsidR="00084AD8">
              <w:rPr>
                <w:noProof/>
                <w:webHidden/>
              </w:rPr>
              <w:instrText xml:space="preserve"> PAGEREF _Toc87950055 \h </w:instrText>
            </w:r>
            <w:r w:rsidR="00084AD8">
              <w:rPr>
                <w:noProof/>
                <w:webHidden/>
              </w:rPr>
            </w:r>
            <w:r w:rsidR="00084AD8">
              <w:rPr>
                <w:noProof/>
                <w:webHidden/>
              </w:rPr>
              <w:fldChar w:fldCharType="separate"/>
            </w:r>
            <w:r w:rsidR="00084AD8">
              <w:rPr>
                <w:noProof/>
                <w:webHidden/>
              </w:rPr>
              <w:t>47</w:t>
            </w:r>
            <w:r w:rsidR="00084AD8">
              <w:rPr>
                <w:noProof/>
                <w:webHidden/>
              </w:rPr>
              <w:fldChar w:fldCharType="end"/>
            </w:r>
          </w:hyperlink>
        </w:p>
        <w:p w14:paraId="510D1B72" w14:textId="574C90C1" w:rsidR="00084AD8" w:rsidRDefault="0088382B">
          <w:pPr>
            <w:pStyle w:val="32"/>
            <w:rPr>
              <w:rFonts w:asciiTheme="minorHAnsi" w:hAnsiTheme="minorHAnsi"/>
              <w:noProof/>
              <w:sz w:val="22"/>
              <w:szCs w:val="22"/>
            </w:rPr>
          </w:pPr>
          <w:hyperlink w:anchor="_Toc87950056" w:history="1">
            <w:r w:rsidR="00084AD8" w:rsidRPr="00D36B1E">
              <w:rPr>
                <w:rStyle w:val="a9"/>
                <w:b/>
                <w:noProof/>
              </w:rPr>
              <w:t>3.1.6.</w:t>
            </w:r>
            <w:r w:rsidR="00084AD8">
              <w:rPr>
                <w:rFonts w:asciiTheme="minorHAnsi" w:hAnsiTheme="minorHAnsi"/>
                <w:noProof/>
                <w:sz w:val="22"/>
                <w:szCs w:val="22"/>
              </w:rPr>
              <w:tab/>
            </w:r>
            <w:r w:rsidR="00084AD8" w:rsidRPr="00D36B1E">
              <w:rPr>
                <w:rStyle w:val="a9"/>
                <w:noProof/>
              </w:rPr>
              <w:t>Справочники, применяемые для целей программного расчета платы за услуги в ПС БР</w:t>
            </w:r>
            <w:r w:rsidR="00084AD8">
              <w:rPr>
                <w:noProof/>
                <w:webHidden/>
              </w:rPr>
              <w:tab/>
            </w:r>
            <w:r w:rsidR="00084AD8">
              <w:rPr>
                <w:noProof/>
                <w:webHidden/>
              </w:rPr>
              <w:fldChar w:fldCharType="begin"/>
            </w:r>
            <w:r w:rsidR="00084AD8">
              <w:rPr>
                <w:noProof/>
                <w:webHidden/>
              </w:rPr>
              <w:instrText xml:space="preserve"> PAGEREF _Toc87950056 \h </w:instrText>
            </w:r>
            <w:r w:rsidR="00084AD8">
              <w:rPr>
                <w:noProof/>
                <w:webHidden/>
              </w:rPr>
            </w:r>
            <w:r w:rsidR="00084AD8">
              <w:rPr>
                <w:noProof/>
                <w:webHidden/>
              </w:rPr>
              <w:fldChar w:fldCharType="separate"/>
            </w:r>
            <w:r w:rsidR="00084AD8">
              <w:rPr>
                <w:noProof/>
                <w:webHidden/>
              </w:rPr>
              <w:t>48</w:t>
            </w:r>
            <w:r w:rsidR="00084AD8">
              <w:rPr>
                <w:noProof/>
                <w:webHidden/>
              </w:rPr>
              <w:fldChar w:fldCharType="end"/>
            </w:r>
          </w:hyperlink>
        </w:p>
        <w:p w14:paraId="7EE2BF00" w14:textId="677F6F5F" w:rsidR="00084AD8" w:rsidRDefault="0088382B">
          <w:pPr>
            <w:pStyle w:val="32"/>
            <w:rPr>
              <w:rFonts w:asciiTheme="minorHAnsi" w:hAnsiTheme="minorHAnsi"/>
              <w:noProof/>
              <w:sz w:val="22"/>
              <w:szCs w:val="22"/>
            </w:rPr>
          </w:pPr>
          <w:hyperlink w:anchor="_Toc87950057" w:history="1">
            <w:r w:rsidR="00084AD8" w:rsidRPr="00D36B1E">
              <w:rPr>
                <w:rStyle w:val="a9"/>
                <w:b/>
                <w:noProof/>
              </w:rPr>
              <w:t>3.1.7.</w:t>
            </w:r>
            <w:r w:rsidR="00084AD8">
              <w:rPr>
                <w:rFonts w:asciiTheme="minorHAnsi" w:hAnsiTheme="minorHAnsi"/>
                <w:noProof/>
                <w:sz w:val="22"/>
                <w:szCs w:val="22"/>
              </w:rPr>
              <w:tab/>
            </w:r>
            <w:r w:rsidR="00084AD8" w:rsidRPr="00D36B1E">
              <w:rPr>
                <w:rStyle w:val="a9"/>
                <w:noProof/>
              </w:rPr>
              <w:t>Для целей осуществления ПБР проверки правильности расчета и взимания платы за услуги в ПС БР</w:t>
            </w:r>
            <w:r w:rsidR="00084AD8">
              <w:rPr>
                <w:noProof/>
                <w:webHidden/>
              </w:rPr>
              <w:tab/>
            </w:r>
            <w:r w:rsidR="00084AD8">
              <w:rPr>
                <w:noProof/>
                <w:webHidden/>
              </w:rPr>
              <w:fldChar w:fldCharType="begin"/>
            </w:r>
            <w:r w:rsidR="00084AD8">
              <w:rPr>
                <w:noProof/>
                <w:webHidden/>
              </w:rPr>
              <w:instrText xml:space="preserve"> PAGEREF _Toc87950057 \h </w:instrText>
            </w:r>
            <w:r w:rsidR="00084AD8">
              <w:rPr>
                <w:noProof/>
                <w:webHidden/>
              </w:rPr>
            </w:r>
            <w:r w:rsidR="00084AD8">
              <w:rPr>
                <w:noProof/>
                <w:webHidden/>
              </w:rPr>
              <w:fldChar w:fldCharType="separate"/>
            </w:r>
            <w:r w:rsidR="00084AD8">
              <w:rPr>
                <w:noProof/>
                <w:webHidden/>
              </w:rPr>
              <w:t>50</w:t>
            </w:r>
            <w:r w:rsidR="00084AD8">
              <w:rPr>
                <w:noProof/>
                <w:webHidden/>
              </w:rPr>
              <w:fldChar w:fldCharType="end"/>
            </w:r>
          </w:hyperlink>
        </w:p>
        <w:p w14:paraId="5BC653FE" w14:textId="5A2E36A7" w:rsidR="00084AD8" w:rsidRDefault="0088382B">
          <w:pPr>
            <w:pStyle w:val="12"/>
            <w:rPr>
              <w:rFonts w:asciiTheme="minorHAnsi" w:hAnsiTheme="minorHAnsi"/>
              <w:bCs w:val="0"/>
              <w:noProof/>
              <w:sz w:val="22"/>
              <w:szCs w:val="22"/>
            </w:rPr>
          </w:pPr>
          <w:hyperlink w:anchor="_Toc87950058" w:history="1">
            <w:r w:rsidR="00084AD8" w:rsidRPr="00D36B1E">
              <w:rPr>
                <w:rStyle w:val="a9"/>
                <w:b/>
                <w:noProof/>
              </w:rPr>
              <w:t>4.</w:t>
            </w:r>
            <w:r w:rsidR="00084AD8">
              <w:rPr>
                <w:rFonts w:asciiTheme="minorHAnsi" w:hAnsiTheme="minorHAnsi"/>
                <w:bCs w:val="0"/>
                <w:noProof/>
                <w:sz w:val="22"/>
                <w:szCs w:val="22"/>
              </w:rPr>
              <w:tab/>
            </w:r>
            <w:r w:rsidR="00084AD8" w:rsidRPr="00D36B1E">
              <w:rPr>
                <w:rStyle w:val="a9"/>
                <w:b/>
                <w:noProof/>
              </w:rPr>
              <w:t>Прочие требования</w:t>
            </w:r>
            <w:r w:rsidR="00084AD8">
              <w:rPr>
                <w:noProof/>
                <w:webHidden/>
              </w:rPr>
              <w:tab/>
            </w:r>
            <w:r w:rsidR="00084AD8">
              <w:rPr>
                <w:noProof/>
                <w:webHidden/>
              </w:rPr>
              <w:fldChar w:fldCharType="begin"/>
            </w:r>
            <w:r w:rsidR="00084AD8">
              <w:rPr>
                <w:noProof/>
                <w:webHidden/>
              </w:rPr>
              <w:instrText xml:space="preserve"> PAGEREF _Toc87950058 \h </w:instrText>
            </w:r>
            <w:r w:rsidR="00084AD8">
              <w:rPr>
                <w:noProof/>
                <w:webHidden/>
              </w:rPr>
            </w:r>
            <w:r w:rsidR="00084AD8">
              <w:rPr>
                <w:noProof/>
                <w:webHidden/>
              </w:rPr>
              <w:fldChar w:fldCharType="separate"/>
            </w:r>
            <w:r w:rsidR="00084AD8">
              <w:rPr>
                <w:noProof/>
                <w:webHidden/>
              </w:rPr>
              <w:t>51</w:t>
            </w:r>
            <w:r w:rsidR="00084AD8">
              <w:rPr>
                <w:noProof/>
                <w:webHidden/>
              </w:rPr>
              <w:fldChar w:fldCharType="end"/>
            </w:r>
          </w:hyperlink>
        </w:p>
        <w:p w14:paraId="62910DD0" w14:textId="559AC46C" w:rsidR="00084AD8" w:rsidRDefault="0088382B">
          <w:pPr>
            <w:pStyle w:val="22"/>
            <w:rPr>
              <w:rFonts w:asciiTheme="minorHAnsi" w:hAnsiTheme="minorHAnsi"/>
              <w:bCs w:val="0"/>
              <w:noProof/>
              <w:sz w:val="22"/>
              <w:szCs w:val="22"/>
            </w:rPr>
          </w:pPr>
          <w:hyperlink w:anchor="_Toc87950059" w:history="1">
            <w:r w:rsidR="00084AD8" w:rsidRPr="00D36B1E">
              <w:rPr>
                <w:rStyle w:val="a9"/>
                <w:b/>
                <w:noProof/>
              </w:rPr>
              <w:t>4.1.</w:t>
            </w:r>
            <w:r w:rsidR="00084AD8">
              <w:rPr>
                <w:rFonts w:asciiTheme="minorHAnsi" w:hAnsiTheme="minorHAnsi"/>
                <w:bCs w:val="0"/>
                <w:noProof/>
                <w:sz w:val="22"/>
                <w:szCs w:val="22"/>
              </w:rPr>
              <w:tab/>
            </w:r>
            <w:r w:rsidR="00084AD8" w:rsidRPr="00D36B1E">
              <w:rPr>
                <w:rStyle w:val="a9"/>
                <w:noProof/>
              </w:rPr>
              <w:t>Требования к разграничению прав доступа пользователей</w:t>
            </w:r>
            <w:r w:rsidR="00084AD8">
              <w:rPr>
                <w:noProof/>
                <w:webHidden/>
              </w:rPr>
              <w:tab/>
            </w:r>
            <w:r w:rsidR="00084AD8">
              <w:rPr>
                <w:noProof/>
                <w:webHidden/>
              </w:rPr>
              <w:fldChar w:fldCharType="begin"/>
            </w:r>
            <w:r w:rsidR="00084AD8">
              <w:rPr>
                <w:noProof/>
                <w:webHidden/>
              </w:rPr>
              <w:instrText xml:space="preserve"> PAGEREF _Toc87950059 \h </w:instrText>
            </w:r>
            <w:r w:rsidR="00084AD8">
              <w:rPr>
                <w:noProof/>
                <w:webHidden/>
              </w:rPr>
            </w:r>
            <w:r w:rsidR="00084AD8">
              <w:rPr>
                <w:noProof/>
                <w:webHidden/>
              </w:rPr>
              <w:fldChar w:fldCharType="separate"/>
            </w:r>
            <w:r w:rsidR="00084AD8">
              <w:rPr>
                <w:noProof/>
                <w:webHidden/>
              </w:rPr>
              <w:t>51</w:t>
            </w:r>
            <w:r w:rsidR="00084AD8">
              <w:rPr>
                <w:noProof/>
                <w:webHidden/>
              </w:rPr>
              <w:fldChar w:fldCharType="end"/>
            </w:r>
          </w:hyperlink>
        </w:p>
        <w:p w14:paraId="71CBDCE5" w14:textId="748ECE54" w:rsidR="00084AD8" w:rsidRDefault="0088382B">
          <w:pPr>
            <w:pStyle w:val="22"/>
            <w:rPr>
              <w:rFonts w:asciiTheme="minorHAnsi" w:hAnsiTheme="minorHAnsi"/>
              <w:bCs w:val="0"/>
              <w:noProof/>
              <w:sz w:val="22"/>
              <w:szCs w:val="22"/>
            </w:rPr>
          </w:pPr>
          <w:hyperlink w:anchor="_Toc87950060" w:history="1">
            <w:r w:rsidR="00084AD8" w:rsidRPr="00D36B1E">
              <w:rPr>
                <w:rStyle w:val="a9"/>
                <w:b/>
                <w:noProof/>
              </w:rPr>
              <w:t>4.2.</w:t>
            </w:r>
            <w:r w:rsidR="00084AD8">
              <w:rPr>
                <w:rFonts w:asciiTheme="minorHAnsi" w:hAnsiTheme="minorHAnsi"/>
                <w:bCs w:val="0"/>
                <w:noProof/>
                <w:sz w:val="22"/>
                <w:szCs w:val="22"/>
              </w:rPr>
              <w:tab/>
            </w:r>
            <w:r w:rsidR="00084AD8" w:rsidRPr="00D36B1E">
              <w:rPr>
                <w:rStyle w:val="a9"/>
                <w:noProof/>
              </w:rPr>
              <w:t>Требования к обеспечению информационной безопасности</w:t>
            </w:r>
            <w:r w:rsidR="00084AD8">
              <w:rPr>
                <w:noProof/>
                <w:webHidden/>
              </w:rPr>
              <w:tab/>
            </w:r>
            <w:r w:rsidR="00084AD8">
              <w:rPr>
                <w:noProof/>
                <w:webHidden/>
              </w:rPr>
              <w:fldChar w:fldCharType="begin"/>
            </w:r>
            <w:r w:rsidR="00084AD8">
              <w:rPr>
                <w:noProof/>
                <w:webHidden/>
              </w:rPr>
              <w:instrText xml:space="preserve"> PAGEREF _Toc87950060 \h </w:instrText>
            </w:r>
            <w:r w:rsidR="00084AD8">
              <w:rPr>
                <w:noProof/>
                <w:webHidden/>
              </w:rPr>
            </w:r>
            <w:r w:rsidR="00084AD8">
              <w:rPr>
                <w:noProof/>
                <w:webHidden/>
              </w:rPr>
              <w:fldChar w:fldCharType="separate"/>
            </w:r>
            <w:r w:rsidR="00084AD8">
              <w:rPr>
                <w:noProof/>
                <w:webHidden/>
              </w:rPr>
              <w:t>51</w:t>
            </w:r>
            <w:r w:rsidR="00084AD8">
              <w:rPr>
                <w:noProof/>
                <w:webHidden/>
              </w:rPr>
              <w:fldChar w:fldCharType="end"/>
            </w:r>
          </w:hyperlink>
        </w:p>
        <w:p w14:paraId="34E63275" w14:textId="12A56298" w:rsidR="00084AD8" w:rsidRDefault="0088382B">
          <w:pPr>
            <w:pStyle w:val="22"/>
            <w:rPr>
              <w:rFonts w:asciiTheme="minorHAnsi" w:hAnsiTheme="minorHAnsi"/>
              <w:bCs w:val="0"/>
              <w:noProof/>
              <w:sz w:val="22"/>
              <w:szCs w:val="22"/>
            </w:rPr>
          </w:pPr>
          <w:hyperlink w:anchor="_Toc87950061" w:history="1">
            <w:r w:rsidR="00084AD8" w:rsidRPr="00D36B1E">
              <w:rPr>
                <w:rStyle w:val="a9"/>
                <w:b/>
                <w:noProof/>
              </w:rPr>
              <w:t>4.3.</w:t>
            </w:r>
            <w:r w:rsidR="00084AD8">
              <w:rPr>
                <w:rFonts w:asciiTheme="minorHAnsi" w:hAnsiTheme="minorHAnsi"/>
                <w:bCs w:val="0"/>
                <w:noProof/>
                <w:sz w:val="22"/>
                <w:szCs w:val="22"/>
              </w:rPr>
              <w:tab/>
            </w:r>
            <w:r w:rsidR="00084AD8" w:rsidRPr="00D36B1E">
              <w:rPr>
                <w:rStyle w:val="a9"/>
                <w:noProof/>
              </w:rPr>
              <w:t>Требования к производительности</w:t>
            </w:r>
            <w:r w:rsidR="00084AD8">
              <w:rPr>
                <w:noProof/>
                <w:webHidden/>
              </w:rPr>
              <w:tab/>
            </w:r>
            <w:r w:rsidR="00084AD8">
              <w:rPr>
                <w:noProof/>
                <w:webHidden/>
              </w:rPr>
              <w:fldChar w:fldCharType="begin"/>
            </w:r>
            <w:r w:rsidR="00084AD8">
              <w:rPr>
                <w:noProof/>
                <w:webHidden/>
              </w:rPr>
              <w:instrText xml:space="preserve"> PAGEREF _Toc87950061 \h </w:instrText>
            </w:r>
            <w:r w:rsidR="00084AD8">
              <w:rPr>
                <w:noProof/>
                <w:webHidden/>
              </w:rPr>
            </w:r>
            <w:r w:rsidR="00084AD8">
              <w:rPr>
                <w:noProof/>
                <w:webHidden/>
              </w:rPr>
              <w:fldChar w:fldCharType="separate"/>
            </w:r>
            <w:r w:rsidR="00084AD8">
              <w:rPr>
                <w:noProof/>
                <w:webHidden/>
              </w:rPr>
              <w:t>51</w:t>
            </w:r>
            <w:r w:rsidR="00084AD8">
              <w:rPr>
                <w:noProof/>
                <w:webHidden/>
              </w:rPr>
              <w:fldChar w:fldCharType="end"/>
            </w:r>
          </w:hyperlink>
        </w:p>
        <w:p w14:paraId="7E2A7051" w14:textId="4EE12453" w:rsidR="00084AD8" w:rsidRDefault="0088382B">
          <w:pPr>
            <w:pStyle w:val="22"/>
            <w:rPr>
              <w:rFonts w:asciiTheme="minorHAnsi" w:hAnsiTheme="minorHAnsi"/>
              <w:bCs w:val="0"/>
              <w:noProof/>
              <w:sz w:val="22"/>
              <w:szCs w:val="22"/>
            </w:rPr>
          </w:pPr>
          <w:hyperlink w:anchor="_Toc87950062" w:history="1">
            <w:r w:rsidR="00084AD8" w:rsidRPr="00D36B1E">
              <w:rPr>
                <w:rStyle w:val="a9"/>
                <w:b/>
                <w:noProof/>
              </w:rPr>
              <w:t>4.4.</w:t>
            </w:r>
            <w:r w:rsidR="00084AD8">
              <w:rPr>
                <w:rFonts w:asciiTheme="minorHAnsi" w:hAnsiTheme="minorHAnsi"/>
                <w:bCs w:val="0"/>
                <w:noProof/>
                <w:sz w:val="22"/>
                <w:szCs w:val="22"/>
              </w:rPr>
              <w:tab/>
            </w:r>
            <w:r w:rsidR="00084AD8" w:rsidRPr="00D36B1E">
              <w:rPr>
                <w:rStyle w:val="a9"/>
                <w:noProof/>
              </w:rPr>
              <w:t>Стадии и этапы работ</w:t>
            </w:r>
            <w:r w:rsidR="00084AD8">
              <w:rPr>
                <w:noProof/>
                <w:webHidden/>
              </w:rPr>
              <w:tab/>
            </w:r>
            <w:r w:rsidR="00084AD8">
              <w:rPr>
                <w:noProof/>
                <w:webHidden/>
              </w:rPr>
              <w:fldChar w:fldCharType="begin"/>
            </w:r>
            <w:r w:rsidR="00084AD8">
              <w:rPr>
                <w:noProof/>
                <w:webHidden/>
              </w:rPr>
              <w:instrText xml:space="preserve"> PAGEREF _Toc87950062 \h </w:instrText>
            </w:r>
            <w:r w:rsidR="00084AD8">
              <w:rPr>
                <w:noProof/>
                <w:webHidden/>
              </w:rPr>
            </w:r>
            <w:r w:rsidR="00084AD8">
              <w:rPr>
                <w:noProof/>
                <w:webHidden/>
              </w:rPr>
              <w:fldChar w:fldCharType="separate"/>
            </w:r>
            <w:r w:rsidR="00084AD8">
              <w:rPr>
                <w:noProof/>
                <w:webHidden/>
              </w:rPr>
              <w:t>51</w:t>
            </w:r>
            <w:r w:rsidR="00084AD8">
              <w:rPr>
                <w:noProof/>
                <w:webHidden/>
              </w:rPr>
              <w:fldChar w:fldCharType="end"/>
            </w:r>
          </w:hyperlink>
        </w:p>
        <w:p w14:paraId="3D23CE02" w14:textId="768310B0" w:rsidR="00084AD8" w:rsidRDefault="0088382B">
          <w:pPr>
            <w:pStyle w:val="22"/>
            <w:rPr>
              <w:rFonts w:asciiTheme="minorHAnsi" w:hAnsiTheme="minorHAnsi"/>
              <w:bCs w:val="0"/>
              <w:noProof/>
              <w:sz w:val="22"/>
              <w:szCs w:val="22"/>
            </w:rPr>
          </w:pPr>
          <w:hyperlink w:anchor="_Toc87950063" w:history="1">
            <w:r w:rsidR="00084AD8" w:rsidRPr="00D36B1E">
              <w:rPr>
                <w:rStyle w:val="a9"/>
                <w:b/>
                <w:noProof/>
              </w:rPr>
              <w:t>4.5.</w:t>
            </w:r>
            <w:r w:rsidR="00084AD8">
              <w:rPr>
                <w:rFonts w:asciiTheme="minorHAnsi" w:hAnsiTheme="minorHAnsi"/>
                <w:bCs w:val="0"/>
                <w:noProof/>
                <w:sz w:val="22"/>
                <w:szCs w:val="22"/>
              </w:rPr>
              <w:tab/>
            </w:r>
            <w:r w:rsidR="00084AD8" w:rsidRPr="00D36B1E">
              <w:rPr>
                <w:rStyle w:val="a9"/>
                <w:noProof/>
              </w:rPr>
              <w:t>Специальные требования</w:t>
            </w:r>
            <w:r w:rsidR="00084AD8">
              <w:rPr>
                <w:noProof/>
                <w:webHidden/>
              </w:rPr>
              <w:tab/>
            </w:r>
            <w:r w:rsidR="00084AD8">
              <w:rPr>
                <w:noProof/>
                <w:webHidden/>
              </w:rPr>
              <w:fldChar w:fldCharType="begin"/>
            </w:r>
            <w:r w:rsidR="00084AD8">
              <w:rPr>
                <w:noProof/>
                <w:webHidden/>
              </w:rPr>
              <w:instrText xml:space="preserve"> PAGEREF _Toc87950063 \h </w:instrText>
            </w:r>
            <w:r w:rsidR="00084AD8">
              <w:rPr>
                <w:noProof/>
                <w:webHidden/>
              </w:rPr>
            </w:r>
            <w:r w:rsidR="00084AD8">
              <w:rPr>
                <w:noProof/>
                <w:webHidden/>
              </w:rPr>
              <w:fldChar w:fldCharType="separate"/>
            </w:r>
            <w:r w:rsidR="00084AD8">
              <w:rPr>
                <w:noProof/>
                <w:webHidden/>
              </w:rPr>
              <w:t>51</w:t>
            </w:r>
            <w:r w:rsidR="00084AD8">
              <w:rPr>
                <w:noProof/>
                <w:webHidden/>
              </w:rPr>
              <w:fldChar w:fldCharType="end"/>
            </w:r>
          </w:hyperlink>
        </w:p>
        <w:p w14:paraId="21A302DD" w14:textId="3AE3A570" w:rsidR="00084AD8" w:rsidRDefault="0088382B">
          <w:pPr>
            <w:pStyle w:val="12"/>
            <w:rPr>
              <w:rFonts w:asciiTheme="minorHAnsi" w:hAnsiTheme="minorHAnsi"/>
              <w:bCs w:val="0"/>
              <w:noProof/>
              <w:sz w:val="22"/>
              <w:szCs w:val="22"/>
            </w:rPr>
          </w:pPr>
          <w:hyperlink w:anchor="_Toc87950064" w:history="1">
            <w:r w:rsidR="00084AD8" w:rsidRPr="00D36B1E">
              <w:rPr>
                <w:rStyle w:val="a9"/>
                <w:b/>
                <w:noProof/>
              </w:rPr>
              <w:t>5.</w:t>
            </w:r>
            <w:r w:rsidR="00084AD8">
              <w:rPr>
                <w:rFonts w:asciiTheme="minorHAnsi" w:hAnsiTheme="minorHAnsi"/>
                <w:bCs w:val="0"/>
                <w:noProof/>
                <w:sz w:val="22"/>
                <w:szCs w:val="22"/>
              </w:rPr>
              <w:tab/>
            </w:r>
            <w:r w:rsidR="00084AD8" w:rsidRPr="00D36B1E">
              <w:rPr>
                <w:rStyle w:val="a9"/>
                <w:b/>
                <w:noProof/>
              </w:rPr>
              <w:t>Условия проведения приемки</w:t>
            </w:r>
            <w:r w:rsidR="00084AD8">
              <w:rPr>
                <w:noProof/>
                <w:webHidden/>
              </w:rPr>
              <w:tab/>
            </w:r>
            <w:r w:rsidR="00084AD8">
              <w:rPr>
                <w:noProof/>
                <w:webHidden/>
              </w:rPr>
              <w:fldChar w:fldCharType="begin"/>
            </w:r>
            <w:r w:rsidR="00084AD8">
              <w:rPr>
                <w:noProof/>
                <w:webHidden/>
              </w:rPr>
              <w:instrText xml:space="preserve"> PAGEREF _Toc87950064 \h </w:instrText>
            </w:r>
            <w:r w:rsidR="00084AD8">
              <w:rPr>
                <w:noProof/>
                <w:webHidden/>
              </w:rPr>
            </w:r>
            <w:r w:rsidR="00084AD8">
              <w:rPr>
                <w:noProof/>
                <w:webHidden/>
              </w:rPr>
              <w:fldChar w:fldCharType="separate"/>
            </w:r>
            <w:r w:rsidR="00084AD8">
              <w:rPr>
                <w:noProof/>
                <w:webHidden/>
              </w:rPr>
              <w:t>52</w:t>
            </w:r>
            <w:r w:rsidR="00084AD8">
              <w:rPr>
                <w:noProof/>
                <w:webHidden/>
              </w:rPr>
              <w:fldChar w:fldCharType="end"/>
            </w:r>
          </w:hyperlink>
        </w:p>
        <w:p w14:paraId="05B18D7D" w14:textId="2A705539" w:rsidR="00084AD8" w:rsidRDefault="0088382B">
          <w:pPr>
            <w:pStyle w:val="12"/>
            <w:rPr>
              <w:rFonts w:asciiTheme="minorHAnsi" w:hAnsiTheme="minorHAnsi"/>
              <w:bCs w:val="0"/>
              <w:noProof/>
              <w:sz w:val="22"/>
              <w:szCs w:val="22"/>
            </w:rPr>
          </w:pPr>
          <w:hyperlink w:anchor="_Toc87950065" w:history="1">
            <w:r w:rsidR="00084AD8" w:rsidRPr="00D36B1E">
              <w:rPr>
                <w:rStyle w:val="a9"/>
                <w:b/>
                <w:noProof/>
              </w:rPr>
              <w:t>6.</w:t>
            </w:r>
            <w:r w:rsidR="00084AD8">
              <w:rPr>
                <w:rFonts w:asciiTheme="minorHAnsi" w:hAnsiTheme="minorHAnsi"/>
                <w:bCs w:val="0"/>
                <w:noProof/>
                <w:sz w:val="22"/>
                <w:szCs w:val="22"/>
              </w:rPr>
              <w:tab/>
            </w:r>
            <w:r w:rsidR="00084AD8" w:rsidRPr="00D36B1E">
              <w:rPr>
                <w:rStyle w:val="a9"/>
                <w:b/>
                <w:noProof/>
              </w:rPr>
              <w:t>Журнал изменений</w:t>
            </w:r>
            <w:r w:rsidR="00084AD8">
              <w:rPr>
                <w:noProof/>
                <w:webHidden/>
              </w:rPr>
              <w:tab/>
            </w:r>
            <w:r w:rsidR="00084AD8">
              <w:rPr>
                <w:noProof/>
                <w:webHidden/>
              </w:rPr>
              <w:fldChar w:fldCharType="begin"/>
            </w:r>
            <w:r w:rsidR="00084AD8">
              <w:rPr>
                <w:noProof/>
                <w:webHidden/>
              </w:rPr>
              <w:instrText xml:space="preserve"> PAGEREF _Toc87950065 \h </w:instrText>
            </w:r>
            <w:r w:rsidR="00084AD8">
              <w:rPr>
                <w:noProof/>
                <w:webHidden/>
              </w:rPr>
            </w:r>
            <w:r w:rsidR="00084AD8">
              <w:rPr>
                <w:noProof/>
                <w:webHidden/>
              </w:rPr>
              <w:fldChar w:fldCharType="separate"/>
            </w:r>
            <w:r w:rsidR="00084AD8">
              <w:rPr>
                <w:noProof/>
                <w:webHidden/>
              </w:rPr>
              <w:t>53</w:t>
            </w:r>
            <w:r w:rsidR="00084AD8">
              <w:rPr>
                <w:noProof/>
                <w:webHidden/>
              </w:rPr>
              <w:fldChar w:fldCharType="end"/>
            </w:r>
          </w:hyperlink>
        </w:p>
        <w:p w14:paraId="078DA68A" w14:textId="10FD2BF1" w:rsidR="00084AD8" w:rsidRDefault="0088382B">
          <w:pPr>
            <w:pStyle w:val="12"/>
            <w:rPr>
              <w:rFonts w:asciiTheme="minorHAnsi" w:hAnsiTheme="minorHAnsi"/>
              <w:bCs w:val="0"/>
              <w:noProof/>
              <w:sz w:val="22"/>
              <w:szCs w:val="22"/>
            </w:rPr>
          </w:pPr>
          <w:hyperlink w:anchor="_Toc87950066" w:history="1">
            <w:r w:rsidR="00084AD8" w:rsidRPr="00D36B1E">
              <w:rPr>
                <w:rStyle w:val="a9"/>
                <w:b/>
                <w:noProof/>
              </w:rPr>
              <w:t>Приложение 1.</w:t>
            </w:r>
            <w:r w:rsidR="00084AD8">
              <w:rPr>
                <w:noProof/>
                <w:webHidden/>
              </w:rPr>
              <w:tab/>
            </w:r>
            <w:r w:rsidR="00084AD8">
              <w:rPr>
                <w:noProof/>
                <w:webHidden/>
              </w:rPr>
              <w:fldChar w:fldCharType="begin"/>
            </w:r>
            <w:r w:rsidR="00084AD8">
              <w:rPr>
                <w:noProof/>
                <w:webHidden/>
              </w:rPr>
              <w:instrText xml:space="preserve"> PAGEREF _Toc87950066 \h </w:instrText>
            </w:r>
            <w:r w:rsidR="00084AD8">
              <w:rPr>
                <w:noProof/>
                <w:webHidden/>
              </w:rPr>
            </w:r>
            <w:r w:rsidR="00084AD8">
              <w:rPr>
                <w:noProof/>
                <w:webHidden/>
              </w:rPr>
              <w:fldChar w:fldCharType="separate"/>
            </w:r>
            <w:r w:rsidR="00084AD8">
              <w:rPr>
                <w:noProof/>
                <w:webHidden/>
              </w:rPr>
              <w:t>54</w:t>
            </w:r>
            <w:r w:rsidR="00084AD8">
              <w:rPr>
                <w:noProof/>
                <w:webHidden/>
              </w:rPr>
              <w:fldChar w:fldCharType="end"/>
            </w:r>
          </w:hyperlink>
        </w:p>
        <w:p w14:paraId="603AC377" w14:textId="02EA2BF9" w:rsidR="00084AD8" w:rsidRDefault="0088382B">
          <w:pPr>
            <w:pStyle w:val="12"/>
            <w:rPr>
              <w:rFonts w:asciiTheme="minorHAnsi" w:hAnsiTheme="minorHAnsi"/>
              <w:bCs w:val="0"/>
              <w:noProof/>
              <w:sz w:val="22"/>
              <w:szCs w:val="22"/>
            </w:rPr>
          </w:pPr>
          <w:hyperlink w:anchor="_Toc87950067" w:history="1">
            <w:r w:rsidR="00084AD8" w:rsidRPr="00D36B1E">
              <w:rPr>
                <w:rStyle w:val="a9"/>
                <w:b/>
                <w:noProof/>
              </w:rPr>
              <w:t>Приложение 2.</w:t>
            </w:r>
            <w:r w:rsidR="00084AD8">
              <w:rPr>
                <w:noProof/>
                <w:webHidden/>
              </w:rPr>
              <w:tab/>
            </w:r>
            <w:r w:rsidR="00084AD8">
              <w:rPr>
                <w:noProof/>
                <w:webHidden/>
              </w:rPr>
              <w:fldChar w:fldCharType="begin"/>
            </w:r>
            <w:r w:rsidR="00084AD8">
              <w:rPr>
                <w:noProof/>
                <w:webHidden/>
              </w:rPr>
              <w:instrText xml:space="preserve"> PAGEREF _Toc87950067 \h </w:instrText>
            </w:r>
            <w:r w:rsidR="00084AD8">
              <w:rPr>
                <w:noProof/>
                <w:webHidden/>
              </w:rPr>
            </w:r>
            <w:r w:rsidR="00084AD8">
              <w:rPr>
                <w:noProof/>
                <w:webHidden/>
              </w:rPr>
              <w:fldChar w:fldCharType="separate"/>
            </w:r>
            <w:r w:rsidR="00084AD8">
              <w:rPr>
                <w:noProof/>
                <w:webHidden/>
              </w:rPr>
              <w:t>56</w:t>
            </w:r>
            <w:r w:rsidR="00084AD8">
              <w:rPr>
                <w:noProof/>
                <w:webHidden/>
              </w:rPr>
              <w:fldChar w:fldCharType="end"/>
            </w:r>
          </w:hyperlink>
        </w:p>
        <w:p w14:paraId="49698312" w14:textId="297DEB9E" w:rsidR="00084AD8" w:rsidRDefault="0088382B">
          <w:pPr>
            <w:pStyle w:val="12"/>
            <w:rPr>
              <w:rFonts w:asciiTheme="minorHAnsi" w:hAnsiTheme="minorHAnsi"/>
              <w:bCs w:val="0"/>
              <w:noProof/>
              <w:sz w:val="22"/>
              <w:szCs w:val="22"/>
            </w:rPr>
          </w:pPr>
          <w:hyperlink w:anchor="_Toc87950068" w:history="1">
            <w:r w:rsidR="00084AD8" w:rsidRPr="00D36B1E">
              <w:rPr>
                <w:rStyle w:val="a9"/>
                <w:b/>
                <w:noProof/>
              </w:rPr>
              <w:t>Приложение 3.</w:t>
            </w:r>
            <w:r w:rsidR="00084AD8">
              <w:rPr>
                <w:noProof/>
                <w:webHidden/>
              </w:rPr>
              <w:tab/>
            </w:r>
            <w:r w:rsidR="00084AD8">
              <w:rPr>
                <w:noProof/>
                <w:webHidden/>
              </w:rPr>
              <w:fldChar w:fldCharType="begin"/>
            </w:r>
            <w:r w:rsidR="00084AD8">
              <w:rPr>
                <w:noProof/>
                <w:webHidden/>
              </w:rPr>
              <w:instrText xml:space="preserve"> PAGEREF _Toc87950068 \h </w:instrText>
            </w:r>
            <w:r w:rsidR="00084AD8">
              <w:rPr>
                <w:noProof/>
                <w:webHidden/>
              </w:rPr>
            </w:r>
            <w:r w:rsidR="00084AD8">
              <w:rPr>
                <w:noProof/>
                <w:webHidden/>
              </w:rPr>
              <w:fldChar w:fldCharType="separate"/>
            </w:r>
            <w:r w:rsidR="00084AD8">
              <w:rPr>
                <w:noProof/>
                <w:webHidden/>
              </w:rPr>
              <w:t>61</w:t>
            </w:r>
            <w:r w:rsidR="00084AD8">
              <w:rPr>
                <w:noProof/>
                <w:webHidden/>
              </w:rPr>
              <w:fldChar w:fldCharType="end"/>
            </w:r>
          </w:hyperlink>
        </w:p>
        <w:p w14:paraId="6FD63762" w14:textId="12116D9A" w:rsidR="00084AD8" w:rsidRDefault="0088382B">
          <w:pPr>
            <w:pStyle w:val="12"/>
            <w:rPr>
              <w:rFonts w:asciiTheme="minorHAnsi" w:hAnsiTheme="minorHAnsi"/>
              <w:bCs w:val="0"/>
              <w:noProof/>
              <w:sz w:val="22"/>
              <w:szCs w:val="22"/>
            </w:rPr>
          </w:pPr>
          <w:hyperlink w:anchor="_Toc87950069" w:history="1">
            <w:r w:rsidR="00084AD8" w:rsidRPr="00D36B1E">
              <w:rPr>
                <w:rStyle w:val="a9"/>
                <w:b/>
                <w:noProof/>
              </w:rPr>
              <w:t>Приложение 4.</w:t>
            </w:r>
            <w:r w:rsidR="00084AD8">
              <w:rPr>
                <w:noProof/>
                <w:webHidden/>
              </w:rPr>
              <w:tab/>
            </w:r>
            <w:r w:rsidR="00084AD8">
              <w:rPr>
                <w:noProof/>
                <w:webHidden/>
              </w:rPr>
              <w:fldChar w:fldCharType="begin"/>
            </w:r>
            <w:r w:rsidR="00084AD8">
              <w:rPr>
                <w:noProof/>
                <w:webHidden/>
              </w:rPr>
              <w:instrText xml:space="preserve"> PAGEREF _Toc87950069 \h </w:instrText>
            </w:r>
            <w:r w:rsidR="00084AD8">
              <w:rPr>
                <w:noProof/>
                <w:webHidden/>
              </w:rPr>
            </w:r>
            <w:r w:rsidR="00084AD8">
              <w:rPr>
                <w:noProof/>
                <w:webHidden/>
              </w:rPr>
              <w:fldChar w:fldCharType="separate"/>
            </w:r>
            <w:r w:rsidR="00084AD8">
              <w:rPr>
                <w:noProof/>
                <w:webHidden/>
              </w:rPr>
              <w:t>77</w:t>
            </w:r>
            <w:r w:rsidR="00084AD8">
              <w:rPr>
                <w:noProof/>
                <w:webHidden/>
              </w:rPr>
              <w:fldChar w:fldCharType="end"/>
            </w:r>
          </w:hyperlink>
        </w:p>
        <w:p w14:paraId="08178F62" w14:textId="1E656630" w:rsidR="00084AD8" w:rsidRDefault="0088382B">
          <w:pPr>
            <w:pStyle w:val="12"/>
            <w:rPr>
              <w:rFonts w:asciiTheme="minorHAnsi" w:hAnsiTheme="minorHAnsi"/>
              <w:bCs w:val="0"/>
              <w:noProof/>
              <w:sz w:val="22"/>
              <w:szCs w:val="22"/>
            </w:rPr>
          </w:pPr>
          <w:hyperlink w:anchor="_Toc87950070" w:history="1">
            <w:r w:rsidR="00084AD8" w:rsidRPr="00D36B1E">
              <w:rPr>
                <w:rStyle w:val="a9"/>
                <w:b/>
                <w:noProof/>
              </w:rPr>
              <w:t>Приложение 5.</w:t>
            </w:r>
            <w:r w:rsidR="00084AD8">
              <w:rPr>
                <w:noProof/>
                <w:webHidden/>
              </w:rPr>
              <w:tab/>
            </w:r>
            <w:r w:rsidR="00084AD8">
              <w:rPr>
                <w:noProof/>
                <w:webHidden/>
              </w:rPr>
              <w:fldChar w:fldCharType="begin"/>
            </w:r>
            <w:r w:rsidR="00084AD8">
              <w:rPr>
                <w:noProof/>
                <w:webHidden/>
              </w:rPr>
              <w:instrText xml:space="preserve"> PAGEREF _Toc87950070 \h </w:instrText>
            </w:r>
            <w:r w:rsidR="00084AD8">
              <w:rPr>
                <w:noProof/>
                <w:webHidden/>
              </w:rPr>
            </w:r>
            <w:r w:rsidR="00084AD8">
              <w:rPr>
                <w:noProof/>
                <w:webHidden/>
              </w:rPr>
              <w:fldChar w:fldCharType="separate"/>
            </w:r>
            <w:r w:rsidR="00084AD8">
              <w:rPr>
                <w:noProof/>
                <w:webHidden/>
              </w:rPr>
              <w:t>84</w:t>
            </w:r>
            <w:r w:rsidR="00084AD8">
              <w:rPr>
                <w:noProof/>
                <w:webHidden/>
              </w:rPr>
              <w:fldChar w:fldCharType="end"/>
            </w:r>
          </w:hyperlink>
        </w:p>
        <w:p w14:paraId="0AE461EB" w14:textId="632B4C3D" w:rsidR="00084AD8" w:rsidRDefault="0088382B">
          <w:pPr>
            <w:pStyle w:val="12"/>
            <w:rPr>
              <w:rFonts w:asciiTheme="minorHAnsi" w:hAnsiTheme="minorHAnsi"/>
              <w:bCs w:val="0"/>
              <w:noProof/>
              <w:sz w:val="22"/>
              <w:szCs w:val="22"/>
            </w:rPr>
          </w:pPr>
          <w:hyperlink w:anchor="_Toc87950071" w:history="1">
            <w:r w:rsidR="00084AD8" w:rsidRPr="00D36B1E">
              <w:rPr>
                <w:rStyle w:val="a9"/>
                <w:b/>
                <w:noProof/>
              </w:rPr>
              <w:t>Приложение 6.</w:t>
            </w:r>
            <w:r w:rsidR="00084AD8">
              <w:rPr>
                <w:noProof/>
                <w:webHidden/>
              </w:rPr>
              <w:tab/>
            </w:r>
            <w:r w:rsidR="00084AD8">
              <w:rPr>
                <w:noProof/>
                <w:webHidden/>
              </w:rPr>
              <w:fldChar w:fldCharType="begin"/>
            </w:r>
            <w:r w:rsidR="00084AD8">
              <w:rPr>
                <w:noProof/>
                <w:webHidden/>
              </w:rPr>
              <w:instrText xml:space="preserve"> PAGEREF _Toc87950071 \h </w:instrText>
            </w:r>
            <w:r w:rsidR="00084AD8">
              <w:rPr>
                <w:noProof/>
                <w:webHidden/>
              </w:rPr>
            </w:r>
            <w:r w:rsidR="00084AD8">
              <w:rPr>
                <w:noProof/>
                <w:webHidden/>
              </w:rPr>
              <w:fldChar w:fldCharType="separate"/>
            </w:r>
            <w:r w:rsidR="00084AD8">
              <w:rPr>
                <w:noProof/>
                <w:webHidden/>
              </w:rPr>
              <w:t>86</w:t>
            </w:r>
            <w:r w:rsidR="00084AD8">
              <w:rPr>
                <w:noProof/>
                <w:webHidden/>
              </w:rPr>
              <w:fldChar w:fldCharType="end"/>
            </w:r>
          </w:hyperlink>
        </w:p>
        <w:p w14:paraId="768D3A80" w14:textId="6D2E1E1F" w:rsidR="00084AD8" w:rsidRDefault="0088382B">
          <w:pPr>
            <w:pStyle w:val="12"/>
            <w:rPr>
              <w:rFonts w:asciiTheme="minorHAnsi" w:hAnsiTheme="minorHAnsi"/>
              <w:bCs w:val="0"/>
              <w:noProof/>
              <w:sz w:val="22"/>
              <w:szCs w:val="22"/>
            </w:rPr>
          </w:pPr>
          <w:hyperlink w:anchor="_Toc87950072" w:history="1">
            <w:r w:rsidR="00084AD8" w:rsidRPr="00D36B1E">
              <w:rPr>
                <w:rStyle w:val="a9"/>
                <w:b/>
                <w:noProof/>
              </w:rPr>
              <w:t>Реестр вопросов и замечаний и реестр открытых вопросов</w:t>
            </w:r>
            <w:r w:rsidR="00084AD8">
              <w:rPr>
                <w:noProof/>
                <w:webHidden/>
              </w:rPr>
              <w:tab/>
            </w:r>
            <w:r w:rsidR="00084AD8">
              <w:rPr>
                <w:noProof/>
                <w:webHidden/>
              </w:rPr>
              <w:fldChar w:fldCharType="begin"/>
            </w:r>
            <w:r w:rsidR="00084AD8">
              <w:rPr>
                <w:noProof/>
                <w:webHidden/>
              </w:rPr>
              <w:instrText xml:space="preserve"> PAGEREF _Toc87950072 \h </w:instrText>
            </w:r>
            <w:r w:rsidR="00084AD8">
              <w:rPr>
                <w:noProof/>
                <w:webHidden/>
              </w:rPr>
            </w:r>
            <w:r w:rsidR="00084AD8">
              <w:rPr>
                <w:noProof/>
                <w:webHidden/>
              </w:rPr>
              <w:fldChar w:fldCharType="separate"/>
            </w:r>
            <w:r w:rsidR="00084AD8">
              <w:rPr>
                <w:noProof/>
                <w:webHidden/>
              </w:rPr>
              <w:t>87</w:t>
            </w:r>
            <w:r w:rsidR="00084AD8">
              <w:rPr>
                <w:noProof/>
                <w:webHidden/>
              </w:rPr>
              <w:fldChar w:fldCharType="end"/>
            </w:r>
          </w:hyperlink>
        </w:p>
        <w:p w14:paraId="15AF90A5" w14:textId="77777777" w:rsidR="00C4680C" w:rsidRPr="0095083E" w:rsidRDefault="00E01A39" w:rsidP="00356C9A">
          <w:pPr>
            <w:spacing w:line="240" w:lineRule="auto"/>
            <w:rPr>
              <w:rFonts w:cs="Times New Roman"/>
              <w:sz w:val="22"/>
              <w:szCs w:val="22"/>
            </w:rPr>
          </w:pPr>
          <w:r w:rsidRPr="0095083E">
            <w:rPr>
              <w:rFonts w:cs="Times New Roman"/>
              <w:b/>
              <w:caps/>
              <w:sz w:val="22"/>
              <w:szCs w:val="22"/>
            </w:rPr>
            <w:fldChar w:fldCharType="end"/>
          </w:r>
        </w:p>
      </w:sdtContent>
    </w:sdt>
    <w:p w14:paraId="0B4CC656" w14:textId="77777777" w:rsidR="00F94DFD" w:rsidRPr="0095083E" w:rsidRDefault="0012647F" w:rsidP="00F70B43">
      <w:pPr>
        <w:pStyle w:val="1"/>
        <w:pBdr>
          <w:top w:val="single" w:sz="12" w:space="0" w:color="2172B2"/>
          <w:left w:val="single" w:sz="12" w:space="0" w:color="2172B2"/>
          <w:bottom w:val="single" w:sz="12" w:space="0" w:color="2172B2"/>
          <w:right w:val="single" w:sz="12" w:space="0" w:color="2172B2"/>
        </w:pBdr>
        <w:shd w:val="clear" w:color="auto" w:fill="2172B2"/>
        <w:spacing w:line="240" w:lineRule="auto"/>
        <w:ind w:left="357" w:hanging="357"/>
        <w:rPr>
          <w:b/>
          <w:color w:val="auto"/>
          <w:spacing w:val="0"/>
          <w:sz w:val="32"/>
        </w:rPr>
      </w:pPr>
      <w:bookmarkStart w:id="9" w:name="_Toc87950037"/>
      <w:bookmarkEnd w:id="1"/>
      <w:r w:rsidRPr="0095083E">
        <w:rPr>
          <w:b/>
          <w:caps w:val="0"/>
          <w:color w:val="auto"/>
          <w:spacing w:val="0"/>
          <w:sz w:val="32"/>
        </w:rPr>
        <w:lastRenderedPageBreak/>
        <w:t>Общие положения</w:t>
      </w:r>
      <w:bookmarkEnd w:id="9"/>
    </w:p>
    <w:p w14:paraId="1B619428" w14:textId="77777777" w:rsidR="00F94DFD" w:rsidRPr="0095083E" w:rsidRDefault="00A20881"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spacing w:val="0"/>
          <w:sz w:val="24"/>
        </w:rPr>
      </w:pPr>
      <w:bookmarkStart w:id="10" w:name="_Toc87950038"/>
      <w:r w:rsidRPr="0095083E">
        <w:rPr>
          <w:caps w:val="0"/>
          <w:spacing w:val="0"/>
          <w:sz w:val="24"/>
        </w:rPr>
        <w:t>Назначение документа</w:t>
      </w:r>
      <w:bookmarkEnd w:id="10"/>
    </w:p>
    <w:p w14:paraId="097D7DE1" w14:textId="77777777" w:rsidR="0062582E" w:rsidRDefault="004F5C13" w:rsidP="004F5C13">
      <w:pPr>
        <w:pStyle w:val="afff8"/>
        <w:spacing w:before="0" w:after="60" w:line="240" w:lineRule="auto"/>
        <w:ind w:firstLine="709"/>
        <w:jc w:val="both"/>
        <w:rPr>
          <w:i w:val="0"/>
          <w:color w:val="auto"/>
          <w:sz w:val="24"/>
        </w:rPr>
      </w:pPr>
      <w:r w:rsidRPr="0095083E">
        <w:rPr>
          <w:i w:val="0"/>
          <w:color w:val="auto"/>
          <w:sz w:val="24"/>
        </w:rPr>
        <w:t>Настоящий документ описывает требования по порядку расчета и взимания платы за услуги Банка России, предоставленные в платежной системе Банка России клиентам Банка России, а также косвенным участникам ПС БР - клиентам кредитных организаций (филиалов), являющихся прямыми участниками ПС БР, в РАБИС-НП и ТПК САБС.</w:t>
      </w:r>
    </w:p>
    <w:p w14:paraId="2E52CED2" w14:textId="77777777" w:rsidR="00BA2F26" w:rsidRPr="0095083E" w:rsidRDefault="00BA2F26" w:rsidP="004F5C13">
      <w:pPr>
        <w:pStyle w:val="afff8"/>
        <w:spacing w:before="0" w:after="60" w:line="240" w:lineRule="auto"/>
        <w:ind w:firstLine="709"/>
        <w:jc w:val="both"/>
        <w:rPr>
          <w:i w:val="0"/>
          <w:color w:val="auto"/>
          <w:sz w:val="24"/>
        </w:rPr>
      </w:pPr>
    </w:p>
    <w:p w14:paraId="39D51CF7" w14:textId="77777777" w:rsidR="0062582E" w:rsidRPr="0095083E" w:rsidRDefault="00C80212"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1" w:name="_Toc87950039"/>
      <w:r w:rsidRPr="0095083E">
        <w:rPr>
          <w:caps w:val="0"/>
          <w:spacing w:val="0"/>
          <w:sz w:val="24"/>
        </w:rPr>
        <w:t>Термины и определения</w:t>
      </w:r>
      <w:bookmarkEnd w:id="11"/>
    </w:p>
    <w:p w14:paraId="3FC4FEEE" w14:textId="77777777" w:rsidR="0062582E" w:rsidRDefault="004F5C13" w:rsidP="004F5C13">
      <w:pPr>
        <w:pStyle w:val="afff8"/>
        <w:spacing w:before="0" w:line="240" w:lineRule="auto"/>
        <w:ind w:firstLine="567"/>
        <w:jc w:val="both"/>
        <w:rPr>
          <w:i w:val="0"/>
          <w:color w:val="auto"/>
          <w:sz w:val="24"/>
          <w:szCs w:val="24"/>
        </w:rPr>
      </w:pPr>
      <w:r w:rsidRPr="0095083E">
        <w:rPr>
          <w:i w:val="0"/>
          <w:color w:val="auto"/>
          <w:sz w:val="24"/>
          <w:szCs w:val="24"/>
        </w:rPr>
        <w:t>Термины, аббревиатуры и сокращения применяются в настоящем документе в значении, установленном нормативными актами Банка России, регулирующими платность услуг в ПС БР.</w:t>
      </w:r>
    </w:p>
    <w:p w14:paraId="0374CA14" w14:textId="77777777" w:rsidR="00BA2F26" w:rsidRPr="0095083E" w:rsidRDefault="00BA2F26" w:rsidP="004F5C13">
      <w:pPr>
        <w:pStyle w:val="afff8"/>
        <w:spacing w:before="0" w:line="240" w:lineRule="auto"/>
        <w:ind w:firstLine="567"/>
        <w:jc w:val="both"/>
        <w:rPr>
          <w:i w:val="0"/>
          <w:color w:val="auto"/>
          <w:sz w:val="24"/>
          <w:szCs w:val="24"/>
        </w:rPr>
      </w:pPr>
    </w:p>
    <w:p w14:paraId="32791E09" w14:textId="77777777" w:rsidR="0062582E" w:rsidRPr="0095083E" w:rsidRDefault="00C80212"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2" w:name="_Toc87950040"/>
      <w:r w:rsidRPr="0095083E">
        <w:rPr>
          <w:caps w:val="0"/>
          <w:spacing w:val="0"/>
          <w:sz w:val="24"/>
        </w:rPr>
        <w:t>Аббревиатуры и сокращения</w:t>
      </w:r>
      <w:bookmarkEnd w:id="12"/>
    </w:p>
    <w:tbl>
      <w:tblPr>
        <w:tblStyle w:val="14"/>
        <w:tblW w:w="5000" w:type="pct"/>
        <w:tblLook w:val="0000" w:firstRow="0" w:lastRow="0" w:firstColumn="0" w:lastColumn="0" w:noHBand="0" w:noVBand="0"/>
      </w:tblPr>
      <w:tblGrid>
        <w:gridCol w:w="2405"/>
        <w:gridCol w:w="7080"/>
      </w:tblGrid>
      <w:tr w:rsidR="000F414D" w:rsidRPr="00172027" w14:paraId="044FEC88" w14:textId="77777777" w:rsidTr="006546C0">
        <w:trPr>
          <w:trHeight w:val="75"/>
        </w:trPr>
        <w:tc>
          <w:tcPr>
            <w:tcW w:w="1268" w:type="pct"/>
            <w:shd w:val="clear" w:color="auto" w:fill="2172B2"/>
          </w:tcPr>
          <w:p w14:paraId="6B81FEA8" w14:textId="77777777" w:rsidR="000F414D" w:rsidRPr="00172027" w:rsidRDefault="000F414D" w:rsidP="005C797B">
            <w:pPr>
              <w:pStyle w:val="afff9"/>
              <w:rPr>
                <w:b w:val="0"/>
                <w:color w:val="auto"/>
                <w:sz w:val="24"/>
                <w:szCs w:val="24"/>
              </w:rPr>
            </w:pPr>
            <w:r w:rsidRPr="00172027">
              <w:rPr>
                <w:b w:val="0"/>
                <w:color w:val="auto"/>
                <w:sz w:val="24"/>
                <w:szCs w:val="24"/>
              </w:rPr>
              <w:t>Аббревиатура</w:t>
            </w:r>
          </w:p>
        </w:tc>
        <w:tc>
          <w:tcPr>
            <w:tcW w:w="3732" w:type="pct"/>
            <w:shd w:val="clear" w:color="auto" w:fill="2172B2"/>
          </w:tcPr>
          <w:p w14:paraId="7513667E" w14:textId="77777777" w:rsidR="000F414D" w:rsidRPr="00172027" w:rsidRDefault="000F414D" w:rsidP="005C797B">
            <w:pPr>
              <w:pStyle w:val="afff9"/>
              <w:rPr>
                <w:b w:val="0"/>
                <w:color w:val="auto"/>
                <w:sz w:val="24"/>
                <w:szCs w:val="24"/>
              </w:rPr>
            </w:pPr>
            <w:r w:rsidRPr="00172027">
              <w:rPr>
                <w:b w:val="0"/>
                <w:color w:val="auto"/>
                <w:sz w:val="24"/>
                <w:szCs w:val="24"/>
              </w:rPr>
              <w:t>Расшифровка</w:t>
            </w:r>
          </w:p>
        </w:tc>
      </w:tr>
      <w:tr w:rsidR="007E75C9" w:rsidRPr="00172027" w14:paraId="65A8280F" w14:textId="77777777" w:rsidTr="006546C0">
        <w:trPr>
          <w:trHeight w:val="75"/>
          <w:ins w:id="13" w:author="Алешин Алексей Васильевич" w:date="2021-10-05T12:43:00Z"/>
        </w:trPr>
        <w:tc>
          <w:tcPr>
            <w:tcW w:w="1268" w:type="pct"/>
            <w:shd w:val="clear" w:color="auto" w:fill="2172B2"/>
          </w:tcPr>
          <w:p w14:paraId="5011A99E" w14:textId="77777777" w:rsidR="007E75C9" w:rsidRPr="00EA32D2" w:rsidRDefault="007E75C9" w:rsidP="00EA32D2">
            <w:pPr>
              <w:tabs>
                <w:tab w:val="left" w:pos="1440"/>
              </w:tabs>
              <w:jc w:val="left"/>
              <w:rPr>
                <w:ins w:id="14" w:author="Алешин Алексей Васильевич" w:date="2021-10-05T12:43:00Z"/>
                <w:rFonts w:cs="Times New Roman"/>
                <w:sz w:val="24"/>
                <w:szCs w:val="24"/>
              </w:rPr>
            </w:pPr>
            <w:ins w:id="15" w:author="Алешин Алексей Васильевич" w:date="2021-10-05T12:43:00Z">
              <w:r>
                <w:rPr>
                  <w:rFonts w:cs="Times New Roman"/>
                  <w:sz w:val="24"/>
                  <w:szCs w:val="24"/>
                  <w:lang w:val="en-US"/>
                </w:rPr>
                <w:t>{}</w:t>
              </w:r>
            </w:ins>
          </w:p>
        </w:tc>
        <w:tc>
          <w:tcPr>
            <w:tcW w:w="3732" w:type="pct"/>
            <w:shd w:val="clear" w:color="auto" w:fill="2172B2"/>
          </w:tcPr>
          <w:p w14:paraId="50A50470" w14:textId="050AC549" w:rsidR="007E75C9" w:rsidRPr="00EA32D2" w:rsidRDefault="007E75C9" w:rsidP="005B0B3B">
            <w:pPr>
              <w:rPr>
                <w:ins w:id="16" w:author="Алешин Алексей Васильевич" w:date="2021-10-05T12:43:00Z"/>
                <w:rFonts w:cs="Times New Roman"/>
                <w:sz w:val="24"/>
                <w:szCs w:val="24"/>
              </w:rPr>
            </w:pPr>
            <w:ins w:id="17" w:author="Алешин Алексей Васильевич" w:date="2021-10-05T12:43:00Z">
              <w:r>
                <w:rPr>
                  <w:color w:val="1F497D"/>
                </w:rPr>
                <w:t xml:space="preserve">Фигурные скобки указывают на использование элемента бизнес-данных (элемента (реквизита) электронного сообщения). Описание элемента бизнес-данных с указанием его расположения в структуре сообщений приведено в </w:t>
              </w:r>
            </w:ins>
            <w:ins w:id="18" w:author="Алешин Алексей Васильевич" w:date="2021-10-05T12:46:00Z">
              <w:r>
                <w:rPr>
                  <w:color w:val="1F497D"/>
                </w:rPr>
                <w:t xml:space="preserve">Таблице соответствия </w:t>
              </w:r>
              <w:r w:rsidRPr="005B0B3B">
                <w:rPr>
                  <w:rFonts w:cs="Times New Roman"/>
                  <w:sz w:val="24"/>
                  <w:szCs w:val="24"/>
                </w:rPr>
                <w:t>элемент</w:t>
              </w:r>
              <w:r>
                <w:rPr>
                  <w:rFonts w:cs="Times New Roman"/>
                  <w:sz w:val="24"/>
                  <w:szCs w:val="24"/>
                </w:rPr>
                <w:t>ов</w:t>
              </w:r>
              <w:r w:rsidRPr="005B0B3B">
                <w:rPr>
                  <w:rFonts w:cs="Times New Roman"/>
                  <w:sz w:val="24"/>
                  <w:szCs w:val="24"/>
                </w:rPr>
                <w:t xml:space="preserve"> </w:t>
              </w:r>
              <w:r>
                <w:rPr>
                  <w:rFonts w:cs="Times New Roman"/>
                  <w:sz w:val="24"/>
                  <w:szCs w:val="24"/>
                </w:rPr>
                <w:t xml:space="preserve">бизнес-данных </w:t>
              </w:r>
              <w:r w:rsidRPr="005B0B3B">
                <w:rPr>
                  <w:rFonts w:cs="Times New Roman"/>
                  <w:sz w:val="24"/>
                  <w:szCs w:val="24"/>
                </w:rPr>
                <w:t>сообщени</w:t>
              </w:r>
              <w:r>
                <w:rPr>
                  <w:rFonts w:cs="Times New Roman"/>
                  <w:sz w:val="24"/>
                  <w:szCs w:val="24"/>
                </w:rPr>
                <w:t>ям</w:t>
              </w:r>
              <w:r w:rsidRPr="005B0B3B">
                <w:rPr>
                  <w:rFonts w:cs="Times New Roman"/>
                  <w:sz w:val="24"/>
                  <w:szCs w:val="24"/>
                </w:rPr>
                <w:t xml:space="preserve"> Альбома ISO20022 </w:t>
              </w:r>
              <w:r>
                <w:rPr>
                  <w:rFonts w:cs="Times New Roman"/>
                  <w:sz w:val="24"/>
                  <w:szCs w:val="24"/>
                </w:rPr>
                <w:t xml:space="preserve">и Альбома УФЭБС </w:t>
              </w:r>
              <w:r w:rsidRPr="005B0B3B">
                <w:rPr>
                  <w:rFonts w:cs="Times New Roman"/>
                  <w:sz w:val="24"/>
                  <w:szCs w:val="24"/>
                </w:rPr>
                <w:t>для ПС БР</w:t>
              </w:r>
              <w:r>
                <w:rPr>
                  <w:color w:val="1F497D"/>
                </w:rPr>
                <w:t xml:space="preserve">  </w:t>
              </w:r>
            </w:ins>
          </w:p>
        </w:tc>
      </w:tr>
      <w:tr w:rsidR="007E75C9" w:rsidRPr="00172027" w14:paraId="0D1573C3" w14:textId="77777777" w:rsidTr="006546C0">
        <w:trPr>
          <w:trHeight w:val="75"/>
        </w:trPr>
        <w:tc>
          <w:tcPr>
            <w:tcW w:w="1268" w:type="pct"/>
          </w:tcPr>
          <w:p w14:paraId="7F15AC73" w14:textId="77777777" w:rsidR="007E75C9" w:rsidRPr="00285504" w:rsidRDefault="007E75C9" w:rsidP="007F32B8">
            <w:pPr>
              <w:tabs>
                <w:tab w:val="left" w:pos="1440"/>
              </w:tabs>
              <w:jc w:val="left"/>
              <w:rPr>
                <w:rFonts w:cs="Times New Roman"/>
                <w:sz w:val="24"/>
                <w:szCs w:val="24"/>
              </w:rPr>
            </w:pPr>
            <w:r w:rsidRPr="00285504">
              <w:rPr>
                <w:rFonts w:cs="Times New Roman"/>
                <w:sz w:val="24"/>
                <w:szCs w:val="24"/>
              </w:rPr>
              <w:t>АС БУ</w:t>
            </w:r>
          </w:p>
        </w:tc>
        <w:tc>
          <w:tcPr>
            <w:tcW w:w="3732" w:type="pct"/>
          </w:tcPr>
          <w:p w14:paraId="7D85B248" w14:textId="77777777" w:rsidR="007E75C9" w:rsidRPr="00285504" w:rsidRDefault="007E75C9" w:rsidP="00BA2F26">
            <w:pPr>
              <w:ind w:left="-55"/>
              <w:rPr>
                <w:sz w:val="24"/>
                <w:szCs w:val="24"/>
              </w:rPr>
            </w:pPr>
            <w:r w:rsidRPr="00285504">
              <w:rPr>
                <w:sz w:val="24"/>
                <w:szCs w:val="24"/>
              </w:rPr>
              <w:t>Автоматизированная система бухгалтерского учета</w:t>
            </w:r>
          </w:p>
        </w:tc>
      </w:tr>
      <w:tr w:rsidR="00A754D7" w:rsidRPr="00172027" w14:paraId="55FE8E0D" w14:textId="77777777" w:rsidTr="006546C0">
        <w:trPr>
          <w:trHeight w:val="75"/>
          <w:ins w:id="19" w:author="Serg Serg" w:date="2021-11-11T11:47:00Z"/>
        </w:trPr>
        <w:tc>
          <w:tcPr>
            <w:tcW w:w="1268" w:type="pct"/>
          </w:tcPr>
          <w:p w14:paraId="4FC887CC" w14:textId="4AAC9608" w:rsidR="00A754D7" w:rsidRPr="00285504" w:rsidRDefault="00A754D7" w:rsidP="00A754D7">
            <w:pPr>
              <w:tabs>
                <w:tab w:val="left" w:pos="1440"/>
              </w:tabs>
              <w:jc w:val="left"/>
              <w:rPr>
                <w:ins w:id="20" w:author="Serg Serg" w:date="2021-11-11T11:47:00Z"/>
                <w:rFonts w:cs="Times New Roman"/>
                <w:sz w:val="24"/>
                <w:szCs w:val="24"/>
              </w:rPr>
            </w:pPr>
            <w:ins w:id="21" w:author="Serg Serg" w:date="2021-11-11T11:47:00Z">
              <w:r>
                <w:rPr>
                  <w:rFonts w:cs="Times New Roman"/>
                  <w:sz w:val="24"/>
                  <w:szCs w:val="24"/>
                </w:rPr>
                <w:t>БИК</w:t>
              </w:r>
            </w:ins>
          </w:p>
        </w:tc>
        <w:tc>
          <w:tcPr>
            <w:tcW w:w="3732" w:type="pct"/>
          </w:tcPr>
          <w:p w14:paraId="5B0E7DD7" w14:textId="35B209B4" w:rsidR="00A754D7" w:rsidRPr="00285504" w:rsidRDefault="00A754D7" w:rsidP="00A754D7">
            <w:pPr>
              <w:ind w:left="-55"/>
              <w:rPr>
                <w:ins w:id="22" w:author="Serg Serg" w:date="2021-11-11T11:47:00Z"/>
                <w:sz w:val="24"/>
                <w:szCs w:val="24"/>
              </w:rPr>
            </w:pPr>
            <w:ins w:id="23" w:author="Serg Serg" w:date="2021-11-11T11:49:00Z">
              <w:r w:rsidRPr="00DE0A40">
                <w:rPr>
                  <w:sz w:val="24"/>
                  <w:szCs w:val="24"/>
                </w:rPr>
                <w:t>Банковский идентификационный код</w:t>
              </w:r>
            </w:ins>
          </w:p>
        </w:tc>
      </w:tr>
      <w:tr w:rsidR="00A754D7" w:rsidRPr="00172027" w14:paraId="663849AA" w14:textId="77777777" w:rsidTr="006546C0">
        <w:trPr>
          <w:trHeight w:val="75"/>
        </w:trPr>
        <w:tc>
          <w:tcPr>
            <w:tcW w:w="1268" w:type="pct"/>
          </w:tcPr>
          <w:p w14:paraId="0B06C035" w14:textId="77777777" w:rsidR="00A754D7" w:rsidRPr="00285504" w:rsidRDefault="00A754D7" w:rsidP="00A754D7">
            <w:pPr>
              <w:tabs>
                <w:tab w:val="left" w:pos="1440"/>
              </w:tabs>
              <w:jc w:val="left"/>
              <w:rPr>
                <w:rFonts w:cs="Times New Roman"/>
                <w:sz w:val="24"/>
                <w:szCs w:val="24"/>
              </w:rPr>
            </w:pPr>
            <w:r w:rsidRPr="00285504">
              <w:rPr>
                <w:rFonts w:cs="Times New Roman"/>
                <w:sz w:val="24"/>
                <w:szCs w:val="24"/>
              </w:rPr>
              <w:t>БПУ</w:t>
            </w:r>
          </w:p>
        </w:tc>
        <w:tc>
          <w:tcPr>
            <w:tcW w:w="3732" w:type="pct"/>
          </w:tcPr>
          <w:p w14:paraId="1D0865DB" w14:textId="77777777" w:rsidR="00A754D7" w:rsidRPr="00285504" w:rsidRDefault="00A754D7" w:rsidP="00A754D7">
            <w:pPr>
              <w:ind w:left="-55"/>
              <w:rPr>
                <w:sz w:val="24"/>
                <w:szCs w:val="24"/>
              </w:rPr>
            </w:pPr>
            <w:r w:rsidRPr="00285504">
              <w:rPr>
                <w:sz w:val="24"/>
                <w:szCs w:val="24"/>
              </w:rPr>
              <w:t>Полевые учреждения Банка России, составляющих бухгалтерский баланс</w:t>
            </w:r>
          </w:p>
        </w:tc>
      </w:tr>
      <w:tr w:rsidR="00A754D7" w:rsidRPr="00172027" w14:paraId="150266E7" w14:textId="77777777" w:rsidTr="006546C0">
        <w:trPr>
          <w:trHeight w:val="75"/>
        </w:trPr>
        <w:tc>
          <w:tcPr>
            <w:tcW w:w="1268" w:type="pct"/>
          </w:tcPr>
          <w:p w14:paraId="186EE710" w14:textId="77777777" w:rsidR="00A754D7" w:rsidRPr="00285504" w:rsidRDefault="00A754D7" w:rsidP="00A754D7">
            <w:pPr>
              <w:tabs>
                <w:tab w:val="left" w:pos="1440"/>
              </w:tabs>
              <w:jc w:val="left"/>
              <w:rPr>
                <w:rFonts w:cs="Times New Roman"/>
                <w:sz w:val="24"/>
                <w:szCs w:val="24"/>
              </w:rPr>
            </w:pPr>
            <w:r w:rsidRPr="00285504">
              <w:rPr>
                <w:rFonts w:cs="Times New Roman"/>
                <w:sz w:val="24"/>
                <w:szCs w:val="24"/>
              </w:rPr>
              <w:t>БР</w:t>
            </w:r>
          </w:p>
        </w:tc>
        <w:tc>
          <w:tcPr>
            <w:tcW w:w="3732" w:type="pct"/>
          </w:tcPr>
          <w:p w14:paraId="71A2FE4B" w14:textId="77777777" w:rsidR="00A754D7" w:rsidRPr="00285504" w:rsidRDefault="00A754D7" w:rsidP="00A754D7">
            <w:pPr>
              <w:ind w:left="-55"/>
              <w:rPr>
                <w:sz w:val="24"/>
                <w:szCs w:val="24"/>
              </w:rPr>
            </w:pPr>
            <w:r w:rsidRPr="00285504">
              <w:rPr>
                <w:sz w:val="24"/>
                <w:szCs w:val="24"/>
              </w:rPr>
              <w:t>Банк России</w:t>
            </w:r>
          </w:p>
        </w:tc>
      </w:tr>
      <w:tr w:rsidR="00A754D7" w:rsidRPr="00172027" w14:paraId="65AE1B5F" w14:textId="77777777" w:rsidTr="006546C0">
        <w:trPr>
          <w:trHeight w:val="75"/>
        </w:trPr>
        <w:tc>
          <w:tcPr>
            <w:tcW w:w="1268" w:type="pct"/>
          </w:tcPr>
          <w:p w14:paraId="183275E0" w14:textId="77777777" w:rsidR="00A754D7" w:rsidRPr="00285504" w:rsidRDefault="00A754D7" w:rsidP="00A754D7">
            <w:pPr>
              <w:tabs>
                <w:tab w:val="left" w:pos="1440"/>
              </w:tabs>
              <w:jc w:val="left"/>
              <w:rPr>
                <w:rFonts w:cs="Times New Roman"/>
                <w:sz w:val="24"/>
                <w:szCs w:val="24"/>
              </w:rPr>
            </w:pPr>
            <w:r w:rsidRPr="00285504">
              <w:rPr>
                <w:rFonts w:cs="Times New Roman"/>
                <w:sz w:val="24"/>
                <w:szCs w:val="24"/>
              </w:rPr>
              <w:t>БС</w:t>
            </w:r>
          </w:p>
        </w:tc>
        <w:tc>
          <w:tcPr>
            <w:tcW w:w="3732" w:type="pct"/>
          </w:tcPr>
          <w:p w14:paraId="62E0D090" w14:textId="77777777" w:rsidR="00A754D7" w:rsidRPr="00285504" w:rsidRDefault="00A754D7" w:rsidP="00A754D7">
            <w:pPr>
              <w:ind w:left="-55"/>
              <w:rPr>
                <w:sz w:val="24"/>
                <w:szCs w:val="24"/>
              </w:rPr>
            </w:pPr>
            <w:r w:rsidRPr="00285504">
              <w:rPr>
                <w:sz w:val="24"/>
                <w:szCs w:val="24"/>
              </w:rPr>
              <w:t>Балансовый счет</w:t>
            </w:r>
          </w:p>
        </w:tc>
      </w:tr>
      <w:tr w:rsidR="00A754D7" w:rsidRPr="00172027" w14:paraId="6ACED2E0" w14:textId="77777777" w:rsidTr="006546C0">
        <w:trPr>
          <w:trHeight w:val="75"/>
          <w:ins w:id="24" w:author="Serg Serg" w:date="2021-11-11T11:49:00Z"/>
        </w:trPr>
        <w:tc>
          <w:tcPr>
            <w:tcW w:w="1268" w:type="pct"/>
          </w:tcPr>
          <w:p w14:paraId="5042E5C0" w14:textId="6F9E592C" w:rsidR="00A754D7" w:rsidRPr="00285504" w:rsidRDefault="00A754D7" w:rsidP="00A754D7">
            <w:pPr>
              <w:tabs>
                <w:tab w:val="left" w:pos="1440"/>
              </w:tabs>
              <w:jc w:val="left"/>
              <w:rPr>
                <w:ins w:id="25" w:author="Serg Serg" w:date="2021-11-11T11:49:00Z"/>
                <w:rFonts w:cs="Times New Roman"/>
                <w:sz w:val="24"/>
                <w:szCs w:val="24"/>
              </w:rPr>
            </w:pPr>
            <w:ins w:id="26" w:author="Serg Serg" w:date="2021-11-11T11:49:00Z">
              <w:r>
                <w:rPr>
                  <w:rFonts w:cs="Times New Roman"/>
                  <w:sz w:val="24"/>
                  <w:szCs w:val="24"/>
                </w:rPr>
                <w:t>ВДО</w:t>
              </w:r>
            </w:ins>
          </w:p>
        </w:tc>
        <w:tc>
          <w:tcPr>
            <w:tcW w:w="3732" w:type="pct"/>
          </w:tcPr>
          <w:p w14:paraId="3174D9A8" w14:textId="28CFECD0" w:rsidR="00A754D7" w:rsidRPr="00285504" w:rsidRDefault="00A754D7" w:rsidP="00A754D7">
            <w:pPr>
              <w:ind w:left="-55"/>
              <w:rPr>
                <w:ins w:id="27" w:author="Serg Serg" w:date="2021-11-11T11:49:00Z"/>
                <w:sz w:val="24"/>
                <w:szCs w:val="24"/>
              </w:rPr>
            </w:pPr>
            <w:ins w:id="28" w:author="Serg Serg" w:date="2021-11-11T11:49:00Z">
              <w:r>
                <w:rPr>
                  <w:sz w:val="24"/>
                  <w:szCs w:val="24"/>
                </w:rPr>
                <w:t>Внутридневная очередь</w:t>
              </w:r>
            </w:ins>
          </w:p>
        </w:tc>
      </w:tr>
      <w:tr w:rsidR="007F6A28" w:rsidRPr="00172027" w14:paraId="3FA1F822" w14:textId="77777777" w:rsidTr="006546C0">
        <w:trPr>
          <w:trHeight w:val="75"/>
          <w:ins w:id="29" w:author="Найман Людмила Юрьевна" w:date="2022-03-25T12:48:00Z"/>
        </w:trPr>
        <w:tc>
          <w:tcPr>
            <w:tcW w:w="1268" w:type="pct"/>
          </w:tcPr>
          <w:p w14:paraId="0F72F332" w14:textId="2729DDCE" w:rsidR="007F6A28" w:rsidRPr="00285504" w:rsidRDefault="007F6A28" w:rsidP="00A754D7">
            <w:pPr>
              <w:tabs>
                <w:tab w:val="left" w:pos="1440"/>
              </w:tabs>
              <w:jc w:val="left"/>
              <w:rPr>
                <w:ins w:id="30" w:author="Найман Людмила Юрьевна" w:date="2022-03-25T12:48:00Z"/>
                <w:rFonts w:cs="Times New Roman"/>
                <w:sz w:val="24"/>
                <w:szCs w:val="24"/>
              </w:rPr>
            </w:pPr>
            <w:ins w:id="31" w:author="Найман Людмила Юрьевна" w:date="2022-03-25T12:48:00Z">
              <w:r>
                <w:rPr>
                  <w:rFonts w:cs="Times New Roman"/>
                  <w:sz w:val="24"/>
                  <w:szCs w:val="24"/>
                </w:rPr>
                <w:t>ВСП</w:t>
              </w:r>
            </w:ins>
          </w:p>
        </w:tc>
        <w:tc>
          <w:tcPr>
            <w:tcW w:w="3732" w:type="pct"/>
          </w:tcPr>
          <w:p w14:paraId="47E88E25" w14:textId="7A634DB0" w:rsidR="007F6A28" w:rsidRPr="00285504" w:rsidRDefault="007F6A28" w:rsidP="004F3A2E">
            <w:pPr>
              <w:rPr>
                <w:ins w:id="32" w:author="Найман Людмила Юрьевна" w:date="2022-03-25T12:48:00Z"/>
                <w:rFonts w:cs="Times New Roman"/>
                <w:sz w:val="24"/>
                <w:szCs w:val="24"/>
              </w:rPr>
            </w:pPr>
            <w:ins w:id="33" w:author="Найман Людмила Юрьевна" w:date="2022-03-25T12:48:00Z">
              <w:r>
                <w:rPr>
                  <w:rFonts w:cs="Times New Roman"/>
                  <w:sz w:val="24"/>
                  <w:szCs w:val="24"/>
                </w:rPr>
                <w:t>Внутреннее структурное подразделение</w:t>
              </w:r>
            </w:ins>
          </w:p>
        </w:tc>
      </w:tr>
      <w:tr w:rsidR="00A754D7" w:rsidRPr="00172027" w14:paraId="1588D972" w14:textId="77777777" w:rsidTr="006546C0">
        <w:trPr>
          <w:trHeight w:val="75"/>
        </w:trPr>
        <w:tc>
          <w:tcPr>
            <w:tcW w:w="1268" w:type="pct"/>
          </w:tcPr>
          <w:p w14:paraId="635CFD67" w14:textId="77777777" w:rsidR="00A754D7" w:rsidRPr="00285504" w:rsidRDefault="00A754D7" w:rsidP="00A754D7">
            <w:pPr>
              <w:tabs>
                <w:tab w:val="left" w:pos="1440"/>
              </w:tabs>
              <w:jc w:val="left"/>
              <w:rPr>
                <w:rFonts w:cs="Times New Roman"/>
                <w:sz w:val="24"/>
                <w:szCs w:val="24"/>
              </w:rPr>
            </w:pPr>
            <w:r w:rsidRPr="00285504">
              <w:rPr>
                <w:rFonts w:cs="Times New Roman"/>
                <w:sz w:val="24"/>
                <w:szCs w:val="24"/>
              </w:rPr>
              <w:t>Группа клиентов</w:t>
            </w:r>
          </w:p>
        </w:tc>
        <w:tc>
          <w:tcPr>
            <w:tcW w:w="3732" w:type="pct"/>
          </w:tcPr>
          <w:p w14:paraId="017235DC" w14:textId="77777777" w:rsidR="00A754D7" w:rsidRPr="00285504" w:rsidRDefault="00A754D7" w:rsidP="00A754D7">
            <w:pPr>
              <w:ind w:left="-55" w:firstLine="55"/>
              <w:rPr>
                <w:sz w:val="24"/>
                <w:szCs w:val="24"/>
              </w:rPr>
            </w:pPr>
            <w:r w:rsidRPr="00285504">
              <w:rPr>
                <w:rFonts w:cs="Times New Roman"/>
                <w:sz w:val="24"/>
                <w:szCs w:val="24"/>
              </w:rPr>
              <w:t>Клиенты Банка России - КО (филиалы) и открытые ими подразделения,</w:t>
            </w:r>
            <w:r w:rsidRPr="00285504">
              <w:t xml:space="preserve"> </w:t>
            </w:r>
            <w:r w:rsidRPr="00285504">
              <w:rPr>
                <w:rFonts w:cs="Times New Roman"/>
                <w:sz w:val="24"/>
                <w:szCs w:val="24"/>
              </w:rPr>
              <w:t>для которых может осуществляться формирование единой Ведомости и единого Счета за услуги</w:t>
            </w:r>
          </w:p>
        </w:tc>
      </w:tr>
      <w:tr w:rsidR="00A754D7" w:rsidRPr="00172027" w14:paraId="19E98268" w14:textId="77777777" w:rsidTr="006546C0">
        <w:trPr>
          <w:trHeight w:val="75"/>
        </w:trPr>
        <w:tc>
          <w:tcPr>
            <w:tcW w:w="1268" w:type="pct"/>
          </w:tcPr>
          <w:p w14:paraId="3E0A9773" w14:textId="77777777" w:rsidR="00A754D7" w:rsidRPr="00285504" w:rsidRDefault="00A754D7" w:rsidP="00A754D7">
            <w:pPr>
              <w:tabs>
                <w:tab w:val="left" w:pos="1440"/>
              </w:tabs>
              <w:jc w:val="left"/>
              <w:rPr>
                <w:rFonts w:cs="Times New Roman"/>
                <w:sz w:val="24"/>
                <w:szCs w:val="24"/>
              </w:rPr>
            </w:pPr>
            <w:r w:rsidRPr="00285504">
              <w:rPr>
                <w:rFonts w:cs="Times New Roman"/>
                <w:sz w:val="24"/>
                <w:szCs w:val="24"/>
              </w:rPr>
              <w:t>Договор</w:t>
            </w:r>
          </w:p>
        </w:tc>
        <w:tc>
          <w:tcPr>
            <w:tcW w:w="3732" w:type="pct"/>
          </w:tcPr>
          <w:p w14:paraId="3760DC20" w14:textId="77777777" w:rsidR="00A754D7" w:rsidRPr="00285504" w:rsidRDefault="00A754D7" w:rsidP="00A754D7">
            <w:pPr>
              <w:ind w:left="-55"/>
              <w:rPr>
                <w:sz w:val="24"/>
                <w:szCs w:val="24"/>
              </w:rPr>
            </w:pPr>
            <w:r w:rsidRPr="00285504">
              <w:rPr>
                <w:sz w:val="24"/>
                <w:szCs w:val="24"/>
              </w:rPr>
              <w:t>Под договорами, заключенными в соответствии с требованиями законодательства Российской Федерации, понимаются договоры корреспондентского счета (субсчета), банковского счета, на кассовое обслуживание</w:t>
            </w:r>
          </w:p>
        </w:tc>
      </w:tr>
      <w:tr w:rsidR="00A754D7" w:rsidRPr="00172027" w14:paraId="338C122B" w14:textId="77777777" w:rsidTr="006546C0">
        <w:trPr>
          <w:trHeight w:val="75"/>
        </w:trPr>
        <w:tc>
          <w:tcPr>
            <w:tcW w:w="1268" w:type="pct"/>
          </w:tcPr>
          <w:p w14:paraId="2E3C8DE6" w14:textId="77777777" w:rsidR="00A754D7" w:rsidRPr="00285504" w:rsidRDefault="00A754D7" w:rsidP="00A754D7">
            <w:pPr>
              <w:tabs>
                <w:tab w:val="left" w:pos="1440"/>
              </w:tabs>
              <w:jc w:val="left"/>
              <w:rPr>
                <w:rFonts w:cs="Times New Roman"/>
                <w:sz w:val="24"/>
                <w:szCs w:val="24"/>
              </w:rPr>
            </w:pPr>
            <w:r w:rsidRPr="00285504">
              <w:rPr>
                <w:rFonts w:cs="Times New Roman"/>
                <w:sz w:val="24"/>
                <w:szCs w:val="24"/>
              </w:rPr>
              <w:t>Дт</w:t>
            </w:r>
          </w:p>
        </w:tc>
        <w:tc>
          <w:tcPr>
            <w:tcW w:w="3732" w:type="pct"/>
          </w:tcPr>
          <w:p w14:paraId="641C7A48" w14:textId="77777777" w:rsidR="00A754D7" w:rsidRPr="00285504" w:rsidDel="00D36E9C" w:rsidRDefault="00A754D7" w:rsidP="00A754D7">
            <w:pPr>
              <w:ind w:left="-55"/>
              <w:rPr>
                <w:sz w:val="24"/>
                <w:szCs w:val="24"/>
              </w:rPr>
            </w:pPr>
            <w:r w:rsidRPr="00285504">
              <w:rPr>
                <w:sz w:val="24"/>
                <w:szCs w:val="24"/>
              </w:rPr>
              <w:t>Дебет</w:t>
            </w:r>
          </w:p>
        </w:tc>
      </w:tr>
      <w:tr w:rsidR="00173D98" w:rsidRPr="00172027" w14:paraId="5EB8DCB7" w14:textId="77777777" w:rsidTr="006546C0">
        <w:trPr>
          <w:trHeight w:val="75"/>
          <w:ins w:id="34" w:author="Serg Serg" w:date="2021-11-11T11:55:00Z"/>
        </w:trPr>
        <w:tc>
          <w:tcPr>
            <w:tcW w:w="1268" w:type="pct"/>
          </w:tcPr>
          <w:p w14:paraId="15E7D45A" w14:textId="24E5E0B5" w:rsidR="00173D98" w:rsidRPr="00285504" w:rsidRDefault="00173D98" w:rsidP="00173D98">
            <w:pPr>
              <w:tabs>
                <w:tab w:val="left" w:pos="1440"/>
              </w:tabs>
              <w:jc w:val="left"/>
              <w:rPr>
                <w:ins w:id="35" w:author="Serg Serg" w:date="2021-11-11T11:55:00Z"/>
                <w:rFonts w:cs="Times New Roman"/>
                <w:sz w:val="24"/>
                <w:szCs w:val="24"/>
              </w:rPr>
            </w:pPr>
            <w:ins w:id="36" w:author="Serg Serg" w:date="2021-11-11T11:55:00Z">
              <w:r>
                <w:rPr>
                  <w:sz w:val="24"/>
                  <w:szCs w:val="24"/>
                </w:rPr>
                <w:t>ИНН</w:t>
              </w:r>
            </w:ins>
          </w:p>
        </w:tc>
        <w:tc>
          <w:tcPr>
            <w:tcW w:w="3732" w:type="pct"/>
          </w:tcPr>
          <w:p w14:paraId="79CA3DFC" w14:textId="21EA5792" w:rsidR="00173D98" w:rsidRPr="00285504" w:rsidRDefault="00173D98" w:rsidP="00173D98">
            <w:pPr>
              <w:ind w:left="-55"/>
              <w:rPr>
                <w:ins w:id="37" w:author="Serg Serg" w:date="2021-11-11T11:55:00Z"/>
                <w:sz w:val="24"/>
                <w:szCs w:val="24"/>
              </w:rPr>
            </w:pPr>
            <w:ins w:id="38" w:author="Serg Serg" w:date="2021-11-11T11:55:00Z">
              <w:r>
                <w:rPr>
                  <w:sz w:val="24"/>
                  <w:szCs w:val="24"/>
                </w:rPr>
                <w:t>Идентификационный номер налогоплательщика</w:t>
              </w:r>
            </w:ins>
          </w:p>
        </w:tc>
      </w:tr>
      <w:tr w:rsidR="00173D98" w:rsidRPr="00172027" w14:paraId="3D5B0DD2" w14:textId="77777777" w:rsidTr="006546C0">
        <w:trPr>
          <w:trHeight w:val="75"/>
        </w:trPr>
        <w:tc>
          <w:tcPr>
            <w:tcW w:w="1268" w:type="pct"/>
          </w:tcPr>
          <w:p w14:paraId="1FA1D8AF"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 xml:space="preserve">Единая Ведомость </w:t>
            </w:r>
          </w:p>
        </w:tc>
        <w:tc>
          <w:tcPr>
            <w:tcW w:w="3732" w:type="pct"/>
          </w:tcPr>
          <w:p w14:paraId="1F027BFB" w14:textId="77777777" w:rsidR="00173D98" w:rsidRPr="00285504" w:rsidRDefault="00173D98" w:rsidP="00173D98">
            <w:pPr>
              <w:ind w:left="-55"/>
              <w:rPr>
                <w:sz w:val="24"/>
                <w:szCs w:val="24"/>
              </w:rPr>
            </w:pPr>
            <w:r w:rsidRPr="00285504">
              <w:rPr>
                <w:sz w:val="24"/>
                <w:szCs w:val="24"/>
              </w:rPr>
              <w:t>Единая Ведомость за день (месяц)</w:t>
            </w:r>
          </w:p>
        </w:tc>
      </w:tr>
      <w:tr w:rsidR="00173D98" w:rsidRPr="00172027" w14:paraId="3452783A" w14:textId="77777777" w:rsidTr="006546C0">
        <w:trPr>
          <w:trHeight w:val="75"/>
        </w:trPr>
        <w:tc>
          <w:tcPr>
            <w:tcW w:w="1268" w:type="pct"/>
          </w:tcPr>
          <w:p w14:paraId="692E0F9F"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Единый Счет</w:t>
            </w:r>
          </w:p>
        </w:tc>
        <w:tc>
          <w:tcPr>
            <w:tcW w:w="3732" w:type="pct"/>
          </w:tcPr>
          <w:p w14:paraId="271A3AE7" w14:textId="77777777" w:rsidR="00173D98" w:rsidRPr="00285504" w:rsidRDefault="00173D98" w:rsidP="00173D98">
            <w:pPr>
              <w:ind w:left="-55"/>
              <w:rPr>
                <w:sz w:val="24"/>
                <w:szCs w:val="24"/>
              </w:rPr>
            </w:pPr>
            <w:r w:rsidRPr="00285504">
              <w:rPr>
                <w:sz w:val="24"/>
                <w:szCs w:val="24"/>
              </w:rPr>
              <w:t>Единый Счет за услуги</w:t>
            </w:r>
          </w:p>
        </w:tc>
      </w:tr>
      <w:tr w:rsidR="00173D98" w:rsidRPr="00172027" w14:paraId="768E2CF0" w14:textId="77777777" w:rsidTr="006546C0">
        <w:trPr>
          <w:trHeight w:val="75"/>
        </w:trPr>
        <w:tc>
          <w:tcPr>
            <w:tcW w:w="1268" w:type="pct"/>
          </w:tcPr>
          <w:p w14:paraId="5ADB0769"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ЕКС</w:t>
            </w:r>
          </w:p>
        </w:tc>
        <w:tc>
          <w:tcPr>
            <w:tcW w:w="3732" w:type="pct"/>
          </w:tcPr>
          <w:p w14:paraId="1FB825C8" w14:textId="77777777" w:rsidR="00173D98" w:rsidRPr="00285504" w:rsidRDefault="00173D98" w:rsidP="00173D98">
            <w:pPr>
              <w:ind w:left="-55" w:firstLine="55"/>
              <w:rPr>
                <w:sz w:val="24"/>
                <w:szCs w:val="24"/>
              </w:rPr>
            </w:pPr>
            <w:r w:rsidRPr="00285504">
              <w:rPr>
                <w:sz w:val="24"/>
                <w:szCs w:val="24"/>
              </w:rPr>
              <w:t>Единый казначейский счет</w:t>
            </w:r>
          </w:p>
        </w:tc>
      </w:tr>
      <w:tr w:rsidR="00173D98" w:rsidRPr="00172027" w14:paraId="00A557EC" w14:textId="77777777" w:rsidTr="006546C0">
        <w:trPr>
          <w:trHeight w:val="75"/>
        </w:trPr>
        <w:tc>
          <w:tcPr>
            <w:tcW w:w="1268" w:type="pct"/>
          </w:tcPr>
          <w:p w14:paraId="475EF7BC"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Клиенты</w:t>
            </w:r>
          </w:p>
        </w:tc>
        <w:tc>
          <w:tcPr>
            <w:tcW w:w="3732" w:type="pct"/>
          </w:tcPr>
          <w:p w14:paraId="2152CD94" w14:textId="77777777" w:rsidR="00173D98" w:rsidRPr="00285504" w:rsidRDefault="00173D98" w:rsidP="00173D98">
            <w:pPr>
              <w:ind w:left="-55" w:firstLine="55"/>
              <w:rPr>
                <w:sz w:val="24"/>
                <w:szCs w:val="24"/>
              </w:rPr>
            </w:pPr>
            <w:r w:rsidRPr="00285504">
              <w:rPr>
                <w:sz w:val="24"/>
                <w:szCs w:val="24"/>
              </w:rPr>
              <w:t>Клиенты Банка России</w:t>
            </w:r>
          </w:p>
        </w:tc>
      </w:tr>
      <w:tr w:rsidR="00173D98" w:rsidRPr="00172027" w14:paraId="6AC4C3FD" w14:textId="77777777" w:rsidTr="006546C0">
        <w:trPr>
          <w:trHeight w:val="75"/>
        </w:trPr>
        <w:tc>
          <w:tcPr>
            <w:tcW w:w="1268" w:type="pct"/>
          </w:tcPr>
          <w:p w14:paraId="622AB234"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КО</w:t>
            </w:r>
          </w:p>
        </w:tc>
        <w:tc>
          <w:tcPr>
            <w:tcW w:w="3732" w:type="pct"/>
          </w:tcPr>
          <w:p w14:paraId="1B035AF2" w14:textId="77777777" w:rsidR="00173D98" w:rsidRPr="00285504" w:rsidRDefault="00173D98" w:rsidP="00173D98">
            <w:pPr>
              <w:ind w:left="-55" w:firstLine="55"/>
              <w:rPr>
                <w:sz w:val="24"/>
                <w:szCs w:val="24"/>
              </w:rPr>
            </w:pPr>
            <w:r w:rsidRPr="00285504">
              <w:rPr>
                <w:sz w:val="24"/>
                <w:szCs w:val="24"/>
              </w:rPr>
              <w:t xml:space="preserve">Кредитная организация </w:t>
            </w:r>
          </w:p>
        </w:tc>
      </w:tr>
      <w:tr w:rsidR="00173D98" w:rsidRPr="00172027" w14:paraId="07E9F18B" w14:textId="77777777" w:rsidTr="006546C0">
        <w:trPr>
          <w:trHeight w:val="75"/>
          <w:ins w:id="39" w:author="Serg Serg" w:date="2021-11-11T11:54:00Z"/>
        </w:trPr>
        <w:tc>
          <w:tcPr>
            <w:tcW w:w="1268" w:type="pct"/>
          </w:tcPr>
          <w:p w14:paraId="774B5DB1" w14:textId="5BD58BB6" w:rsidR="00173D98" w:rsidRPr="00285504" w:rsidRDefault="00173D98" w:rsidP="00173D98">
            <w:pPr>
              <w:tabs>
                <w:tab w:val="left" w:pos="1440"/>
              </w:tabs>
              <w:jc w:val="left"/>
              <w:rPr>
                <w:ins w:id="40" w:author="Serg Serg" w:date="2021-11-11T11:54:00Z"/>
                <w:rFonts w:cs="Times New Roman"/>
                <w:sz w:val="24"/>
                <w:szCs w:val="24"/>
              </w:rPr>
            </w:pPr>
            <w:ins w:id="41" w:author="Serg Serg" w:date="2021-11-11T11:54:00Z">
              <w:r>
                <w:rPr>
                  <w:rFonts w:cs="Times New Roman"/>
                  <w:sz w:val="24"/>
                  <w:szCs w:val="24"/>
                </w:rPr>
                <w:t>Контроль ДДС</w:t>
              </w:r>
            </w:ins>
          </w:p>
        </w:tc>
        <w:tc>
          <w:tcPr>
            <w:tcW w:w="3732" w:type="pct"/>
          </w:tcPr>
          <w:p w14:paraId="2156543A" w14:textId="2A5D9C2F" w:rsidR="00173D98" w:rsidRPr="00285504" w:rsidRDefault="00173D98" w:rsidP="00173D98">
            <w:pPr>
              <w:ind w:left="-55" w:firstLine="55"/>
              <w:rPr>
                <w:ins w:id="42" w:author="Serg Serg" w:date="2021-11-11T11:54:00Z"/>
                <w:sz w:val="24"/>
                <w:szCs w:val="24"/>
              </w:rPr>
            </w:pPr>
            <w:ins w:id="43" w:author="Serg Serg" w:date="2021-11-11T11:54:00Z">
              <w:r>
                <w:rPr>
                  <w:sz w:val="24"/>
                  <w:szCs w:val="24"/>
                </w:rPr>
                <w:t>Контроль достаточности денежных средств</w:t>
              </w:r>
            </w:ins>
          </w:p>
        </w:tc>
      </w:tr>
      <w:tr w:rsidR="00173D98" w:rsidRPr="00172027" w14:paraId="709CC267" w14:textId="77777777" w:rsidTr="006546C0">
        <w:trPr>
          <w:trHeight w:val="75"/>
        </w:trPr>
        <w:tc>
          <w:tcPr>
            <w:tcW w:w="1268" w:type="pct"/>
          </w:tcPr>
          <w:p w14:paraId="199FA518"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Косвенный участник</w:t>
            </w:r>
          </w:p>
        </w:tc>
        <w:tc>
          <w:tcPr>
            <w:tcW w:w="3732" w:type="pct"/>
          </w:tcPr>
          <w:p w14:paraId="1C8D37A7" w14:textId="77777777" w:rsidR="00173D98" w:rsidRPr="00285504" w:rsidRDefault="00173D98" w:rsidP="00173D98">
            <w:pPr>
              <w:ind w:left="-55" w:firstLine="55"/>
              <w:rPr>
                <w:sz w:val="24"/>
                <w:szCs w:val="24"/>
              </w:rPr>
            </w:pPr>
            <w:r w:rsidRPr="00285504">
              <w:rPr>
                <w:sz w:val="24"/>
                <w:szCs w:val="24"/>
              </w:rPr>
              <w:t>Косвенный участник платежной системы Банка России</w:t>
            </w:r>
          </w:p>
        </w:tc>
      </w:tr>
      <w:tr w:rsidR="00173D98" w:rsidRPr="00172027" w14:paraId="48070115" w14:textId="77777777" w:rsidTr="006546C0">
        <w:trPr>
          <w:trHeight w:val="75"/>
        </w:trPr>
        <w:tc>
          <w:tcPr>
            <w:tcW w:w="1268" w:type="pct"/>
          </w:tcPr>
          <w:p w14:paraId="48DAE739"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Кт</w:t>
            </w:r>
          </w:p>
        </w:tc>
        <w:tc>
          <w:tcPr>
            <w:tcW w:w="3732" w:type="pct"/>
          </w:tcPr>
          <w:p w14:paraId="10E54EA6" w14:textId="77777777" w:rsidR="00173D98" w:rsidRPr="00285504" w:rsidRDefault="00173D98" w:rsidP="00173D98">
            <w:pPr>
              <w:ind w:left="-55" w:firstLine="55"/>
              <w:rPr>
                <w:sz w:val="24"/>
                <w:szCs w:val="24"/>
              </w:rPr>
            </w:pPr>
            <w:r w:rsidRPr="00285504">
              <w:rPr>
                <w:sz w:val="24"/>
                <w:szCs w:val="24"/>
              </w:rPr>
              <w:t>Кредит</w:t>
            </w:r>
          </w:p>
        </w:tc>
      </w:tr>
      <w:tr w:rsidR="00173D98" w:rsidRPr="00172027" w14:paraId="36817B91" w14:textId="77777777" w:rsidTr="006546C0">
        <w:trPr>
          <w:trHeight w:val="75"/>
        </w:trPr>
        <w:tc>
          <w:tcPr>
            <w:tcW w:w="1268" w:type="pct"/>
          </w:tcPr>
          <w:p w14:paraId="4FC1671B"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lastRenderedPageBreak/>
              <w:t>КУ ПС БР</w:t>
            </w:r>
          </w:p>
        </w:tc>
        <w:tc>
          <w:tcPr>
            <w:tcW w:w="3732" w:type="pct"/>
          </w:tcPr>
          <w:p w14:paraId="499D66E7" w14:textId="77777777" w:rsidR="00173D98" w:rsidRPr="00285504" w:rsidRDefault="00173D98" w:rsidP="00173D98">
            <w:pPr>
              <w:ind w:left="-55" w:firstLine="55"/>
              <w:rPr>
                <w:sz w:val="24"/>
                <w:szCs w:val="24"/>
              </w:rPr>
            </w:pPr>
            <w:r w:rsidRPr="00285504">
              <w:rPr>
                <w:sz w:val="24"/>
                <w:szCs w:val="24"/>
              </w:rPr>
              <w:t>Косвенные участники платежной системы Банка России - клиенты кредитных организаций (филиалов), являющихся прямыми участниками платежной системы Банка России</w:t>
            </w:r>
          </w:p>
        </w:tc>
      </w:tr>
      <w:tr w:rsidR="00173D98" w:rsidRPr="00172027" w14:paraId="2D8FCCD0" w14:textId="77777777" w:rsidTr="006546C0">
        <w:trPr>
          <w:trHeight w:val="75"/>
        </w:trPr>
        <w:tc>
          <w:tcPr>
            <w:tcW w:w="1268" w:type="pct"/>
          </w:tcPr>
          <w:p w14:paraId="206E46BD"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КУ ПС БР с НД</w:t>
            </w:r>
          </w:p>
        </w:tc>
        <w:tc>
          <w:tcPr>
            <w:tcW w:w="3732" w:type="pct"/>
          </w:tcPr>
          <w:p w14:paraId="419C8B10" w14:textId="77777777" w:rsidR="00173D98" w:rsidRPr="00285504" w:rsidRDefault="00173D98" w:rsidP="00173D98">
            <w:pPr>
              <w:ind w:left="-55" w:firstLine="55"/>
              <w:rPr>
                <w:sz w:val="24"/>
                <w:szCs w:val="24"/>
              </w:rPr>
            </w:pPr>
            <w:r w:rsidRPr="00285504">
              <w:rPr>
                <w:sz w:val="24"/>
                <w:szCs w:val="24"/>
              </w:rPr>
              <w:t>Косвенные участники, которым предоставлен непосредственный доступ к услугам по переводу денежных средств с использованием распоряжений в электронном виде</w:t>
            </w:r>
          </w:p>
        </w:tc>
      </w:tr>
      <w:tr w:rsidR="00173D98" w:rsidRPr="00172027" w14:paraId="6DEAA32F" w14:textId="77777777" w:rsidTr="006546C0">
        <w:trPr>
          <w:trHeight w:val="75"/>
        </w:trPr>
        <w:tc>
          <w:tcPr>
            <w:tcW w:w="1268" w:type="pct"/>
          </w:tcPr>
          <w:p w14:paraId="00B125E7"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ОД</w:t>
            </w:r>
          </w:p>
        </w:tc>
        <w:tc>
          <w:tcPr>
            <w:tcW w:w="3732" w:type="pct"/>
          </w:tcPr>
          <w:p w14:paraId="2707B655" w14:textId="77777777" w:rsidR="00173D98" w:rsidRPr="00285504" w:rsidRDefault="00173D98" w:rsidP="00173D98">
            <w:pPr>
              <w:ind w:left="-55" w:firstLine="55"/>
              <w:rPr>
                <w:sz w:val="24"/>
                <w:szCs w:val="24"/>
              </w:rPr>
            </w:pPr>
            <w:r w:rsidRPr="00285504">
              <w:rPr>
                <w:sz w:val="24"/>
                <w:szCs w:val="24"/>
              </w:rPr>
              <w:t>Операционный день</w:t>
            </w:r>
          </w:p>
        </w:tc>
      </w:tr>
      <w:tr w:rsidR="00173D98" w:rsidRPr="00172027" w14:paraId="081321E7" w14:textId="77777777" w:rsidTr="006546C0">
        <w:trPr>
          <w:trHeight w:val="75"/>
        </w:trPr>
        <w:tc>
          <w:tcPr>
            <w:tcW w:w="1268" w:type="pct"/>
          </w:tcPr>
          <w:p w14:paraId="5D833247"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ОПКЦ СБП</w:t>
            </w:r>
          </w:p>
        </w:tc>
        <w:tc>
          <w:tcPr>
            <w:tcW w:w="3732" w:type="pct"/>
          </w:tcPr>
          <w:p w14:paraId="0D2CBB1E" w14:textId="77777777" w:rsidR="00173D98" w:rsidRPr="00285504" w:rsidRDefault="00173D98" w:rsidP="00173D98">
            <w:pPr>
              <w:ind w:left="-55" w:firstLine="55"/>
              <w:rPr>
                <w:sz w:val="24"/>
                <w:szCs w:val="24"/>
              </w:rPr>
            </w:pPr>
            <w:r w:rsidRPr="00285504">
              <w:rPr>
                <w:sz w:val="24"/>
                <w:szCs w:val="24"/>
              </w:rPr>
              <w:t>Операционный центр и платежный клиринговый центр другой платежной системы, оказывающий услуги в сервисе быстрых платежей клиентам Банка России – участникам сервиса быстрых платежей</w:t>
            </w:r>
          </w:p>
        </w:tc>
      </w:tr>
      <w:tr w:rsidR="00173D98" w:rsidRPr="00172027" w14:paraId="09D613E6" w14:textId="77777777" w:rsidTr="006546C0">
        <w:trPr>
          <w:trHeight w:val="75"/>
        </w:trPr>
        <w:tc>
          <w:tcPr>
            <w:tcW w:w="1268" w:type="pct"/>
          </w:tcPr>
          <w:p w14:paraId="610850A4"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ОПУ</w:t>
            </w:r>
          </w:p>
        </w:tc>
        <w:tc>
          <w:tcPr>
            <w:tcW w:w="3732" w:type="pct"/>
          </w:tcPr>
          <w:p w14:paraId="170A867C" w14:textId="77777777" w:rsidR="00173D98" w:rsidRPr="00285504" w:rsidRDefault="00173D98" w:rsidP="00173D98">
            <w:pPr>
              <w:ind w:left="-55" w:firstLine="55"/>
              <w:rPr>
                <w:sz w:val="24"/>
                <w:szCs w:val="24"/>
              </w:rPr>
            </w:pPr>
            <w:r w:rsidRPr="00285504">
              <w:rPr>
                <w:sz w:val="24"/>
                <w:szCs w:val="24"/>
              </w:rPr>
              <w:t>Полевые учреждения Банка России, не составляющих бухгалтерский баланс</w:t>
            </w:r>
          </w:p>
        </w:tc>
      </w:tr>
      <w:tr w:rsidR="00173D98" w:rsidRPr="00172027" w14:paraId="35408BC7" w14:textId="77777777" w:rsidTr="006546C0">
        <w:trPr>
          <w:trHeight w:val="75"/>
        </w:trPr>
        <w:tc>
          <w:tcPr>
            <w:tcW w:w="1268" w:type="pct"/>
          </w:tcPr>
          <w:p w14:paraId="74C611A7"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Отделения</w:t>
            </w:r>
          </w:p>
        </w:tc>
        <w:tc>
          <w:tcPr>
            <w:tcW w:w="3732" w:type="pct"/>
          </w:tcPr>
          <w:p w14:paraId="6DA02F39" w14:textId="77777777" w:rsidR="00173D98" w:rsidRPr="00285504" w:rsidRDefault="00173D98" w:rsidP="00173D98">
            <w:pPr>
              <w:ind w:left="-55" w:firstLine="55"/>
              <w:rPr>
                <w:sz w:val="24"/>
                <w:szCs w:val="24"/>
              </w:rPr>
            </w:pPr>
            <w:r w:rsidRPr="00285504">
              <w:rPr>
                <w:sz w:val="24"/>
                <w:szCs w:val="24"/>
              </w:rPr>
              <w:t>Отделения, Отделения-НБ</w:t>
            </w:r>
          </w:p>
        </w:tc>
      </w:tr>
      <w:tr w:rsidR="00173D98" w:rsidRPr="00172027" w14:paraId="3EFBF1F9" w14:textId="77777777" w:rsidTr="006546C0">
        <w:trPr>
          <w:trHeight w:val="75"/>
        </w:trPr>
        <w:tc>
          <w:tcPr>
            <w:tcW w:w="1268" w:type="pct"/>
          </w:tcPr>
          <w:p w14:paraId="083F24B1" w14:textId="77777777" w:rsidR="00173D98" w:rsidRPr="00285504" w:rsidRDefault="00173D98" w:rsidP="00173D98">
            <w:pPr>
              <w:tabs>
                <w:tab w:val="left" w:pos="1440"/>
              </w:tabs>
              <w:jc w:val="left"/>
              <w:rPr>
                <w:sz w:val="24"/>
                <w:szCs w:val="24"/>
              </w:rPr>
            </w:pPr>
            <w:r w:rsidRPr="00285504">
              <w:rPr>
                <w:sz w:val="24"/>
                <w:szCs w:val="24"/>
              </w:rPr>
              <w:t>Очередь НСР</w:t>
            </w:r>
          </w:p>
        </w:tc>
        <w:tc>
          <w:tcPr>
            <w:tcW w:w="3732" w:type="pct"/>
          </w:tcPr>
          <w:p w14:paraId="796F5424" w14:textId="77777777" w:rsidR="00173D98" w:rsidRPr="00285504" w:rsidRDefault="00173D98" w:rsidP="00173D98">
            <w:pPr>
              <w:ind w:left="-55" w:firstLine="55"/>
              <w:rPr>
                <w:sz w:val="24"/>
                <w:szCs w:val="24"/>
              </w:rPr>
            </w:pPr>
            <w:r w:rsidRPr="00285504">
              <w:rPr>
                <w:sz w:val="24"/>
                <w:szCs w:val="24"/>
              </w:rPr>
              <w:t>Очередь не исполненных в срок распоряжений</w:t>
            </w:r>
          </w:p>
        </w:tc>
      </w:tr>
      <w:tr w:rsidR="00173D98" w:rsidRPr="00172027" w14:paraId="728BCB6A" w14:textId="77777777" w:rsidTr="00291EDC">
        <w:trPr>
          <w:trHeight w:val="314"/>
        </w:trPr>
        <w:tc>
          <w:tcPr>
            <w:tcW w:w="1268" w:type="pct"/>
          </w:tcPr>
          <w:p w14:paraId="627EB1E6"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ПБО</w:t>
            </w:r>
          </w:p>
        </w:tc>
        <w:tc>
          <w:tcPr>
            <w:tcW w:w="3732" w:type="pct"/>
          </w:tcPr>
          <w:p w14:paraId="317BB998" w14:textId="77777777" w:rsidR="00173D98" w:rsidRPr="00285504" w:rsidRDefault="00173D98" w:rsidP="00173D98">
            <w:pPr>
              <w:ind w:left="-55" w:firstLine="55"/>
              <w:rPr>
                <w:sz w:val="24"/>
                <w:szCs w:val="24"/>
              </w:rPr>
            </w:pPr>
            <w:r w:rsidRPr="00285504">
              <w:rPr>
                <w:sz w:val="24"/>
                <w:szCs w:val="24"/>
              </w:rPr>
              <w:t>Платформа банковских операций</w:t>
            </w:r>
          </w:p>
        </w:tc>
      </w:tr>
      <w:tr w:rsidR="00173D98" w:rsidRPr="00172027" w14:paraId="202CA52D" w14:textId="77777777" w:rsidTr="006546C0">
        <w:trPr>
          <w:trHeight w:val="75"/>
        </w:trPr>
        <w:tc>
          <w:tcPr>
            <w:tcW w:w="1268" w:type="pct"/>
          </w:tcPr>
          <w:p w14:paraId="7807A17B"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ПБР</w:t>
            </w:r>
          </w:p>
        </w:tc>
        <w:tc>
          <w:tcPr>
            <w:tcW w:w="3732" w:type="pct"/>
          </w:tcPr>
          <w:p w14:paraId="57CAF52D" w14:textId="77777777" w:rsidR="00173D98" w:rsidRPr="00285504" w:rsidRDefault="00173D98" w:rsidP="00173D98">
            <w:pPr>
              <w:ind w:left="-55" w:firstLine="55"/>
              <w:rPr>
                <w:sz w:val="24"/>
                <w:szCs w:val="24"/>
              </w:rPr>
            </w:pPr>
            <w:r w:rsidRPr="00285504">
              <w:rPr>
                <w:sz w:val="24"/>
                <w:szCs w:val="24"/>
              </w:rPr>
              <w:t>Подразделение Банка России – Главное управление Банка России, Отделение, Отделение – Национальный банк, Расчетно-кассовый центр, Полевое учреждение Банка России (при совместном упоминании)</w:t>
            </w:r>
          </w:p>
        </w:tc>
      </w:tr>
      <w:tr w:rsidR="00173D98" w:rsidRPr="00172027" w14:paraId="60FBDA0E" w14:textId="77777777" w:rsidTr="006546C0">
        <w:trPr>
          <w:trHeight w:val="75"/>
        </w:trPr>
        <w:tc>
          <w:tcPr>
            <w:tcW w:w="1268" w:type="pct"/>
          </w:tcPr>
          <w:p w14:paraId="6BC9836A"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Перечень значений</w:t>
            </w:r>
          </w:p>
        </w:tc>
        <w:tc>
          <w:tcPr>
            <w:tcW w:w="3732" w:type="pct"/>
          </w:tcPr>
          <w:p w14:paraId="2CC37212" w14:textId="77777777" w:rsidR="00173D98" w:rsidRPr="00285504" w:rsidRDefault="00173D98" w:rsidP="00173D98">
            <w:pPr>
              <w:ind w:left="-55" w:firstLine="55"/>
              <w:rPr>
                <w:sz w:val="24"/>
                <w:szCs w:val="24"/>
              </w:rPr>
            </w:pPr>
            <w:r w:rsidRPr="00285504">
              <w:rPr>
                <w:sz w:val="24"/>
                <w:szCs w:val="24"/>
              </w:rPr>
              <w:t>Перечень возможных значений для признака вводимого документа</w:t>
            </w:r>
          </w:p>
        </w:tc>
      </w:tr>
      <w:tr w:rsidR="00EE667D" w:rsidRPr="00172027" w14:paraId="18328EDF" w14:textId="77777777" w:rsidTr="006546C0">
        <w:trPr>
          <w:trHeight w:val="75"/>
          <w:ins w:id="44" w:author="Найман Людмила Юрьевна" w:date="2022-02-28T13:03:00Z"/>
        </w:trPr>
        <w:tc>
          <w:tcPr>
            <w:tcW w:w="1268" w:type="pct"/>
          </w:tcPr>
          <w:p w14:paraId="73036AC1" w14:textId="1F64EE58" w:rsidR="00EE667D" w:rsidRPr="00285504" w:rsidRDefault="00EE667D" w:rsidP="00173D98">
            <w:pPr>
              <w:tabs>
                <w:tab w:val="left" w:pos="1440"/>
              </w:tabs>
              <w:jc w:val="left"/>
              <w:rPr>
                <w:ins w:id="45" w:author="Найман Людмила Юрьевна" w:date="2022-02-28T13:03:00Z"/>
                <w:rFonts w:cs="Times New Roman"/>
                <w:sz w:val="24"/>
                <w:szCs w:val="24"/>
              </w:rPr>
            </w:pPr>
            <w:ins w:id="46" w:author="Найман Людмила Юрьевна" w:date="2022-02-28T13:03:00Z">
              <w:r>
                <w:rPr>
                  <w:rFonts w:cs="Times New Roman"/>
                  <w:sz w:val="24"/>
                  <w:szCs w:val="24"/>
                </w:rPr>
                <w:t>ПК</w:t>
              </w:r>
            </w:ins>
          </w:p>
        </w:tc>
        <w:tc>
          <w:tcPr>
            <w:tcW w:w="3732" w:type="pct"/>
          </w:tcPr>
          <w:p w14:paraId="652359A2" w14:textId="73492CC4" w:rsidR="00EE667D" w:rsidRPr="00285504" w:rsidRDefault="00EE667D" w:rsidP="00173D98">
            <w:pPr>
              <w:ind w:left="-55" w:firstLine="55"/>
              <w:rPr>
                <w:ins w:id="47" w:author="Найман Людмила Юрьевна" w:date="2022-02-28T13:03:00Z"/>
                <w:sz w:val="24"/>
                <w:szCs w:val="24"/>
              </w:rPr>
            </w:pPr>
            <w:ins w:id="48" w:author="Найман Людмила Юрьевна" w:date="2022-02-28T13:03:00Z">
              <w:r>
                <w:rPr>
                  <w:sz w:val="24"/>
                  <w:szCs w:val="24"/>
                </w:rPr>
                <w:t xml:space="preserve">Программный комплекс </w:t>
              </w:r>
            </w:ins>
          </w:p>
        </w:tc>
      </w:tr>
      <w:tr w:rsidR="00173D98" w:rsidRPr="00172027" w14:paraId="240B920A" w14:textId="77777777" w:rsidTr="006546C0">
        <w:trPr>
          <w:trHeight w:val="75"/>
          <w:ins w:id="49" w:author="Serg Serg" w:date="2021-11-11T11:50:00Z"/>
        </w:trPr>
        <w:tc>
          <w:tcPr>
            <w:tcW w:w="1268" w:type="pct"/>
          </w:tcPr>
          <w:p w14:paraId="61EC2AA5" w14:textId="51A6779D" w:rsidR="00173D98" w:rsidRPr="00285504" w:rsidRDefault="00173D98" w:rsidP="00173D98">
            <w:pPr>
              <w:tabs>
                <w:tab w:val="left" w:pos="1440"/>
              </w:tabs>
              <w:jc w:val="left"/>
              <w:rPr>
                <w:ins w:id="50" w:author="Serg Serg" w:date="2021-11-11T11:50:00Z"/>
                <w:rFonts w:cs="Times New Roman"/>
                <w:sz w:val="24"/>
                <w:szCs w:val="24"/>
              </w:rPr>
            </w:pPr>
            <w:ins w:id="51" w:author="Serg Serg" w:date="2021-11-11T11:51:00Z">
              <w:r>
                <w:rPr>
                  <w:sz w:val="24"/>
                  <w:szCs w:val="24"/>
                </w:rPr>
                <w:t>Признак ПФПТ</w:t>
              </w:r>
            </w:ins>
          </w:p>
        </w:tc>
        <w:tc>
          <w:tcPr>
            <w:tcW w:w="3732" w:type="pct"/>
          </w:tcPr>
          <w:p w14:paraId="3C2CF6F9" w14:textId="7A479F9E" w:rsidR="00173D98" w:rsidRPr="00285504" w:rsidRDefault="00173D98" w:rsidP="00173D98">
            <w:pPr>
              <w:ind w:left="-55" w:firstLine="55"/>
              <w:rPr>
                <w:ins w:id="52" w:author="Serg Serg" w:date="2021-11-11T11:50:00Z"/>
                <w:sz w:val="24"/>
                <w:szCs w:val="24"/>
              </w:rPr>
            </w:pPr>
            <w:ins w:id="53" w:author="Serg Serg" w:date="2021-11-11T11:51:00Z">
              <w:r>
                <w:rPr>
                  <w:sz w:val="24"/>
                  <w:szCs w:val="24"/>
                </w:rPr>
                <w:t xml:space="preserve">Параметр, указывающий на необходимость </w:t>
              </w:r>
              <w:r w:rsidRPr="001C6C7E">
                <w:rPr>
                  <w:sz w:val="24"/>
                  <w:szCs w:val="24"/>
                </w:rPr>
                <w:t>программного формирования платежного требования с заранее данным акцептом</w:t>
              </w:r>
            </w:ins>
          </w:p>
        </w:tc>
      </w:tr>
      <w:tr w:rsidR="00173D98" w:rsidRPr="00172027" w14:paraId="52D966D9" w14:textId="77777777" w:rsidTr="006546C0">
        <w:trPr>
          <w:trHeight w:val="75"/>
        </w:trPr>
        <w:tc>
          <w:tcPr>
            <w:tcW w:w="1268" w:type="pct"/>
          </w:tcPr>
          <w:p w14:paraId="38E929CC"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ПС БР</w:t>
            </w:r>
          </w:p>
        </w:tc>
        <w:tc>
          <w:tcPr>
            <w:tcW w:w="3732" w:type="pct"/>
          </w:tcPr>
          <w:p w14:paraId="63F5415D" w14:textId="77777777" w:rsidR="00173D98" w:rsidRPr="00285504" w:rsidRDefault="00173D98" w:rsidP="00173D98">
            <w:pPr>
              <w:ind w:left="-55" w:firstLine="55"/>
              <w:rPr>
                <w:sz w:val="24"/>
                <w:szCs w:val="24"/>
              </w:rPr>
            </w:pPr>
            <w:r w:rsidRPr="00285504">
              <w:rPr>
                <w:sz w:val="24"/>
                <w:szCs w:val="24"/>
              </w:rPr>
              <w:t>Платежная система Банка России</w:t>
            </w:r>
          </w:p>
        </w:tc>
      </w:tr>
      <w:tr w:rsidR="00173D98" w:rsidRPr="00172027" w14:paraId="6C5E2D55" w14:textId="77777777" w:rsidTr="006546C0">
        <w:trPr>
          <w:trHeight w:val="75"/>
        </w:trPr>
        <w:tc>
          <w:tcPr>
            <w:tcW w:w="1268" w:type="pct"/>
          </w:tcPr>
          <w:p w14:paraId="794B7968"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ПУ</w:t>
            </w:r>
          </w:p>
        </w:tc>
        <w:tc>
          <w:tcPr>
            <w:tcW w:w="3732" w:type="pct"/>
          </w:tcPr>
          <w:p w14:paraId="5F7D7E2B" w14:textId="77777777" w:rsidR="00173D98" w:rsidRPr="00285504" w:rsidRDefault="00173D98" w:rsidP="00173D98">
            <w:pPr>
              <w:ind w:left="-55" w:firstLine="55"/>
              <w:rPr>
                <w:sz w:val="24"/>
                <w:szCs w:val="24"/>
              </w:rPr>
            </w:pPr>
            <w:r w:rsidRPr="00285504">
              <w:rPr>
                <w:sz w:val="24"/>
                <w:szCs w:val="24"/>
              </w:rPr>
              <w:t>Полевые учреждения Банка России</w:t>
            </w:r>
          </w:p>
        </w:tc>
      </w:tr>
      <w:tr w:rsidR="00173D98" w:rsidRPr="00172027" w14:paraId="28D40E27" w14:textId="77777777" w:rsidTr="006546C0">
        <w:trPr>
          <w:trHeight w:val="75"/>
        </w:trPr>
        <w:tc>
          <w:tcPr>
            <w:tcW w:w="1268" w:type="pct"/>
          </w:tcPr>
          <w:p w14:paraId="73FDFD6D"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РКЦ</w:t>
            </w:r>
          </w:p>
        </w:tc>
        <w:tc>
          <w:tcPr>
            <w:tcW w:w="3732" w:type="pct"/>
          </w:tcPr>
          <w:p w14:paraId="71F03FFF" w14:textId="77777777" w:rsidR="00173D98" w:rsidRPr="00285504" w:rsidRDefault="00173D98" w:rsidP="00173D98">
            <w:pPr>
              <w:ind w:left="-55" w:firstLine="55"/>
              <w:rPr>
                <w:sz w:val="24"/>
                <w:szCs w:val="24"/>
              </w:rPr>
            </w:pPr>
            <w:r w:rsidRPr="00285504">
              <w:rPr>
                <w:sz w:val="24"/>
                <w:szCs w:val="24"/>
              </w:rPr>
              <w:t>Расчетно-кассовые центры</w:t>
            </w:r>
          </w:p>
        </w:tc>
      </w:tr>
      <w:tr w:rsidR="00173D98" w:rsidRPr="00172027" w14:paraId="227C3F10" w14:textId="77777777" w:rsidTr="006546C0">
        <w:trPr>
          <w:trHeight w:val="75"/>
        </w:trPr>
        <w:tc>
          <w:tcPr>
            <w:tcW w:w="1268" w:type="pct"/>
          </w:tcPr>
          <w:p w14:paraId="6A2FB306" w14:textId="77777777" w:rsidR="00173D98" w:rsidRPr="00285504" w:rsidRDefault="00173D98" w:rsidP="00173D98">
            <w:pPr>
              <w:tabs>
                <w:tab w:val="left" w:pos="1440"/>
              </w:tabs>
              <w:jc w:val="left"/>
              <w:rPr>
                <w:rFonts w:cs="Times New Roman"/>
                <w:sz w:val="24"/>
                <w:szCs w:val="24"/>
              </w:rPr>
            </w:pPr>
            <w:r w:rsidRPr="00285504">
              <w:rPr>
                <w:rFonts w:cs="Times New Roman"/>
                <w:sz w:val="24"/>
                <w:szCs w:val="24"/>
              </w:rPr>
              <w:t>СБП</w:t>
            </w:r>
          </w:p>
        </w:tc>
        <w:tc>
          <w:tcPr>
            <w:tcW w:w="3732" w:type="pct"/>
          </w:tcPr>
          <w:p w14:paraId="42F3EA9C" w14:textId="77777777" w:rsidR="00173D98" w:rsidRPr="00285504" w:rsidRDefault="00173D98" w:rsidP="00173D98">
            <w:pPr>
              <w:ind w:left="-55" w:firstLine="55"/>
              <w:rPr>
                <w:sz w:val="24"/>
                <w:szCs w:val="24"/>
              </w:rPr>
            </w:pPr>
            <w:r w:rsidRPr="00285504">
              <w:rPr>
                <w:sz w:val="24"/>
                <w:szCs w:val="24"/>
              </w:rPr>
              <w:t>Сервис быстрых платежей</w:t>
            </w:r>
          </w:p>
        </w:tc>
      </w:tr>
      <w:tr w:rsidR="00173D98" w:rsidRPr="00172027" w14:paraId="05FC690F" w14:textId="77777777" w:rsidTr="006546C0">
        <w:trPr>
          <w:trHeight w:val="75"/>
        </w:trPr>
        <w:tc>
          <w:tcPr>
            <w:tcW w:w="1268" w:type="pct"/>
          </w:tcPr>
          <w:p w14:paraId="138BFADE" w14:textId="77777777" w:rsidR="00173D98" w:rsidRPr="00285504" w:rsidRDefault="00173D98" w:rsidP="00173D98">
            <w:pPr>
              <w:tabs>
                <w:tab w:val="left" w:pos="1440"/>
              </w:tabs>
              <w:jc w:val="left"/>
              <w:rPr>
                <w:sz w:val="24"/>
                <w:szCs w:val="24"/>
              </w:rPr>
            </w:pPr>
            <w:r w:rsidRPr="00285504">
              <w:rPr>
                <w:sz w:val="24"/>
                <w:szCs w:val="24"/>
              </w:rPr>
              <w:t>Смежные системы</w:t>
            </w:r>
          </w:p>
        </w:tc>
        <w:tc>
          <w:tcPr>
            <w:tcW w:w="3732" w:type="pct"/>
          </w:tcPr>
          <w:p w14:paraId="7C23D702" w14:textId="77777777" w:rsidR="00173D98" w:rsidRPr="00285504" w:rsidRDefault="00173D98" w:rsidP="00173D98">
            <w:pPr>
              <w:ind w:left="-55" w:firstLine="55"/>
              <w:rPr>
                <w:sz w:val="24"/>
                <w:szCs w:val="24"/>
              </w:rPr>
            </w:pPr>
            <w:r w:rsidRPr="00285504">
              <w:rPr>
                <w:sz w:val="24"/>
                <w:szCs w:val="24"/>
              </w:rPr>
              <w:t>Автоматизированные системы Банка России, выгружаемая из которых информация необходима для осуществления функции расчета и взимания платы за услуги в ПС БР, например, такие как АС ЭКР/СУЦ, ОД ОПЕРУ-1, АС БУ, ПБО и т.д.</w:t>
            </w:r>
          </w:p>
        </w:tc>
      </w:tr>
      <w:tr w:rsidR="00173D98" w:rsidRPr="00172027" w14:paraId="047CBA13" w14:textId="77777777" w:rsidTr="006546C0">
        <w:trPr>
          <w:trHeight w:val="75"/>
        </w:trPr>
        <w:tc>
          <w:tcPr>
            <w:tcW w:w="1268" w:type="pct"/>
          </w:tcPr>
          <w:p w14:paraId="3F570558" w14:textId="77777777" w:rsidR="00173D98" w:rsidRPr="00285504" w:rsidRDefault="00173D98" w:rsidP="00173D98">
            <w:pPr>
              <w:tabs>
                <w:tab w:val="left" w:pos="1440"/>
              </w:tabs>
              <w:jc w:val="left"/>
              <w:rPr>
                <w:sz w:val="24"/>
                <w:szCs w:val="24"/>
              </w:rPr>
            </w:pPr>
            <w:r w:rsidRPr="00285504">
              <w:rPr>
                <w:sz w:val="24"/>
                <w:szCs w:val="24"/>
              </w:rPr>
              <w:t>Уполномоченная КО (филиал)</w:t>
            </w:r>
          </w:p>
        </w:tc>
        <w:tc>
          <w:tcPr>
            <w:tcW w:w="3732" w:type="pct"/>
          </w:tcPr>
          <w:p w14:paraId="0874D0D9" w14:textId="77777777" w:rsidR="00173D98" w:rsidRPr="00285504" w:rsidRDefault="00173D98" w:rsidP="00173D98">
            <w:pPr>
              <w:ind w:left="-55" w:firstLine="55"/>
              <w:rPr>
                <w:sz w:val="24"/>
                <w:szCs w:val="24"/>
              </w:rPr>
            </w:pPr>
            <w:r w:rsidRPr="00285504">
              <w:rPr>
                <w:sz w:val="24"/>
                <w:szCs w:val="24"/>
              </w:rPr>
              <w:t xml:space="preserve">КО (филиал), которая (который) в соответствии с договором вправе получать объединенную информацию о предоставленных услугах, а именно </w:t>
            </w:r>
            <w:r w:rsidRPr="00285504">
              <w:rPr>
                <w:rFonts w:cs="Times New Roman"/>
                <w:sz w:val="24"/>
                <w:szCs w:val="24"/>
              </w:rPr>
              <w:t>Единые Счет за услуги и Ведомость</w:t>
            </w:r>
          </w:p>
        </w:tc>
      </w:tr>
      <w:tr w:rsidR="00173D98" w:rsidRPr="00172027" w14:paraId="4394569E" w14:textId="77777777" w:rsidTr="006546C0">
        <w:trPr>
          <w:trHeight w:val="75"/>
        </w:trPr>
        <w:tc>
          <w:tcPr>
            <w:tcW w:w="1268" w:type="pct"/>
          </w:tcPr>
          <w:p w14:paraId="3FFB28F1" w14:textId="77777777" w:rsidR="00173D98" w:rsidRPr="00285504" w:rsidRDefault="00173D98" w:rsidP="00173D98">
            <w:pPr>
              <w:tabs>
                <w:tab w:val="left" w:pos="1440"/>
              </w:tabs>
              <w:jc w:val="left"/>
              <w:rPr>
                <w:sz w:val="24"/>
                <w:szCs w:val="24"/>
              </w:rPr>
            </w:pPr>
            <w:r w:rsidRPr="00285504">
              <w:rPr>
                <w:sz w:val="24"/>
                <w:szCs w:val="24"/>
              </w:rPr>
              <w:t>Услуги</w:t>
            </w:r>
          </w:p>
        </w:tc>
        <w:tc>
          <w:tcPr>
            <w:tcW w:w="3732" w:type="pct"/>
          </w:tcPr>
          <w:p w14:paraId="215E8EAD" w14:textId="77777777" w:rsidR="00173D98" w:rsidRPr="00285504" w:rsidRDefault="00173D98" w:rsidP="00173D98">
            <w:pPr>
              <w:ind w:left="-55" w:firstLine="55"/>
              <w:rPr>
                <w:sz w:val="24"/>
                <w:szCs w:val="24"/>
              </w:rPr>
            </w:pPr>
            <w:r w:rsidRPr="00285504">
              <w:rPr>
                <w:sz w:val="24"/>
                <w:szCs w:val="24"/>
              </w:rPr>
              <w:t>Услуги Банка России в ПС БР при их совместном упоминании</w:t>
            </w:r>
          </w:p>
        </w:tc>
      </w:tr>
      <w:tr w:rsidR="00173D98" w:rsidRPr="00172027" w14:paraId="2A672A9D" w14:textId="77777777" w:rsidTr="006546C0">
        <w:trPr>
          <w:trHeight w:val="75"/>
        </w:trPr>
        <w:tc>
          <w:tcPr>
            <w:tcW w:w="1268" w:type="pct"/>
          </w:tcPr>
          <w:p w14:paraId="2CCBC816" w14:textId="77777777" w:rsidR="00173D98" w:rsidRPr="00285504" w:rsidRDefault="00173D98" w:rsidP="00173D98">
            <w:pPr>
              <w:tabs>
                <w:tab w:val="left" w:pos="1440"/>
              </w:tabs>
              <w:jc w:val="left"/>
              <w:rPr>
                <w:sz w:val="24"/>
                <w:szCs w:val="24"/>
              </w:rPr>
            </w:pPr>
            <w:r w:rsidRPr="00285504">
              <w:rPr>
                <w:sz w:val="24"/>
                <w:szCs w:val="24"/>
              </w:rPr>
              <w:t>ФПУ</w:t>
            </w:r>
          </w:p>
        </w:tc>
        <w:tc>
          <w:tcPr>
            <w:tcW w:w="3732" w:type="pct"/>
          </w:tcPr>
          <w:p w14:paraId="20C7C1EB" w14:textId="77777777" w:rsidR="00173D98" w:rsidRPr="00285504" w:rsidRDefault="00173D98" w:rsidP="00173D98">
            <w:pPr>
              <w:ind w:left="-55" w:firstLine="55"/>
              <w:rPr>
                <w:sz w:val="24"/>
                <w:szCs w:val="24"/>
              </w:rPr>
            </w:pPr>
            <w:r w:rsidRPr="00285504">
              <w:rPr>
                <w:sz w:val="24"/>
                <w:szCs w:val="24"/>
              </w:rPr>
              <w:t>Формируемые полевые учреждения Банка России</w:t>
            </w:r>
          </w:p>
        </w:tc>
      </w:tr>
      <w:tr w:rsidR="00173D98" w:rsidRPr="00172027" w14:paraId="42A63F64" w14:textId="77777777" w:rsidTr="006546C0">
        <w:trPr>
          <w:trHeight w:val="75"/>
          <w:ins w:id="54" w:author="Serg Serg" w:date="2021-11-11T11:53:00Z"/>
        </w:trPr>
        <w:tc>
          <w:tcPr>
            <w:tcW w:w="1268" w:type="pct"/>
          </w:tcPr>
          <w:p w14:paraId="02FAB263" w14:textId="376FC84C" w:rsidR="00173D98" w:rsidRPr="00285504" w:rsidRDefault="00173D98" w:rsidP="00173D98">
            <w:pPr>
              <w:tabs>
                <w:tab w:val="left" w:pos="1440"/>
              </w:tabs>
              <w:jc w:val="left"/>
              <w:rPr>
                <w:ins w:id="55" w:author="Serg Serg" w:date="2021-11-11T11:53:00Z"/>
                <w:sz w:val="24"/>
                <w:szCs w:val="24"/>
              </w:rPr>
            </w:pPr>
            <w:ins w:id="56" w:author="Serg Serg" w:date="2021-11-11T11:53:00Z">
              <w:r>
                <w:rPr>
                  <w:sz w:val="24"/>
                  <w:szCs w:val="24"/>
                </w:rPr>
                <w:t>ЦК ПС</w:t>
              </w:r>
            </w:ins>
          </w:p>
        </w:tc>
        <w:tc>
          <w:tcPr>
            <w:tcW w:w="3732" w:type="pct"/>
          </w:tcPr>
          <w:p w14:paraId="669A25BA" w14:textId="513280C7" w:rsidR="00173D98" w:rsidRPr="00285504" w:rsidRDefault="00173D98" w:rsidP="00173D98">
            <w:pPr>
              <w:ind w:left="-55" w:firstLine="55"/>
              <w:rPr>
                <w:ins w:id="57" w:author="Serg Serg" w:date="2021-11-11T11:53:00Z"/>
                <w:sz w:val="24"/>
                <w:szCs w:val="24"/>
              </w:rPr>
            </w:pPr>
            <w:ins w:id="58" w:author="Serg Serg" w:date="2021-11-11T11:53:00Z">
              <w:r>
                <w:rPr>
                  <w:sz w:val="24"/>
                  <w:szCs w:val="24"/>
                </w:rPr>
                <w:t>Централизованная</w:t>
              </w:r>
              <w:r w:rsidRPr="00DE0A40">
                <w:rPr>
                  <w:sz w:val="24"/>
                  <w:szCs w:val="24"/>
                </w:rPr>
                <w:t xml:space="preserve"> компонента платежной системы Банка России</w:t>
              </w:r>
            </w:ins>
          </w:p>
        </w:tc>
      </w:tr>
      <w:tr w:rsidR="00173D98" w:rsidRPr="007A60BE" w14:paraId="467E48EC" w14:textId="77777777" w:rsidTr="006546C0">
        <w:trPr>
          <w:trHeight w:val="75"/>
        </w:trPr>
        <w:tc>
          <w:tcPr>
            <w:tcW w:w="1268" w:type="pct"/>
          </w:tcPr>
          <w:p w14:paraId="52DAA57F" w14:textId="77777777" w:rsidR="00173D98" w:rsidRPr="00172027" w:rsidRDefault="00173D98" w:rsidP="00173D98">
            <w:pPr>
              <w:tabs>
                <w:tab w:val="left" w:pos="1440"/>
              </w:tabs>
              <w:jc w:val="left"/>
              <w:rPr>
                <w:sz w:val="24"/>
                <w:szCs w:val="24"/>
              </w:rPr>
            </w:pPr>
            <w:r w:rsidRPr="00172027">
              <w:rPr>
                <w:sz w:val="24"/>
                <w:szCs w:val="24"/>
              </w:rPr>
              <w:t>ЭС</w:t>
            </w:r>
          </w:p>
        </w:tc>
        <w:tc>
          <w:tcPr>
            <w:tcW w:w="3732" w:type="pct"/>
          </w:tcPr>
          <w:p w14:paraId="290BD886" w14:textId="77777777" w:rsidR="00173D98" w:rsidRPr="00466CD3" w:rsidRDefault="00173D98" w:rsidP="00173D98">
            <w:pPr>
              <w:ind w:left="-55" w:firstLine="55"/>
              <w:rPr>
                <w:sz w:val="24"/>
                <w:szCs w:val="24"/>
              </w:rPr>
            </w:pPr>
            <w:r w:rsidRPr="00466CD3">
              <w:rPr>
                <w:sz w:val="24"/>
                <w:szCs w:val="24"/>
              </w:rPr>
              <w:t>Электронное сообщение</w:t>
            </w:r>
          </w:p>
        </w:tc>
      </w:tr>
      <w:tr w:rsidR="00173D98" w:rsidRPr="00172027" w14:paraId="1B9C6442" w14:textId="77777777" w:rsidTr="006546C0">
        <w:trPr>
          <w:trHeight w:val="75"/>
          <w:ins w:id="59" w:author="Алешин Алексей Васильевич" w:date="2021-10-05T12:43:00Z"/>
        </w:trPr>
        <w:tc>
          <w:tcPr>
            <w:tcW w:w="1268" w:type="pct"/>
            <w:shd w:val="clear" w:color="auto" w:fill="2172B2"/>
          </w:tcPr>
          <w:p w14:paraId="75C06112" w14:textId="77777777" w:rsidR="00173D98" w:rsidRPr="005B0B3B" w:rsidRDefault="00173D98" w:rsidP="00173D98">
            <w:pPr>
              <w:tabs>
                <w:tab w:val="left" w:pos="1440"/>
              </w:tabs>
              <w:jc w:val="left"/>
              <w:rPr>
                <w:ins w:id="60" w:author="Алешин Алексей Васильевич" w:date="2021-10-05T12:43:00Z"/>
                <w:rFonts w:cs="Times New Roman"/>
                <w:sz w:val="24"/>
                <w:szCs w:val="24"/>
              </w:rPr>
            </w:pPr>
            <w:ins w:id="61" w:author="Алешин Алексей Васильевич" w:date="2021-10-05T12:43:00Z">
              <w:r>
                <w:rPr>
                  <w:rFonts w:cs="Times New Roman"/>
                  <w:sz w:val="24"/>
                  <w:szCs w:val="24"/>
                </w:rPr>
                <w:t xml:space="preserve">ЭС </w:t>
              </w:r>
              <w:r>
                <w:rPr>
                  <w:rFonts w:cs="Times New Roman"/>
                  <w:sz w:val="24"/>
                  <w:szCs w:val="24"/>
                  <w:lang w:val="en-US"/>
                </w:rPr>
                <w:t>{}</w:t>
              </w:r>
            </w:ins>
          </w:p>
        </w:tc>
        <w:tc>
          <w:tcPr>
            <w:tcW w:w="3732" w:type="pct"/>
            <w:shd w:val="clear" w:color="auto" w:fill="2172B2"/>
          </w:tcPr>
          <w:p w14:paraId="7058D97C" w14:textId="3E69C5F3" w:rsidR="00173D98" w:rsidRDefault="00173D98" w:rsidP="00173D98">
            <w:pPr>
              <w:rPr>
                <w:ins w:id="62" w:author="Алешин Алексей Васильевич" w:date="2021-10-05T12:43:00Z"/>
                <w:color w:val="1F497D"/>
              </w:rPr>
            </w:pPr>
            <w:ins w:id="63" w:author="Алешин Алексей Васильевич" w:date="2021-10-05T12:44:00Z">
              <w:r>
                <w:rPr>
                  <w:color w:val="1F497D"/>
                </w:rPr>
                <w:t>Указывает на бизнес-сообщение определенного типа. Описание бизнес-</w:t>
              </w:r>
            </w:ins>
            <w:ins w:id="64" w:author="Алешин Алексей Васильевич" w:date="2021-10-05T12:45:00Z">
              <w:r>
                <w:rPr>
                  <w:color w:val="1F497D"/>
                </w:rPr>
                <w:t>сообщения</w:t>
              </w:r>
            </w:ins>
            <w:ins w:id="65" w:author="Алешин Алексей Васильевич" w:date="2021-10-05T12:44:00Z">
              <w:r>
                <w:rPr>
                  <w:color w:val="1F497D"/>
                </w:rPr>
                <w:t xml:space="preserve"> с указанием его </w:t>
              </w:r>
            </w:ins>
            <w:ins w:id="66" w:author="Алешин Алексей Васильевич" w:date="2021-10-05T12:45:00Z">
              <w:r>
                <w:rPr>
                  <w:color w:val="1F497D"/>
                </w:rPr>
                <w:t xml:space="preserve">соответствию сообщению/ям в формате УФЭБС и </w:t>
              </w:r>
              <w:r>
                <w:rPr>
                  <w:color w:val="1F497D"/>
                  <w:lang w:val="en-US"/>
                </w:rPr>
                <w:t>ISO</w:t>
              </w:r>
              <w:r w:rsidRPr="007E75C9">
                <w:rPr>
                  <w:color w:val="1F497D"/>
                </w:rPr>
                <w:t xml:space="preserve">20022 </w:t>
              </w:r>
            </w:ins>
            <w:ins w:id="67" w:author="Алешин Алексей Васильевич" w:date="2021-10-05T12:44:00Z">
              <w:r>
                <w:rPr>
                  <w:color w:val="1F497D"/>
                </w:rPr>
                <w:t xml:space="preserve">приведено в Таблице </w:t>
              </w:r>
            </w:ins>
            <w:ins w:id="68" w:author="Алешин Алексей Васильевич" w:date="2021-10-05T12:46:00Z">
              <w:r>
                <w:rPr>
                  <w:color w:val="1F497D"/>
                </w:rPr>
                <w:t xml:space="preserve">соответствия </w:t>
              </w:r>
            </w:ins>
            <w:ins w:id="69" w:author="Алешин Алексей Васильевич" w:date="2021-10-05T12:44:00Z">
              <w:r w:rsidRPr="005B0B3B">
                <w:rPr>
                  <w:rFonts w:cs="Times New Roman"/>
                  <w:sz w:val="24"/>
                  <w:szCs w:val="24"/>
                </w:rPr>
                <w:t>элемент</w:t>
              </w:r>
              <w:r>
                <w:rPr>
                  <w:rFonts w:cs="Times New Roman"/>
                  <w:sz w:val="24"/>
                  <w:szCs w:val="24"/>
                </w:rPr>
                <w:t>ов</w:t>
              </w:r>
              <w:r w:rsidRPr="005B0B3B">
                <w:rPr>
                  <w:rFonts w:cs="Times New Roman"/>
                  <w:sz w:val="24"/>
                  <w:szCs w:val="24"/>
                </w:rPr>
                <w:t xml:space="preserve"> </w:t>
              </w:r>
              <w:r>
                <w:rPr>
                  <w:rFonts w:cs="Times New Roman"/>
                  <w:sz w:val="24"/>
                  <w:szCs w:val="24"/>
                </w:rPr>
                <w:t xml:space="preserve">бизнес-данных </w:t>
              </w:r>
              <w:r w:rsidRPr="005B0B3B">
                <w:rPr>
                  <w:rFonts w:cs="Times New Roman"/>
                  <w:sz w:val="24"/>
                  <w:szCs w:val="24"/>
                </w:rPr>
                <w:t>сообщени</w:t>
              </w:r>
            </w:ins>
            <w:ins w:id="70" w:author="Алешин Алексей Васильевич" w:date="2021-10-05T12:46:00Z">
              <w:r>
                <w:rPr>
                  <w:rFonts w:cs="Times New Roman"/>
                  <w:sz w:val="24"/>
                  <w:szCs w:val="24"/>
                </w:rPr>
                <w:t>ям</w:t>
              </w:r>
            </w:ins>
            <w:ins w:id="71" w:author="Алешин Алексей Васильевич" w:date="2021-10-05T12:44:00Z">
              <w:r w:rsidRPr="005B0B3B">
                <w:rPr>
                  <w:rFonts w:cs="Times New Roman"/>
                  <w:sz w:val="24"/>
                  <w:szCs w:val="24"/>
                </w:rPr>
                <w:t xml:space="preserve"> Альбома ISO20022 </w:t>
              </w:r>
              <w:r>
                <w:rPr>
                  <w:rFonts w:cs="Times New Roman"/>
                  <w:sz w:val="24"/>
                  <w:szCs w:val="24"/>
                </w:rPr>
                <w:t xml:space="preserve">и Альбома УФЭБС </w:t>
              </w:r>
              <w:r w:rsidRPr="005B0B3B">
                <w:rPr>
                  <w:rFonts w:cs="Times New Roman"/>
                  <w:sz w:val="24"/>
                  <w:szCs w:val="24"/>
                </w:rPr>
                <w:t>для ПС БР</w:t>
              </w:r>
              <w:r>
                <w:rPr>
                  <w:color w:val="1F497D"/>
                </w:rPr>
                <w:t xml:space="preserve">  </w:t>
              </w:r>
            </w:ins>
          </w:p>
        </w:tc>
      </w:tr>
    </w:tbl>
    <w:p w14:paraId="4EF81514" w14:textId="77777777" w:rsidR="0062582E" w:rsidRPr="0095083E" w:rsidRDefault="0012647F"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72" w:name="_Toc87950041"/>
      <w:r w:rsidRPr="0095083E">
        <w:rPr>
          <w:caps w:val="0"/>
          <w:spacing w:val="0"/>
          <w:sz w:val="24"/>
        </w:rPr>
        <w:t>Связанные документы и ссылки</w:t>
      </w:r>
      <w:bookmarkEnd w:id="72"/>
    </w:p>
    <w:tbl>
      <w:tblPr>
        <w:tblStyle w:val="a5"/>
        <w:tblW w:w="5000" w:type="pct"/>
        <w:tblLook w:val="04A0" w:firstRow="1" w:lastRow="0" w:firstColumn="1" w:lastColumn="0" w:noHBand="0" w:noVBand="1"/>
      </w:tblPr>
      <w:tblGrid>
        <w:gridCol w:w="759"/>
        <w:gridCol w:w="4416"/>
        <w:gridCol w:w="4310"/>
        <w:tblGridChange w:id="73">
          <w:tblGrid>
            <w:gridCol w:w="759"/>
            <w:gridCol w:w="4416"/>
            <w:gridCol w:w="4310"/>
          </w:tblGrid>
        </w:tblGridChange>
      </w:tblGrid>
      <w:tr w:rsidR="00E93982" w:rsidRPr="0095083E" w14:paraId="16337A26" w14:textId="77777777" w:rsidTr="00A878EE">
        <w:trPr>
          <w:trHeight w:val="120"/>
          <w:tblHeader/>
        </w:trPr>
        <w:tc>
          <w:tcPr>
            <w:tcW w:w="400" w:type="pct"/>
            <w:shd w:val="clear" w:color="auto" w:fill="2172B2"/>
          </w:tcPr>
          <w:p w14:paraId="1E4D6FC4" w14:textId="77777777" w:rsidR="00E93982" w:rsidRPr="00172027" w:rsidRDefault="00E93982" w:rsidP="005C797B">
            <w:pPr>
              <w:pStyle w:val="afff9"/>
              <w:spacing w:line="240" w:lineRule="auto"/>
              <w:rPr>
                <w:b w:val="0"/>
                <w:sz w:val="24"/>
              </w:rPr>
            </w:pPr>
            <w:r w:rsidRPr="00172027">
              <w:rPr>
                <w:b w:val="0"/>
                <w:sz w:val="24"/>
              </w:rPr>
              <w:t>№</w:t>
            </w:r>
            <w:r w:rsidR="00A33811" w:rsidRPr="00172027">
              <w:rPr>
                <w:b w:val="0"/>
                <w:sz w:val="24"/>
              </w:rPr>
              <w:t xml:space="preserve"> п/п</w:t>
            </w:r>
          </w:p>
        </w:tc>
        <w:tc>
          <w:tcPr>
            <w:tcW w:w="2328" w:type="pct"/>
            <w:shd w:val="clear" w:color="auto" w:fill="2172B2"/>
          </w:tcPr>
          <w:p w14:paraId="1BC58154" w14:textId="77777777" w:rsidR="00E93982" w:rsidRPr="00172027" w:rsidRDefault="004A0B9C" w:rsidP="005C797B">
            <w:pPr>
              <w:pStyle w:val="afff9"/>
              <w:spacing w:line="240" w:lineRule="auto"/>
              <w:rPr>
                <w:b w:val="0"/>
                <w:sz w:val="24"/>
              </w:rPr>
            </w:pPr>
            <w:r w:rsidRPr="00172027">
              <w:rPr>
                <w:b w:val="0"/>
                <w:sz w:val="24"/>
              </w:rPr>
              <w:t>Наименование</w:t>
            </w:r>
            <w:r w:rsidR="00E93982" w:rsidRPr="00172027">
              <w:rPr>
                <w:b w:val="0"/>
                <w:sz w:val="24"/>
              </w:rPr>
              <w:t xml:space="preserve"> документа</w:t>
            </w:r>
          </w:p>
        </w:tc>
        <w:tc>
          <w:tcPr>
            <w:tcW w:w="2272" w:type="pct"/>
            <w:shd w:val="clear" w:color="auto" w:fill="2172B2"/>
          </w:tcPr>
          <w:p w14:paraId="02FF462A" w14:textId="77777777" w:rsidR="00E93982" w:rsidRPr="00172027" w:rsidRDefault="00E93982" w:rsidP="005C797B">
            <w:pPr>
              <w:pStyle w:val="afff9"/>
              <w:spacing w:line="240" w:lineRule="auto"/>
              <w:rPr>
                <w:b w:val="0"/>
                <w:sz w:val="24"/>
              </w:rPr>
            </w:pPr>
            <w:r w:rsidRPr="00172027">
              <w:rPr>
                <w:b w:val="0"/>
                <w:sz w:val="24"/>
              </w:rPr>
              <w:t>Требуемые изменения (при наличии)</w:t>
            </w:r>
          </w:p>
        </w:tc>
      </w:tr>
      <w:tr w:rsidR="00E93982" w:rsidRPr="0095083E" w14:paraId="22FBD9EB" w14:textId="77777777" w:rsidTr="001225C8">
        <w:trPr>
          <w:trHeight w:val="208"/>
        </w:trPr>
        <w:tc>
          <w:tcPr>
            <w:tcW w:w="5000" w:type="pct"/>
            <w:gridSpan w:val="3"/>
            <w:shd w:val="clear" w:color="auto" w:fill="2172B2"/>
          </w:tcPr>
          <w:p w14:paraId="4FE1C2D2" w14:textId="77777777" w:rsidR="00E93982" w:rsidRPr="00172027" w:rsidRDefault="00E93982" w:rsidP="000539DE">
            <w:pPr>
              <w:pStyle w:val="afff9"/>
              <w:numPr>
                <w:ilvl w:val="0"/>
                <w:numId w:val="3"/>
              </w:numPr>
              <w:spacing w:line="240" w:lineRule="auto"/>
              <w:rPr>
                <w:b w:val="0"/>
                <w:sz w:val="24"/>
              </w:rPr>
            </w:pPr>
            <w:r w:rsidRPr="00172027">
              <w:rPr>
                <w:b w:val="0"/>
                <w:sz w:val="24"/>
              </w:rPr>
              <w:t xml:space="preserve">Нормативные документы, регулирующие </w:t>
            </w:r>
            <w:r w:rsidR="00E90399" w:rsidRPr="00172027">
              <w:rPr>
                <w:b w:val="0"/>
                <w:sz w:val="24"/>
              </w:rPr>
              <w:t>бизнес-</w:t>
            </w:r>
            <w:r w:rsidRPr="00172027">
              <w:rPr>
                <w:b w:val="0"/>
                <w:sz w:val="24"/>
              </w:rPr>
              <w:t>процесс</w:t>
            </w:r>
          </w:p>
        </w:tc>
      </w:tr>
      <w:tr w:rsidR="00E93982" w:rsidRPr="0095083E" w14:paraId="6F420888" w14:textId="77777777" w:rsidTr="00A878EE">
        <w:trPr>
          <w:trHeight w:val="54"/>
        </w:trPr>
        <w:tc>
          <w:tcPr>
            <w:tcW w:w="400" w:type="pct"/>
          </w:tcPr>
          <w:p w14:paraId="32E3C7DE" w14:textId="77777777" w:rsidR="00E93982" w:rsidRPr="0095083E" w:rsidRDefault="00E93982" w:rsidP="005537A3">
            <w:pPr>
              <w:spacing w:line="240" w:lineRule="auto"/>
              <w:rPr>
                <w:rStyle w:val="af3"/>
                <w:sz w:val="24"/>
              </w:rPr>
            </w:pPr>
            <w:r w:rsidRPr="0095083E">
              <w:rPr>
                <w:rStyle w:val="af3"/>
                <w:sz w:val="24"/>
              </w:rPr>
              <w:lastRenderedPageBreak/>
              <w:t>1</w:t>
            </w:r>
            <w:r w:rsidR="00A33811" w:rsidRPr="0095083E">
              <w:rPr>
                <w:rStyle w:val="af3"/>
                <w:sz w:val="24"/>
              </w:rPr>
              <w:t>.1</w:t>
            </w:r>
          </w:p>
        </w:tc>
        <w:tc>
          <w:tcPr>
            <w:tcW w:w="2328" w:type="pct"/>
          </w:tcPr>
          <w:p w14:paraId="67774BAA" w14:textId="77777777" w:rsidR="0062582E" w:rsidRPr="0095083E" w:rsidRDefault="000F5885" w:rsidP="00706980">
            <w:pPr>
              <w:pStyle w:val="afff8"/>
              <w:spacing w:before="0" w:after="60" w:line="240" w:lineRule="auto"/>
              <w:jc w:val="both"/>
              <w:rPr>
                <w:rStyle w:val="af3"/>
                <w:i w:val="0"/>
                <w:color w:val="auto"/>
                <w:sz w:val="24"/>
              </w:rPr>
            </w:pPr>
            <w:r w:rsidRPr="0095083E">
              <w:rPr>
                <w:i w:val="0"/>
                <w:color w:val="auto"/>
                <w:sz w:val="24"/>
              </w:rPr>
              <w:t xml:space="preserve">Положение Банка России от 28 марта 2018 года № 638-П «О порядке оплаты услуг по переводу денежных средств и услуг платежной инфраструктуры в платежной системе Банка России» (с изменениями) </w:t>
            </w:r>
          </w:p>
        </w:tc>
        <w:tc>
          <w:tcPr>
            <w:tcW w:w="2272" w:type="pct"/>
            <w:shd w:val="clear" w:color="auto" w:fill="FFFFFF" w:themeFill="background1"/>
          </w:tcPr>
          <w:p w14:paraId="669EA58D" w14:textId="77777777" w:rsidR="00E93982" w:rsidRPr="0095083E" w:rsidRDefault="00E93982" w:rsidP="005C797B">
            <w:pPr>
              <w:spacing w:line="240" w:lineRule="auto"/>
              <w:rPr>
                <w:rStyle w:val="af3"/>
                <w:sz w:val="24"/>
              </w:rPr>
            </w:pPr>
          </w:p>
        </w:tc>
      </w:tr>
      <w:tr w:rsidR="00706980" w:rsidRPr="0095083E" w14:paraId="386CFBE9" w14:textId="77777777" w:rsidTr="00A878EE">
        <w:trPr>
          <w:trHeight w:val="54"/>
        </w:trPr>
        <w:tc>
          <w:tcPr>
            <w:tcW w:w="400" w:type="pct"/>
          </w:tcPr>
          <w:p w14:paraId="534E4257" w14:textId="77777777" w:rsidR="00706980" w:rsidRPr="005B26E0" w:rsidRDefault="00706980" w:rsidP="005537A3">
            <w:pPr>
              <w:spacing w:line="240" w:lineRule="auto"/>
              <w:rPr>
                <w:rStyle w:val="af3"/>
                <w:sz w:val="24"/>
              </w:rPr>
            </w:pPr>
            <w:r w:rsidRPr="005B26E0">
              <w:rPr>
                <w:rStyle w:val="af3"/>
                <w:sz w:val="24"/>
              </w:rPr>
              <w:t>1.2</w:t>
            </w:r>
          </w:p>
        </w:tc>
        <w:tc>
          <w:tcPr>
            <w:tcW w:w="2328" w:type="pct"/>
          </w:tcPr>
          <w:p w14:paraId="7C53E409" w14:textId="77777777" w:rsidR="00706980" w:rsidRPr="005B26E0" w:rsidRDefault="00706980" w:rsidP="002A2B73">
            <w:pPr>
              <w:pStyle w:val="afff8"/>
              <w:spacing w:before="0" w:after="60" w:line="240" w:lineRule="auto"/>
              <w:jc w:val="both"/>
              <w:rPr>
                <w:i w:val="0"/>
                <w:color w:val="auto"/>
                <w:sz w:val="24"/>
              </w:rPr>
            </w:pPr>
            <w:r w:rsidRPr="005B26E0">
              <w:rPr>
                <w:i w:val="0"/>
                <w:color w:val="auto"/>
                <w:sz w:val="24"/>
              </w:rPr>
              <w:t>Указание Банка России от 28 июня 2018 года № 4840-У «О порядке работы подразделений Банка России при расчете и взимании платы за услуги Банка России в платежной системе Банка России» (с изменениями)</w:t>
            </w:r>
          </w:p>
        </w:tc>
        <w:tc>
          <w:tcPr>
            <w:tcW w:w="2272" w:type="pct"/>
            <w:shd w:val="clear" w:color="auto" w:fill="FFFFFF" w:themeFill="background1"/>
          </w:tcPr>
          <w:p w14:paraId="396024B5" w14:textId="77777777" w:rsidR="00706980" w:rsidRPr="006A0897" w:rsidRDefault="00706980" w:rsidP="005C797B">
            <w:pPr>
              <w:spacing w:line="240" w:lineRule="auto"/>
              <w:rPr>
                <w:rStyle w:val="af3"/>
                <w:sz w:val="24"/>
              </w:rPr>
            </w:pPr>
          </w:p>
        </w:tc>
      </w:tr>
      <w:tr w:rsidR="00076B1C" w:rsidRPr="0095083E" w14:paraId="348E04B6" w14:textId="77777777" w:rsidTr="00A878EE">
        <w:trPr>
          <w:trHeight w:val="54"/>
        </w:trPr>
        <w:tc>
          <w:tcPr>
            <w:tcW w:w="400" w:type="pct"/>
          </w:tcPr>
          <w:p w14:paraId="4808F069" w14:textId="77777777" w:rsidR="00076B1C" w:rsidRPr="0095083E" w:rsidRDefault="00076B1C" w:rsidP="005537A3">
            <w:pPr>
              <w:spacing w:line="240" w:lineRule="auto"/>
              <w:rPr>
                <w:rStyle w:val="af3"/>
                <w:sz w:val="24"/>
              </w:rPr>
            </w:pPr>
            <w:r>
              <w:rPr>
                <w:rStyle w:val="af3"/>
                <w:sz w:val="24"/>
              </w:rPr>
              <w:t>1.3</w:t>
            </w:r>
          </w:p>
        </w:tc>
        <w:tc>
          <w:tcPr>
            <w:tcW w:w="2328" w:type="pct"/>
          </w:tcPr>
          <w:p w14:paraId="19FBD306" w14:textId="77777777" w:rsidR="00076B1C" w:rsidRPr="0095083E" w:rsidRDefault="00076B1C" w:rsidP="00B33415">
            <w:pPr>
              <w:pStyle w:val="afff8"/>
              <w:spacing w:before="0" w:after="60" w:line="240" w:lineRule="auto"/>
              <w:jc w:val="both"/>
              <w:rPr>
                <w:i w:val="0"/>
                <w:color w:val="auto"/>
                <w:sz w:val="24"/>
              </w:rPr>
            </w:pPr>
            <w:r w:rsidRPr="00A15B84">
              <w:rPr>
                <w:i w:val="0"/>
                <w:color w:val="auto"/>
                <w:sz w:val="24"/>
              </w:rPr>
              <w:t>Положение Банка России от 24 сентября 2020 года № 732-П «О платежной системе Банка России»</w:t>
            </w:r>
            <w:r w:rsidR="00D82A09" w:rsidRPr="00A15B84">
              <w:rPr>
                <w:i w:val="0"/>
                <w:color w:val="auto"/>
                <w:sz w:val="24"/>
              </w:rPr>
              <w:t xml:space="preserve"> (с изменениями)</w:t>
            </w:r>
          </w:p>
        </w:tc>
        <w:tc>
          <w:tcPr>
            <w:tcW w:w="2272" w:type="pct"/>
            <w:shd w:val="clear" w:color="auto" w:fill="FFFFFF" w:themeFill="background1"/>
          </w:tcPr>
          <w:p w14:paraId="6CDB4FB7" w14:textId="77777777" w:rsidR="00076B1C" w:rsidRPr="0095083E" w:rsidRDefault="00076B1C" w:rsidP="005C797B">
            <w:pPr>
              <w:spacing w:line="240" w:lineRule="auto"/>
              <w:rPr>
                <w:rStyle w:val="af3"/>
                <w:sz w:val="24"/>
              </w:rPr>
            </w:pPr>
          </w:p>
        </w:tc>
      </w:tr>
      <w:tr w:rsidR="00E93982" w:rsidRPr="0095083E" w14:paraId="025E9783" w14:textId="77777777" w:rsidTr="00D04861">
        <w:trPr>
          <w:trHeight w:val="54"/>
        </w:trPr>
        <w:tc>
          <w:tcPr>
            <w:tcW w:w="5000" w:type="pct"/>
            <w:gridSpan w:val="3"/>
            <w:shd w:val="clear" w:color="auto" w:fill="2172B2"/>
          </w:tcPr>
          <w:p w14:paraId="47577CE1" w14:textId="77777777" w:rsidR="0062582E" w:rsidRPr="0095083E" w:rsidRDefault="00E93982" w:rsidP="000539DE">
            <w:pPr>
              <w:pStyle w:val="afff9"/>
              <w:numPr>
                <w:ilvl w:val="0"/>
                <w:numId w:val="3"/>
              </w:numPr>
              <w:tabs>
                <w:tab w:val="left" w:pos="350"/>
                <w:tab w:val="center" w:pos="4535"/>
              </w:tabs>
              <w:spacing w:line="240" w:lineRule="auto"/>
              <w:rPr>
                <w:rStyle w:val="af3"/>
                <w:rFonts w:eastAsiaTheme="minorEastAsia"/>
                <w:b w:val="0"/>
                <w:color w:val="auto"/>
                <w:sz w:val="24"/>
                <w:szCs w:val="20"/>
                <w:lang w:eastAsia="ru-RU"/>
              </w:rPr>
            </w:pPr>
            <w:r w:rsidRPr="00172027">
              <w:rPr>
                <w:rStyle w:val="af3"/>
                <w:b w:val="0"/>
                <w:sz w:val="24"/>
              </w:rPr>
              <w:t>Связанные внутренние документы Банка России</w:t>
            </w:r>
          </w:p>
        </w:tc>
      </w:tr>
      <w:tr w:rsidR="00E93982" w:rsidRPr="00285504" w14:paraId="6807A5ED" w14:textId="77777777" w:rsidTr="00A878EE">
        <w:trPr>
          <w:trHeight w:val="54"/>
        </w:trPr>
        <w:tc>
          <w:tcPr>
            <w:tcW w:w="400" w:type="pct"/>
          </w:tcPr>
          <w:p w14:paraId="01E732EB" w14:textId="77777777" w:rsidR="00E93982" w:rsidRPr="00285504" w:rsidRDefault="00A33811" w:rsidP="005C797B">
            <w:pPr>
              <w:spacing w:line="240" w:lineRule="auto"/>
              <w:rPr>
                <w:rStyle w:val="af3"/>
                <w:sz w:val="24"/>
              </w:rPr>
            </w:pPr>
            <w:r w:rsidRPr="00285504">
              <w:rPr>
                <w:rStyle w:val="af3"/>
                <w:sz w:val="24"/>
              </w:rPr>
              <w:t>2.1</w:t>
            </w:r>
          </w:p>
        </w:tc>
        <w:tc>
          <w:tcPr>
            <w:tcW w:w="2328" w:type="pct"/>
          </w:tcPr>
          <w:p w14:paraId="1D9908F0" w14:textId="77777777" w:rsidR="00E93982" w:rsidRPr="00285504" w:rsidRDefault="00F76E40" w:rsidP="005C797B">
            <w:pPr>
              <w:spacing w:line="240" w:lineRule="auto"/>
              <w:rPr>
                <w:rStyle w:val="af3"/>
                <w:sz w:val="24"/>
              </w:rPr>
            </w:pPr>
            <w:r w:rsidRPr="00285504">
              <w:rPr>
                <w:rStyle w:val="af3"/>
                <w:sz w:val="24"/>
              </w:rPr>
              <w:t>Заявка на изменение ФT 31</w:t>
            </w:r>
            <w:r w:rsidR="00272D44" w:rsidRPr="00285504">
              <w:rPr>
                <w:rStyle w:val="af3"/>
                <w:sz w:val="24"/>
              </w:rPr>
              <w:t xml:space="preserve"> от 17.06.2020 № ВН-45-40/1889</w:t>
            </w:r>
          </w:p>
        </w:tc>
        <w:tc>
          <w:tcPr>
            <w:tcW w:w="2272" w:type="pct"/>
          </w:tcPr>
          <w:p w14:paraId="12F8A611" w14:textId="77777777" w:rsidR="00E93982" w:rsidRPr="00285504" w:rsidRDefault="00E93982" w:rsidP="005C797B">
            <w:pPr>
              <w:spacing w:line="240" w:lineRule="auto"/>
              <w:rPr>
                <w:rStyle w:val="af3"/>
                <w:sz w:val="24"/>
              </w:rPr>
            </w:pPr>
          </w:p>
        </w:tc>
      </w:tr>
      <w:tr w:rsidR="004A0B9C" w:rsidRPr="00285504" w14:paraId="2C6DB898" w14:textId="77777777" w:rsidTr="00A878EE">
        <w:trPr>
          <w:trHeight w:val="54"/>
        </w:trPr>
        <w:tc>
          <w:tcPr>
            <w:tcW w:w="400" w:type="pct"/>
          </w:tcPr>
          <w:p w14:paraId="08756771" w14:textId="77777777" w:rsidR="004A0B9C" w:rsidRPr="00285504" w:rsidRDefault="00A33811" w:rsidP="005537A3">
            <w:pPr>
              <w:spacing w:line="240" w:lineRule="auto"/>
              <w:rPr>
                <w:rStyle w:val="af3"/>
                <w:sz w:val="24"/>
              </w:rPr>
            </w:pPr>
            <w:r w:rsidRPr="00285504">
              <w:rPr>
                <w:rStyle w:val="af3"/>
                <w:sz w:val="24"/>
              </w:rPr>
              <w:t>2.2</w:t>
            </w:r>
          </w:p>
        </w:tc>
        <w:tc>
          <w:tcPr>
            <w:tcW w:w="2328" w:type="pct"/>
          </w:tcPr>
          <w:p w14:paraId="1B0E1493" w14:textId="77777777" w:rsidR="004A0B9C" w:rsidRPr="00285504" w:rsidRDefault="00272D44" w:rsidP="00DE659F">
            <w:pPr>
              <w:spacing w:line="240" w:lineRule="auto"/>
              <w:rPr>
                <w:rStyle w:val="af3"/>
                <w:sz w:val="24"/>
              </w:rPr>
            </w:pPr>
            <w:r w:rsidRPr="00285504">
              <w:rPr>
                <w:rStyle w:val="af3"/>
                <w:sz w:val="24"/>
              </w:rPr>
              <w:t>З</w:t>
            </w:r>
            <w:r w:rsidR="00DE659F" w:rsidRPr="00285504">
              <w:rPr>
                <w:rStyle w:val="af3"/>
                <w:sz w:val="24"/>
              </w:rPr>
              <w:t>аявка</w:t>
            </w:r>
            <w:r w:rsidRPr="00285504">
              <w:rPr>
                <w:rStyle w:val="af3"/>
                <w:sz w:val="24"/>
              </w:rPr>
              <w:t xml:space="preserve"> на разработку (изменение) функциональных требований «Обеспечение РАБИС-НП и ТПК САБС функции расчета и взимания платы за услуги в платежной системе Банка России, предоставленные клиентам Банка России» от 04.09.2020 № ВН</w:t>
            </w:r>
            <w:r w:rsidRPr="00285504">
              <w:rPr>
                <w:rStyle w:val="af3"/>
                <w:sz w:val="24"/>
              </w:rPr>
              <w:noBreakHyphen/>
              <w:t>45</w:t>
            </w:r>
            <w:r w:rsidRPr="00285504">
              <w:rPr>
                <w:rStyle w:val="af3"/>
                <w:sz w:val="24"/>
              </w:rPr>
              <w:noBreakHyphen/>
              <w:t>38/2688</w:t>
            </w:r>
          </w:p>
        </w:tc>
        <w:tc>
          <w:tcPr>
            <w:tcW w:w="2272" w:type="pct"/>
          </w:tcPr>
          <w:p w14:paraId="0637F990" w14:textId="77777777" w:rsidR="004A0B9C" w:rsidRPr="00285504" w:rsidRDefault="004A0B9C" w:rsidP="005C797B">
            <w:pPr>
              <w:spacing w:line="240" w:lineRule="auto"/>
              <w:rPr>
                <w:rStyle w:val="af3"/>
                <w:sz w:val="24"/>
              </w:rPr>
            </w:pPr>
          </w:p>
        </w:tc>
      </w:tr>
      <w:tr w:rsidR="00272D44" w:rsidRPr="00285504" w14:paraId="07F198F4" w14:textId="77777777" w:rsidTr="00A878EE">
        <w:trPr>
          <w:trHeight w:val="54"/>
        </w:trPr>
        <w:tc>
          <w:tcPr>
            <w:tcW w:w="400" w:type="pct"/>
          </w:tcPr>
          <w:p w14:paraId="084F6A4D" w14:textId="77777777" w:rsidR="00272D44" w:rsidRPr="00285504" w:rsidRDefault="00272D44" w:rsidP="005537A3">
            <w:pPr>
              <w:spacing w:line="240" w:lineRule="auto"/>
              <w:rPr>
                <w:rStyle w:val="af3"/>
                <w:sz w:val="24"/>
              </w:rPr>
            </w:pPr>
            <w:r w:rsidRPr="00285504">
              <w:rPr>
                <w:rStyle w:val="af3"/>
                <w:sz w:val="24"/>
              </w:rPr>
              <w:t>2.3</w:t>
            </w:r>
          </w:p>
        </w:tc>
        <w:tc>
          <w:tcPr>
            <w:tcW w:w="2328" w:type="pct"/>
          </w:tcPr>
          <w:p w14:paraId="69ADBF99" w14:textId="77777777" w:rsidR="00272D44" w:rsidRPr="00285504" w:rsidRDefault="00272D44" w:rsidP="00B33415">
            <w:pPr>
              <w:spacing w:line="240" w:lineRule="auto"/>
              <w:rPr>
                <w:rStyle w:val="af3"/>
                <w:sz w:val="24"/>
              </w:rPr>
            </w:pPr>
            <w:r w:rsidRPr="00285504">
              <w:rPr>
                <w:rStyle w:val="af3"/>
                <w:sz w:val="24"/>
              </w:rPr>
              <w:t>Заявка на изменение ФТ_31 "Обеспечение РАБИС-НП и ТПК САБС функции расчета и взимания платы за услуги в платежной системе Банка России, предоставленные клиентам Банка России" от 29.12.2020 №</w:t>
            </w:r>
            <w:r w:rsidR="00B33415" w:rsidRPr="00285504">
              <w:rPr>
                <w:rStyle w:val="af3"/>
                <w:sz w:val="24"/>
              </w:rPr>
              <w:t> </w:t>
            </w:r>
            <w:r w:rsidRPr="00285504">
              <w:rPr>
                <w:rStyle w:val="af3"/>
                <w:sz w:val="24"/>
              </w:rPr>
              <w:t>ВН</w:t>
            </w:r>
            <w:r w:rsidR="00B33415" w:rsidRPr="00285504">
              <w:rPr>
                <w:rStyle w:val="af3"/>
                <w:sz w:val="24"/>
              </w:rPr>
              <w:noBreakHyphen/>
            </w:r>
            <w:r w:rsidRPr="00285504">
              <w:rPr>
                <w:rStyle w:val="af3"/>
                <w:sz w:val="24"/>
              </w:rPr>
              <w:t>45</w:t>
            </w:r>
            <w:r w:rsidR="00B33415" w:rsidRPr="00285504">
              <w:rPr>
                <w:rStyle w:val="af3"/>
                <w:sz w:val="24"/>
              </w:rPr>
              <w:noBreakHyphen/>
            </w:r>
            <w:r w:rsidRPr="00285504">
              <w:rPr>
                <w:rStyle w:val="af3"/>
                <w:sz w:val="24"/>
              </w:rPr>
              <w:t>38/4172</w:t>
            </w:r>
          </w:p>
        </w:tc>
        <w:tc>
          <w:tcPr>
            <w:tcW w:w="2272" w:type="pct"/>
          </w:tcPr>
          <w:p w14:paraId="499C3031" w14:textId="77777777" w:rsidR="00272D44" w:rsidRPr="00285504" w:rsidRDefault="00272D44" w:rsidP="005C797B">
            <w:pPr>
              <w:spacing w:line="240" w:lineRule="auto"/>
              <w:rPr>
                <w:rStyle w:val="af3"/>
                <w:sz w:val="24"/>
              </w:rPr>
            </w:pPr>
          </w:p>
        </w:tc>
      </w:tr>
      <w:tr w:rsidR="00272D44" w:rsidRPr="00285504" w14:paraId="3A40AAC9" w14:textId="77777777" w:rsidTr="00A878EE">
        <w:trPr>
          <w:trHeight w:val="54"/>
        </w:trPr>
        <w:tc>
          <w:tcPr>
            <w:tcW w:w="400" w:type="pct"/>
          </w:tcPr>
          <w:p w14:paraId="5A857140" w14:textId="77777777" w:rsidR="00272D44" w:rsidRPr="00285504" w:rsidRDefault="00272D44" w:rsidP="005537A3">
            <w:pPr>
              <w:spacing w:line="240" w:lineRule="auto"/>
              <w:rPr>
                <w:rStyle w:val="af3"/>
                <w:sz w:val="24"/>
              </w:rPr>
            </w:pPr>
            <w:r w:rsidRPr="00285504">
              <w:rPr>
                <w:rStyle w:val="af3"/>
                <w:sz w:val="24"/>
              </w:rPr>
              <w:t>2.4</w:t>
            </w:r>
          </w:p>
        </w:tc>
        <w:tc>
          <w:tcPr>
            <w:tcW w:w="2328" w:type="pct"/>
          </w:tcPr>
          <w:p w14:paraId="4C568F52" w14:textId="77777777" w:rsidR="00272D44" w:rsidRPr="00285504" w:rsidRDefault="00686555" w:rsidP="00C540B0">
            <w:pPr>
              <w:spacing w:line="240" w:lineRule="auto"/>
              <w:rPr>
                <w:rStyle w:val="af3"/>
                <w:sz w:val="24"/>
              </w:rPr>
            </w:pPr>
            <w:r w:rsidRPr="00285504">
              <w:rPr>
                <w:rStyle w:val="af3"/>
                <w:sz w:val="24"/>
              </w:rPr>
              <w:t>За</w:t>
            </w:r>
            <w:r w:rsidR="00B33415" w:rsidRPr="00285504">
              <w:rPr>
                <w:rStyle w:val="af3"/>
                <w:sz w:val="24"/>
              </w:rPr>
              <w:t>явк</w:t>
            </w:r>
            <w:r w:rsidRPr="00285504">
              <w:rPr>
                <w:rStyle w:val="af3"/>
                <w:sz w:val="24"/>
              </w:rPr>
              <w:t>а</w:t>
            </w:r>
            <w:r w:rsidR="00B33415" w:rsidRPr="00285504">
              <w:rPr>
                <w:rStyle w:val="af3"/>
                <w:sz w:val="24"/>
              </w:rPr>
              <w:t xml:space="preserve"> </w:t>
            </w:r>
            <w:r w:rsidR="007D7259" w:rsidRPr="00285504">
              <w:rPr>
                <w:rStyle w:val="af3"/>
                <w:sz w:val="24"/>
              </w:rPr>
              <w:t xml:space="preserve">на изменение ФТ_31 </w:t>
            </w:r>
            <w:r w:rsidR="00C540B0" w:rsidRPr="00285504">
              <w:rPr>
                <w:rStyle w:val="af3"/>
                <w:sz w:val="24"/>
              </w:rPr>
              <w:t xml:space="preserve">в АС СПС </w:t>
            </w:r>
            <w:r w:rsidR="007D7259" w:rsidRPr="00285504">
              <w:rPr>
                <w:rStyle w:val="af3"/>
                <w:sz w:val="24"/>
              </w:rPr>
              <w:t xml:space="preserve">от </w:t>
            </w:r>
            <w:r w:rsidR="001513D1" w:rsidRPr="00285504">
              <w:rPr>
                <w:rStyle w:val="af3"/>
                <w:sz w:val="24"/>
              </w:rPr>
              <w:t>31</w:t>
            </w:r>
            <w:r w:rsidR="007D7259" w:rsidRPr="00285504">
              <w:rPr>
                <w:rStyle w:val="af3"/>
                <w:sz w:val="24"/>
              </w:rPr>
              <w:t xml:space="preserve">.03.2021 № </w:t>
            </w:r>
            <w:r w:rsidR="001513D1" w:rsidRPr="00285504">
              <w:rPr>
                <w:rStyle w:val="af3"/>
                <w:sz w:val="24"/>
              </w:rPr>
              <w:t>454</w:t>
            </w:r>
          </w:p>
        </w:tc>
        <w:tc>
          <w:tcPr>
            <w:tcW w:w="2272" w:type="pct"/>
          </w:tcPr>
          <w:p w14:paraId="2FC52C49" w14:textId="77777777" w:rsidR="00272D44" w:rsidRPr="00285504" w:rsidRDefault="00272D44" w:rsidP="005C797B">
            <w:pPr>
              <w:spacing w:line="240" w:lineRule="auto"/>
              <w:rPr>
                <w:rStyle w:val="af3"/>
                <w:sz w:val="24"/>
              </w:rPr>
            </w:pPr>
          </w:p>
        </w:tc>
      </w:tr>
      <w:tr w:rsidR="00076B1C" w:rsidRPr="00285504" w14:paraId="514FAC04" w14:textId="77777777" w:rsidTr="00A878EE">
        <w:trPr>
          <w:trHeight w:val="54"/>
        </w:trPr>
        <w:tc>
          <w:tcPr>
            <w:tcW w:w="400" w:type="pct"/>
          </w:tcPr>
          <w:p w14:paraId="5DE4B8AF" w14:textId="77777777" w:rsidR="00076B1C" w:rsidRPr="00285504" w:rsidRDefault="00076B1C" w:rsidP="005537A3">
            <w:pPr>
              <w:spacing w:line="240" w:lineRule="auto"/>
              <w:rPr>
                <w:rStyle w:val="af3"/>
                <w:sz w:val="24"/>
              </w:rPr>
            </w:pPr>
            <w:r w:rsidRPr="00285504">
              <w:rPr>
                <w:rStyle w:val="af3"/>
                <w:sz w:val="24"/>
              </w:rPr>
              <w:t>2.5</w:t>
            </w:r>
          </w:p>
        </w:tc>
        <w:tc>
          <w:tcPr>
            <w:tcW w:w="2328" w:type="pct"/>
          </w:tcPr>
          <w:p w14:paraId="2A8DFF59" w14:textId="77777777" w:rsidR="00076B1C" w:rsidRPr="00285504" w:rsidRDefault="00076B1C" w:rsidP="00076B1C">
            <w:pPr>
              <w:spacing w:line="240" w:lineRule="auto"/>
              <w:rPr>
                <w:rStyle w:val="af3"/>
                <w:sz w:val="24"/>
              </w:rPr>
            </w:pPr>
            <w:r w:rsidRPr="00285504">
              <w:rPr>
                <w:rStyle w:val="af3"/>
                <w:sz w:val="24"/>
              </w:rPr>
              <w:t>Заявка на изменение ФТ_31 в АС СПС от 21.05.2021 № 519</w:t>
            </w:r>
          </w:p>
        </w:tc>
        <w:tc>
          <w:tcPr>
            <w:tcW w:w="2272" w:type="pct"/>
          </w:tcPr>
          <w:p w14:paraId="2489B0C8" w14:textId="77777777" w:rsidR="00076B1C" w:rsidRPr="00285504" w:rsidRDefault="00076B1C" w:rsidP="005C797B">
            <w:pPr>
              <w:spacing w:line="240" w:lineRule="auto"/>
              <w:rPr>
                <w:rStyle w:val="af3"/>
                <w:sz w:val="24"/>
              </w:rPr>
            </w:pPr>
            <w:r w:rsidRPr="00285504">
              <w:rPr>
                <w:rStyle w:val="af3"/>
                <w:sz w:val="24"/>
              </w:rPr>
              <w:t>Актуализация требований ФТ ДНПС в соответствие с ФТ к ПС БР в условиях взаимодействия с ПБО</w:t>
            </w:r>
          </w:p>
        </w:tc>
      </w:tr>
      <w:tr w:rsidR="00076B1C" w:rsidRPr="0095083E" w14:paraId="4C99AEA1" w14:textId="77777777" w:rsidTr="00A878EE">
        <w:trPr>
          <w:trHeight w:val="54"/>
        </w:trPr>
        <w:tc>
          <w:tcPr>
            <w:tcW w:w="400" w:type="pct"/>
          </w:tcPr>
          <w:p w14:paraId="7886FA9A" w14:textId="77777777" w:rsidR="00076B1C" w:rsidRPr="00285504" w:rsidRDefault="00076B1C" w:rsidP="005537A3">
            <w:pPr>
              <w:spacing w:line="240" w:lineRule="auto"/>
              <w:rPr>
                <w:rStyle w:val="af3"/>
                <w:sz w:val="24"/>
              </w:rPr>
            </w:pPr>
            <w:r w:rsidRPr="00285504">
              <w:rPr>
                <w:rStyle w:val="af3"/>
                <w:sz w:val="24"/>
              </w:rPr>
              <w:t>2.6</w:t>
            </w:r>
          </w:p>
        </w:tc>
        <w:tc>
          <w:tcPr>
            <w:tcW w:w="2328" w:type="pct"/>
          </w:tcPr>
          <w:p w14:paraId="6D48EE63" w14:textId="77777777" w:rsidR="00076B1C" w:rsidRPr="00285504" w:rsidRDefault="00076B1C">
            <w:pPr>
              <w:spacing w:line="240" w:lineRule="auto"/>
              <w:rPr>
                <w:rStyle w:val="af3"/>
                <w:sz w:val="24"/>
              </w:rPr>
            </w:pPr>
            <w:r w:rsidRPr="00285504">
              <w:rPr>
                <w:rStyle w:val="af3"/>
                <w:sz w:val="24"/>
              </w:rPr>
              <w:t>Заявка на изменение ФТ_31 в АС СПС от</w:t>
            </w:r>
            <w:r w:rsidR="00C82907" w:rsidRPr="00285504">
              <w:rPr>
                <w:rStyle w:val="af3"/>
                <w:sz w:val="24"/>
              </w:rPr>
              <w:t xml:space="preserve"> 01/06/2021</w:t>
            </w:r>
            <w:r w:rsidRPr="00285504">
              <w:rPr>
                <w:rStyle w:val="af3"/>
                <w:sz w:val="24"/>
              </w:rPr>
              <w:t xml:space="preserve"> № </w:t>
            </w:r>
            <w:r w:rsidR="00C82907" w:rsidRPr="00285504">
              <w:rPr>
                <w:rStyle w:val="af3"/>
                <w:sz w:val="24"/>
              </w:rPr>
              <w:t>551</w:t>
            </w:r>
          </w:p>
        </w:tc>
        <w:tc>
          <w:tcPr>
            <w:tcW w:w="2272" w:type="pct"/>
          </w:tcPr>
          <w:p w14:paraId="21EE4354" w14:textId="77777777" w:rsidR="00076B1C" w:rsidRPr="00285504" w:rsidRDefault="002A2B73" w:rsidP="002A2B73">
            <w:pPr>
              <w:spacing w:line="240" w:lineRule="auto"/>
              <w:rPr>
                <w:rStyle w:val="af3"/>
                <w:sz w:val="24"/>
              </w:rPr>
            </w:pPr>
            <w:r w:rsidRPr="00285504">
              <w:rPr>
                <w:rStyle w:val="af3"/>
                <w:sz w:val="24"/>
              </w:rPr>
              <w:t>Актуализация требований ФТ ДНПС в соответствие с ФТ к ПС БР при осуществлении трансграничного перевода денежных средств физическими лицами в пользу физических лиц</w:t>
            </w:r>
          </w:p>
        </w:tc>
      </w:tr>
      <w:tr w:rsidR="00C540B0" w:rsidRPr="0095083E" w14:paraId="1EA00D39" w14:textId="77777777" w:rsidTr="00A878EE">
        <w:trPr>
          <w:trHeight w:val="54"/>
        </w:trPr>
        <w:tc>
          <w:tcPr>
            <w:tcW w:w="400" w:type="pct"/>
          </w:tcPr>
          <w:p w14:paraId="3ECD2A69" w14:textId="77777777" w:rsidR="00C540B0" w:rsidRPr="00E57E1C" w:rsidRDefault="00C540B0">
            <w:pPr>
              <w:spacing w:line="240" w:lineRule="auto"/>
              <w:rPr>
                <w:rStyle w:val="af3"/>
                <w:sz w:val="24"/>
                <w:lang w:val="en-US"/>
              </w:rPr>
            </w:pPr>
            <w:r w:rsidRPr="0095083E">
              <w:rPr>
                <w:rStyle w:val="af3"/>
                <w:sz w:val="24"/>
              </w:rPr>
              <w:t>2.</w:t>
            </w:r>
            <w:r w:rsidR="00C82907">
              <w:rPr>
                <w:rStyle w:val="af3"/>
                <w:sz w:val="24"/>
                <w:lang w:val="en-US"/>
              </w:rPr>
              <w:t>7</w:t>
            </w:r>
          </w:p>
        </w:tc>
        <w:tc>
          <w:tcPr>
            <w:tcW w:w="2328" w:type="pct"/>
          </w:tcPr>
          <w:p w14:paraId="5FE0C267" w14:textId="77777777" w:rsidR="00C540B0" w:rsidRPr="0095083E" w:rsidRDefault="002A2B73" w:rsidP="002A2B73">
            <w:pPr>
              <w:spacing w:line="240" w:lineRule="auto"/>
              <w:rPr>
                <w:rStyle w:val="af3"/>
                <w:sz w:val="24"/>
              </w:rPr>
            </w:pPr>
            <w:r>
              <w:rPr>
                <w:rStyle w:val="af3"/>
                <w:sz w:val="24"/>
              </w:rPr>
              <w:t>Проект ф</w:t>
            </w:r>
            <w:r w:rsidR="00C540B0" w:rsidRPr="0095083E">
              <w:rPr>
                <w:rStyle w:val="af3"/>
                <w:sz w:val="24"/>
              </w:rPr>
              <w:t>ункциональны</w:t>
            </w:r>
            <w:r>
              <w:rPr>
                <w:rStyle w:val="af3"/>
                <w:sz w:val="24"/>
              </w:rPr>
              <w:t>х</w:t>
            </w:r>
            <w:r w:rsidR="00C540B0" w:rsidRPr="0095083E">
              <w:rPr>
                <w:rStyle w:val="af3"/>
                <w:sz w:val="24"/>
              </w:rPr>
              <w:t xml:space="preserve"> требовани</w:t>
            </w:r>
            <w:r>
              <w:rPr>
                <w:rStyle w:val="af3"/>
                <w:sz w:val="24"/>
              </w:rPr>
              <w:t>й</w:t>
            </w:r>
            <w:r w:rsidR="00C540B0" w:rsidRPr="0095083E">
              <w:rPr>
                <w:rStyle w:val="af3"/>
                <w:sz w:val="24"/>
              </w:rPr>
              <w:t xml:space="preserve"> на развитие Региональной автоматизированной банковской информационной системы (РАБИС-НП) </w:t>
            </w:r>
            <w:r w:rsidR="00C540B0" w:rsidRPr="0095083E">
              <w:rPr>
                <w:rStyle w:val="af3"/>
                <w:sz w:val="24"/>
              </w:rPr>
              <w:lastRenderedPageBreak/>
              <w:t>для создания сервиса быстрых платежей (СБП) платежной системы Банка России (с дополнениями) (ФТ_46)</w:t>
            </w:r>
          </w:p>
        </w:tc>
        <w:tc>
          <w:tcPr>
            <w:tcW w:w="2272" w:type="pct"/>
          </w:tcPr>
          <w:p w14:paraId="4C8ED577" w14:textId="77777777" w:rsidR="00C540B0" w:rsidRPr="0095083E" w:rsidRDefault="00C540B0" w:rsidP="005C797B">
            <w:pPr>
              <w:spacing w:line="240" w:lineRule="auto"/>
              <w:rPr>
                <w:rStyle w:val="af3"/>
                <w:sz w:val="24"/>
              </w:rPr>
            </w:pPr>
          </w:p>
        </w:tc>
      </w:tr>
      <w:tr w:rsidR="002A1B29" w:rsidRPr="0095083E" w14:paraId="5EA49941" w14:textId="77777777" w:rsidTr="007F6A28">
        <w:trPr>
          <w:trHeight w:val="1428"/>
          <w:ins w:id="74" w:author="Алешин Алексей Васильевич" w:date="2021-09-27T19:17:00Z"/>
        </w:trPr>
        <w:tc>
          <w:tcPr>
            <w:tcW w:w="400" w:type="pct"/>
            <w:tcBorders>
              <w:bottom w:val="single" w:sz="4" w:space="0" w:color="auto"/>
            </w:tcBorders>
          </w:tcPr>
          <w:p w14:paraId="0389C6B3" w14:textId="427A6EBA" w:rsidR="002A1B29" w:rsidRPr="002A1B29" w:rsidRDefault="002A1B29" w:rsidP="002A1B29">
            <w:pPr>
              <w:spacing w:line="240" w:lineRule="auto"/>
              <w:rPr>
                <w:ins w:id="75" w:author="Алешин Алексей Васильевич" w:date="2021-09-27T19:17:00Z"/>
                <w:rStyle w:val="af3"/>
                <w:sz w:val="24"/>
                <w:lang w:val="en-US"/>
              </w:rPr>
            </w:pPr>
            <w:ins w:id="76" w:author="Алешин Алексей Васильевич" w:date="2021-09-27T19:17:00Z">
              <w:r>
                <w:rPr>
                  <w:rStyle w:val="af3"/>
                  <w:sz w:val="24"/>
                  <w:lang w:val="en-US"/>
                </w:rPr>
                <w:t>2</w:t>
              </w:r>
              <w:r>
                <w:rPr>
                  <w:rStyle w:val="af3"/>
                  <w:sz w:val="24"/>
                </w:rPr>
                <w:t>.</w:t>
              </w:r>
              <w:r>
                <w:rPr>
                  <w:rStyle w:val="af3"/>
                  <w:sz w:val="24"/>
                  <w:lang w:val="en-US"/>
                </w:rPr>
                <w:t>8</w:t>
              </w:r>
              <w:r>
                <w:rPr>
                  <w:rStyle w:val="af3"/>
                  <w:sz w:val="24"/>
                </w:rPr>
                <w:t>.</w:t>
              </w:r>
            </w:ins>
          </w:p>
        </w:tc>
        <w:tc>
          <w:tcPr>
            <w:tcW w:w="2328" w:type="pct"/>
            <w:tcBorders>
              <w:bottom w:val="single" w:sz="4" w:space="0" w:color="auto"/>
            </w:tcBorders>
          </w:tcPr>
          <w:p w14:paraId="5798788C" w14:textId="5E63F752" w:rsidR="00D42A1D" w:rsidRDefault="002A1B29" w:rsidP="007F6A28">
            <w:pPr>
              <w:spacing w:line="240" w:lineRule="auto"/>
              <w:rPr>
                <w:ins w:id="77" w:author="Алешин Алексей Васильевич" w:date="2021-09-27T19:17:00Z"/>
                <w:rStyle w:val="af3"/>
                <w:sz w:val="24"/>
              </w:rPr>
            </w:pPr>
            <w:ins w:id="78" w:author="Алешин Алексей Васильевич" w:date="2021-09-27T19:17:00Z">
              <w:r>
                <w:rPr>
                  <w:rStyle w:val="af3"/>
                  <w:sz w:val="24"/>
                </w:rPr>
                <w:t xml:space="preserve">Предпроект </w:t>
              </w:r>
              <w:r w:rsidRPr="002A1B29">
                <w:rPr>
                  <w:rStyle w:val="af3"/>
                  <w:sz w:val="24"/>
                </w:rPr>
                <w:t xml:space="preserve">ДНПС-П-19 </w:t>
              </w:r>
              <w:r>
                <w:rPr>
                  <w:rStyle w:val="af3"/>
                  <w:sz w:val="24"/>
                </w:rPr>
                <w:t>«</w:t>
              </w:r>
              <w:r w:rsidRPr="002A1B29">
                <w:rPr>
                  <w:rStyle w:val="af3"/>
                  <w:sz w:val="24"/>
                </w:rPr>
                <w:t>Внедрение Альбома межбанковских сообщений, совместимых с международным стандартом ISO 20022, в рамках платежной системы Банка России</w:t>
              </w:r>
              <w:r>
                <w:rPr>
                  <w:rStyle w:val="af3"/>
                  <w:sz w:val="24"/>
                </w:rPr>
                <w:t>»</w:t>
              </w:r>
            </w:ins>
          </w:p>
        </w:tc>
        <w:tc>
          <w:tcPr>
            <w:tcW w:w="2272" w:type="pct"/>
            <w:tcBorders>
              <w:bottom w:val="single" w:sz="4" w:space="0" w:color="auto"/>
            </w:tcBorders>
          </w:tcPr>
          <w:p w14:paraId="0F55838E" w14:textId="74D6F572" w:rsidR="002A1B29" w:rsidRPr="002A1B29" w:rsidRDefault="002A1B29" w:rsidP="002A1B29">
            <w:pPr>
              <w:spacing w:line="240" w:lineRule="auto"/>
              <w:rPr>
                <w:ins w:id="79" w:author="Алешин Алексей Васильевич" w:date="2021-09-27T19:17:00Z"/>
                <w:rStyle w:val="af3"/>
                <w:sz w:val="24"/>
              </w:rPr>
            </w:pPr>
            <w:ins w:id="80" w:author="Алешин Алексей Васильевич" w:date="2021-09-27T19:17:00Z">
              <w:r>
                <w:rPr>
                  <w:rStyle w:val="af3"/>
                  <w:sz w:val="24"/>
                </w:rPr>
                <w:t xml:space="preserve">Изменение описания ФТ под </w:t>
              </w:r>
            </w:ins>
            <w:ins w:id="81" w:author="Алешин Алексей Васильевич" w:date="2021-09-27T19:18:00Z">
              <w:r>
                <w:rPr>
                  <w:rStyle w:val="af3"/>
                  <w:sz w:val="24"/>
                </w:rPr>
                <w:t xml:space="preserve">универсальные </w:t>
              </w:r>
            </w:ins>
            <w:ins w:id="82" w:author="Алешин Алексей Васильевич" w:date="2021-09-27T19:17:00Z">
              <w:r>
                <w:rPr>
                  <w:rStyle w:val="af3"/>
                  <w:sz w:val="24"/>
                </w:rPr>
                <w:t xml:space="preserve">требования для </w:t>
              </w:r>
            </w:ins>
            <w:ins w:id="83" w:author="Алешин Алексей Васильевич" w:date="2021-09-27T19:18:00Z">
              <w:r>
                <w:rPr>
                  <w:rStyle w:val="af3"/>
                  <w:sz w:val="24"/>
                </w:rPr>
                <w:t xml:space="preserve">Альбома УФЭБС и Альбома </w:t>
              </w:r>
              <w:r>
                <w:rPr>
                  <w:rStyle w:val="af3"/>
                  <w:sz w:val="24"/>
                  <w:lang w:val="en-US"/>
                </w:rPr>
                <w:t>ISO</w:t>
              </w:r>
              <w:r w:rsidRPr="002A1B29">
                <w:rPr>
                  <w:rStyle w:val="af3"/>
                  <w:sz w:val="24"/>
                </w:rPr>
                <w:t xml:space="preserve"> 20022 </w:t>
              </w:r>
            </w:ins>
          </w:p>
        </w:tc>
      </w:tr>
      <w:tr w:rsidR="007F6A28" w:rsidRPr="0095083E" w14:paraId="4824460D" w14:textId="77777777" w:rsidTr="007F6A28">
        <w:trPr>
          <w:trHeight w:val="492"/>
        </w:trPr>
        <w:tc>
          <w:tcPr>
            <w:tcW w:w="400" w:type="pct"/>
            <w:tcBorders>
              <w:top w:val="single" w:sz="4" w:space="0" w:color="auto"/>
              <w:bottom w:val="single" w:sz="4" w:space="0" w:color="auto"/>
            </w:tcBorders>
          </w:tcPr>
          <w:p w14:paraId="45CDF0E9" w14:textId="6DFFB0C6" w:rsidR="007F6A28" w:rsidRPr="007F6A28" w:rsidRDefault="007F6A28" w:rsidP="007F6A28">
            <w:pPr>
              <w:spacing w:line="240" w:lineRule="auto"/>
              <w:rPr>
                <w:rStyle w:val="af3"/>
                <w:sz w:val="24"/>
                <w:rPrChange w:id="84" w:author="Найман Людмила Юрьевна" w:date="2022-03-25T12:50:00Z">
                  <w:rPr>
                    <w:rStyle w:val="af3"/>
                    <w:sz w:val="24"/>
                    <w:lang w:val="en-US"/>
                  </w:rPr>
                </w:rPrChange>
              </w:rPr>
            </w:pPr>
            <w:ins w:id="85" w:author="Найман Людмила Юрьевна" w:date="2022-03-25T12:50:00Z">
              <w:r>
                <w:rPr>
                  <w:rStyle w:val="af3"/>
                  <w:sz w:val="24"/>
                </w:rPr>
                <w:t>2.9</w:t>
              </w:r>
            </w:ins>
          </w:p>
        </w:tc>
        <w:tc>
          <w:tcPr>
            <w:tcW w:w="2328" w:type="pct"/>
            <w:tcBorders>
              <w:top w:val="single" w:sz="4" w:space="0" w:color="auto"/>
              <w:bottom w:val="single" w:sz="4" w:space="0" w:color="auto"/>
            </w:tcBorders>
          </w:tcPr>
          <w:p w14:paraId="089FFF94" w14:textId="3B999AF7" w:rsidR="007F6A28" w:rsidRDefault="007F6A28" w:rsidP="007F6A28">
            <w:pPr>
              <w:spacing w:line="240" w:lineRule="auto"/>
              <w:rPr>
                <w:rStyle w:val="af3"/>
                <w:sz w:val="24"/>
              </w:rPr>
            </w:pPr>
            <w:ins w:id="86" w:author="Найман Людмила Юрьевна" w:date="2022-03-25T12:50:00Z">
              <w:r w:rsidRPr="00285504">
                <w:rPr>
                  <w:rStyle w:val="af3"/>
                  <w:sz w:val="24"/>
                </w:rPr>
                <w:t xml:space="preserve">Заявка на изменение ФТ_31 в АС СПС от </w:t>
              </w:r>
            </w:ins>
            <w:ins w:id="87" w:author="Найман Людмила Юрьевна" w:date="2022-03-25T12:51:00Z">
              <w:r>
                <w:rPr>
                  <w:rStyle w:val="af3"/>
                  <w:sz w:val="24"/>
                </w:rPr>
                <w:t>03</w:t>
              </w:r>
            </w:ins>
            <w:ins w:id="88" w:author="Найман Людмила Юрьевна" w:date="2022-03-25T12:50:00Z">
              <w:r>
                <w:rPr>
                  <w:rStyle w:val="af3"/>
                  <w:sz w:val="24"/>
                </w:rPr>
                <w:t>.12</w:t>
              </w:r>
            </w:ins>
            <w:ins w:id="89" w:author="Найман Людмила Юрьевна" w:date="2022-03-25T12:51:00Z">
              <w:r>
                <w:rPr>
                  <w:rStyle w:val="af3"/>
                  <w:sz w:val="24"/>
                </w:rPr>
                <w:t>1</w:t>
              </w:r>
            </w:ins>
            <w:ins w:id="90" w:author="Найман Людмила Юрьевна" w:date="2022-03-25T12:50:00Z">
              <w:r>
                <w:rPr>
                  <w:rStyle w:val="af3"/>
                  <w:sz w:val="24"/>
                </w:rPr>
                <w:t>.</w:t>
              </w:r>
              <w:r w:rsidRPr="00285504">
                <w:rPr>
                  <w:rStyle w:val="af3"/>
                  <w:sz w:val="24"/>
                </w:rPr>
                <w:t xml:space="preserve">2021 № </w:t>
              </w:r>
              <w:r>
                <w:rPr>
                  <w:rStyle w:val="af3"/>
                  <w:sz w:val="24"/>
                </w:rPr>
                <w:t>693</w:t>
              </w:r>
            </w:ins>
          </w:p>
        </w:tc>
        <w:tc>
          <w:tcPr>
            <w:tcW w:w="2272" w:type="pct"/>
            <w:tcBorders>
              <w:top w:val="single" w:sz="4" w:space="0" w:color="auto"/>
              <w:bottom w:val="single" w:sz="4" w:space="0" w:color="auto"/>
            </w:tcBorders>
          </w:tcPr>
          <w:p w14:paraId="7D1C7793" w14:textId="77777777" w:rsidR="007F6A28" w:rsidRDefault="007F6A28" w:rsidP="007F6A28">
            <w:pPr>
              <w:spacing w:line="240" w:lineRule="auto"/>
              <w:rPr>
                <w:rStyle w:val="af3"/>
                <w:sz w:val="24"/>
              </w:rPr>
            </w:pPr>
          </w:p>
        </w:tc>
      </w:tr>
      <w:tr w:rsidR="007F6A28" w:rsidRPr="0095083E" w14:paraId="24AD0083" w14:textId="77777777" w:rsidTr="00F9207C">
        <w:tblPrEx>
          <w:tblW w:w="5000" w:type="pct"/>
          <w:tblPrExChange w:id="91" w:author="Найман Людмила Юрьевна" w:date="2022-03-21T11:51:00Z">
            <w:tblPrEx>
              <w:tblW w:w="5000" w:type="pct"/>
            </w:tblPrEx>
          </w:tblPrExChange>
        </w:tblPrEx>
        <w:trPr>
          <w:trHeight w:val="543"/>
          <w:trPrChange w:id="92" w:author="Найман Людмила Юрьевна" w:date="2022-03-21T11:51:00Z">
            <w:trPr>
              <w:trHeight w:val="543"/>
            </w:trPr>
          </w:trPrChange>
        </w:trPr>
        <w:tc>
          <w:tcPr>
            <w:tcW w:w="400" w:type="pct"/>
            <w:tcBorders>
              <w:top w:val="single" w:sz="4" w:space="0" w:color="auto"/>
              <w:bottom w:val="single" w:sz="4" w:space="0" w:color="auto"/>
            </w:tcBorders>
            <w:tcPrChange w:id="93" w:author="Найман Людмила Юрьевна" w:date="2022-03-21T11:51:00Z">
              <w:tcPr>
                <w:tcW w:w="400" w:type="pct"/>
                <w:tcBorders>
                  <w:top w:val="single" w:sz="4" w:space="0" w:color="auto"/>
                </w:tcBorders>
              </w:tcPr>
            </w:tcPrChange>
          </w:tcPr>
          <w:p w14:paraId="3B491943" w14:textId="052D9F35" w:rsidR="007F6A28" w:rsidRPr="00951F85" w:rsidRDefault="007F6A28" w:rsidP="007F6A28">
            <w:pPr>
              <w:spacing w:line="240" w:lineRule="auto"/>
              <w:rPr>
                <w:rStyle w:val="af3"/>
                <w:sz w:val="24"/>
              </w:rPr>
            </w:pPr>
            <w:ins w:id="94" w:author="Найман Людмила Юрьевна" w:date="2022-03-25T12:50:00Z">
              <w:r>
                <w:rPr>
                  <w:rStyle w:val="af3"/>
                  <w:sz w:val="24"/>
                </w:rPr>
                <w:t>2.10</w:t>
              </w:r>
            </w:ins>
          </w:p>
        </w:tc>
        <w:tc>
          <w:tcPr>
            <w:tcW w:w="2328" w:type="pct"/>
            <w:tcBorders>
              <w:top w:val="single" w:sz="4" w:space="0" w:color="auto"/>
              <w:bottom w:val="single" w:sz="4" w:space="0" w:color="auto"/>
            </w:tcBorders>
            <w:tcPrChange w:id="95" w:author="Найман Людмила Юрьевна" w:date="2022-03-21T11:51:00Z">
              <w:tcPr>
                <w:tcW w:w="2328" w:type="pct"/>
                <w:tcBorders>
                  <w:top w:val="single" w:sz="4" w:space="0" w:color="auto"/>
                </w:tcBorders>
              </w:tcPr>
            </w:tcPrChange>
          </w:tcPr>
          <w:p w14:paraId="7E5AE026" w14:textId="0563D486" w:rsidR="007F6A28" w:rsidRDefault="007F6A28" w:rsidP="007F6A28">
            <w:pPr>
              <w:spacing w:line="240" w:lineRule="auto"/>
              <w:rPr>
                <w:rStyle w:val="af3"/>
                <w:sz w:val="24"/>
              </w:rPr>
            </w:pPr>
            <w:ins w:id="96" w:author="Найман Людмила Юрьевна" w:date="2021-12-23T10:31:00Z">
              <w:r w:rsidRPr="00285504">
                <w:rPr>
                  <w:rStyle w:val="af3"/>
                  <w:sz w:val="24"/>
                </w:rPr>
                <w:t xml:space="preserve">Заявка на изменение ФТ_31 в АС СПС от </w:t>
              </w:r>
            </w:ins>
            <w:ins w:id="97" w:author="Найман Людмила Юрьевна" w:date="2021-12-23T10:32:00Z">
              <w:r>
                <w:rPr>
                  <w:rStyle w:val="af3"/>
                  <w:sz w:val="24"/>
                </w:rPr>
                <w:t>2</w:t>
              </w:r>
            </w:ins>
            <w:ins w:id="98" w:author="Найман Людмила Юрьевна" w:date="2021-12-23T10:31:00Z">
              <w:r w:rsidRPr="00285504">
                <w:rPr>
                  <w:rStyle w:val="af3"/>
                  <w:sz w:val="24"/>
                </w:rPr>
                <w:t>1</w:t>
              </w:r>
            </w:ins>
            <w:ins w:id="99" w:author="Найман Людмила Юрьевна" w:date="2022-02-28T13:04:00Z">
              <w:r>
                <w:rPr>
                  <w:rStyle w:val="af3"/>
                  <w:sz w:val="24"/>
                </w:rPr>
                <w:t>.</w:t>
              </w:r>
            </w:ins>
            <w:ins w:id="100" w:author="Найман Людмила Юрьевна" w:date="2021-12-23T10:32:00Z">
              <w:r>
                <w:rPr>
                  <w:rStyle w:val="af3"/>
                  <w:sz w:val="24"/>
                </w:rPr>
                <w:t>12</w:t>
              </w:r>
            </w:ins>
            <w:ins w:id="101" w:author="Найман Людмила Юрьевна" w:date="2022-02-28T13:04:00Z">
              <w:r>
                <w:rPr>
                  <w:rStyle w:val="af3"/>
                  <w:sz w:val="24"/>
                </w:rPr>
                <w:t>.</w:t>
              </w:r>
            </w:ins>
            <w:ins w:id="102" w:author="Найман Людмила Юрьевна" w:date="2021-12-23T10:31:00Z">
              <w:r w:rsidRPr="00285504">
                <w:rPr>
                  <w:rStyle w:val="af3"/>
                  <w:sz w:val="24"/>
                </w:rPr>
                <w:t xml:space="preserve">2021 № </w:t>
              </w:r>
              <w:r>
                <w:rPr>
                  <w:rStyle w:val="af3"/>
                  <w:sz w:val="24"/>
                </w:rPr>
                <w:t>740</w:t>
              </w:r>
            </w:ins>
          </w:p>
        </w:tc>
        <w:tc>
          <w:tcPr>
            <w:tcW w:w="2272" w:type="pct"/>
            <w:tcBorders>
              <w:top w:val="single" w:sz="4" w:space="0" w:color="auto"/>
              <w:bottom w:val="single" w:sz="4" w:space="0" w:color="auto"/>
            </w:tcBorders>
            <w:tcPrChange w:id="103" w:author="Найман Людмила Юрьевна" w:date="2022-03-21T11:51:00Z">
              <w:tcPr>
                <w:tcW w:w="2272" w:type="pct"/>
                <w:tcBorders>
                  <w:top w:val="single" w:sz="4" w:space="0" w:color="auto"/>
                </w:tcBorders>
              </w:tcPr>
            </w:tcPrChange>
          </w:tcPr>
          <w:p w14:paraId="7F561693" w14:textId="77777777" w:rsidR="007F6A28" w:rsidRDefault="007F6A28" w:rsidP="007F6A28">
            <w:pPr>
              <w:spacing w:line="240" w:lineRule="auto"/>
              <w:rPr>
                <w:rStyle w:val="af3"/>
                <w:sz w:val="24"/>
              </w:rPr>
            </w:pPr>
          </w:p>
        </w:tc>
      </w:tr>
      <w:tr w:rsidR="007F6A28" w:rsidRPr="0095083E" w14:paraId="01418274" w14:textId="77777777" w:rsidTr="00951F85">
        <w:trPr>
          <w:trHeight w:val="543"/>
          <w:ins w:id="104" w:author="Найман Людмила Юрьевна" w:date="2022-03-21T11:51:00Z"/>
        </w:trPr>
        <w:tc>
          <w:tcPr>
            <w:tcW w:w="400" w:type="pct"/>
            <w:tcBorders>
              <w:top w:val="single" w:sz="4" w:space="0" w:color="auto"/>
            </w:tcBorders>
          </w:tcPr>
          <w:p w14:paraId="7228A512" w14:textId="617741BB" w:rsidR="007F6A28" w:rsidRDefault="007F6A28" w:rsidP="007F6A28">
            <w:pPr>
              <w:spacing w:line="240" w:lineRule="auto"/>
              <w:rPr>
                <w:ins w:id="105" w:author="Найман Людмила Юрьевна" w:date="2022-03-21T11:51:00Z"/>
                <w:rStyle w:val="af3"/>
                <w:sz w:val="24"/>
              </w:rPr>
            </w:pPr>
            <w:ins w:id="106" w:author="Найман Людмила Юрьевна" w:date="2022-03-25T12:50:00Z">
              <w:r>
                <w:rPr>
                  <w:rStyle w:val="af3"/>
                  <w:sz w:val="24"/>
                </w:rPr>
                <w:t>2.11</w:t>
              </w:r>
            </w:ins>
          </w:p>
        </w:tc>
        <w:tc>
          <w:tcPr>
            <w:tcW w:w="2328" w:type="pct"/>
            <w:tcBorders>
              <w:top w:val="single" w:sz="4" w:space="0" w:color="auto"/>
            </w:tcBorders>
          </w:tcPr>
          <w:tbl>
            <w:tblPr>
              <w:tblStyle w:val="a5"/>
              <w:tblW w:w="5000" w:type="pct"/>
              <w:tblLook w:val="04A0" w:firstRow="1" w:lastRow="0" w:firstColumn="1" w:lastColumn="0" w:noHBand="0" w:noVBand="1"/>
            </w:tblPr>
            <w:tblGrid>
              <w:gridCol w:w="4190"/>
            </w:tblGrid>
            <w:tr w:rsidR="007F6A28" w:rsidRPr="00E43012" w14:paraId="1F87CC12" w14:textId="77777777" w:rsidTr="00D42A1D">
              <w:trPr>
                <w:trHeight w:val="54"/>
                <w:ins w:id="107" w:author="Найман Людмила Юрьевна" w:date="2022-03-21T11:52:00Z"/>
              </w:trPr>
              <w:tc>
                <w:tcPr>
                  <w:tcW w:w="2328" w:type="pct"/>
                </w:tcPr>
                <w:p w14:paraId="183E0D10" w14:textId="2CD24A69" w:rsidR="007F6A28" w:rsidRPr="00E43012" w:rsidRDefault="007F6A28" w:rsidP="007F6A28">
                  <w:pPr>
                    <w:spacing w:line="240" w:lineRule="auto"/>
                    <w:jc w:val="left"/>
                    <w:rPr>
                      <w:ins w:id="108" w:author="Найман Людмила Юрьевна" w:date="2022-03-21T11:52:00Z"/>
                      <w:rStyle w:val="af3"/>
                      <w:sz w:val="24"/>
                    </w:rPr>
                  </w:pPr>
                  <w:ins w:id="109" w:author="Найман Людмила Юрьевна" w:date="2022-03-21T11:52:00Z">
                    <w:r w:rsidRPr="00E43012">
                      <w:rPr>
                        <w:rStyle w:val="af3"/>
                        <w:sz w:val="24"/>
                      </w:rPr>
                      <w:t xml:space="preserve">Заявка в АС СПС от </w:t>
                    </w:r>
                    <w:r>
                      <w:rPr>
                        <w:rStyle w:val="af3"/>
                        <w:sz w:val="24"/>
                      </w:rPr>
                      <w:t>18.03</w:t>
                    </w:r>
                    <w:r w:rsidRPr="00E43012">
                      <w:rPr>
                        <w:rStyle w:val="af3"/>
                        <w:sz w:val="24"/>
                      </w:rPr>
                      <w:t>.202</w:t>
                    </w:r>
                    <w:r>
                      <w:rPr>
                        <w:rStyle w:val="af3"/>
                        <w:sz w:val="24"/>
                      </w:rPr>
                      <w:t>2</w:t>
                    </w:r>
                    <w:r w:rsidRPr="00E43012">
                      <w:rPr>
                        <w:rStyle w:val="af3"/>
                        <w:sz w:val="24"/>
                      </w:rPr>
                      <w:t xml:space="preserve"> № </w:t>
                    </w:r>
                    <w:r>
                      <w:rPr>
                        <w:rStyle w:val="af3"/>
                        <w:sz w:val="24"/>
                      </w:rPr>
                      <w:t>794</w:t>
                    </w:r>
                  </w:ins>
                </w:p>
              </w:tc>
            </w:tr>
          </w:tbl>
          <w:p w14:paraId="1C51AB03" w14:textId="77777777" w:rsidR="007F6A28" w:rsidRPr="00285504" w:rsidRDefault="007F6A28" w:rsidP="007F6A28">
            <w:pPr>
              <w:spacing w:line="240" w:lineRule="auto"/>
              <w:rPr>
                <w:ins w:id="110" w:author="Найман Людмила Юрьевна" w:date="2022-03-21T11:51:00Z"/>
                <w:rStyle w:val="af3"/>
                <w:sz w:val="24"/>
              </w:rPr>
            </w:pPr>
          </w:p>
        </w:tc>
        <w:tc>
          <w:tcPr>
            <w:tcW w:w="2272" w:type="pct"/>
            <w:tcBorders>
              <w:top w:val="single" w:sz="4" w:space="0" w:color="auto"/>
            </w:tcBorders>
          </w:tcPr>
          <w:p w14:paraId="041A5528" w14:textId="43D4A020" w:rsidR="007F6A28" w:rsidRDefault="007F6A28" w:rsidP="007F6A28">
            <w:pPr>
              <w:spacing w:line="240" w:lineRule="auto"/>
              <w:rPr>
                <w:ins w:id="111" w:author="Найман Людмила Юрьевна" w:date="2022-03-21T11:51:00Z"/>
                <w:rStyle w:val="af3"/>
                <w:sz w:val="24"/>
              </w:rPr>
            </w:pPr>
            <w:ins w:id="112" w:author="Найман Людмила Юрьевна" w:date="2022-03-21T11:52:00Z">
              <w:r>
                <w:rPr>
                  <w:rStyle w:val="af3"/>
                  <w:sz w:val="24"/>
                </w:rPr>
                <w:t>Увеличение лимита СБП</w:t>
              </w:r>
            </w:ins>
          </w:p>
        </w:tc>
      </w:tr>
    </w:tbl>
    <w:p w14:paraId="7D28191F" w14:textId="77777777" w:rsidR="00E764BA" w:rsidRPr="0095083E" w:rsidRDefault="00CC261C" w:rsidP="000A3B45">
      <w:pPr>
        <w:pStyle w:val="1"/>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13" w:name="_Toc87950042"/>
      <w:r w:rsidRPr="0095083E">
        <w:rPr>
          <w:b/>
          <w:caps w:val="0"/>
          <w:color w:val="auto"/>
          <w:spacing w:val="0"/>
          <w:sz w:val="32"/>
        </w:rPr>
        <w:lastRenderedPageBreak/>
        <w:t xml:space="preserve">Описание текущего </w:t>
      </w:r>
      <w:r w:rsidR="00D135D1" w:rsidRPr="0095083E">
        <w:rPr>
          <w:b/>
          <w:caps w:val="0"/>
          <w:color w:val="auto"/>
          <w:spacing w:val="0"/>
          <w:sz w:val="32"/>
        </w:rPr>
        <w:t>бизнес-</w:t>
      </w:r>
      <w:r w:rsidRPr="0095083E">
        <w:rPr>
          <w:b/>
          <w:caps w:val="0"/>
          <w:color w:val="auto"/>
          <w:spacing w:val="0"/>
          <w:sz w:val="32"/>
        </w:rPr>
        <w:t>процесса</w:t>
      </w:r>
      <w:bookmarkEnd w:id="113"/>
    </w:p>
    <w:p w14:paraId="0658BD2A" w14:textId="77777777" w:rsidR="00680432" w:rsidRPr="0095083E" w:rsidRDefault="00680432" w:rsidP="00680432">
      <w:pPr>
        <w:pStyle w:val="aff6"/>
        <w:ind w:firstLine="567"/>
        <w:rPr>
          <w:sz w:val="24"/>
          <w:szCs w:val="24"/>
        </w:rPr>
      </w:pPr>
    </w:p>
    <w:tbl>
      <w:tblPr>
        <w:tblStyle w:val="-4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2794"/>
        <w:gridCol w:w="6691"/>
      </w:tblGrid>
      <w:tr w:rsidR="00DF7ED1" w:rsidRPr="0095083E" w14:paraId="70AC891D" w14:textId="77777777" w:rsidTr="00816A70">
        <w:trPr>
          <w:trHeight w:val="535"/>
        </w:trPr>
        <w:tc>
          <w:tcPr>
            <w:cnfStyle w:val="000010000000" w:firstRow="0" w:lastRow="0" w:firstColumn="0" w:lastColumn="0" w:oddVBand="1" w:evenVBand="0" w:oddHBand="0" w:evenHBand="0" w:firstRowFirstColumn="0" w:firstRowLastColumn="0" w:lastRowFirstColumn="0" w:lastRowLastColumn="0"/>
            <w:tcW w:w="2794" w:type="dxa"/>
          </w:tcPr>
          <w:p w14:paraId="155DB453" w14:textId="77777777" w:rsidR="00DF7ED1" w:rsidRPr="00816A70" w:rsidRDefault="00DF7ED1" w:rsidP="00DF7ED1">
            <w:pPr>
              <w:autoSpaceDE w:val="0"/>
              <w:autoSpaceDN w:val="0"/>
              <w:adjustRightInd w:val="0"/>
              <w:spacing w:beforeLines="60" w:before="144" w:afterLines="60" w:after="144"/>
              <w:jc w:val="center"/>
              <w:rPr>
                <w:rFonts w:cs="Times New Roman"/>
                <w:bCs/>
                <w:sz w:val="24"/>
                <w:szCs w:val="24"/>
              </w:rPr>
            </w:pPr>
            <w:r w:rsidRPr="00816A70">
              <w:rPr>
                <w:rFonts w:cs="Times New Roman"/>
                <w:bCs/>
                <w:sz w:val="24"/>
                <w:szCs w:val="24"/>
              </w:rPr>
              <w:t>Бизнес-процесс</w:t>
            </w:r>
          </w:p>
        </w:tc>
        <w:tc>
          <w:tcPr>
            <w:tcW w:w="6691" w:type="dxa"/>
          </w:tcPr>
          <w:p w14:paraId="46DB933E" w14:textId="77777777" w:rsidR="00DF7ED1" w:rsidRPr="00816A70" w:rsidRDefault="00DF7ED1" w:rsidP="00816A70">
            <w:pPr>
              <w:pStyle w:val="afff8"/>
              <w:spacing w:beforeLines="60" w:before="144" w:afterLines="60" w:after="144"/>
              <w:jc w:val="both"/>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 xml:space="preserve">Обеспечение РАБИС-НП и ТПК САБС функции расчета и взимания платы за услуги в </w:t>
            </w:r>
            <w:r w:rsidR="00816A70">
              <w:rPr>
                <w:i w:val="0"/>
                <w:color w:val="auto"/>
                <w:sz w:val="24"/>
                <w:szCs w:val="24"/>
              </w:rPr>
              <w:t>ПС БР</w:t>
            </w:r>
            <w:r w:rsidRPr="00816A70">
              <w:rPr>
                <w:i w:val="0"/>
                <w:color w:val="auto"/>
                <w:sz w:val="24"/>
                <w:szCs w:val="24"/>
              </w:rPr>
              <w:t>, предоставленные клиентам Банка России и косвенным участникам ПС БР</w:t>
            </w:r>
            <w:r w:rsidRPr="00816A70">
              <w:rPr>
                <w:rStyle w:val="afff4"/>
                <w:i w:val="0"/>
                <w:color w:val="auto"/>
                <w:sz w:val="24"/>
                <w:szCs w:val="24"/>
              </w:rPr>
              <w:footnoteReference w:id="2"/>
            </w:r>
            <w:r w:rsidRPr="00816A70">
              <w:rPr>
                <w:i w:val="0"/>
                <w:color w:val="auto"/>
                <w:sz w:val="24"/>
                <w:szCs w:val="24"/>
              </w:rPr>
              <w:t>.</w:t>
            </w:r>
          </w:p>
        </w:tc>
      </w:tr>
      <w:tr w:rsidR="00DF7ED1" w:rsidRPr="0095083E" w14:paraId="2D223656" w14:textId="77777777" w:rsidTr="00816A70">
        <w:trPr>
          <w:trHeight w:val="260"/>
        </w:trPr>
        <w:tc>
          <w:tcPr>
            <w:cnfStyle w:val="000010000000" w:firstRow="0" w:lastRow="0" w:firstColumn="0" w:lastColumn="0" w:oddVBand="1" w:evenVBand="0" w:oddHBand="0" w:evenHBand="0" w:firstRowFirstColumn="0" w:firstRowLastColumn="0" w:lastRowFirstColumn="0" w:lastRowLastColumn="0"/>
            <w:tcW w:w="2794" w:type="dxa"/>
          </w:tcPr>
          <w:p w14:paraId="26150457" w14:textId="77777777" w:rsidR="00DF7ED1" w:rsidRPr="00816A70" w:rsidRDefault="00DF7ED1" w:rsidP="00DF7ED1">
            <w:pPr>
              <w:spacing w:beforeLines="60" w:before="144" w:afterLines="60" w:after="144"/>
              <w:jc w:val="center"/>
              <w:rPr>
                <w:rFonts w:cs="Times New Roman"/>
                <w:bCs/>
                <w:sz w:val="24"/>
                <w:szCs w:val="24"/>
              </w:rPr>
            </w:pPr>
            <w:r w:rsidRPr="00816A70">
              <w:rPr>
                <w:rFonts w:cs="Times New Roman"/>
                <w:bCs/>
                <w:sz w:val="24"/>
                <w:szCs w:val="24"/>
              </w:rPr>
              <w:t>Описание бизнес-процесса</w:t>
            </w:r>
          </w:p>
        </w:tc>
        <w:tc>
          <w:tcPr>
            <w:tcW w:w="6691" w:type="dxa"/>
          </w:tcPr>
          <w:p w14:paraId="0F54392D" w14:textId="77777777" w:rsidR="00DF7ED1" w:rsidRPr="00816A70" w:rsidRDefault="00DF7ED1" w:rsidP="00DF7ED1">
            <w:pPr>
              <w:pStyle w:val="afff8"/>
              <w:tabs>
                <w:tab w:val="left" w:pos="1260"/>
              </w:tabs>
              <w:spacing w:beforeLines="60" w:before="144" w:afterLines="60" w:after="144"/>
              <w:jc w:val="both"/>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Модели операций бизнес-процесса отражают процесс агрегирования сведений, расчета и взимания платы за услуги, предоставленные в ПС БР.</w:t>
            </w:r>
          </w:p>
        </w:tc>
      </w:tr>
      <w:tr w:rsidR="00816A70" w:rsidRPr="0095083E" w14:paraId="74CAAFB1" w14:textId="77777777" w:rsidTr="00816A70">
        <w:trPr>
          <w:trHeight w:val="567"/>
        </w:trPr>
        <w:tc>
          <w:tcPr>
            <w:cnfStyle w:val="000010000000" w:firstRow="0" w:lastRow="0" w:firstColumn="0" w:lastColumn="0" w:oddVBand="1" w:evenVBand="0" w:oddHBand="0" w:evenHBand="0" w:firstRowFirstColumn="0" w:firstRowLastColumn="0" w:lastRowFirstColumn="0" w:lastRowLastColumn="0"/>
            <w:tcW w:w="2794" w:type="dxa"/>
          </w:tcPr>
          <w:p w14:paraId="148B438F" w14:textId="77777777" w:rsidR="00816A70" w:rsidRPr="00816A70" w:rsidRDefault="00816A70" w:rsidP="00816A70">
            <w:pPr>
              <w:spacing w:beforeLines="60" w:before="144" w:afterLines="60" w:after="144"/>
              <w:jc w:val="center"/>
              <w:rPr>
                <w:rFonts w:cs="Times New Roman"/>
                <w:bCs/>
                <w:sz w:val="24"/>
                <w:szCs w:val="24"/>
              </w:rPr>
            </w:pPr>
            <w:r w:rsidRPr="00816A70">
              <w:rPr>
                <w:rFonts w:cs="Times New Roman"/>
                <w:bCs/>
                <w:sz w:val="24"/>
                <w:szCs w:val="24"/>
              </w:rPr>
              <w:t>Поставщики для бизнес-процесса</w:t>
            </w:r>
          </w:p>
        </w:tc>
        <w:tc>
          <w:tcPr>
            <w:tcW w:w="6691" w:type="dxa"/>
          </w:tcPr>
          <w:p w14:paraId="3DAB6EE9" w14:textId="77777777" w:rsidR="00816A70" w:rsidRPr="00816A70" w:rsidRDefault="00816A70" w:rsidP="00816A70">
            <w:pPr>
              <w:pStyle w:val="afff8"/>
              <w:spacing w:beforeLines="60" w:before="144" w:afterLines="60" w:after="144"/>
              <w:jc w:val="both"/>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ПБР, клиенты БР и косвенные участники ПС БР, которым оказывались услуги в ПС БР</w:t>
            </w:r>
          </w:p>
        </w:tc>
      </w:tr>
      <w:tr w:rsidR="00546493" w:rsidRPr="0095083E" w14:paraId="5A722094" w14:textId="77777777" w:rsidTr="00816A70">
        <w:trPr>
          <w:trHeight w:val="721"/>
        </w:trPr>
        <w:tc>
          <w:tcPr>
            <w:cnfStyle w:val="000010000000" w:firstRow="0" w:lastRow="0" w:firstColumn="0" w:lastColumn="0" w:oddVBand="1" w:evenVBand="0" w:oddHBand="0" w:evenHBand="0" w:firstRowFirstColumn="0" w:firstRowLastColumn="0" w:lastRowFirstColumn="0" w:lastRowLastColumn="0"/>
            <w:tcW w:w="2794" w:type="dxa"/>
          </w:tcPr>
          <w:p w14:paraId="1EC30B58" w14:textId="77777777" w:rsidR="00546493" w:rsidRPr="00816A70" w:rsidRDefault="00546493">
            <w:pPr>
              <w:autoSpaceDE w:val="0"/>
              <w:autoSpaceDN w:val="0"/>
              <w:adjustRightInd w:val="0"/>
              <w:spacing w:beforeLines="60" w:before="144" w:afterLines="60" w:after="144"/>
              <w:jc w:val="center"/>
              <w:rPr>
                <w:rFonts w:cs="Times New Roman"/>
                <w:bCs/>
                <w:sz w:val="24"/>
                <w:szCs w:val="24"/>
              </w:rPr>
            </w:pPr>
            <w:r w:rsidRPr="00816A70">
              <w:rPr>
                <w:rFonts w:cs="Times New Roman"/>
                <w:bCs/>
                <w:sz w:val="24"/>
                <w:szCs w:val="24"/>
              </w:rPr>
              <w:t>Участники</w:t>
            </w:r>
            <w:r w:rsidR="005A68FF" w:rsidRPr="00816A70">
              <w:rPr>
                <w:rFonts w:cs="Times New Roman"/>
                <w:bCs/>
                <w:sz w:val="24"/>
                <w:szCs w:val="24"/>
              </w:rPr>
              <w:t xml:space="preserve"> и </w:t>
            </w:r>
            <w:r w:rsidR="00410675" w:rsidRPr="00816A70">
              <w:rPr>
                <w:rFonts w:cs="Times New Roman"/>
                <w:bCs/>
                <w:sz w:val="24"/>
                <w:szCs w:val="24"/>
              </w:rPr>
              <w:t>информационные сервисы</w:t>
            </w:r>
          </w:p>
        </w:tc>
        <w:tc>
          <w:tcPr>
            <w:tcW w:w="6691" w:type="dxa"/>
          </w:tcPr>
          <w:p w14:paraId="3B96F421" w14:textId="77777777" w:rsidR="00816A70" w:rsidRPr="00816A70" w:rsidRDefault="00816A70" w:rsidP="00816A70">
            <w:pPr>
              <w:pStyle w:val="afff8"/>
              <w:spacing w:beforeLines="60" w:before="144" w:afterLines="60" w:after="144"/>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Участники: ПБР, ДИТ, клиенты БР.</w:t>
            </w:r>
          </w:p>
          <w:p w14:paraId="29206291" w14:textId="30C0F909" w:rsidR="00546493" w:rsidRPr="00816A70" w:rsidRDefault="00816A70" w:rsidP="00816A70">
            <w:pPr>
              <w:pStyle w:val="afff8"/>
              <w:spacing w:beforeLines="60" w:before="144" w:afterLines="60" w:after="144"/>
              <w:jc w:val="both"/>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Информационные сервисы: РАБИС-НП, ТПК САБС, АС БУ, ПБО</w:t>
            </w:r>
            <w:ins w:id="114" w:author="Панова Дарья Андреевна" w:date="2022-03-09T12:26:00Z">
              <w:r w:rsidR="00A83943">
                <w:rPr>
                  <w:i w:val="0"/>
                  <w:color w:val="auto"/>
                  <w:sz w:val="24"/>
                  <w:szCs w:val="24"/>
                </w:rPr>
                <w:t xml:space="preserve">, </w:t>
              </w:r>
              <w:r w:rsidR="00A83943" w:rsidRPr="00A83943">
                <w:rPr>
                  <w:i w:val="0"/>
                  <w:color w:val="auto"/>
                  <w:sz w:val="24"/>
                  <w:szCs w:val="24"/>
                  <w:rPrChange w:id="115" w:author="Панова Дарья Андреевна" w:date="2022-03-09T12:26:00Z">
                    <w:rPr>
                      <w:color w:val="auto"/>
                      <w:sz w:val="24"/>
                      <w:szCs w:val="24"/>
                    </w:rPr>
                  </w:rPrChange>
                </w:rPr>
                <w:t>ОПКЦ СБП</w:t>
              </w:r>
            </w:ins>
            <w:ins w:id="116" w:author="Панова Дарья Андреевна" w:date="2022-03-09T12:33:00Z">
              <w:r w:rsidR="00010C94">
                <w:rPr>
                  <w:i w:val="0"/>
                  <w:color w:val="auto"/>
                  <w:sz w:val="24"/>
                  <w:szCs w:val="24"/>
                </w:rPr>
                <w:t>, ЦК ПС</w:t>
              </w:r>
            </w:ins>
          </w:p>
        </w:tc>
      </w:tr>
      <w:tr w:rsidR="00816A70" w:rsidRPr="0095083E" w14:paraId="7018FE76" w14:textId="77777777" w:rsidTr="00816A70">
        <w:trPr>
          <w:trHeight w:val="264"/>
        </w:trPr>
        <w:tc>
          <w:tcPr>
            <w:cnfStyle w:val="000010000000" w:firstRow="0" w:lastRow="0" w:firstColumn="0" w:lastColumn="0" w:oddVBand="1" w:evenVBand="0" w:oddHBand="0" w:evenHBand="0" w:firstRowFirstColumn="0" w:firstRowLastColumn="0" w:lastRowFirstColumn="0" w:lastRowLastColumn="0"/>
            <w:tcW w:w="2794" w:type="dxa"/>
          </w:tcPr>
          <w:p w14:paraId="6758A7AD" w14:textId="77777777" w:rsidR="00816A70" w:rsidRPr="00816A70" w:rsidRDefault="00816A70" w:rsidP="00816A70">
            <w:pPr>
              <w:autoSpaceDE w:val="0"/>
              <w:autoSpaceDN w:val="0"/>
              <w:adjustRightInd w:val="0"/>
              <w:spacing w:beforeLines="60" w:before="144" w:afterLines="60" w:after="144"/>
              <w:jc w:val="center"/>
              <w:rPr>
                <w:rFonts w:cs="Times New Roman"/>
                <w:bCs/>
                <w:sz w:val="24"/>
                <w:szCs w:val="24"/>
              </w:rPr>
            </w:pPr>
            <w:r w:rsidRPr="00816A70">
              <w:rPr>
                <w:rFonts w:cs="Times New Roman"/>
                <w:bCs/>
                <w:sz w:val="24"/>
                <w:szCs w:val="24"/>
              </w:rPr>
              <w:t>Результаты бизнес-процесса и их потребители</w:t>
            </w:r>
          </w:p>
        </w:tc>
        <w:tc>
          <w:tcPr>
            <w:tcW w:w="6691" w:type="dxa"/>
          </w:tcPr>
          <w:p w14:paraId="4F2596DA" w14:textId="14873223" w:rsidR="00816A70" w:rsidRPr="00816A70" w:rsidRDefault="00816A70" w:rsidP="00816A70">
            <w:pPr>
              <w:pStyle w:val="afff8"/>
              <w:spacing w:beforeLines="60" w:before="144" w:afterLines="60" w:after="144"/>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Результатом бизнес</w:t>
            </w:r>
            <w:ins w:id="117" w:author="Serg Serg" w:date="2021-11-16T10:28:00Z">
              <w:r w:rsidR="00A12B5C">
                <w:rPr>
                  <w:i w:val="0"/>
                  <w:color w:val="auto"/>
                  <w:sz w:val="24"/>
                  <w:szCs w:val="24"/>
                </w:rPr>
                <w:t>-</w:t>
              </w:r>
            </w:ins>
            <w:del w:id="118" w:author="Serg Serg" w:date="2021-11-16T10:28:00Z">
              <w:r w:rsidRPr="00816A70" w:rsidDel="00A12B5C">
                <w:rPr>
                  <w:i w:val="0"/>
                  <w:color w:val="auto"/>
                  <w:sz w:val="24"/>
                  <w:szCs w:val="24"/>
                </w:rPr>
                <w:delText xml:space="preserve"> </w:delText>
              </w:r>
            </w:del>
            <w:r w:rsidRPr="00816A70">
              <w:rPr>
                <w:i w:val="0"/>
                <w:color w:val="auto"/>
                <w:sz w:val="24"/>
                <w:szCs w:val="24"/>
              </w:rPr>
              <w:t>процесса является начисление платы и направление ведомости и счета за предоставленные услуги (в ПБР или клиенту БР).</w:t>
            </w:r>
          </w:p>
        </w:tc>
      </w:tr>
      <w:tr w:rsidR="00816A70" w:rsidRPr="0095083E" w14:paraId="34481647" w14:textId="77777777" w:rsidTr="00816A70">
        <w:trPr>
          <w:trHeight w:val="264"/>
        </w:trPr>
        <w:tc>
          <w:tcPr>
            <w:cnfStyle w:val="000010000000" w:firstRow="0" w:lastRow="0" w:firstColumn="0" w:lastColumn="0" w:oddVBand="1" w:evenVBand="0" w:oddHBand="0" w:evenHBand="0" w:firstRowFirstColumn="0" w:firstRowLastColumn="0" w:lastRowFirstColumn="0" w:lastRowLastColumn="0"/>
            <w:tcW w:w="2794" w:type="dxa"/>
          </w:tcPr>
          <w:p w14:paraId="09E6E9D5" w14:textId="77777777" w:rsidR="00816A70" w:rsidRPr="00816A70" w:rsidRDefault="00816A70" w:rsidP="00816A70">
            <w:pPr>
              <w:autoSpaceDE w:val="0"/>
              <w:autoSpaceDN w:val="0"/>
              <w:adjustRightInd w:val="0"/>
              <w:spacing w:beforeLines="60" w:before="144" w:afterLines="60" w:after="144"/>
              <w:jc w:val="center"/>
              <w:rPr>
                <w:rFonts w:cs="Times New Roman"/>
                <w:bCs/>
                <w:sz w:val="24"/>
                <w:szCs w:val="24"/>
              </w:rPr>
            </w:pPr>
            <w:r w:rsidRPr="00816A70">
              <w:rPr>
                <w:rFonts w:cs="Times New Roman"/>
                <w:bCs/>
                <w:sz w:val="24"/>
                <w:szCs w:val="24"/>
              </w:rPr>
              <w:t>Границы бизнес-процесса</w:t>
            </w:r>
          </w:p>
        </w:tc>
        <w:tc>
          <w:tcPr>
            <w:tcW w:w="6691" w:type="dxa"/>
          </w:tcPr>
          <w:p w14:paraId="7AA558AE" w14:textId="77777777" w:rsidR="00816A70" w:rsidRPr="00816A70" w:rsidRDefault="00816A70" w:rsidP="00816A70">
            <w:pPr>
              <w:pStyle w:val="afff8"/>
              <w:spacing w:beforeLines="60" w:before="144" w:afterLines="60" w:after="144"/>
              <w:cnfStyle w:val="000000000000" w:firstRow="0" w:lastRow="0" w:firstColumn="0" w:lastColumn="0" w:oddVBand="0" w:evenVBand="0" w:oddHBand="0" w:evenHBand="0" w:firstRowFirstColumn="0" w:firstRowLastColumn="0" w:lastRowFirstColumn="0" w:lastRowLastColumn="0"/>
              <w:rPr>
                <w:i w:val="0"/>
                <w:color w:val="auto"/>
                <w:sz w:val="24"/>
                <w:szCs w:val="24"/>
              </w:rPr>
            </w:pPr>
            <w:r w:rsidRPr="00816A70">
              <w:rPr>
                <w:i w:val="0"/>
                <w:color w:val="auto"/>
                <w:sz w:val="24"/>
                <w:szCs w:val="24"/>
              </w:rPr>
              <w:t>В рамках бизнес-процесса не рассматривается проведение входного и логического контроля, контроля типа ЭС, поступившего в ПС БР, проверка наличия ограничений, установленных на участника или его счет, помещение отложенных ЭПС во внутридневную очередь, программное формирование платежного требования на оплату предоставленных услуг, которые регламентированы в других ФТ.</w:t>
            </w:r>
          </w:p>
        </w:tc>
      </w:tr>
    </w:tbl>
    <w:p w14:paraId="4C8B806D" w14:textId="77777777" w:rsidR="00F46D4C" w:rsidRPr="0095083E" w:rsidRDefault="00F46D4C" w:rsidP="005C797B">
      <w:pPr>
        <w:spacing w:line="240" w:lineRule="auto"/>
        <w:rPr>
          <w:rFonts w:cs="Times New Roman"/>
        </w:rPr>
      </w:pPr>
    </w:p>
    <w:p w14:paraId="1ECABF40" w14:textId="77777777" w:rsidR="00F46D4C" w:rsidRPr="0095083E" w:rsidRDefault="00F46D4C" w:rsidP="005C797B">
      <w:pPr>
        <w:tabs>
          <w:tab w:val="left" w:pos="9241"/>
        </w:tabs>
        <w:spacing w:line="240" w:lineRule="auto"/>
        <w:rPr>
          <w:rFonts w:cs="Times New Roman"/>
        </w:rPr>
      </w:pPr>
    </w:p>
    <w:p w14:paraId="6317B212" w14:textId="77777777" w:rsidR="00E764BA" w:rsidRPr="00826371" w:rsidRDefault="00E764BA" w:rsidP="005C797B">
      <w:pPr>
        <w:tabs>
          <w:tab w:val="left" w:pos="9241"/>
        </w:tabs>
        <w:spacing w:line="240" w:lineRule="auto"/>
        <w:rPr>
          <w:rFonts w:cs="Times New Roman"/>
        </w:rPr>
        <w:sectPr w:rsidR="00E764BA" w:rsidRPr="00826371" w:rsidSect="00411F99">
          <w:headerReference w:type="default" r:id="rId11"/>
          <w:headerReference w:type="first" r:id="rId12"/>
          <w:type w:val="continuous"/>
          <w:pgSz w:w="11906" w:h="16838" w:code="9"/>
          <w:pgMar w:top="814" w:right="851" w:bottom="1134" w:left="1560" w:header="284" w:footer="113" w:gutter="0"/>
          <w:pgNumType w:start="1"/>
          <w:cols w:space="708"/>
          <w:titlePg/>
          <w:docGrid w:linePitch="360"/>
        </w:sectPr>
      </w:pPr>
    </w:p>
    <w:p w14:paraId="1F1742BE" w14:textId="77777777" w:rsidR="00E764BA" w:rsidRPr="0095083E" w:rsidRDefault="00680432" w:rsidP="00680432">
      <w:pPr>
        <w:pStyle w:val="2"/>
        <w:rPr>
          <w:spacing w:val="0"/>
          <w:sz w:val="24"/>
        </w:rPr>
      </w:pPr>
      <w:bookmarkStart w:id="127" w:name="_Hlk87550973"/>
      <w:bookmarkStart w:id="128" w:name="_Toc87950043"/>
      <w:r w:rsidRPr="0095083E">
        <w:rPr>
          <w:caps w:val="0"/>
          <w:spacing w:val="0"/>
          <w:sz w:val="24"/>
        </w:rPr>
        <w:lastRenderedPageBreak/>
        <w:t xml:space="preserve">Модель операций бизнес-процесса </w:t>
      </w:r>
      <w:bookmarkEnd w:id="127"/>
      <w:r w:rsidRPr="0095083E">
        <w:rPr>
          <w:caps w:val="0"/>
          <w:spacing w:val="0"/>
          <w:sz w:val="24"/>
        </w:rPr>
        <w:t xml:space="preserve">«Обеспечение функции расчета и взимания платы за услуги </w:t>
      </w:r>
      <w:r w:rsidR="00725ACA">
        <w:rPr>
          <w:caps w:val="0"/>
          <w:spacing w:val="0"/>
          <w:sz w:val="24"/>
        </w:rPr>
        <w:t xml:space="preserve">в </w:t>
      </w:r>
      <w:r w:rsidRPr="0095083E">
        <w:rPr>
          <w:caps w:val="0"/>
          <w:spacing w:val="0"/>
          <w:sz w:val="24"/>
        </w:rPr>
        <w:t>ПС БР»</w:t>
      </w:r>
      <w:bookmarkEnd w:id="128"/>
    </w:p>
    <w:p w14:paraId="1BE33481" w14:textId="71D29DF7" w:rsidR="00550A8C" w:rsidRDefault="00D36E27" w:rsidP="00550A8C">
      <w:pPr>
        <w:spacing w:before="45" w:after="45" w:line="240" w:lineRule="atLeast"/>
        <w:jc w:val="center"/>
        <w:rPr>
          <w:ins w:id="129" w:author="Панова Дарья Андреевна" w:date="2022-03-09T11:45:00Z"/>
          <w:rFonts w:ascii="Arial" w:eastAsia="Arial" w:hAnsi="Arial" w:cs="Arial"/>
          <w:color w:val="FFFFFF"/>
        </w:rPr>
      </w:pPr>
      <w:del w:id="130" w:author="Панова Дарья Андреевна" w:date="2022-03-09T10:57:00Z">
        <w:r w:rsidRPr="0095083E" w:rsidDel="00D37133">
          <w:rPr>
            <w:noProof/>
          </w:rPr>
          <w:lastRenderedPageBreak/>
          <w:drawing>
            <wp:inline distT="0" distB="0" distL="0" distR="0" wp14:anchorId="0F453C46" wp14:editId="3B3DF4E9">
              <wp:extent cx="9251950" cy="4551143"/>
              <wp:effectExtent l="0" t="0" r="6350" b="1905"/>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51950" cy="4551143"/>
                      </a:xfrm>
                      <a:prstGeom prst="rect">
                        <a:avLst/>
                      </a:prstGeom>
                      <a:noFill/>
                      <a:ln>
                        <a:noFill/>
                      </a:ln>
                    </pic:spPr>
                  </pic:pic>
                </a:graphicData>
              </a:graphic>
            </wp:inline>
          </w:drawing>
        </w:r>
      </w:del>
      <w:ins w:id="131" w:author="Панова Дарья Андреевна" w:date="2022-03-09T12:39:00Z">
        <w:r w:rsidR="008A72C0">
          <w:rPr>
            <w:noProof/>
          </w:rPr>
          <w:lastRenderedPageBreak/>
          <w:drawing>
            <wp:inline distT="0" distB="0" distL="0" distR="0" wp14:anchorId="24C88E87" wp14:editId="0AD7B14A">
              <wp:extent cx="9251950" cy="5203685"/>
              <wp:effectExtent l="0" t="0" r="6350" b="0"/>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51950" cy="5203685"/>
                      </a:xfrm>
                      <a:prstGeom prst="rect">
                        <a:avLst/>
                      </a:prstGeom>
                      <a:noFill/>
                      <a:ln>
                        <a:noFill/>
                      </a:ln>
                    </pic:spPr>
                  </pic:pic>
                </a:graphicData>
              </a:graphic>
            </wp:inline>
          </w:drawing>
        </w:r>
      </w:ins>
    </w:p>
    <w:p w14:paraId="5A684392" w14:textId="22FBD501" w:rsidR="00747EB1" w:rsidRPr="0095083E" w:rsidDel="00550A8C" w:rsidRDefault="00747EB1" w:rsidP="005C797B">
      <w:pPr>
        <w:spacing w:line="240" w:lineRule="auto"/>
        <w:jc w:val="center"/>
        <w:rPr>
          <w:del w:id="132" w:author="Панова Дарья Андреевна" w:date="2022-03-09T11:46:00Z"/>
          <w:rFonts w:cs="Times New Roman"/>
          <w:noProof/>
        </w:rPr>
      </w:pPr>
    </w:p>
    <w:p w14:paraId="6CF51BFE" w14:textId="77777777" w:rsidR="00680432" w:rsidRPr="0095083E" w:rsidRDefault="00680432" w:rsidP="005C797B">
      <w:pPr>
        <w:spacing w:line="240" w:lineRule="auto"/>
        <w:jc w:val="center"/>
        <w:rPr>
          <w:rFonts w:cs="Times New Roman"/>
        </w:rPr>
      </w:pPr>
    </w:p>
    <w:p w14:paraId="123FC4F4" w14:textId="77777777" w:rsidR="00747EB1" w:rsidRPr="0095083E" w:rsidRDefault="00747EB1" w:rsidP="005C797B">
      <w:pPr>
        <w:spacing w:before="60" w:after="60" w:line="240" w:lineRule="auto"/>
        <w:ind w:firstLine="709"/>
        <w:jc w:val="center"/>
        <w:rPr>
          <w:rFonts w:cs="Times New Roman"/>
        </w:rPr>
      </w:pPr>
      <w:r w:rsidRPr="0095083E">
        <w:rPr>
          <w:rFonts w:cs="Times New Roman"/>
        </w:rPr>
        <w:t xml:space="preserve">Рисунок </w:t>
      </w:r>
      <w:r w:rsidR="00F35A9F">
        <w:rPr>
          <w:rFonts w:cs="Times New Roman"/>
          <w:noProof/>
        </w:rPr>
        <w:fldChar w:fldCharType="begin"/>
      </w:r>
      <w:r w:rsidR="00F35A9F">
        <w:rPr>
          <w:rFonts w:cs="Times New Roman"/>
          <w:noProof/>
        </w:rPr>
        <w:instrText xml:space="preserve"> SEQ Рисунок \* MERGEFORMAT </w:instrText>
      </w:r>
      <w:r w:rsidR="00F35A9F">
        <w:rPr>
          <w:rFonts w:cs="Times New Roman"/>
          <w:noProof/>
        </w:rPr>
        <w:fldChar w:fldCharType="separate"/>
      </w:r>
      <w:r w:rsidR="0095083E" w:rsidRPr="0095083E">
        <w:rPr>
          <w:rFonts w:cs="Times New Roman"/>
          <w:noProof/>
        </w:rPr>
        <w:t>1</w:t>
      </w:r>
      <w:r w:rsidR="00F35A9F">
        <w:rPr>
          <w:rFonts w:cs="Times New Roman"/>
          <w:noProof/>
        </w:rPr>
        <w:fldChar w:fldCharType="end"/>
      </w:r>
      <w:r w:rsidR="0068328A" w:rsidRPr="0095083E">
        <w:rPr>
          <w:rFonts w:cs="Times New Roman"/>
        </w:rPr>
        <w:t>.</w:t>
      </w:r>
      <w:r w:rsidRPr="0095083E">
        <w:rPr>
          <w:rFonts w:cs="Times New Roman"/>
        </w:rPr>
        <w:t xml:space="preserve"> </w:t>
      </w:r>
      <w:r w:rsidR="00680432" w:rsidRPr="0095083E">
        <w:rPr>
          <w:noProof/>
        </w:rPr>
        <w:t xml:space="preserve">Модель операций для ФТ_31 «Обеспечение функции расчета и взимания платы за услуги </w:t>
      </w:r>
      <w:r w:rsidR="008763C6">
        <w:rPr>
          <w:noProof/>
        </w:rPr>
        <w:t xml:space="preserve">в </w:t>
      </w:r>
      <w:r w:rsidR="00680432" w:rsidRPr="0095083E">
        <w:rPr>
          <w:noProof/>
        </w:rPr>
        <w:t>ПС БР»</w:t>
      </w:r>
    </w:p>
    <w:p w14:paraId="33738AD9" w14:textId="77777777" w:rsidR="00A465D6" w:rsidRPr="0095083E" w:rsidRDefault="00A465D6"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33" w:name="_Toc87950044"/>
      <w:r w:rsidRPr="0095083E">
        <w:rPr>
          <w:caps w:val="0"/>
          <w:spacing w:val="0"/>
          <w:sz w:val="24"/>
        </w:rPr>
        <w:lastRenderedPageBreak/>
        <w:t xml:space="preserve">Описание текущего бизнес-процесса </w:t>
      </w:r>
      <w:r w:rsidR="00F50373" w:rsidRPr="0095083E">
        <w:rPr>
          <w:caps w:val="0"/>
          <w:spacing w:val="0"/>
          <w:sz w:val="24"/>
        </w:rPr>
        <w:t xml:space="preserve">«Обеспечение функции расчета и взимания платы за услуги </w:t>
      </w:r>
      <w:r w:rsidR="00725ACA">
        <w:rPr>
          <w:caps w:val="0"/>
          <w:spacing w:val="0"/>
          <w:sz w:val="24"/>
        </w:rPr>
        <w:t xml:space="preserve">в </w:t>
      </w:r>
      <w:r w:rsidR="00F50373" w:rsidRPr="0095083E">
        <w:rPr>
          <w:caps w:val="0"/>
          <w:spacing w:val="0"/>
          <w:sz w:val="24"/>
        </w:rPr>
        <w:t>ПС БР»</w:t>
      </w:r>
      <w:bookmarkEnd w:id="133"/>
    </w:p>
    <w:p w14:paraId="72A2883C" w14:textId="77777777" w:rsidR="00A465D6" w:rsidRPr="0095083E" w:rsidRDefault="00A465D6" w:rsidP="005C797B">
      <w:pPr>
        <w:pStyle w:val="af8"/>
        <w:rPr>
          <w:b w:val="0"/>
          <w:color w:val="auto"/>
        </w:rPr>
      </w:pPr>
      <w:r w:rsidRPr="0095083E">
        <w:rPr>
          <w:b w:val="0"/>
          <w:color w:val="auto"/>
        </w:rPr>
        <w:t xml:space="preserve">Таблица </w:t>
      </w:r>
      <w:r w:rsidR="00086483" w:rsidRPr="0095083E">
        <w:rPr>
          <w:b w:val="0"/>
          <w:color w:val="auto"/>
        </w:rPr>
        <w:t>1</w:t>
      </w:r>
      <w:r w:rsidRPr="0095083E">
        <w:rPr>
          <w:b w:val="0"/>
          <w:color w:val="auto"/>
        </w:rPr>
        <w:t xml:space="preserve">. </w:t>
      </w:r>
      <w:r w:rsidR="00F50373" w:rsidRPr="0095083E">
        <w:rPr>
          <w:b w:val="0"/>
          <w:color w:val="auto"/>
        </w:rPr>
        <w:t xml:space="preserve">Операции бизнес-процесса «Обеспечение функции расчета и взимания платы за услуги </w:t>
      </w:r>
      <w:r w:rsidR="008763C6">
        <w:rPr>
          <w:b w:val="0"/>
          <w:color w:val="auto"/>
        </w:rPr>
        <w:t xml:space="preserve">в </w:t>
      </w:r>
      <w:r w:rsidR="00F50373" w:rsidRPr="0095083E">
        <w:rPr>
          <w:b w:val="0"/>
          <w:color w:val="auto"/>
        </w:rPr>
        <w:t>ПС БР»</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387"/>
        <w:gridCol w:w="2410"/>
        <w:gridCol w:w="1700"/>
        <w:gridCol w:w="2268"/>
        <w:gridCol w:w="2835"/>
        <w:gridCol w:w="2372"/>
      </w:tblGrid>
      <w:tr w:rsidR="0038651C" w:rsidRPr="0095083E" w14:paraId="4DA28A89" w14:textId="77777777" w:rsidTr="00CD28CF">
        <w:trPr>
          <w:tblHeader/>
          <w:jc w:val="right"/>
        </w:trPr>
        <w:tc>
          <w:tcPr>
            <w:tcW w:w="200"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60516B18" w14:textId="77777777" w:rsidR="0038651C" w:rsidRPr="00995A54" w:rsidRDefault="0038651C" w:rsidP="00CD28CF">
            <w:pPr>
              <w:pStyle w:val="afffa"/>
              <w:spacing w:before="45" w:after="45"/>
              <w:rPr>
                <w:color w:val="FFFFFF" w:themeColor="background1"/>
                <w:sz w:val="24"/>
                <w:szCs w:val="24"/>
              </w:rPr>
            </w:pPr>
            <w:r w:rsidRPr="00995A54">
              <w:rPr>
                <w:color w:val="FFFFFF" w:themeColor="background1"/>
                <w:sz w:val="24"/>
                <w:szCs w:val="24"/>
              </w:rPr>
              <w:t>№</w:t>
            </w:r>
          </w:p>
        </w:tc>
        <w:tc>
          <w:tcPr>
            <w:tcW w:w="820"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2E8656F4" w14:textId="77777777" w:rsidR="0038651C" w:rsidRPr="00BA2F26" w:rsidRDefault="0038651C" w:rsidP="00672519">
            <w:pPr>
              <w:pStyle w:val="afffa"/>
              <w:spacing w:before="45" w:after="45"/>
              <w:rPr>
                <w:color w:val="FFFFFF" w:themeColor="background1"/>
                <w:sz w:val="24"/>
                <w:szCs w:val="24"/>
              </w:rPr>
            </w:pPr>
            <w:r w:rsidRPr="00BA2F26">
              <w:rPr>
                <w:color w:val="FFFFFF" w:themeColor="background1"/>
                <w:sz w:val="24"/>
                <w:szCs w:val="24"/>
              </w:rPr>
              <w:t>Операция и ее код</w:t>
            </w:r>
          </w:p>
        </w:tc>
        <w:tc>
          <w:tcPr>
            <w:tcW w:w="828"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72C2A34F" w14:textId="77777777" w:rsidR="0038651C" w:rsidRPr="00BA2F26" w:rsidRDefault="0038651C" w:rsidP="00672519">
            <w:pPr>
              <w:pStyle w:val="afffa"/>
              <w:spacing w:before="45" w:after="45"/>
              <w:rPr>
                <w:color w:val="FFFFFF" w:themeColor="background1"/>
                <w:sz w:val="24"/>
                <w:szCs w:val="24"/>
              </w:rPr>
            </w:pPr>
            <w:r w:rsidRPr="00BA2F26">
              <w:rPr>
                <w:color w:val="FFFFFF" w:themeColor="background1"/>
                <w:sz w:val="24"/>
                <w:szCs w:val="24"/>
              </w:rPr>
              <w:t>Описание операции</w:t>
            </w:r>
          </w:p>
        </w:tc>
        <w:tc>
          <w:tcPr>
            <w:tcW w:w="584"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2FFFF148" w14:textId="77777777" w:rsidR="0038651C" w:rsidRPr="00BA2F26" w:rsidRDefault="0038651C" w:rsidP="00672519">
            <w:pPr>
              <w:pStyle w:val="afffa"/>
              <w:spacing w:before="45" w:after="45"/>
              <w:rPr>
                <w:color w:val="FFFFFF" w:themeColor="background1"/>
                <w:sz w:val="24"/>
                <w:szCs w:val="24"/>
              </w:rPr>
            </w:pPr>
            <w:r w:rsidRPr="00BA2F26">
              <w:rPr>
                <w:color w:val="FFFFFF" w:themeColor="background1"/>
                <w:sz w:val="24"/>
                <w:szCs w:val="24"/>
              </w:rPr>
              <w:t>Исполнитель</w:t>
            </w:r>
          </w:p>
        </w:tc>
        <w:tc>
          <w:tcPr>
            <w:tcW w:w="779"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08D81A12" w14:textId="77777777" w:rsidR="0038651C" w:rsidRPr="000B5865" w:rsidRDefault="0038651C" w:rsidP="00672519">
            <w:pPr>
              <w:pStyle w:val="afffa"/>
              <w:spacing w:before="45" w:after="45"/>
              <w:rPr>
                <w:color w:val="FFFFFF" w:themeColor="background1"/>
                <w:sz w:val="24"/>
                <w:szCs w:val="24"/>
              </w:rPr>
            </w:pPr>
            <w:r w:rsidRPr="000B5865">
              <w:rPr>
                <w:color w:val="FFFFFF" w:themeColor="background1"/>
                <w:sz w:val="24"/>
                <w:szCs w:val="24"/>
              </w:rPr>
              <w:t>Входные данные</w:t>
            </w:r>
          </w:p>
        </w:tc>
        <w:tc>
          <w:tcPr>
            <w:tcW w:w="974"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656CDFE1" w14:textId="77777777" w:rsidR="0038651C" w:rsidRPr="00076B1C" w:rsidRDefault="0038651C" w:rsidP="00672519">
            <w:pPr>
              <w:pStyle w:val="afffa"/>
              <w:spacing w:before="45" w:after="45"/>
              <w:rPr>
                <w:color w:val="FFFFFF" w:themeColor="background1"/>
                <w:sz w:val="24"/>
                <w:szCs w:val="24"/>
              </w:rPr>
            </w:pPr>
            <w:r w:rsidRPr="00076B1C">
              <w:rPr>
                <w:color w:val="FFFFFF" w:themeColor="background1"/>
                <w:sz w:val="24"/>
                <w:szCs w:val="24"/>
              </w:rPr>
              <w:t>Результаты</w:t>
            </w:r>
          </w:p>
        </w:tc>
        <w:tc>
          <w:tcPr>
            <w:tcW w:w="815"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1CD5B58C" w14:textId="77777777" w:rsidR="0038651C" w:rsidRPr="002A2B73" w:rsidRDefault="0038651C" w:rsidP="00672519">
            <w:pPr>
              <w:pStyle w:val="afffa"/>
              <w:spacing w:before="45" w:after="45"/>
              <w:rPr>
                <w:color w:val="FFFFFF" w:themeColor="background1"/>
                <w:sz w:val="24"/>
                <w:szCs w:val="24"/>
              </w:rPr>
            </w:pPr>
            <w:r w:rsidRPr="002A2B73">
              <w:rPr>
                <w:color w:val="FFFFFF" w:themeColor="background1"/>
                <w:sz w:val="24"/>
                <w:szCs w:val="24"/>
              </w:rPr>
              <w:t>Информационный сервис</w:t>
            </w:r>
          </w:p>
        </w:tc>
      </w:tr>
      <w:tr w:rsidR="0038651C" w:rsidRPr="0095083E" w14:paraId="0ED0CC6B"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FA978F7"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t>1</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3929BB5" w14:textId="77777777" w:rsidR="0038651C" w:rsidRPr="00BA2F26" w:rsidRDefault="0038651C" w:rsidP="00672519">
            <w:pPr>
              <w:pStyle w:val="afffb"/>
              <w:spacing w:before="45" w:after="45"/>
              <w:rPr>
                <w:color w:val="auto"/>
                <w:sz w:val="24"/>
                <w:szCs w:val="24"/>
              </w:rPr>
            </w:pPr>
            <w:r w:rsidRPr="00BA2F26">
              <w:rPr>
                <w:color w:val="auto"/>
                <w:sz w:val="24"/>
                <w:szCs w:val="24"/>
              </w:rPr>
              <w:t>Накопление, группировка и агрегирование информации о предоставленных услугах в ПС БР</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A6C51E2" w14:textId="77777777" w:rsidR="0038651C" w:rsidRPr="00BA2F26" w:rsidRDefault="0038651C" w:rsidP="00672519">
            <w:pPr>
              <w:pStyle w:val="afffb"/>
              <w:spacing w:before="45" w:after="45"/>
              <w:rPr>
                <w:color w:val="auto"/>
                <w:sz w:val="24"/>
                <w:szCs w:val="24"/>
              </w:rPr>
            </w:pPr>
            <w:r w:rsidRPr="00BA2F26">
              <w:rPr>
                <w:color w:val="auto"/>
                <w:sz w:val="24"/>
                <w:szCs w:val="24"/>
              </w:rPr>
              <w:t>Операция детализирована в модели операций №1.</w:t>
            </w:r>
          </w:p>
          <w:p w14:paraId="688E30DA" w14:textId="77777777" w:rsidR="0038651C" w:rsidRPr="00BA2F26" w:rsidRDefault="0038651C" w:rsidP="00672519">
            <w:pPr>
              <w:pStyle w:val="afffb"/>
              <w:spacing w:before="45" w:after="45"/>
              <w:rPr>
                <w:color w:val="auto"/>
                <w:sz w:val="24"/>
                <w:szCs w:val="24"/>
              </w:rPr>
            </w:pPr>
            <w:r w:rsidRPr="00BA2F26">
              <w:rPr>
                <w:color w:val="auto"/>
                <w:sz w:val="24"/>
                <w:szCs w:val="24"/>
              </w:rPr>
              <w:t>Определено п.3.1.3.1 и п.3.1.3.2 раздела «Описание функций».</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F50EA9" w14:textId="77777777" w:rsidR="0038651C" w:rsidRPr="000B5865" w:rsidRDefault="0038651C" w:rsidP="00672519">
            <w:pPr>
              <w:pStyle w:val="afffb"/>
              <w:spacing w:before="45" w:after="45"/>
              <w:rPr>
                <w:color w:val="auto"/>
                <w:sz w:val="24"/>
                <w:szCs w:val="24"/>
              </w:rPr>
            </w:pPr>
            <w:r w:rsidRPr="000B5865">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403FB7" w14:textId="77777777" w:rsidR="0038651C" w:rsidRPr="002A2B73" w:rsidRDefault="0038651C" w:rsidP="001524F4">
            <w:pPr>
              <w:pStyle w:val="afffb"/>
              <w:spacing w:before="45" w:after="45"/>
              <w:rPr>
                <w:color w:val="auto"/>
                <w:sz w:val="24"/>
                <w:szCs w:val="24"/>
              </w:rPr>
            </w:pPr>
            <w:r w:rsidRPr="00076B1C">
              <w:rPr>
                <w:color w:val="auto"/>
                <w:sz w:val="24"/>
                <w:szCs w:val="24"/>
              </w:rPr>
              <w:t xml:space="preserve">Потребность в обеспечении функции расчета и взимания платы за услуги </w:t>
            </w:r>
            <w:r w:rsidRPr="002A2B73">
              <w:rPr>
                <w:color w:val="auto"/>
                <w:sz w:val="24"/>
                <w:szCs w:val="24"/>
              </w:rPr>
              <w:t>в ПС БР</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D90C8C" w14:textId="77777777" w:rsidR="0038651C" w:rsidRPr="006966F4" w:rsidRDefault="0038651C" w:rsidP="00672519">
            <w:pPr>
              <w:pStyle w:val="afffb"/>
              <w:spacing w:before="45" w:after="45"/>
              <w:rPr>
                <w:color w:val="auto"/>
                <w:sz w:val="24"/>
                <w:szCs w:val="24"/>
              </w:rPr>
            </w:pPr>
            <w:r w:rsidRPr="004D7BE5">
              <w:rPr>
                <w:color w:val="auto"/>
                <w:sz w:val="24"/>
                <w:szCs w:val="24"/>
              </w:rPr>
              <w:t>Количество и с</w:t>
            </w:r>
            <w:r w:rsidRPr="006966F4">
              <w:rPr>
                <w:color w:val="auto"/>
                <w:sz w:val="24"/>
                <w:szCs w:val="24"/>
              </w:rPr>
              <w:t>умма платных услуг для клиентов подсчитаны, далее операция №2</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C3321E" w14:textId="77777777" w:rsidR="0038651C" w:rsidRPr="00FF5B7C" w:rsidRDefault="0038651C" w:rsidP="00672519">
            <w:pPr>
              <w:pStyle w:val="afffb"/>
              <w:spacing w:before="45" w:after="45"/>
              <w:rPr>
                <w:color w:val="auto"/>
                <w:sz w:val="24"/>
                <w:szCs w:val="24"/>
              </w:rPr>
            </w:pPr>
            <w:r w:rsidRPr="00FF5B7C">
              <w:rPr>
                <w:color w:val="auto"/>
                <w:sz w:val="24"/>
                <w:szCs w:val="24"/>
              </w:rPr>
              <w:t>РАБИС-НП, ТПК САБС</w:t>
            </w:r>
          </w:p>
          <w:p w14:paraId="5066B23E" w14:textId="77777777" w:rsidR="0038651C" w:rsidRPr="00071607" w:rsidRDefault="0038651C" w:rsidP="00672519">
            <w:pPr>
              <w:pStyle w:val="afffb"/>
              <w:spacing w:before="45" w:after="45"/>
              <w:rPr>
                <w:color w:val="auto"/>
                <w:sz w:val="24"/>
                <w:szCs w:val="24"/>
              </w:rPr>
            </w:pPr>
            <w:r w:rsidRPr="00071607">
              <w:rPr>
                <w:color w:val="auto"/>
                <w:sz w:val="24"/>
                <w:szCs w:val="24"/>
              </w:rPr>
              <w:t>АС БУ</w:t>
            </w:r>
          </w:p>
        </w:tc>
      </w:tr>
      <w:tr w:rsidR="0038651C" w:rsidRPr="0095083E" w14:paraId="28940B56"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3EDAD1"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t>2</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55D7BBD" w14:textId="77777777" w:rsidR="0038651C" w:rsidRPr="00BA2F26" w:rsidRDefault="0038651C" w:rsidP="00672519">
            <w:pPr>
              <w:pStyle w:val="afffb"/>
              <w:spacing w:before="45" w:after="45"/>
              <w:rPr>
                <w:color w:val="auto"/>
                <w:sz w:val="24"/>
                <w:szCs w:val="24"/>
              </w:rPr>
            </w:pPr>
            <w:r w:rsidRPr="00BA2F26">
              <w:rPr>
                <w:color w:val="auto"/>
                <w:sz w:val="24"/>
                <w:szCs w:val="24"/>
              </w:rPr>
              <w:t>Программное формирование Ведомости (корректировочной ведомости) предоставленных БР услуг (за день)</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E60C638" w14:textId="77777777" w:rsidR="0038651C" w:rsidRPr="00BA2F26" w:rsidRDefault="0038651C" w:rsidP="00672519">
            <w:pPr>
              <w:pStyle w:val="afffb"/>
              <w:spacing w:before="45" w:after="45"/>
              <w:rPr>
                <w:color w:val="auto"/>
                <w:sz w:val="24"/>
                <w:szCs w:val="24"/>
              </w:rPr>
            </w:pPr>
            <w:r w:rsidRPr="00BA2F26">
              <w:rPr>
                <w:color w:val="auto"/>
                <w:sz w:val="24"/>
                <w:szCs w:val="24"/>
              </w:rPr>
              <w:t>Определено п.3.1.3.3 раздела «Описание функций»</w:t>
            </w:r>
          </w:p>
          <w:p w14:paraId="41A133E7" w14:textId="77777777" w:rsidR="0038651C" w:rsidRPr="00BA2F26" w:rsidRDefault="0038651C" w:rsidP="00672519">
            <w:pPr>
              <w:pStyle w:val="afffb"/>
              <w:spacing w:before="45" w:after="45"/>
              <w:rPr>
                <w:color w:val="auto"/>
                <w:sz w:val="24"/>
                <w:szCs w:val="24"/>
              </w:rPr>
            </w:pPr>
            <w:r w:rsidRPr="00BA2F26">
              <w:rPr>
                <w:color w:val="auto"/>
                <w:sz w:val="24"/>
                <w:szCs w:val="24"/>
              </w:rPr>
              <w:t>(при наличии протокола корректировки осуществляется формирование скорректированной ведомости, п.3.1.3.5)</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050EB6D" w14:textId="77777777" w:rsidR="0038651C" w:rsidRPr="000B5865" w:rsidRDefault="0038651C" w:rsidP="00672519">
            <w:pPr>
              <w:pStyle w:val="afffb"/>
              <w:spacing w:before="45" w:after="45"/>
              <w:rPr>
                <w:color w:val="auto"/>
                <w:sz w:val="24"/>
                <w:szCs w:val="24"/>
              </w:rPr>
            </w:pPr>
            <w:r w:rsidRPr="000B5865">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B648B84" w14:textId="77777777" w:rsidR="0038651C" w:rsidRPr="002A2B73" w:rsidRDefault="0038651C" w:rsidP="001524F4">
            <w:pPr>
              <w:pStyle w:val="afffb"/>
              <w:spacing w:before="45" w:after="45"/>
              <w:rPr>
                <w:color w:val="auto"/>
                <w:sz w:val="24"/>
                <w:szCs w:val="24"/>
              </w:rPr>
            </w:pPr>
            <w:r w:rsidRPr="00076B1C">
              <w:rPr>
                <w:color w:val="auto"/>
                <w:sz w:val="24"/>
                <w:szCs w:val="24"/>
              </w:rPr>
              <w:t>Плата за услуги</w:t>
            </w:r>
            <w:r w:rsidR="00FB3E49">
              <w:rPr>
                <w:color w:val="auto"/>
                <w:sz w:val="24"/>
                <w:szCs w:val="24"/>
              </w:rPr>
              <w:t xml:space="preserve"> в ПС БР</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491566" w14:textId="77777777" w:rsidR="0038651C" w:rsidRPr="004D7BE5" w:rsidRDefault="0038651C" w:rsidP="00672519">
            <w:pPr>
              <w:pStyle w:val="afffb"/>
              <w:spacing w:before="45" w:after="45"/>
              <w:rPr>
                <w:color w:val="auto"/>
                <w:sz w:val="24"/>
                <w:szCs w:val="24"/>
              </w:rPr>
            </w:pPr>
            <w:r w:rsidRPr="004D7BE5">
              <w:rPr>
                <w:color w:val="auto"/>
                <w:sz w:val="24"/>
                <w:szCs w:val="24"/>
              </w:rPr>
              <w:t>Ведомость сформирована, далее:</w:t>
            </w:r>
          </w:p>
          <w:p w14:paraId="3DC6F113" w14:textId="77777777" w:rsidR="0038651C" w:rsidRPr="000042A4" w:rsidRDefault="0038651C" w:rsidP="00672519">
            <w:pPr>
              <w:pStyle w:val="afffb"/>
              <w:spacing w:before="45" w:after="45"/>
              <w:rPr>
                <w:color w:val="auto"/>
                <w:sz w:val="24"/>
                <w:szCs w:val="24"/>
              </w:rPr>
            </w:pPr>
            <w:r w:rsidRPr="00FF5B7C">
              <w:rPr>
                <w:color w:val="auto"/>
                <w:sz w:val="24"/>
                <w:szCs w:val="24"/>
              </w:rPr>
              <w:t>- если это день формирования счета</w:t>
            </w:r>
            <w:r w:rsidRPr="00071607">
              <w:rPr>
                <w:rStyle w:val="afff4"/>
                <w:color w:val="auto"/>
                <w:sz w:val="24"/>
                <w:szCs w:val="24"/>
              </w:rPr>
              <w:footnoteReference w:id="3"/>
            </w:r>
            <w:r w:rsidRPr="000042A4">
              <w:rPr>
                <w:color w:val="auto"/>
                <w:sz w:val="24"/>
                <w:szCs w:val="24"/>
              </w:rPr>
              <w:t>, далее операция №3,</w:t>
            </w:r>
          </w:p>
          <w:p w14:paraId="141B4C08" w14:textId="77777777" w:rsidR="0038651C" w:rsidRPr="00B53B8D" w:rsidRDefault="0038651C" w:rsidP="00672519">
            <w:pPr>
              <w:pStyle w:val="afffb"/>
              <w:spacing w:before="45" w:after="45"/>
              <w:rPr>
                <w:color w:val="auto"/>
                <w:sz w:val="24"/>
                <w:szCs w:val="24"/>
              </w:rPr>
            </w:pPr>
            <w:r w:rsidRPr="00B53B8D">
              <w:rPr>
                <w:color w:val="auto"/>
                <w:sz w:val="24"/>
                <w:szCs w:val="24"/>
              </w:rPr>
              <w:t>- если нет, далее операция №1</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640987C" w14:textId="77777777" w:rsidR="0038651C" w:rsidRPr="00B53B8D" w:rsidDel="0050689F" w:rsidRDefault="0038651C" w:rsidP="00672519">
            <w:pPr>
              <w:pStyle w:val="afffb"/>
              <w:spacing w:before="45" w:after="45"/>
              <w:rPr>
                <w:del w:id="134" w:author="Панова Дарья Андреевна" w:date="2022-03-09T12:37:00Z"/>
                <w:color w:val="auto"/>
                <w:sz w:val="24"/>
                <w:szCs w:val="24"/>
              </w:rPr>
            </w:pPr>
            <w:r w:rsidRPr="00B53B8D">
              <w:rPr>
                <w:color w:val="auto"/>
                <w:sz w:val="24"/>
                <w:szCs w:val="24"/>
              </w:rPr>
              <w:t>РАБИС-НП, ТПК САБС</w:t>
            </w:r>
          </w:p>
          <w:p w14:paraId="2726B520" w14:textId="408886D2" w:rsidR="0038651C" w:rsidRPr="00E3321B" w:rsidDel="0050689F" w:rsidRDefault="0038651C" w:rsidP="00672519">
            <w:pPr>
              <w:pStyle w:val="afffb"/>
              <w:spacing w:before="45" w:after="45"/>
              <w:rPr>
                <w:del w:id="135" w:author="Панова Дарья Андреевна" w:date="2022-03-09T12:37:00Z"/>
                <w:color w:val="auto"/>
                <w:sz w:val="24"/>
                <w:szCs w:val="24"/>
              </w:rPr>
            </w:pPr>
            <w:del w:id="136" w:author="Панова Дарья Андреевна" w:date="2022-03-09T12:37:00Z">
              <w:r w:rsidRPr="00B53B8D" w:rsidDel="0050689F">
                <w:rPr>
                  <w:color w:val="auto"/>
                  <w:sz w:val="24"/>
                  <w:szCs w:val="24"/>
                </w:rPr>
                <w:delText>Справочник соответствия</w:delText>
              </w:r>
              <w:r w:rsidRPr="00E3321B" w:rsidDel="0050689F">
                <w:rPr>
                  <w:color w:val="auto"/>
                  <w:sz w:val="24"/>
                  <w:szCs w:val="24"/>
                </w:rPr>
                <w:delText xml:space="preserve"> клиентов и лицевых счетов на БС 60312</w:delText>
              </w:r>
            </w:del>
          </w:p>
          <w:p w14:paraId="12FF4BA5" w14:textId="7EB04112" w:rsidR="0038651C" w:rsidRPr="00E3321B" w:rsidDel="0050689F" w:rsidRDefault="0038651C" w:rsidP="00672519">
            <w:pPr>
              <w:pStyle w:val="afffb"/>
              <w:spacing w:before="45" w:after="45"/>
              <w:rPr>
                <w:del w:id="137" w:author="Панова Дарья Андреевна" w:date="2022-03-09T12:37:00Z"/>
                <w:color w:val="auto"/>
                <w:sz w:val="24"/>
                <w:szCs w:val="24"/>
              </w:rPr>
            </w:pPr>
            <w:del w:id="138" w:author="Панова Дарья Андреевна" w:date="2022-03-09T12:37:00Z">
              <w:r w:rsidRPr="00E3321B" w:rsidDel="0050689F">
                <w:rPr>
                  <w:color w:val="auto"/>
                  <w:sz w:val="24"/>
                  <w:szCs w:val="24"/>
                </w:rPr>
                <w:delText>Справочник балансовых счетов, включаемых в Ведомость</w:delText>
              </w:r>
            </w:del>
          </w:p>
          <w:p w14:paraId="6705A333" w14:textId="2A8E63E4" w:rsidR="0038651C" w:rsidRPr="00E3321B" w:rsidDel="0050689F" w:rsidRDefault="0038651C" w:rsidP="00672519">
            <w:pPr>
              <w:pStyle w:val="afffb"/>
              <w:spacing w:before="45" w:after="45"/>
              <w:rPr>
                <w:del w:id="139" w:author="Панова Дарья Андреевна" w:date="2022-03-09T12:37:00Z"/>
                <w:color w:val="auto"/>
                <w:sz w:val="24"/>
                <w:szCs w:val="24"/>
              </w:rPr>
            </w:pPr>
            <w:del w:id="140" w:author="Панова Дарья Андреевна" w:date="2022-03-09T12:37:00Z">
              <w:r w:rsidRPr="00E3321B" w:rsidDel="0050689F">
                <w:rPr>
                  <w:color w:val="auto"/>
                  <w:sz w:val="24"/>
                  <w:szCs w:val="24"/>
                </w:rPr>
                <w:delText>Справочник тарифов на услуги</w:delText>
              </w:r>
              <w:r w:rsidR="00075F1B" w:rsidDel="0050689F">
                <w:rPr>
                  <w:color w:val="auto"/>
                  <w:sz w:val="24"/>
                  <w:szCs w:val="24"/>
                </w:rPr>
                <w:delText xml:space="preserve"> в ПС БР</w:delText>
              </w:r>
            </w:del>
          </w:p>
          <w:p w14:paraId="5E52C673" w14:textId="339AF393" w:rsidR="0038651C" w:rsidRPr="003F2126" w:rsidRDefault="0038651C" w:rsidP="00672519">
            <w:pPr>
              <w:pStyle w:val="afffb"/>
              <w:spacing w:before="45" w:after="45"/>
              <w:rPr>
                <w:color w:val="auto"/>
                <w:sz w:val="24"/>
                <w:szCs w:val="24"/>
              </w:rPr>
            </w:pPr>
            <w:del w:id="141" w:author="Панова Дарья Андреевна" w:date="2022-03-09T12:37:00Z">
              <w:r w:rsidRPr="003F2126" w:rsidDel="0050689F">
                <w:rPr>
                  <w:color w:val="auto"/>
                  <w:sz w:val="24"/>
                  <w:szCs w:val="24"/>
                </w:rPr>
                <w:delText>Справочник часовых поясов регионов</w:delText>
              </w:r>
            </w:del>
          </w:p>
        </w:tc>
      </w:tr>
      <w:tr w:rsidR="0038651C" w:rsidRPr="0095083E" w14:paraId="1B262774"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83A8C0"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lastRenderedPageBreak/>
              <w:t>3</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EDA4AB" w14:textId="02216135" w:rsidR="0038651C" w:rsidRPr="00BA2F26" w:rsidRDefault="0038651C" w:rsidP="00D341DB">
            <w:pPr>
              <w:pStyle w:val="afffb"/>
              <w:spacing w:before="45" w:after="45"/>
              <w:rPr>
                <w:color w:val="auto"/>
                <w:sz w:val="24"/>
                <w:szCs w:val="24"/>
              </w:rPr>
            </w:pPr>
            <w:r w:rsidRPr="00BA2F26">
              <w:rPr>
                <w:color w:val="auto"/>
                <w:sz w:val="24"/>
                <w:szCs w:val="24"/>
              </w:rPr>
              <w:t xml:space="preserve">Проверка признаков ПФПТ и «Единые </w:t>
            </w:r>
            <w:r w:rsidR="00D341DB">
              <w:rPr>
                <w:color w:val="auto"/>
                <w:sz w:val="24"/>
                <w:szCs w:val="24"/>
                <w:lang w:val="en-US"/>
              </w:rPr>
              <w:t>C</w:t>
            </w:r>
            <w:r w:rsidR="00D341DB" w:rsidRPr="00BA2F26">
              <w:rPr>
                <w:color w:val="auto"/>
                <w:sz w:val="24"/>
                <w:szCs w:val="24"/>
              </w:rPr>
              <w:t xml:space="preserve">чет </w:t>
            </w:r>
            <w:r w:rsidRPr="00BA2F26">
              <w:rPr>
                <w:color w:val="auto"/>
                <w:sz w:val="24"/>
                <w:szCs w:val="24"/>
              </w:rPr>
              <w:t>за услуги/ Ведомость»</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AD30291" w14:textId="77777777" w:rsidR="0038651C" w:rsidRPr="00BA2F26" w:rsidRDefault="0038651C" w:rsidP="00672519">
            <w:pPr>
              <w:pStyle w:val="afffb"/>
              <w:spacing w:before="45" w:after="45"/>
              <w:rPr>
                <w:color w:val="auto"/>
                <w:sz w:val="24"/>
                <w:szCs w:val="24"/>
              </w:rPr>
            </w:pPr>
            <w:r w:rsidRPr="00BA2F26">
              <w:rPr>
                <w:color w:val="auto"/>
                <w:sz w:val="24"/>
                <w:szCs w:val="24"/>
              </w:rPr>
              <w:t>Определено п.3.1.3.6 раздела «Описание функций»</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C167BB3" w14:textId="77777777" w:rsidR="0038651C" w:rsidRPr="00BA2F26" w:rsidRDefault="0038651C" w:rsidP="00672519">
            <w:pPr>
              <w:pStyle w:val="afffb"/>
              <w:spacing w:before="45" w:after="45"/>
              <w:rPr>
                <w:color w:val="auto"/>
                <w:sz w:val="24"/>
                <w:szCs w:val="24"/>
              </w:rPr>
            </w:pPr>
            <w:r w:rsidRPr="00BA2F26">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9441CA" w14:textId="77777777" w:rsidR="0038651C" w:rsidRPr="000B5865" w:rsidRDefault="0038651C" w:rsidP="00672519">
            <w:pPr>
              <w:pStyle w:val="afffb"/>
              <w:spacing w:before="45" w:after="45"/>
              <w:rPr>
                <w:color w:val="auto"/>
                <w:sz w:val="24"/>
                <w:szCs w:val="24"/>
              </w:rPr>
            </w:pPr>
            <w:r w:rsidRPr="000B5865">
              <w:rPr>
                <w:color w:val="auto"/>
                <w:sz w:val="24"/>
                <w:szCs w:val="24"/>
              </w:rPr>
              <w:t>- Сформированная Ведомость предоставленных БР услуг (за день)</w:t>
            </w:r>
          </w:p>
          <w:p w14:paraId="33ACD254" w14:textId="77777777" w:rsidR="0038651C" w:rsidRPr="00076B1C" w:rsidRDefault="0038651C" w:rsidP="00672519">
            <w:pPr>
              <w:pStyle w:val="afffb"/>
              <w:spacing w:before="45" w:after="45"/>
              <w:rPr>
                <w:color w:val="auto"/>
                <w:sz w:val="24"/>
                <w:szCs w:val="24"/>
              </w:rPr>
            </w:pPr>
            <w:r w:rsidRPr="00076B1C">
              <w:rPr>
                <w:color w:val="auto"/>
                <w:sz w:val="24"/>
                <w:szCs w:val="24"/>
              </w:rPr>
              <w:t>- день формирования счета</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0DA23B" w14:textId="77777777" w:rsidR="0038651C" w:rsidRPr="002A2B73" w:rsidRDefault="0038651C" w:rsidP="00672519">
            <w:pPr>
              <w:pStyle w:val="afffb"/>
              <w:spacing w:before="45" w:after="45"/>
              <w:rPr>
                <w:color w:val="auto"/>
                <w:sz w:val="24"/>
                <w:szCs w:val="24"/>
              </w:rPr>
            </w:pPr>
            <w:r w:rsidRPr="002A2B73">
              <w:rPr>
                <w:color w:val="auto"/>
                <w:sz w:val="24"/>
                <w:szCs w:val="24"/>
              </w:rPr>
              <w:t>Признаки установлены?</w:t>
            </w:r>
          </w:p>
          <w:p w14:paraId="0E157060" w14:textId="77777777" w:rsidR="0038651C" w:rsidRPr="004D7BE5" w:rsidRDefault="0038651C" w:rsidP="00672519">
            <w:pPr>
              <w:pStyle w:val="afffb"/>
              <w:spacing w:before="45" w:after="45"/>
              <w:rPr>
                <w:color w:val="auto"/>
                <w:sz w:val="24"/>
                <w:szCs w:val="24"/>
              </w:rPr>
            </w:pPr>
            <w:r w:rsidRPr="004D7BE5">
              <w:rPr>
                <w:color w:val="auto"/>
                <w:sz w:val="24"/>
                <w:szCs w:val="24"/>
              </w:rPr>
              <w:t>- да, далее операция №4</w:t>
            </w:r>
          </w:p>
          <w:p w14:paraId="6784DC87" w14:textId="77777777" w:rsidR="0038651C" w:rsidRPr="00FF5B7C" w:rsidRDefault="0038651C" w:rsidP="00672519">
            <w:pPr>
              <w:pStyle w:val="afffb"/>
              <w:spacing w:before="45" w:after="45"/>
              <w:rPr>
                <w:color w:val="auto"/>
                <w:sz w:val="24"/>
                <w:szCs w:val="24"/>
              </w:rPr>
            </w:pPr>
            <w:r w:rsidRPr="00FF5B7C">
              <w:rPr>
                <w:color w:val="auto"/>
                <w:sz w:val="24"/>
                <w:szCs w:val="24"/>
              </w:rPr>
              <w:t xml:space="preserve">- нет, далее операция №5 </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F0D1616" w14:textId="77777777" w:rsidR="0038651C" w:rsidRPr="00071607" w:rsidDel="0050689F" w:rsidRDefault="0038651C" w:rsidP="00672519">
            <w:pPr>
              <w:pStyle w:val="afffb"/>
              <w:spacing w:before="45" w:after="45"/>
              <w:rPr>
                <w:del w:id="142" w:author="Панова Дарья Андреевна" w:date="2022-03-09T12:37:00Z"/>
                <w:color w:val="auto"/>
                <w:sz w:val="24"/>
                <w:szCs w:val="24"/>
              </w:rPr>
            </w:pPr>
            <w:r w:rsidRPr="00071607">
              <w:rPr>
                <w:color w:val="auto"/>
                <w:sz w:val="24"/>
                <w:szCs w:val="24"/>
              </w:rPr>
              <w:t>РАБИС-НП, ТПК САБС</w:t>
            </w:r>
          </w:p>
          <w:p w14:paraId="64152B2C" w14:textId="657A0DA0" w:rsidR="0038651C" w:rsidRPr="00B53B8D" w:rsidRDefault="0038651C" w:rsidP="00672519">
            <w:pPr>
              <w:pStyle w:val="afffb"/>
              <w:spacing w:before="45" w:after="45"/>
              <w:rPr>
                <w:color w:val="auto"/>
                <w:sz w:val="24"/>
                <w:szCs w:val="24"/>
              </w:rPr>
            </w:pPr>
            <w:del w:id="143" w:author="Панова Дарья Андреевна" w:date="2022-03-09T12:37:00Z">
              <w:r w:rsidRPr="00B53B8D" w:rsidDel="0050689F">
                <w:rPr>
                  <w:color w:val="auto"/>
                  <w:sz w:val="24"/>
                  <w:szCs w:val="24"/>
                </w:rPr>
                <w:delText>Справочник участников ПС</w:delText>
              </w:r>
            </w:del>
          </w:p>
        </w:tc>
      </w:tr>
      <w:tr w:rsidR="0038651C" w:rsidRPr="0095083E" w14:paraId="6835C591"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C45945"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t>4</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4A17487" w14:textId="559AE52D" w:rsidR="0038651C" w:rsidRPr="00BA2F26" w:rsidRDefault="0038651C" w:rsidP="009E59DF">
            <w:pPr>
              <w:pStyle w:val="afffb"/>
              <w:spacing w:before="45" w:after="45"/>
              <w:rPr>
                <w:color w:val="auto"/>
                <w:sz w:val="24"/>
                <w:szCs w:val="24"/>
              </w:rPr>
            </w:pPr>
            <w:r w:rsidRPr="00BA2F26">
              <w:rPr>
                <w:color w:val="auto"/>
                <w:sz w:val="24"/>
                <w:szCs w:val="24"/>
              </w:rPr>
              <w:t xml:space="preserve">Программное формирование Единых </w:t>
            </w:r>
            <w:r w:rsidR="009E59DF">
              <w:rPr>
                <w:color w:val="auto"/>
                <w:sz w:val="24"/>
                <w:szCs w:val="24"/>
              </w:rPr>
              <w:t>С</w:t>
            </w:r>
            <w:r w:rsidR="009E59DF" w:rsidRPr="00BA2F26">
              <w:rPr>
                <w:color w:val="auto"/>
                <w:sz w:val="24"/>
                <w:szCs w:val="24"/>
              </w:rPr>
              <w:t>чета</w:t>
            </w:r>
            <w:r w:rsidRPr="00BA2F26">
              <w:rPr>
                <w:color w:val="auto"/>
                <w:sz w:val="24"/>
                <w:szCs w:val="24"/>
              </w:rPr>
              <w:t xml:space="preserve">/ Ведомости (за месяц) для группы клиентов </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0004F5" w14:textId="77777777" w:rsidR="0038651C" w:rsidRPr="00BA2F26" w:rsidRDefault="0038651C" w:rsidP="00672519">
            <w:pPr>
              <w:pStyle w:val="afffb"/>
              <w:spacing w:before="45" w:after="45"/>
              <w:rPr>
                <w:color w:val="auto"/>
                <w:sz w:val="24"/>
                <w:szCs w:val="24"/>
              </w:rPr>
            </w:pPr>
            <w:r w:rsidRPr="00BA2F26">
              <w:rPr>
                <w:color w:val="auto"/>
                <w:sz w:val="24"/>
                <w:szCs w:val="24"/>
              </w:rPr>
              <w:t>Определено п.3.1.3.3, п.3.1.3.4, п.3.1.3.6, п.3.1.7 раздела «Описание функций»</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CB0166" w14:textId="77777777" w:rsidR="0038651C" w:rsidRPr="000B5865" w:rsidRDefault="0038651C" w:rsidP="00672519">
            <w:pPr>
              <w:pStyle w:val="afffb"/>
              <w:spacing w:before="45" w:after="45"/>
              <w:rPr>
                <w:color w:val="auto"/>
                <w:sz w:val="24"/>
                <w:szCs w:val="24"/>
              </w:rPr>
            </w:pPr>
            <w:r w:rsidRPr="000B5865">
              <w:rPr>
                <w:color w:val="auto"/>
                <w:sz w:val="24"/>
                <w:szCs w:val="24"/>
              </w:rPr>
              <w:t>РАБИС-НП</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016A17" w14:textId="77777777" w:rsidR="0038651C" w:rsidRPr="00076B1C" w:rsidRDefault="0038651C" w:rsidP="00672519">
            <w:pPr>
              <w:pStyle w:val="afffb"/>
              <w:spacing w:before="45" w:after="45"/>
              <w:rPr>
                <w:color w:val="auto"/>
                <w:sz w:val="24"/>
                <w:szCs w:val="24"/>
              </w:rPr>
            </w:pPr>
            <w:r w:rsidRPr="00076B1C">
              <w:rPr>
                <w:color w:val="auto"/>
                <w:sz w:val="24"/>
                <w:szCs w:val="24"/>
              </w:rPr>
              <w:t xml:space="preserve">Признак единого счета </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4FCB7F" w14:textId="3256CEA9" w:rsidR="0038651C" w:rsidRPr="002A2B73" w:rsidRDefault="0038651C" w:rsidP="00672519">
            <w:pPr>
              <w:pStyle w:val="afffb"/>
              <w:spacing w:before="45" w:after="45"/>
              <w:rPr>
                <w:color w:val="auto"/>
                <w:sz w:val="24"/>
                <w:szCs w:val="24"/>
              </w:rPr>
            </w:pPr>
            <w:r w:rsidRPr="002A2B73">
              <w:rPr>
                <w:color w:val="auto"/>
                <w:sz w:val="24"/>
                <w:szCs w:val="24"/>
              </w:rPr>
              <w:t xml:space="preserve">Единый </w:t>
            </w:r>
            <w:r w:rsidR="009E59DF">
              <w:rPr>
                <w:color w:val="auto"/>
                <w:sz w:val="24"/>
                <w:szCs w:val="24"/>
              </w:rPr>
              <w:t>С</w:t>
            </w:r>
            <w:r w:rsidR="009E59DF" w:rsidRPr="002A2B73">
              <w:rPr>
                <w:color w:val="auto"/>
                <w:sz w:val="24"/>
                <w:szCs w:val="24"/>
              </w:rPr>
              <w:t>чет</w:t>
            </w:r>
            <w:r w:rsidRPr="002A2B73">
              <w:rPr>
                <w:color w:val="auto"/>
                <w:sz w:val="24"/>
                <w:szCs w:val="24"/>
              </w:rPr>
              <w:t>/ Ведомость (за месяц) сформированы, далее</w:t>
            </w:r>
          </w:p>
          <w:p w14:paraId="143EAA7F" w14:textId="109CD397" w:rsidR="0038651C" w:rsidRPr="006966F4" w:rsidRDefault="0038651C" w:rsidP="00672519">
            <w:pPr>
              <w:pStyle w:val="afffb"/>
              <w:spacing w:before="45" w:after="45"/>
              <w:rPr>
                <w:color w:val="auto"/>
                <w:sz w:val="24"/>
                <w:szCs w:val="24"/>
              </w:rPr>
            </w:pPr>
            <w:r w:rsidRPr="004D7BE5">
              <w:rPr>
                <w:color w:val="auto"/>
                <w:sz w:val="24"/>
                <w:szCs w:val="24"/>
              </w:rPr>
              <w:t xml:space="preserve">а) </w:t>
            </w:r>
            <w:r w:rsidRPr="006966F4">
              <w:rPr>
                <w:color w:val="auto"/>
                <w:sz w:val="24"/>
                <w:szCs w:val="24"/>
              </w:rPr>
              <w:t>при наличии признака</w:t>
            </w:r>
            <w:r w:rsidR="00530F58">
              <w:rPr>
                <w:color w:val="auto"/>
                <w:sz w:val="24"/>
                <w:szCs w:val="24"/>
              </w:rPr>
              <w:t xml:space="preserve"> </w:t>
            </w:r>
            <w:r w:rsidRPr="006966F4">
              <w:rPr>
                <w:color w:val="auto"/>
                <w:sz w:val="24"/>
                <w:szCs w:val="24"/>
              </w:rPr>
              <w:t xml:space="preserve">направления счета/ведомости </w:t>
            </w:r>
            <w:r w:rsidR="0097017C" w:rsidRPr="0097017C">
              <w:rPr>
                <w:color w:val="auto"/>
                <w:sz w:val="24"/>
                <w:szCs w:val="24"/>
              </w:rPr>
              <w:t>«Передача Ведомостей и Счетов за услуги»</w:t>
            </w:r>
            <w:del w:id="144" w:author="Панова Дарья Андреевна" w:date="2022-03-09T11:41:00Z">
              <w:r w:rsidR="0097017C" w:rsidRPr="0097017C" w:rsidDel="00CC77F6">
                <w:rPr>
                  <w:color w:val="auto"/>
                  <w:sz w:val="24"/>
                  <w:szCs w:val="24"/>
                </w:rPr>
                <w:delText xml:space="preserve"> </w:delText>
              </w:r>
            </w:del>
            <w:r w:rsidR="0097017C" w:rsidRPr="0097017C">
              <w:rPr>
                <w:color w:val="auto"/>
                <w:sz w:val="24"/>
                <w:szCs w:val="24"/>
              </w:rPr>
              <w:t xml:space="preserve"> </w:t>
            </w:r>
            <w:ins w:id="145" w:author="Панова Дарья Андреевна" w:date="2022-03-09T11:41:00Z">
              <w:r w:rsidR="00CC77F6" w:rsidRPr="00FF5B7C">
                <w:rPr>
                  <w:color w:val="auto"/>
                  <w:sz w:val="24"/>
                  <w:szCs w:val="24"/>
                </w:rPr>
                <w:t>–</w:t>
              </w:r>
            </w:ins>
            <w:del w:id="146" w:author="Панова Дарья Андреевна" w:date="2022-03-09T11:41:00Z">
              <w:r w:rsidRPr="006966F4" w:rsidDel="00CC77F6">
                <w:rPr>
                  <w:color w:val="auto"/>
                  <w:sz w:val="24"/>
                  <w:szCs w:val="24"/>
                </w:rPr>
                <w:delText>-</w:delText>
              </w:r>
            </w:del>
            <w:r w:rsidRPr="006966F4">
              <w:rPr>
                <w:color w:val="auto"/>
                <w:sz w:val="24"/>
                <w:szCs w:val="24"/>
              </w:rPr>
              <w:t xml:space="preserve"> операция №6 (если предусмотрено договором и есть соответствующий признак), </w:t>
            </w:r>
          </w:p>
          <w:p w14:paraId="431F7811" w14:textId="77777777" w:rsidR="0038651C" w:rsidRPr="00FF5B7C" w:rsidRDefault="0038651C" w:rsidP="00672519">
            <w:pPr>
              <w:pStyle w:val="afffb"/>
              <w:spacing w:before="45" w:after="45"/>
              <w:rPr>
                <w:color w:val="auto"/>
                <w:sz w:val="24"/>
                <w:szCs w:val="24"/>
              </w:rPr>
            </w:pPr>
            <w:r w:rsidRPr="00FF5B7C">
              <w:rPr>
                <w:color w:val="auto"/>
                <w:sz w:val="24"/>
                <w:szCs w:val="24"/>
              </w:rPr>
              <w:t>б) при необходимости отражения в АС БУ – операция №7,</w:t>
            </w:r>
          </w:p>
          <w:p w14:paraId="70FCEC1D" w14:textId="77777777" w:rsidR="0038651C" w:rsidRDefault="0038651C" w:rsidP="00672519">
            <w:pPr>
              <w:pStyle w:val="afffb"/>
              <w:spacing w:before="45" w:after="45"/>
              <w:rPr>
                <w:ins w:id="147" w:author="Панова Дарья Андреевна" w:date="2022-03-09T11:55:00Z"/>
                <w:color w:val="auto"/>
                <w:sz w:val="24"/>
                <w:szCs w:val="24"/>
              </w:rPr>
            </w:pPr>
            <w:r w:rsidRPr="00071607">
              <w:rPr>
                <w:color w:val="auto"/>
                <w:sz w:val="24"/>
                <w:szCs w:val="24"/>
              </w:rPr>
              <w:t xml:space="preserve">в) при необходимости направления дополнительного ЭС в АС БУ </w:t>
            </w:r>
            <w:ins w:id="148" w:author="Панова Дарья Андреевна" w:date="2022-03-09T11:41:00Z">
              <w:r w:rsidR="00CC77F6" w:rsidRPr="00FF5B7C">
                <w:rPr>
                  <w:color w:val="auto"/>
                  <w:sz w:val="24"/>
                  <w:szCs w:val="24"/>
                </w:rPr>
                <w:t>–</w:t>
              </w:r>
            </w:ins>
            <w:del w:id="149" w:author="Панова Дарья Андреевна" w:date="2022-03-09T11:41:00Z">
              <w:r w:rsidRPr="00071607" w:rsidDel="00CC77F6">
                <w:rPr>
                  <w:color w:val="auto"/>
                  <w:sz w:val="24"/>
                  <w:szCs w:val="24"/>
                </w:rPr>
                <w:delText>-</w:delText>
              </w:r>
            </w:del>
            <w:r w:rsidRPr="00071607">
              <w:rPr>
                <w:color w:val="auto"/>
                <w:sz w:val="24"/>
                <w:szCs w:val="24"/>
              </w:rPr>
              <w:t xml:space="preserve"> операция №8 </w:t>
            </w:r>
          </w:p>
          <w:p w14:paraId="294E0B47" w14:textId="31FB0A06" w:rsidR="00335C7C" w:rsidRPr="00071607" w:rsidRDefault="00335C7C" w:rsidP="00672519">
            <w:pPr>
              <w:pStyle w:val="afffb"/>
              <w:spacing w:before="45" w:after="45"/>
              <w:rPr>
                <w:color w:val="auto"/>
                <w:sz w:val="24"/>
                <w:szCs w:val="24"/>
              </w:rPr>
            </w:pPr>
            <w:ins w:id="150" w:author="Панова Дарья Андреевна" w:date="2022-03-09T11:55:00Z">
              <w:r>
                <w:rPr>
                  <w:color w:val="auto"/>
                  <w:sz w:val="24"/>
                  <w:szCs w:val="24"/>
                </w:rPr>
                <w:t xml:space="preserve">г) при направлении счета/ведомости по </w:t>
              </w:r>
              <w:r>
                <w:rPr>
                  <w:color w:val="auto"/>
                  <w:sz w:val="24"/>
                  <w:szCs w:val="24"/>
                </w:rPr>
                <w:lastRenderedPageBreak/>
                <w:t>клиентам ППУ – далее операция №9</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2137A3C" w14:textId="77777777" w:rsidR="0038651C" w:rsidRPr="00B53B8D" w:rsidRDefault="0038651C" w:rsidP="00672519">
            <w:pPr>
              <w:pStyle w:val="afffb"/>
              <w:spacing w:before="45" w:after="45"/>
              <w:rPr>
                <w:color w:val="auto"/>
                <w:sz w:val="24"/>
                <w:szCs w:val="24"/>
              </w:rPr>
            </w:pPr>
            <w:r w:rsidRPr="00B53B8D">
              <w:rPr>
                <w:color w:val="auto"/>
                <w:sz w:val="24"/>
                <w:szCs w:val="24"/>
              </w:rPr>
              <w:lastRenderedPageBreak/>
              <w:t>РАБИС-НП</w:t>
            </w:r>
          </w:p>
          <w:p w14:paraId="304528AA" w14:textId="77777777" w:rsidR="0038651C" w:rsidRPr="00B53B8D" w:rsidRDefault="0038651C" w:rsidP="00672519">
            <w:pPr>
              <w:pStyle w:val="afffb"/>
              <w:spacing w:before="45" w:after="45"/>
              <w:rPr>
                <w:color w:val="auto"/>
                <w:sz w:val="24"/>
                <w:szCs w:val="24"/>
              </w:rPr>
            </w:pPr>
          </w:p>
        </w:tc>
      </w:tr>
      <w:tr w:rsidR="0038651C" w:rsidRPr="0095083E" w14:paraId="7B8B70FD"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1E93446"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t>5</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A875126" w14:textId="77777777" w:rsidR="0038651C" w:rsidRPr="00BA2F26" w:rsidRDefault="0038651C" w:rsidP="00672519">
            <w:pPr>
              <w:pStyle w:val="afffb"/>
              <w:spacing w:before="45" w:after="45"/>
              <w:rPr>
                <w:color w:val="auto"/>
                <w:sz w:val="24"/>
                <w:szCs w:val="24"/>
              </w:rPr>
            </w:pPr>
            <w:r w:rsidRPr="00BA2F26">
              <w:rPr>
                <w:color w:val="auto"/>
                <w:sz w:val="24"/>
                <w:szCs w:val="24"/>
              </w:rPr>
              <w:t>Программное формирование Счета за услуги/ Ведомости (за месяц)</w:t>
            </w:r>
          </w:p>
          <w:p w14:paraId="5440F20D" w14:textId="77777777" w:rsidR="0038651C" w:rsidRPr="00BA2F26" w:rsidRDefault="0038651C" w:rsidP="00672519">
            <w:pPr>
              <w:pStyle w:val="afffb"/>
              <w:spacing w:before="45" w:after="45"/>
              <w:rPr>
                <w:color w:val="auto"/>
                <w:sz w:val="24"/>
                <w:szCs w:val="24"/>
              </w:rPr>
            </w:pP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92AEFE" w14:textId="64B0EBF4" w:rsidR="0038651C" w:rsidRPr="00BA2F26" w:rsidRDefault="0038651C" w:rsidP="00672519">
            <w:pPr>
              <w:pStyle w:val="afffb"/>
              <w:spacing w:before="45" w:after="45"/>
              <w:rPr>
                <w:color w:val="auto"/>
                <w:sz w:val="24"/>
                <w:szCs w:val="24"/>
              </w:rPr>
            </w:pPr>
            <w:r w:rsidRPr="00BA2F26">
              <w:rPr>
                <w:color w:val="auto"/>
                <w:sz w:val="24"/>
                <w:szCs w:val="24"/>
              </w:rPr>
              <w:t>Определено п.3.1.3.3, п.3.1.3.4 и 3.1.3.</w:t>
            </w:r>
            <w:del w:id="151" w:author="Serg Serg" w:date="2021-11-11T12:09:00Z">
              <w:r w:rsidRPr="00BA2F26" w:rsidDel="0050141B">
                <w:rPr>
                  <w:color w:val="auto"/>
                  <w:sz w:val="24"/>
                  <w:szCs w:val="24"/>
                </w:rPr>
                <w:delText>7</w:delText>
              </w:r>
            </w:del>
            <w:ins w:id="152" w:author="Serg Serg" w:date="2021-11-11T12:09:00Z">
              <w:r w:rsidR="0050141B">
                <w:rPr>
                  <w:color w:val="auto"/>
                  <w:sz w:val="24"/>
                  <w:szCs w:val="24"/>
                </w:rPr>
                <w:t>8</w:t>
              </w:r>
            </w:ins>
            <w:r w:rsidRPr="00BA2F26">
              <w:rPr>
                <w:color w:val="auto"/>
                <w:sz w:val="24"/>
                <w:szCs w:val="24"/>
              </w:rPr>
              <w:t>, п.3.1.3.</w:t>
            </w:r>
            <w:del w:id="153" w:author="Serg Serg" w:date="2021-11-11T12:09:00Z">
              <w:r w:rsidRPr="00BA2F26" w:rsidDel="0050141B">
                <w:rPr>
                  <w:color w:val="auto"/>
                  <w:sz w:val="24"/>
                  <w:szCs w:val="24"/>
                </w:rPr>
                <w:delText xml:space="preserve">8 </w:delText>
              </w:r>
            </w:del>
            <w:ins w:id="154" w:author="Serg Serg" w:date="2021-11-11T12:09:00Z">
              <w:r w:rsidR="0050141B">
                <w:rPr>
                  <w:color w:val="auto"/>
                  <w:sz w:val="24"/>
                  <w:szCs w:val="24"/>
                </w:rPr>
                <w:t>9</w:t>
              </w:r>
              <w:r w:rsidR="0050141B" w:rsidRPr="00BA2F26">
                <w:rPr>
                  <w:color w:val="auto"/>
                  <w:sz w:val="24"/>
                  <w:szCs w:val="24"/>
                </w:rPr>
                <w:t xml:space="preserve"> </w:t>
              </w:r>
            </w:ins>
            <w:r w:rsidRPr="00BA2F26">
              <w:rPr>
                <w:color w:val="auto"/>
                <w:sz w:val="24"/>
                <w:szCs w:val="24"/>
              </w:rPr>
              <w:t>раздела «Описание функций».  В случае отзыва лицензии у КО Счет за услуги/ ведомость формируются за период.</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50310C" w14:textId="77777777" w:rsidR="0038651C" w:rsidRPr="00076B1C" w:rsidRDefault="0038651C" w:rsidP="00672519">
            <w:pPr>
              <w:pStyle w:val="afffb"/>
              <w:spacing w:before="45" w:after="45"/>
              <w:rPr>
                <w:color w:val="auto"/>
                <w:sz w:val="24"/>
                <w:szCs w:val="24"/>
              </w:rPr>
            </w:pPr>
            <w:r w:rsidRPr="000B5865">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7766CFB" w14:textId="77777777" w:rsidR="0038651C" w:rsidRPr="002A2B73" w:rsidRDefault="0038651C" w:rsidP="00672519">
            <w:pPr>
              <w:pStyle w:val="afffb"/>
              <w:spacing w:before="45" w:after="45"/>
              <w:rPr>
                <w:color w:val="auto"/>
                <w:sz w:val="24"/>
                <w:szCs w:val="24"/>
              </w:rPr>
            </w:pPr>
            <w:r w:rsidRPr="002A2B73">
              <w:rPr>
                <w:color w:val="auto"/>
                <w:sz w:val="24"/>
                <w:szCs w:val="24"/>
              </w:rPr>
              <w:t>- Сформированная Ведомость предоставленных БР услуг (за день)</w:t>
            </w:r>
          </w:p>
          <w:p w14:paraId="253FA7EF" w14:textId="77777777" w:rsidR="0038651C" w:rsidRPr="004D7BE5" w:rsidRDefault="0038651C" w:rsidP="00672519">
            <w:pPr>
              <w:pStyle w:val="afffb"/>
              <w:spacing w:before="45" w:after="45"/>
              <w:rPr>
                <w:color w:val="auto"/>
                <w:sz w:val="24"/>
                <w:szCs w:val="24"/>
              </w:rPr>
            </w:pPr>
            <w:r w:rsidRPr="004D7BE5">
              <w:rPr>
                <w:color w:val="auto"/>
                <w:sz w:val="24"/>
                <w:szCs w:val="24"/>
              </w:rPr>
              <w:t>- последний рабочий день месяца</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1A51FF" w14:textId="77777777" w:rsidR="0038651C" w:rsidRPr="00FF5B7C" w:rsidRDefault="0038651C" w:rsidP="00672519">
            <w:pPr>
              <w:pStyle w:val="afffb"/>
              <w:spacing w:before="45" w:after="45"/>
              <w:rPr>
                <w:color w:val="auto"/>
                <w:sz w:val="24"/>
                <w:szCs w:val="24"/>
              </w:rPr>
            </w:pPr>
            <w:r w:rsidRPr="00FF5B7C">
              <w:rPr>
                <w:color w:val="auto"/>
                <w:sz w:val="24"/>
                <w:szCs w:val="24"/>
              </w:rPr>
              <w:t xml:space="preserve">Счет за услуги и Ведомость предоставленных БР услуг сформированы, далее </w:t>
            </w:r>
          </w:p>
          <w:p w14:paraId="0AC852C5" w14:textId="310238BE" w:rsidR="0038651C" w:rsidRPr="00B53B8D" w:rsidRDefault="0038651C" w:rsidP="00672519">
            <w:pPr>
              <w:pStyle w:val="afffb"/>
              <w:spacing w:before="45" w:after="45"/>
              <w:rPr>
                <w:color w:val="auto"/>
                <w:sz w:val="24"/>
                <w:szCs w:val="24"/>
              </w:rPr>
            </w:pPr>
            <w:r w:rsidRPr="00071607">
              <w:rPr>
                <w:color w:val="auto"/>
                <w:sz w:val="24"/>
                <w:szCs w:val="24"/>
              </w:rPr>
              <w:t xml:space="preserve">а) при наличии признака направления счета/ведомости </w:t>
            </w:r>
            <w:r w:rsidR="006F05FA">
              <w:rPr>
                <w:color w:val="auto"/>
                <w:sz w:val="24"/>
                <w:szCs w:val="24"/>
              </w:rPr>
              <w:t>«</w:t>
            </w:r>
            <w:r w:rsidR="007A6110">
              <w:rPr>
                <w:color w:val="auto"/>
                <w:sz w:val="24"/>
                <w:szCs w:val="24"/>
              </w:rPr>
              <w:t xml:space="preserve">Передача </w:t>
            </w:r>
            <w:r w:rsidR="007A6110">
              <w:rPr>
                <w:bCs/>
                <w:iCs/>
                <w:sz w:val="24"/>
                <w:szCs w:val="24"/>
              </w:rPr>
              <w:t>Ведомостей и Счетов за услуги</w:t>
            </w:r>
            <w:r w:rsidR="006F05FA">
              <w:rPr>
                <w:bCs/>
                <w:iCs/>
                <w:sz w:val="24"/>
                <w:szCs w:val="24"/>
              </w:rPr>
              <w:t>»</w:t>
            </w:r>
            <w:r w:rsidR="006F05FA" w:rsidRPr="00071607">
              <w:rPr>
                <w:color w:val="auto"/>
                <w:sz w:val="24"/>
                <w:szCs w:val="24"/>
              </w:rPr>
              <w:t xml:space="preserve"> </w:t>
            </w:r>
            <w:ins w:id="155" w:author="Панова Дарья Андреевна" w:date="2022-03-09T11:42:00Z">
              <w:r w:rsidR="00CC77F6" w:rsidRPr="00FF5B7C">
                <w:rPr>
                  <w:color w:val="auto"/>
                  <w:sz w:val="24"/>
                  <w:szCs w:val="24"/>
                </w:rPr>
                <w:t>–</w:t>
              </w:r>
            </w:ins>
            <w:del w:id="156" w:author="Панова Дарья Андреевна" w:date="2022-03-09T11:42:00Z">
              <w:r w:rsidRPr="00071607" w:rsidDel="00CC77F6">
                <w:rPr>
                  <w:color w:val="auto"/>
                  <w:sz w:val="24"/>
                  <w:szCs w:val="24"/>
                </w:rPr>
                <w:delText>-</w:delText>
              </w:r>
            </w:del>
            <w:r w:rsidRPr="00071607">
              <w:rPr>
                <w:color w:val="auto"/>
                <w:sz w:val="24"/>
                <w:szCs w:val="24"/>
              </w:rPr>
              <w:t xml:space="preserve"> операция №6 (если предусмотрено договором и есть соответств</w:t>
            </w:r>
            <w:r w:rsidRPr="00B53B8D">
              <w:rPr>
                <w:color w:val="auto"/>
                <w:sz w:val="24"/>
                <w:szCs w:val="24"/>
              </w:rPr>
              <w:t xml:space="preserve">ующий признак), </w:t>
            </w:r>
          </w:p>
          <w:p w14:paraId="421C0CB5" w14:textId="77777777" w:rsidR="0038651C" w:rsidRPr="00B53B8D" w:rsidRDefault="0038651C" w:rsidP="00672519">
            <w:pPr>
              <w:pStyle w:val="afffb"/>
              <w:spacing w:before="45" w:after="45"/>
              <w:rPr>
                <w:color w:val="auto"/>
                <w:sz w:val="24"/>
                <w:szCs w:val="24"/>
              </w:rPr>
            </w:pPr>
            <w:r w:rsidRPr="00B53B8D">
              <w:rPr>
                <w:color w:val="auto"/>
                <w:sz w:val="24"/>
                <w:szCs w:val="24"/>
              </w:rPr>
              <w:t>б) при необходимости отражения в АС БУ – операция №7,</w:t>
            </w:r>
          </w:p>
          <w:p w14:paraId="54F9CED9" w14:textId="03BD2C83" w:rsidR="0038651C" w:rsidRDefault="0038651C" w:rsidP="00672519">
            <w:pPr>
              <w:pStyle w:val="afffb"/>
              <w:spacing w:before="45" w:after="45"/>
              <w:rPr>
                <w:ins w:id="157" w:author="Панова Дарья Андреевна" w:date="2022-03-09T11:38:00Z"/>
                <w:color w:val="auto"/>
                <w:sz w:val="24"/>
                <w:szCs w:val="24"/>
              </w:rPr>
            </w:pPr>
            <w:r w:rsidRPr="00B53B8D">
              <w:rPr>
                <w:color w:val="auto"/>
                <w:sz w:val="24"/>
                <w:szCs w:val="24"/>
              </w:rPr>
              <w:t xml:space="preserve">в) при необходимости направления дополнительного ЭС в АС БУ </w:t>
            </w:r>
            <w:ins w:id="158" w:author="Панова Дарья Андреевна" w:date="2022-03-09T11:42:00Z">
              <w:r w:rsidR="00CC77F6" w:rsidRPr="00FF5B7C">
                <w:rPr>
                  <w:color w:val="auto"/>
                  <w:sz w:val="24"/>
                  <w:szCs w:val="24"/>
                </w:rPr>
                <w:t>–</w:t>
              </w:r>
            </w:ins>
            <w:del w:id="159" w:author="Панова Дарья Андреевна" w:date="2022-03-09T11:42:00Z">
              <w:r w:rsidRPr="00B53B8D" w:rsidDel="00CC77F6">
                <w:rPr>
                  <w:color w:val="auto"/>
                  <w:sz w:val="24"/>
                  <w:szCs w:val="24"/>
                </w:rPr>
                <w:delText>-</w:delText>
              </w:r>
            </w:del>
            <w:r w:rsidRPr="00B53B8D">
              <w:rPr>
                <w:color w:val="auto"/>
                <w:sz w:val="24"/>
                <w:szCs w:val="24"/>
              </w:rPr>
              <w:t xml:space="preserve"> операция №8</w:t>
            </w:r>
            <w:ins w:id="160" w:author="Панова Дарья Андреевна" w:date="2022-03-09T11:41:00Z">
              <w:r w:rsidR="00CC77F6">
                <w:rPr>
                  <w:color w:val="auto"/>
                  <w:sz w:val="24"/>
                  <w:szCs w:val="24"/>
                </w:rPr>
                <w:t>,</w:t>
              </w:r>
            </w:ins>
          </w:p>
          <w:p w14:paraId="49205DFC" w14:textId="28603061" w:rsidR="006E7E7A" w:rsidRPr="00B53B8D" w:rsidRDefault="006E7E7A" w:rsidP="006E7E7A">
            <w:pPr>
              <w:pStyle w:val="afffb"/>
              <w:spacing w:before="45" w:after="45"/>
              <w:rPr>
                <w:color w:val="auto"/>
                <w:sz w:val="24"/>
                <w:szCs w:val="24"/>
              </w:rPr>
            </w:pPr>
            <w:ins w:id="161" w:author="Панова Дарья Андреевна" w:date="2022-03-09T11:38:00Z">
              <w:r>
                <w:rPr>
                  <w:color w:val="auto"/>
                  <w:sz w:val="24"/>
                  <w:szCs w:val="24"/>
                </w:rPr>
                <w:t>г) при направлении счета/ведомости по клиентам ППУ – далее операция №9</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C26B67" w14:textId="77777777" w:rsidR="0038651C" w:rsidRPr="00E3321B" w:rsidDel="0050689F" w:rsidRDefault="0038651C" w:rsidP="00672519">
            <w:pPr>
              <w:pStyle w:val="afffb"/>
              <w:spacing w:before="45" w:after="45"/>
              <w:rPr>
                <w:del w:id="162" w:author="Панова Дарья Андреевна" w:date="2022-03-09T12:37:00Z"/>
                <w:color w:val="auto"/>
                <w:sz w:val="24"/>
                <w:szCs w:val="24"/>
              </w:rPr>
            </w:pPr>
            <w:r w:rsidRPr="00E3321B">
              <w:rPr>
                <w:color w:val="auto"/>
                <w:sz w:val="24"/>
                <w:szCs w:val="24"/>
              </w:rPr>
              <w:t>РАБИС-НП, ТПК САБС</w:t>
            </w:r>
          </w:p>
          <w:p w14:paraId="329F4CF9" w14:textId="7A90E80A" w:rsidR="0038651C" w:rsidRPr="00E3321B" w:rsidDel="0050689F" w:rsidRDefault="0038651C" w:rsidP="00672519">
            <w:pPr>
              <w:pStyle w:val="afffb"/>
              <w:spacing w:before="45" w:after="45"/>
              <w:rPr>
                <w:del w:id="163" w:author="Панова Дарья Андреевна" w:date="2022-03-09T12:37:00Z"/>
                <w:color w:val="auto"/>
                <w:sz w:val="24"/>
                <w:szCs w:val="24"/>
              </w:rPr>
            </w:pPr>
            <w:del w:id="164" w:author="Панова Дарья Андреевна" w:date="2022-03-09T12:37:00Z">
              <w:r w:rsidRPr="00E3321B" w:rsidDel="0050689F">
                <w:rPr>
                  <w:color w:val="auto"/>
                  <w:sz w:val="24"/>
                  <w:szCs w:val="24"/>
                </w:rPr>
                <w:delText>Справочник соответствия клиентов и лицевых счетов на БС 60312</w:delText>
              </w:r>
            </w:del>
          </w:p>
          <w:p w14:paraId="2458BE5B" w14:textId="62BE4C7E" w:rsidR="0038651C" w:rsidRPr="003F2126" w:rsidRDefault="0038651C" w:rsidP="00672519">
            <w:pPr>
              <w:pStyle w:val="afffb"/>
              <w:spacing w:before="45" w:after="45"/>
              <w:rPr>
                <w:color w:val="auto"/>
                <w:sz w:val="24"/>
                <w:szCs w:val="24"/>
              </w:rPr>
            </w:pPr>
            <w:del w:id="165" w:author="Панова Дарья Андреевна" w:date="2022-03-09T12:37:00Z">
              <w:r w:rsidRPr="00E3321B" w:rsidDel="0050689F">
                <w:rPr>
                  <w:color w:val="auto"/>
                  <w:sz w:val="24"/>
                  <w:szCs w:val="24"/>
                </w:rPr>
                <w:delText xml:space="preserve">Справочник балансовых счетов, </w:delText>
              </w:r>
              <w:r w:rsidRPr="003F2126" w:rsidDel="0050689F">
                <w:rPr>
                  <w:color w:val="auto"/>
                  <w:sz w:val="24"/>
                  <w:szCs w:val="24"/>
                </w:rPr>
                <w:delText>включаемых в Ведомость</w:delText>
              </w:r>
            </w:del>
          </w:p>
        </w:tc>
      </w:tr>
      <w:tr w:rsidR="0038651C" w:rsidRPr="0095083E" w14:paraId="4D78A3CC"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F7A8223"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t>6</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9DF45AB" w14:textId="77777777" w:rsidR="0038651C" w:rsidRPr="00BA2F26" w:rsidRDefault="0038651C" w:rsidP="00672519">
            <w:pPr>
              <w:pStyle w:val="afffb"/>
              <w:spacing w:before="45" w:after="45"/>
              <w:rPr>
                <w:color w:val="auto"/>
                <w:sz w:val="24"/>
                <w:szCs w:val="24"/>
              </w:rPr>
            </w:pPr>
            <w:r w:rsidRPr="00BA2F26">
              <w:rPr>
                <w:color w:val="auto"/>
                <w:sz w:val="24"/>
                <w:szCs w:val="24"/>
              </w:rPr>
              <w:t xml:space="preserve">Направление Счета за услуги/ </w:t>
            </w:r>
            <w:r w:rsidRPr="00BA2F26">
              <w:rPr>
                <w:color w:val="auto"/>
                <w:sz w:val="24"/>
                <w:szCs w:val="24"/>
              </w:rPr>
              <w:lastRenderedPageBreak/>
              <w:t xml:space="preserve">Ведомости (за месяц) в ПБР и клиенту </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807980" w14:textId="76FE15A8" w:rsidR="0038651C" w:rsidRPr="00BA2F26" w:rsidRDefault="0038651C" w:rsidP="00672519">
            <w:pPr>
              <w:pStyle w:val="afffb"/>
              <w:spacing w:before="45" w:after="45"/>
              <w:rPr>
                <w:color w:val="auto"/>
                <w:sz w:val="24"/>
                <w:szCs w:val="24"/>
              </w:rPr>
            </w:pPr>
            <w:r w:rsidRPr="00BA2F26">
              <w:rPr>
                <w:color w:val="auto"/>
                <w:sz w:val="24"/>
                <w:szCs w:val="24"/>
              </w:rPr>
              <w:lastRenderedPageBreak/>
              <w:t>Определено п.3.1.3.</w:t>
            </w:r>
            <w:del w:id="166" w:author="Serg Serg" w:date="2021-11-11T12:09:00Z">
              <w:r w:rsidRPr="00BA2F26" w:rsidDel="0050141B">
                <w:rPr>
                  <w:color w:val="auto"/>
                  <w:sz w:val="24"/>
                  <w:szCs w:val="24"/>
                </w:rPr>
                <w:delText xml:space="preserve">8 </w:delText>
              </w:r>
            </w:del>
            <w:ins w:id="167" w:author="Serg Serg" w:date="2021-11-11T12:09:00Z">
              <w:r w:rsidR="0050141B">
                <w:rPr>
                  <w:color w:val="auto"/>
                  <w:sz w:val="24"/>
                  <w:szCs w:val="24"/>
                </w:rPr>
                <w:t>9</w:t>
              </w:r>
              <w:r w:rsidR="0050141B" w:rsidRPr="00BA2F26">
                <w:rPr>
                  <w:color w:val="auto"/>
                  <w:sz w:val="24"/>
                  <w:szCs w:val="24"/>
                </w:rPr>
                <w:t xml:space="preserve"> </w:t>
              </w:r>
            </w:ins>
            <w:r w:rsidRPr="00BA2F26">
              <w:rPr>
                <w:color w:val="auto"/>
                <w:sz w:val="24"/>
                <w:szCs w:val="24"/>
              </w:rPr>
              <w:t>и п.3</w:t>
            </w:r>
            <w:del w:id="168" w:author="Serg Serg" w:date="2021-11-11T12:12:00Z">
              <w:r w:rsidRPr="00BA2F26" w:rsidDel="0050141B">
                <w:rPr>
                  <w:color w:val="auto"/>
                  <w:sz w:val="24"/>
                  <w:szCs w:val="24"/>
                </w:rPr>
                <w:delText>2</w:delText>
              </w:r>
            </w:del>
            <w:r w:rsidRPr="00BA2F26">
              <w:rPr>
                <w:color w:val="auto"/>
                <w:sz w:val="24"/>
                <w:szCs w:val="24"/>
              </w:rPr>
              <w:t>.1.3.</w:t>
            </w:r>
            <w:del w:id="169" w:author="Serg Serg" w:date="2021-11-11T12:12:00Z">
              <w:r w:rsidRPr="00BA2F26" w:rsidDel="0050141B">
                <w:rPr>
                  <w:color w:val="auto"/>
                  <w:sz w:val="24"/>
                  <w:szCs w:val="24"/>
                </w:rPr>
                <w:delText xml:space="preserve">9 </w:delText>
              </w:r>
            </w:del>
            <w:ins w:id="170" w:author="Serg Serg" w:date="2021-11-11T12:12:00Z">
              <w:r w:rsidR="0050141B">
                <w:rPr>
                  <w:color w:val="auto"/>
                  <w:sz w:val="24"/>
                  <w:szCs w:val="24"/>
                </w:rPr>
                <w:t>10</w:t>
              </w:r>
              <w:r w:rsidR="0050141B" w:rsidRPr="00BA2F26">
                <w:rPr>
                  <w:color w:val="auto"/>
                  <w:sz w:val="24"/>
                  <w:szCs w:val="24"/>
                </w:rPr>
                <w:t xml:space="preserve"> </w:t>
              </w:r>
            </w:ins>
            <w:r w:rsidRPr="00BA2F26">
              <w:rPr>
                <w:color w:val="auto"/>
                <w:sz w:val="24"/>
                <w:szCs w:val="24"/>
              </w:rPr>
              <w:lastRenderedPageBreak/>
              <w:t>раздела «Описание функций»</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CC20F2C" w14:textId="77777777" w:rsidR="0038651C" w:rsidRPr="000B5865" w:rsidRDefault="0038651C" w:rsidP="00672519">
            <w:pPr>
              <w:pStyle w:val="afffb"/>
              <w:spacing w:before="45" w:after="45"/>
              <w:rPr>
                <w:color w:val="auto"/>
                <w:sz w:val="24"/>
                <w:szCs w:val="24"/>
              </w:rPr>
            </w:pPr>
            <w:r w:rsidRPr="000B5865">
              <w:rPr>
                <w:color w:val="auto"/>
                <w:sz w:val="24"/>
                <w:szCs w:val="24"/>
              </w:rPr>
              <w:lastRenderedPageBreak/>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CCE57F" w14:textId="77777777" w:rsidR="0038651C" w:rsidRPr="00076B1C" w:rsidRDefault="0038651C" w:rsidP="00672519">
            <w:pPr>
              <w:pStyle w:val="afffb"/>
              <w:spacing w:before="45" w:after="45"/>
              <w:rPr>
                <w:color w:val="auto"/>
                <w:sz w:val="24"/>
                <w:szCs w:val="24"/>
              </w:rPr>
            </w:pPr>
            <w:r w:rsidRPr="00076B1C">
              <w:rPr>
                <w:color w:val="auto"/>
                <w:sz w:val="24"/>
                <w:szCs w:val="24"/>
              </w:rPr>
              <w:t>Счет за услуги</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8D2328" w14:textId="77777777" w:rsidR="0038651C" w:rsidRPr="004D7BE5" w:rsidRDefault="0038651C" w:rsidP="00672519">
            <w:pPr>
              <w:pStyle w:val="afffb"/>
              <w:spacing w:before="45" w:after="45"/>
              <w:rPr>
                <w:color w:val="auto"/>
                <w:sz w:val="24"/>
                <w:szCs w:val="24"/>
              </w:rPr>
            </w:pPr>
            <w:r w:rsidRPr="002A2B73">
              <w:rPr>
                <w:color w:val="auto"/>
                <w:sz w:val="24"/>
                <w:szCs w:val="24"/>
              </w:rPr>
              <w:t xml:space="preserve">Счет за услуги/ Ведомость направлены в </w:t>
            </w:r>
            <w:r w:rsidRPr="002A2B73">
              <w:rPr>
                <w:color w:val="auto"/>
                <w:sz w:val="24"/>
                <w:szCs w:val="24"/>
              </w:rPr>
              <w:lastRenderedPageBreak/>
              <w:t xml:space="preserve">ПБР </w:t>
            </w:r>
            <w:r w:rsidRPr="004D7BE5">
              <w:rPr>
                <w:color w:val="auto"/>
                <w:sz w:val="24"/>
                <w:szCs w:val="24"/>
              </w:rPr>
              <w:t>и клиенту (ведомость направляется, если это предусмотрено договором). Далее:</w:t>
            </w:r>
          </w:p>
          <w:p w14:paraId="078AB6A3" w14:textId="77777777" w:rsidR="0038651C" w:rsidRPr="00FF5B7C" w:rsidRDefault="0038651C" w:rsidP="00672519">
            <w:pPr>
              <w:pStyle w:val="afffb"/>
              <w:spacing w:before="45" w:after="45"/>
              <w:rPr>
                <w:color w:val="auto"/>
                <w:sz w:val="24"/>
                <w:szCs w:val="24"/>
              </w:rPr>
            </w:pPr>
            <w:r w:rsidRPr="00FF5B7C">
              <w:rPr>
                <w:color w:val="auto"/>
                <w:sz w:val="24"/>
                <w:szCs w:val="24"/>
              </w:rPr>
              <w:t>А) срок формирования ПФПТ наступил:</w:t>
            </w:r>
          </w:p>
          <w:p w14:paraId="6F8D3D7D" w14:textId="2B492E47" w:rsidR="0038651C" w:rsidRPr="00071607" w:rsidRDefault="0038651C" w:rsidP="00672519">
            <w:pPr>
              <w:pStyle w:val="afffb"/>
              <w:spacing w:before="45" w:after="45"/>
              <w:rPr>
                <w:color w:val="auto"/>
                <w:sz w:val="24"/>
                <w:szCs w:val="24"/>
              </w:rPr>
            </w:pPr>
            <w:r w:rsidRPr="00071607">
              <w:rPr>
                <w:color w:val="auto"/>
                <w:sz w:val="24"/>
                <w:szCs w:val="24"/>
              </w:rPr>
              <w:t>- если признак ПФПТ установлен, далее операция №</w:t>
            </w:r>
            <w:ins w:id="171" w:author="Панова Дарья Андреевна" w:date="2022-03-09T11:40:00Z">
              <w:r w:rsidR="0093394D">
                <w:rPr>
                  <w:color w:val="auto"/>
                  <w:sz w:val="24"/>
                  <w:szCs w:val="24"/>
                </w:rPr>
                <w:t>10</w:t>
              </w:r>
            </w:ins>
            <w:del w:id="172" w:author="Панова Дарья Андреевна" w:date="2022-03-09T11:40:00Z">
              <w:r w:rsidRPr="00071607" w:rsidDel="0093394D">
                <w:rPr>
                  <w:color w:val="auto"/>
                  <w:sz w:val="24"/>
                  <w:szCs w:val="24"/>
                </w:rPr>
                <w:delText>9</w:delText>
              </w:r>
            </w:del>
          </w:p>
          <w:p w14:paraId="187CE00B" w14:textId="77777777" w:rsidR="0038651C" w:rsidRPr="00B53B8D" w:rsidRDefault="0038651C" w:rsidP="00672519">
            <w:pPr>
              <w:pStyle w:val="afffb"/>
              <w:spacing w:before="45" w:after="45"/>
              <w:rPr>
                <w:color w:val="auto"/>
                <w:sz w:val="24"/>
                <w:szCs w:val="24"/>
              </w:rPr>
            </w:pPr>
            <w:r w:rsidRPr="00B53B8D">
              <w:rPr>
                <w:color w:val="auto"/>
                <w:sz w:val="24"/>
                <w:szCs w:val="24"/>
              </w:rPr>
              <w:t>- если не установлен, то завершение операции</w:t>
            </w:r>
          </w:p>
          <w:p w14:paraId="09ABD4C0" w14:textId="77777777" w:rsidR="0038651C" w:rsidRPr="00B53B8D" w:rsidRDefault="0038651C" w:rsidP="00672519">
            <w:pPr>
              <w:pStyle w:val="afffb"/>
              <w:spacing w:before="45" w:after="45"/>
              <w:rPr>
                <w:color w:val="auto"/>
                <w:sz w:val="24"/>
                <w:szCs w:val="24"/>
              </w:rPr>
            </w:pPr>
            <w:r w:rsidRPr="00B53B8D">
              <w:rPr>
                <w:color w:val="auto"/>
                <w:sz w:val="24"/>
                <w:szCs w:val="24"/>
              </w:rPr>
              <w:t>Б) если получена информация из ПБР:</w:t>
            </w:r>
          </w:p>
          <w:p w14:paraId="200D798E" w14:textId="77777777" w:rsidR="0038651C" w:rsidRDefault="0038651C" w:rsidP="00672519">
            <w:pPr>
              <w:pStyle w:val="afffb"/>
              <w:spacing w:before="45" w:after="45"/>
              <w:rPr>
                <w:ins w:id="173" w:author="Панова Дарья Андреевна" w:date="2022-03-09T11:39:00Z"/>
                <w:color w:val="auto"/>
                <w:sz w:val="24"/>
                <w:szCs w:val="24"/>
              </w:rPr>
            </w:pPr>
            <w:r w:rsidRPr="00B53B8D">
              <w:rPr>
                <w:color w:val="auto"/>
                <w:sz w:val="24"/>
                <w:szCs w:val="24"/>
              </w:rPr>
              <w:t>- о взыскании денежных средств в счет</w:t>
            </w:r>
            <w:r w:rsidRPr="00E3321B">
              <w:rPr>
                <w:color w:val="auto"/>
                <w:sz w:val="24"/>
                <w:szCs w:val="24"/>
              </w:rPr>
              <w:t xml:space="preserve"> оплаты, далее переход к формированию инкассового поручения в ПБР;</w:t>
            </w:r>
          </w:p>
          <w:p w14:paraId="355DE79B" w14:textId="39821A58" w:rsidR="0029198F" w:rsidRPr="00E3321B" w:rsidRDefault="0029198F" w:rsidP="00672519">
            <w:pPr>
              <w:pStyle w:val="afffb"/>
              <w:spacing w:before="45" w:after="45"/>
              <w:rPr>
                <w:color w:val="auto"/>
                <w:sz w:val="24"/>
                <w:szCs w:val="24"/>
              </w:rPr>
            </w:pPr>
            <w:ins w:id="174" w:author="Панова Дарья Андреевна" w:date="2022-03-09T11:39:00Z">
              <w:r>
                <w:rPr>
                  <w:color w:val="auto"/>
                  <w:sz w:val="24"/>
                  <w:szCs w:val="24"/>
                </w:rPr>
                <w:t xml:space="preserve">В) </w:t>
              </w:r>
            </w:ins>
            <w:ins w:id="175" w:author="Панова Дарья Андреевна" w:date="2022-03-09T11:41:00Z">
              <w:r w:rsidR="009472EA">
                <w:rPr>
                  <w:color w:val="auto"/>
                  <w:sz w:val="24"/>
                  <w:szCs w:val="24"/>
                </w:rPr>
                <w:t xml:space="preserve">если </w:t>
              </w:r>
            </w:ins>
            <w:ins w:id="176" w:author="Панова Дарья Андреевна" w:date="2022-03-09T11:39:00Z">
              <w:r>
                <w:rPr>
                  <w:color w:val="auto"/>
                  <w:sz w:val="24"/>
                  <w:szCs w:val="24"/>
                </w:rPr>
                <w:t>получена информация из ПБО:</w:t>
              </w:r>
            </w:ins>
          </w:p>
          <w:p w14:paraId="3FFD1214" w14:textId="1BC4A216" w:rsidR="0038651C" w:rsidRPr="00E3321B" w:rsidRDefault="0038651C" w:rsidP="0093394D">
            <w:pPr>
              <w:pStyle w:val="afffb"/>
              <w:spacing w:before="45" w:after="45"/>
              <w:rPr>
                <w:color w:val="auto"/>
                <w:sz w:val="24"/>
                <w:szCs w:val="24"/>
              </w:rPr>
            </w:pPr>
            <w:r w:rsidRPr="00E3321B">
              <w:rPr>
                <w:color w:val="auto"/>
                <w:sz w:val="24"/>
                <w:szCs w:val="24"/>
              </w:rPr>
              <w:t xml:space="preserve">- требуется </w:t>
            </w:r>
            <w:del w:id="177" w:author="Панова Дарья Андреевна" w:date="2022-03-09T11:40:00Z">
              <w:r w:rsidRPr="00E3321B" w:rsidDel="0093394D">
                <w:rPr>
                  <w:color w:val="auto"/>
                  <w:sz w:val="24"/>
                  <w:szCs w:val="24"/>
                </w:rPr>
                <w:delText>программное формирование Протокола корректировки</w:delText>
              </w:r>
            </w:del>
            <w:ins w:id="178" w:author="Панова Дарья Андреевна" w:date="2022-03-09T11:40:00Z">
              <w:r w:rsidR="0093394D">
                <w:rPr>
                  <w:color w:val="auto"/>
                  <w:sz w:val="24"/>
                  <w:szCs w:val="24"/>
                </w:rPr>
                <w:t>проверка даты корректировки текущим операционным днем</w:t>
              </w:r>
            </w:ins>
            <w:r w:rsidRPr="00E3321B">
              <w:rPr>
                <w:color w:val="auto"/>
                <w:sz w:val="24"/>
                <w:szCs w:val="24"/>
              </w:rPr>
              <w:t>, далее операция №1</w:t>
            </w:r>
            <w:ins w:id="179" w:author="Панова Дарья Андреевна" w:date="2022-03-09T11:40:00Z">
              <w:r w:rsidR="0093394D">
                <w:rPr>
                  <w:color w:val="auto"/>
                  <w:sz w:val="24"/>
                  <w:szCs w:val="24"/>
                </w:rPr>
                <w:t>1</w:t>
              </w:r>
            </w:ins>
            <w:del w:id="180" w:author="Панова Дарья Андреевна" w:date="2022-03-09T11:40:00Z">
              <w:r w:rsidRPr="00E3321B" w:rsidDel="0093394D">
                <w:rPr>
                  <w:color w:val="auto"/>
                  <w:sz w:val="24"/>
                  <w:szCs w:val="24"/>
                </w:rPr>
                <w:delText>0</w:delText>
              </w:r>
            </w:del>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AAB6CC5" w14:textId="77777777" w:rsidR="0038651C" w:rsidRPr="003F2126" w:rsidRDefault="0038651C" w:rsidP="00672519">
            <w:pPr>
              <w:pStyle w:val="afffb"/>
              <w:spacing w:before="45" w:after="45"/>
              <w:rPr>
                <w:color w:val="auto"/>
                <w:sz w:val="24"/>
                <w:szCs w:val="24"/>
              </w:rPr>
            </w:pPr>
            <w:r w:rsidRPr="003F2126">
              <w:rPr>
                <w:color w:val="auto"/>
                <w:sz w:val="24"/>
                <w:szCs w:val="24"/>
              </w:rPr>
              <w:lastRenderedPageBreak/>
              <w:t>РАБИС-НП, ТПК САБС</w:t>
            </w:r>
          </w:p>
        </w:tc>
      </w:tr>
      <w:tr w:rsidR="0038651C" w:rsidRPr="0095083E" w14:paraId="388A4313"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830A7F8"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lastRenderedPageBreak/>
              <w:t>7</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DA8AD48" w14:textId="77777777" w:rsidR="0038651C" w:rsidRPr="00BA2F26" w:rsidRDefault="0038651C" w:rsidP="00172027">
            <w:pPr>
              <w:pStyle w:val="afffb"/>
              <w:spacing w:before="45" w:after="45"/>
              <w:rPr>
                <w:color w:val="auto"/>
                <w:sz w:val="24"/>
                <w:szCs w:val="24"/>
              </w:rPr>
            </w:pPr>
            <w:r w:rsidRPr="00BA2F26">
              <w:rPr>
                <w:color w:val="auto"/>
                <w:sz w:val="24"/>
                <w:szCs w:val="24"/>
              </w:rPr>
              <w:t>Формирование и направление ЭС в АС БУ в целях отражения в бухучете платы за услуги в ПС БР</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0C9B57" w14:textId="1F47CA15" w:rsidR="0038651C" w:rsidRPr="000B5865" w:rsidRDefault="0038651C" w:rsidP="00672519">
            <w:pPr>
              <w:pStyle w:val="afffb"/>
              <w:spacing w:before="45" w:after="45"/>
              <w:rPr>
                <w:color w:val="auto"/>
                <w:sz w:val="24"/>
                <w:szCs w:val="24"/>
              </w:rPr>
            </w:pPr>
            <w:r w:rsidRPr="00BA2F26">
              <w:rPr>
                <w:color w:val="auto"/>
                <w:sz w:val="24"/>
                <w:szCs w:val="24"/>
              </w:rPr>
              <w:t>Определено п.3.1.3, п.3.1.3.2 и п.3.1.3.</w:t>
            </w:r>
            <w:ins w:id="181" w:author="Serg Serg" w:date="2021-11-11T12:12:00Z">
              <w:r w:rsidR="0050141B">
                <w:rPr>
                  <w:color w:val="auto"/>
                  <w:sz w:val="24"/>
                  <w:szCs w:val="24"/>
                </w:rPr>
                <w:t>10</w:t>
              </w:r>
            </w:ins>
            <w:del w:id="182" w:author="Serg Serg" w:date="2021-11-11T12:12:00Z">
              <w:r w:rsidRPr="00BA2F26" w:rsidDel="0050141B">
                <w:rPr>
                  <w:color w:val="auto"/>
                  <w:sz w:val="24"/>
                  <w:szCs w:val="24"/>
                </w:rPr>
                <w:delText>9</w:delText>
              </w:r>
            </w:del>
            <w:r w:rsidRPr="00BA2F26">
              <w:rPr>
                <w:color w:val="auto"/>
                <w:sz w:val="24"/>
                <w:szCs w:val="24"/>
              </w:rPr>
              <w:t xml:space="preserve"> раздела «Описание функци</w:t>
            </w:r>
            <w:r w:rsidRPr="000B5865">
              <w:rPr>
                <w:color w:val="auto"/>
                <w:sz w:val="24"/>
                <w:szCs w:val="24"/>
              </w:rPr>
              <w:t xml:space="preserve">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DB03FEF" w14:textId="77777777" w:rsidR="0038651C" w:rsidRPr="00076B1C" w:rsidRDefault="0038651C" w:rsidP="00672519">
            <w:pPr>
              <w:pStyle w:val="afffb"/>
              <w:spacing w:before="45" w:after="45"/>
              <w:rPr>
                <w:color w:val="auto"/>
                <w:sz w:val="24"/>
                <w:szCs w:val="24"/>
              </w:rPr>
            </w:pPr>
            <w:r w:rsidRPr="00076B1C">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9179E1" w14:textId="77777777" w:rsidR="0038651C" w:rsidRPr="002A2B73" w:rsidRDefault="0038651C" w:rsidP="00672519">
            <w:pPr>
              <w:pStyle w:val="afffb"/>
              <w:spacing w:before="45" w:after="45"/>
              <w:rPr>
                <w:color w:val="auto"/>
                <w:sz w:val="24"/>
                <w:szCs w:val="24"/>
              </w:rPr>
            </w:pPr>
            <w:r w:rsidRPr="002A2B73">
              <w:rPr>
                <w:color w:val="auto"/>
                <w:sz w:val="24"/>
                <w:szCs w:val="24"/>
              </w:rPr>
              <w:t>Счет за услуги</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FDA693" w14:textId="77777777" w:rsidR="0038651C" w:rsidRPr="004D7BE5" w:rsidRDefault="0038651C" w:rsidP="00672519">
            <w:pPr>
              <w:pStyle w:val="afffb"/>
              <w:spacing w:before="45" w:after="45"/>
              <w:rPr>
                <w:color w:val="auto"/>
                <w:sz w:val="24"/>
                <w:szCs w:val="24"/>
              </w:rPr>
            </w:pPr>
            <w:r w:rsidRPr="004D7BE5">
              <w:rPr>
                <w:color w:val="auto"/>
                <w:sz w:val="24"/>
                <w:szCs w:val="24"/>
              </w:rPr>
              <w:t>ЭС в АС БУ направлено</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DEC1638" w14:textId="77777777" w:rsidR="0038651C" w:rsidRPr="00FF5B7C" w:rsidRDefault="0038651C" w:rsidP="00672519">
            <w:pPr>
              <w:pStyle w:val="afffb"/>
              <w:spacing w:before="45" w:after="45"/>
              <w:rPr>
                <w:color w:val="auto"/>
                <w:sz w:val="24"/>
                <w:szCs w:val="24"/>
              </w:rPr>
            </w:pPr>
            <w:r w:rsidRPr="00FF5B7C">
              <w:rPr>
                <w:color w:val="auto"/>
                <w:sz w:val="24"/>
                <w:szCs w:val="24"/>
              </w:rPr>
              <w:t>РАБИС-НП, ТПК САБС</w:t>
            </w:r>
          </w:p>
          <w:p w14:paraId="351D1A64" w14:textId="77777777" w:rsidR="0038651C" w:rsidRPr="00071607" w:rsidRDefault="0038651C" w:rsidP="00672519">
            <w:pPr>
              <w:pStyle w:val="afffb"/>
              <w:spacing w:before="45" w:after="45"/>
              <w:rPr>
                <w:color w:val="auto"/>
                <w:sz w:val="24"/>
                <w:szCs w:val="24"/>
              </w:rPr>
            </w:pPr>
            <w:r w:rsidRPr="00071607">
              <w:rPr>
                <w:color w:val="auto"/>
                <w:sz w:val="24"/>
                <w:szCs w:val="24"/>
              </w:rPr>
              <w:t>АС БУ</w:t>
            </w:r>
          </w:p>
        </w:tc>
      </w:tr>
      <w:tr w:rsidR="0038651C" w:rsidRPr="0095083E" w14:paraId="197A333D"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3BF417" w14:textId="77777777" w:rsidR="0038651C" w:rsidRPr="00995A54" w:rsidRDefault="0038651C" w:rsidP="00CD28CF">
            <w:pPr>
              <w:pStyle w:val="afffc"/>
              <w:spacing w:before="45" w:after="45"/>
              <w:jc w:val="center"/>
              <w:rPr>
                <w:color w:val="auto"/>
                <w:sz w:val="24"/>
                <w:szCs w:val="24"/>
              </w:rPr>
            </w:pPr>
            <w:r w:rsidRPr="00995A54">
              <w:rPr>
                <w:color w:val="auto"/>
                <w:sz w:val="24"/>
                <w:szCs w:val="24"/>
              </w:rPr>
              <w:t>8</w:t>
            </w:r>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60FD512" w14:textId="4A581CE5" w:rsidR="0038651C" w:rsidRPr="00BA2F26" w:rsidRDefault="0038651C" w:rsidP="003C3D7D">
            <w:pPr>
              <w:pStyle w:val="afffb"/>
              <w:spacing w:before="45" w:after="45"/>
              <w:rPr>
                <w:color w:val="auto"/>
                <w:sz w:val="24"/>
                <w:szCs w:val="24"/>
              </w:rPr>
            </w:pPr>
            <w:r w:rsidRPr="00BA2F26">
              <w:rPr>
                <w:color w:val="auto"/>
                <w:sz w:val="24"/>
                <w:szCs w:val="24"/>
              </w:rPr>
              <w:t>Формирование и направление в АС БУ ЭС о перенакоплении</w:t>
            </w:r>
            <w:ins w:id="183" w:author="Панова Дарья Андреевна" w:date="2022-03-09T10:42:00Z">
              <w:r w:rsidR="00BE0A03" w:rsidRPr="00BE0A03">
                <w:rPr>
                  <w:color w:val="auto"/>
                  <w:sz w:val="24"/>
                  <w:szCs w:val="24"/>
                  <w:rPrChange w:id="184" w:author="Панова Дарья Андреевна" w:date="2022-03-09T10:42:00Z">
                    <w:rPr>
                      <w:color w:val="auto"/>
                      <w:sz w:val="24"/>
                      <w:szCs w:val="24"/>
                      <w:lang w:val="en-US"/>
                    </w:rPr>
                  </w:rPrChange>
                </w:rPr>
                <w:t>/</w:t>
              </w:r>
              <w:r w:rsidR="00BE0A03">
                <w:rPr>
                  <w:color w:val="auto"/>
                  <w:sz w:val="24"/>
                  <w:szCs w:val="24"/>
                </w:rPr>
                <w:t>корректировке</w:t>
              </w:r>
            </w:ins>
            <w:r w:rsidRPr="00BA2F26">
              <w:rPr>
                <w:color w:val="auto"/>
                <w:sz w:val="24"/>
                <w:szCs w:val="24"/>
              </w:rPr>
              <w:t xml:space="preserve"> данных</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86DEEA8" w14:textId="5B47E977" w:rsidR="0038651C" w:rsidRPr="00BA2F26" w:rsidRDefault="0038651C" w:rsidP="00672519">
            <w:pPr>
              <w:pStyle w:val="afffb"/>
              <w:spacing w:before="45" w:after="45"/>
              <w:rPr>
                <w:color w:val="auto"/>
                <w:sz w:val="24"/>
                <w:szCs w:val="24"/>
              </w:rPr>
            </w:pPr>
            <w:r w:rsidRPr="00BA2F26">
              <w:rPr>
                <w:color w:val="auto"/>
                <w:sz w:val="24"/>
                <w:szCs w:val="24"/>
              </w:rPr>
              <w:t>Определено п..3.1.3.</w:t>
            </w:r>
            <w:del w:id="185" w:author="Serg Serg" w:date="2021-11-11T12:10:00Z">
              <w:r w:rsidRPr="00BA2F26" w:rsidDel="0050141B">
                <w:rPr>
                  <w:color w:val="auto"/>
                  <w:sz w:val="24"/>
                  <w:szCs w:val="24"/>
                </w:rPr>
                <w:delText xml:space="preserve">8 </w:delText>
              </w:r>
            </w:del>
            <w:ins w:id="186" w:author="Serg Serg" w:date="2021-11-11T12:10:00Z">
              <w:r w:rsidR="0050141B">
                <w:rPr>
                  <w:color w:val="auto"/>
                  <w:sz w:val="24"/>
                  <w:szCs w:val="24"/>
                </w:rPr>
                <w:t>9</w:t>
              </w:r>
              <w:r w:rsidR="0050141B" w:rsidRPr="00BA2F26">
                <w:rPr>
                  <w:color w:val="auto"/>
                  <w:sz w:val="24"/>
                  <w:szCs w:val="24"/>
                </w:rPr>
                <w:t xml:space="preserve"> </w:t>
              </w:r>
            </w:ins>
            <w:r w:rsidRPr="00BA2F26">
              <w:rPr>
                <w:color w:val="auto"/>
                <w:sz w:val="24"/>
                <w:szCs w:val="24"/>
              </w:rPr>
              <w:t xml:space="preserve">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C6951B6" w14:textId="77777777" w:rsidR="0038651C" w:rsidRPr="00BA2F26" w:rsidRDefault="0038651C" w:rsidP="00672519">
            <w:pPr>
              <w:pStyle w:val="afffb"/>
              <w:spacing w:before="45" w:after="45"/>
              <w:rPr>
                <w:color w:val="auto"/>
                <w:sz w:val="24"/>
                <w:szCs w:val="24"/>
              </w:rPr>
            </w:pPr>
            <w:r w:rsidRPr="00BA2F26">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70932C" w14:textId="77777777" w:rsidR="0038651C" w:rsidRPr="000B5865" w:rsidRDefault="0038651C" w:rsidP="00672519">
            <w:pPr>
              <w:pStyle w:val="afffb"/>
              <w:spacing w:before="45" w:after="45"/>
              <w:rPr>
                <w:color w:val="auto"/>
                <w:sz w:val="24"/>
                <w:szCs w:val="24"/>
              </w:rPr>
            </w:pPr>
            <w:r w:rsidRPr="000B5865">
              <w:rPr>
                <w:color w:val="auto"/>
                <w:sz w:val="24"/>
                <w:szCs w:val="24"/>
              </w:rPr>
              <w:t>Требуется направление в АС БУ дополнительного ЭС</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CAF9F2" w14:textId="77777777" w:rsidR="0038651C" w:rsidRPr="00076B1C" w:rsidRDefault="0038651C" w:rsidP="00672519">
            <w:pPr>
              <w:pStyle w:val="afffb"/>
              <w:spacing w:before="45" w:after="45"/>
              <w:rPr>
                <w:color w:val="auto"/>
                <w:sz w:val="24"/>
                <w:szCs w:val="24"/>
              </w:rPr>
            </w:pPr>
            <w:r w:rsidRPr="00076B1C">
              <w:rPr>
                <w:color w:val="auto"/>
                <w:sz w:val="24"/>
                <w:szCs w:val="24"/>
              </w:rPr>
              <w:t>ЭС в АС БУ направлено</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E36F3D" w14:textId="77777777" w:rsidR="0038651C" w:rsidRPr="002A2B73" w:rsidRDefault="0038651C" w:rsidP="00672519">
            <w:pPr>
              <w:pStyle w:val="afffb"/>
              <w:spacing w:before="45" w:after="45"/>
              <w:rPr>
                <w:color w:val="auto"/>
                <w:sz w:val="24"/>
                <w:szCs w:val="24"/>
              </w:rPr>
            </w:pPr>
            <w:r w:rsidRPr="002A2B73">
              <w:rPr>
                <w:color w:val="auto"/>
                <w:sz w:val="24"/>
                <w:szCs w:val="24"/>
              </w:rPr>
              <w:t>РАБИС-НП, ТПК САБС</w:t>
            </w:r>
          </w:p>
          <w:p w14:paraId="7D2F4515" w14:textId="77777777" w:rsidR="0038651C" w:rsidRPr="004D7BE5" w:rsidRDefault="0038651C" w:rsidP="00672519">
            <w:pPr>
              <w:pStyle w:val="afffb"/>
              <w:spacing w:before="45" w:after="45"/>
              <w:rPr>
                <w:color w:val="auto"/>
                <w:sz w:val="24"/>
                <w:szCs w:val="24"/>
              </w:rPr>
            </w:pPr>
            <w:r w:rsidRPr="004D7BE5">
              <w:rPr>
                <w:color w:val="auto"/>
                <w:sz w:val="24"/>
                <w:szCs w:val="24"/>
              </w:rPr>
              <w:t>АС БУ</w:t>
            </w:r>
          </w:p>
        </w:tc>
      </w:tr>
      <w:tr w:rsidR="00A20EEA" w:rsidRPr="0095083E" w14:paraId="2AF4A6E7" w14:textId="77777777" w:rsidTr="00CD28CF">
        <w:trPr>
          <w:jc w:val="right"/>
          <w:ins w:id="187" w:author="Панова Дарья Андреевна" w:date="2022-03-09T11:05:00Z"/>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8CE404" w14:textId="06B3A923" w:rsidR="00A20EEA" w:rsidRPr="00995A54" w:rsidRDefault="00A20EEA" w:rsidP="00CD28CF">
            <w:pPr>
              <w:pStyle w:val="afffc"/>
              <w:spacing w:before="45" w:after="45"/>
              <w:jc w:val="center"/>
              <w:rPr>
                <w:ins w:id="188" w:author="Панова Дарья Андреевна" w:date="2022-03-09T11:05:00Z"/>
                <w:color w:val="auto"/>
                <w:sz w:val="24"/>
                <w:szCs w:val="24"/>
              </w:rPr>
            </w:pPr>
            <w:ins w:id="189" w:author="Панова Дарья Андреевна" w:date="2022-03-09T11:05:00Z">
              <w:r>
                <w:rPr>
                  <w:color w:val="auto"/>
                  <w:sz w:val="24"/>
                  <w:szCs w:val="24"/>
                </w:rPr>
                <w:t>9</w:t>
              </w:r>
            </w:ins>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14341C" w14:textId="356C668D" w:rsidR="00A20EEA" w:rsidRPr="00BA2F26" w:rsidRDefault="00A20EEA" w:rsidP="003C3D7D">
            <w:pPr>
              <w:pStyle w:val="afffb"/>
              <w:spacing w:before="45" w:after="45"/>
              <w:rPr>
                <w:ins w:id="190" w:author="Панова Дарья Андреевна" w:date="2022-03-09T11:05:00Z"/>
                <w:color w:val="auto"/>
                <w:sz w:val="24"/>
                <w:szCs w:val="24"/>
              </w:rPr>
            </w:pPr>
            <w:ins w:id="191" w:author="Панова Дарья Андреевна" w:date="2022-03-09T11:06:00Z">
              <w:r>
                <w:rPr>
                  <w:color w:val="auto"/>
                  <w:sz w:val="24"/>
                  <w:szCs w:val="24"/>
                </w:rPr>
                <w:t>Формирование и направление в ПБО ЭС с приложением Счета за услуги/Ведомости</w:t>
              </w:r>
            </w:ins>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1FFB06" w14:textId="5F9C9681" w:rsidR="00A20EEA" w:rsidRPr="00BA2F26" w:rsidRDefault="00A20EEA" w:rsidP="00672519">
            <w:pPr>
              <w:pStyle w:val="afffb"/>
              <w:spacing w:before="45" w:after="45"/>
              <w:rPr>
                <w:ins w:id="192" w:author="Панова Дарья Андреевна" w:date="2022-03-09T11:05:00Z"/>
                <w:color w:val="auto"/>
                <w:sz w:val="24"/>
                <w:szCs w:val="24"/>
              </w:rPr>
            </w:pPr>
            <w:ins w:id="193" w:author="Панова Дарья Андреевна" w:date="2022-03-09T11:06:00Z">
              <w:r w:rsidRPr="00BA2F26">
                <w:rPr>
                  <w:color w:val="auto"/>
                  <w:sz w:val="24"/>
                  <w:szCs w:val="24"/>
                </w:rPr>
                <w:t>Определено п..3.1.3.</w:t>
              </w:r>
              <w:r w:rsidR="009A790B">
                <w:rPr>
                  <w:color w:val="auto"/>
                  <w:sz w:val="24"/>
                  <w:szCs w:val="24"/>
                </w:rPr>
                <w:t>12</w:t>
              </w:r>
              <w:r w:rsidRPr="00BA2F26">
                <w:rPr>
                  <w:color w:val="auto"/>
                  <w:sz w:val="24"/>
                  <w:szCs w:val="24"/>
                </w:rPr>
                <w:t xml:space="preserve"> раздела «Описание функций»</w:t>
              </w:r>
            </w:ins>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EE01C0" w14:textId="4D0CD731" w:rsidR="00A20EEA" w:rsidRPr="00BA2F26" w:rsidRDefault="00A20EEA" w:rsidP="00672519">
            <w:pPr>
              <w:pStyle w:val="afffb"/>
              <w:spacing w:before="45" w:after="45"/>
              <w:rPr>
                <w:ins w:id="194" w:author="Панова Дарья Андреевна" w:date="2022-03-09T11:05:00Z"/>
                <w:color w:val="auto"/>
                <w:sz w:val="24"/>
                <w:szCs w:val="24"/>
              </w:rPr>
            </w:pPr>
            <w:ins w:id="195" w:author="Панова Дарья Андреевна" w:date="2022-03-09T11:06:00Z">
              <w:r w:rsidRPr="00BA2F26">
                <w:rPr>
                  <w:color w:val="auto"/>
                  <w:sz w:val="24"/>
                  <w:szCs w:val="24"/>
                </w:rPr>
                <w:t>РАБИС-НП, ТПК САБС</w:t>
              </w:r>
            </w:ins>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AC60428" w14:textId="54B5378B" w:rsidR="00A20EEA" w:rsidRPr="009A790B" w:rsidRDefault="009A790B" w:rsidP="00672519">
            <w:pPr>
              <w:pStyle w:val="afffb"/>
              <w:spacing w:before="45" w:after="45"/>
              <w:rPr>
                <w:ins w:id="196" w:author="Панова Дарья Андреевна" w:date="2022-03-09T11:05:00Z"/>
                <w:color w:val="auto"/>
                <w:sz w:val="24"/>
                <w:szCs w:val="24"/>
              </w:rPr>
            </w:pPr>
            <w:ins w:id="197" w:author="Панова Дарья Андреевна" w:date="2022-03-09T11:30:00Z">
              <w:r>
                <w:rPr>
                  <w:color w:val="auto"/>
                  <w:sz w:val="24"/>
                  <w:szCs w:val="24"/>
                </w:rPr>
                <w:t>Счет за услуги</w:t>
              </w:r>
            </w:ins>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99A5177" w14:textId="5DD112A7" w:rsidR="00A20EEA" w:rsidRPr="00076B1C" w:rsidRDefault="0033577C" w:rsidP="00672519">
            <w:pPr>
              <w:pStyle w:val="afffb"/>
              <w:spacing w:before="45" w:after="45"/>
              <w:rPr>
                <w:ins w:id="198" w:author="Панова Дарья Андреевна" w:date="2022-03-09T11:05:00Z"/>
                <w:color w:val="auto"/>
                <w:sz w:val="24"/>
                <w:szCs w:val="24"/>
              </w:rPr>
            </w:pPr>
            <w:ins w:id="199" w:author="Панова Дарья Андреевна" w:date="2022-03-09T11:07:00Z">
              <w:r>
                <w:rPr>
                  <w:color w:val="auto"/>
                  <w:sz w:val="24"/>
                  <w:szCs w:val="24"/>
                </w:rPr>
                <w:t>ЭС в ПБО с приложением Счета за услуги и Ведомостей направлено</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0342177" w14:textId="00A85E7A" w:rsidR="00A20EEA" w:rsidRPr="002A2B73" w:rsidRDefault="00A20EEA" w:rsidP="00672519">
            <w:pPr>
              <w:pStyle w:val="afffb"/>
              <w:spacing w:before="45" w:after="45"/>
              <w:rPr>
                <w:ins w:id="200" w:author="Панова Дарья Андреевна" w:date="2022-03-09T11:05:00Z"/>
                <w:color w:val="auto"/>
                <w:sz w:val="24"/>
                <w:szCs w:val="24"/>
              </w:rPr>
            </w:pPr>
            <w:ins w:id="201" w:author="Панова Дарья Андреевна" w:date="2022-03-09T11:07:00Z">
              <w:r>
                <w:rPr>
                  <w:color w:val="auto"/>
                  <w:sz w:val="24"/>
                  <w:szCs w:val="24"/>
                </w:rPr>
                <w:t>РАБИС-НП</w:t>
              </w:r>
            </w:ins>
          </w:p>
        </w:tc>
      </w:tr>
      <w:tr w:rsidR="0038651C" w:rsidRPr="0095083E" w14:paraId="58C20505"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00C6156" w14:textId="0AA23F8F" w:rsidR="0038651C" w:rsidRPr="00995A54" w:rsidRDefault="0038651C" w:rsidP="00CD28CF">
            <w:pPr>
              <w:pStyle w:val="afffc"/>
              <w:spacing w:before="45" w:after="45"/>
              <w:jc w:val="center"/>
              <w:rPr>
                <w:color w:val="auto"/>
                <w:sz w:val="24"/>
                <w:szCs w:val="24"/>
              </w:rPr>
            </w:pPr>
            <w:del w:id="202" w:author="Панова Дарья Андреевна" w:date="2022-03-09T11:31:00Z">
              <w:r w:rsidRPr="00995A54" w:rsidDel="00312EF2">
                <w:rPr>
                  <w:color w:val="auto"/>
                  <w:sz w:val="24"/>
                  <w:szCs w:val="24"/>
                </w:rPr>
                <w:delText>9</w:delText>
              </w:r>
            </w:del>
            <w:ins w:id="203" w:author="Панова Дарья Андреевна" w:date="2022-03-09T11:31:00Z">
              <w:r w:rsidR="00312EF2">
                <w:rPr>
                  <w:color w:val="auto"/>
                  <w:sz w:val="24"/>
                  <w:szCs w:val="24"/>
                </w:rPr>
                <w:t>10</w:t>
              </w:r>
            </w:ins>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5FEE03A" w14:textId="56A5BE5A" w:rsidR="0038651C" w:rsidRPr="00BA2F26" w:rsidRDefault="0038651C" w:rsidP="00E02D56">
            <w:pPr>
              <w:pStyle w:val="afffb"/>
              <w:spacing w:before="45" w:after="45"/>
              <w:rPr>
                <w:color w:val="auto"/>
                <w:sz w:val="24"/>
                <w:szCs w:val="24"/>
              </w:rPr>
            </w:pPr>
            <w:r w:rsidRPr="00BA2F26">
              <w:rPr>
                <w:color w:val="auto"/>
                <w:sz w:val="24"/>
                <w:szCs w:val="24"/>
              </w:rPr>
              <w:t xml:space="preserve">Программное формирование </w:t>
            </w:r>
            <w:ins w:id="204" w:author="Панова Дарья Андреевна" w:date="2022-03-09T10:33:00Z">
              <w:r w:rsidR="00E02D56">
                <w:rPr>
                  <w:color w:val="auto"/>
                  <w:sz w:val="24"/>
                  <w:szCs w:val="24"/>
                </w:rPr>
                <w:t xml:space="preserve">ЭС </w:t>
              </w:r>
              <w:r w:rsidR="00E02D56" w:rsidRPr="00E02D56">
                <w:rPr>
                  <w:color w:val="auto"/>
                  <w:sz w:val="24"/>
                  <w:szCs w:val="24"/>
                  <w:rPrChange w:id="205" w:author="Панова Дарья Андреевна" w:date="2022-03-09T10:33:00Z">
                    <w:rPr>
                      <w:color w:val="auto"/>
                      <w:sz w:val="24"/>
                      <w:szCs w:val="24"/>
                      <w:lang w:val="en-US"/>
                    </w:rPr>
                  </w:rPrChange>
                </w:rPr>
                <w:t>{</w:t>
              </w:r>
            </w:ins>
            <w:del w:id="206" w:author="Панова Дарья Андреевна" w:date="2022-03-09T10:33:00Z">
              <w:r w:rsidRPr="00BA2F26" w:rsidDel="00E02D56">
                <w:rPr>
                  <w:color w:val="auto"/>
                  <w:sz w:val="24"/>
                  <w:szCs w:val="24"/>
                </w:rPr>
                <w:delText>п</w:delText>
              </w:r>
            </w:del>
            <w:ins w:id="207" w:author="Панова Дарья Андреевна" w:date="2022-03-09T10:33:00Z">
              <w:r w:rsidR="00E02D56">
                <w:rPr>
                  <w:color w:val="auto"/>
                  <w:sz w:val="24"/>
                  <w:szCs w:val="24"/>
                </w:rPr>
                <w:t>П</w:t>
              </w:r>
            </w:ins>
            <w:r w:rsidRPr="00BA2F26">
              <w:rPr>
                <w:color w:val="auto"/>
                <w:sz w:val="24"/>
                <w:szCs w:val="24"/>
              </w:rPr>
              <w:t>латежно</w:t>
            </w:r>
            <w:ins w:id="208" w:author="Панова Дарья Андреевна" w:date="2022-03-09T10:33:00Z">
              <w:r w:rsidR="00E02D56">
                <w:rPr>
                  <w:color w:val="auto"/>
                  <w:sz w:val="24"/>
                  <w:szCs w:val="24"/>
                </w:rPr>
                <w:t xml:space="preserve">е </w:t>
              </w:r>
            </w:ins>
            <w:del w:id="209" w:author="Панова Дарья Андреевна" w:date="2022-03-09T10:33:00Z">
              <w:r w:rsidRPr="00BA2F26" w:rsidDel="00E02D56">
                <w:rPr>
                  <w:color w:val="auto"/>
                  <w:sz w:val="24"/>
                  <w:szCs w:val="24"/>
                </w:rPr>
                <w:delText xml:space="preserve">го </w:delText>
              </w:r>
            </w:del>
            <w:r w:rsidRPr="00BA2F26">
              <w:rPr>
                <w:color w:val="auto"/>
                <w:sz w:val="24"/>
                <w:szCs w:val="24"/>
              </w:rPr>
              <w:t>требовани</w:t>
            </w:r>
            <w:ins w:id="210" w:author="Панова Дарья Андреевна" w:date="2022-03-09T10:33:00Z">
              <w:r w:rsidR="00E02D56">
                <w:rPr>
                  <w:color w:val="auto"/>
                  <w:sz w:val="24"/>
                  <w:szCs w:val="24"/>
                </w:rPr>
                <w:t>е</w:t>
              </w:r>
              <w:r w:rsidR="00E02D56" w:rsidRPr="00E02D56">
                <w:rPr>
                  <w:color w:val="auto"/>
                  <w:sz w:val="24"/>
                  <w:szCs w:val="24"/>
                  <w:rPrChange w:id="211" w:author="Панова Дарья Андреевна" w:date="2022-03-09T10:33:00Z">
                    <w:rPr>
                      <w:color w:val="auto"/>
                      <w:sz w:val="24"/>
                      <w:szCs w:val="24"/>
                      <w:lang w:val="en-US"/>
                    </w:rPr>
                  </w:rPrChange>
                </w:rPr>
                <w:t>}</w:t>
              </w:r>
            </w:ins>
            <w:del w:id="212" w:author="Панова Дарья Андреевна" w:date="2022-03-09T10:33:00Z">
              <w:r w:rsidRPr="00BA2F26" w:rsidDel="00E02D56">
                <w:rPr>
                  <w:color w:val="auto"/>
                  <w:sz w:val="24"/>
                  <w:szCs w:val="24"/>
                </w:rPr>
                <w:delText>я</w:delText>
              </w:r>
            </w:del>
            <w:r w:rsidRPr="00BA2F26">
              <w:rPr>
                <w:color w:val="auto"/>
                <w:sz w:val="24"/>
                <w:szCs w:val="24"/>
              </w:rPr>
              <w:t xml:space="preserve"> на оплату предоставленных услуг</w:t>
            </w:r>
            <w:r w:rsidR="00116B49">
              <w:rPr>
                <w:color w:val="auto"/>
                <w:sz w:val="24"/>
                <w:szCs w:val="24"/>
              </w:rPr>
              <w:t xml:space="preserve"> в ПС БР</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DED15EB" w14:textId="77777777" w:rsidR="0038651C" w:rsidRPr="00BA2F26" w:rsidRDefault="0038651C" w:rsidP="00672519">
            <w:pPr>
              <w:pStyle w:val="afffb"/>
              <w:spacing w:before="45" w:after="45"/>
              <w:rPr>
                <w:color w:val="auto"/>
                <w:sz w:val="24"/>
                <w:szCs w:val="24"/>
              </w:rPr>
            </w:pPr>
            <w:r w:rsidRPr="00BA2F26">
              <w:rPr>
                <w:color w:val="auto"/>
                <w:sz w:val="24"/>
                <w:szCs w:val="24"/>
              </w:rPr>
              <w:t>Определено п.3.1.4 и п.3.1.5 раздела «Описание функций»</w:t>
            </w:r>
          </w:p>
          <w:p w14:paraId="1B6EC1CC" w14:textId="77777777" w:rsidR="0038651C" w:rsidRPr="00BA2F26" w:rsidRDefault="0038651C" w:rsidP="00672519">
            <w:pPr>
              <w:pStyle w:val="afffb"/>
              <w:spacing w:before="45" w:after="45"/>
              <w:rPr>
                <w:color w:val="auto"/>
                <w:sz w:val="24"/>
                <w:szCs w:val="24"/>
              </w:rPr>
            </w:pPr>
            <w:r w:rsidRPr="00BA2F26">
              <w:rPr>
                <w:color w:val="auto"/>
                <w:sz w:val="24"/>
                <w:szCs w:val="24"/>
              </w:rPr>
              <w:t>Подпроцесс имеет отдельное описание (ФТ-50).</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30D7865" w14:textId="77777777" w:rsidR="0038651C" w:rsidRPr="000B5865" w:rsidRDefault="0038651C" w:rsidP="00672519">
            <w:pPr>
              <w:pStyle w:val="afffb"/>
              <w:spacing w:before="45" w:after="45"/>
              <w:rPr>
                <w:color w:val="auto"/>
                <w:sz w:val="24"/>
                <w:szCs w:val="24"/>
              </w:rPr>
            </w:pPr>
            <w:r w:rsidRPr="000B5865">
              <w:rPr>
                <w:color w:val="auto"/>
                <w:sz w:val="24"/>
                <w:szCs w:val="24"/>
              </w:rPr>
              <w:t>РАБИС-НП,</w:t>
            </w:r>
          </w:p>
          <w:p w14:paraId="36D06088" w14:textId="77777777" w:rsidR="0038651C" w:rsidRPr="00076B1C" w:rsidRDefault="0038651C" w:rsidP="00672519">
            <w:pPr>
              <w:pStyle w:val="afffb"/>
              <w:spacing w:before="45" w:after="45"/>
              <w:rPr>
                <w:color w:val="auto"/>
                <w:sz w:val="24"/>
                <w:szCs w:val="24"/>
              </w:rPr>
            </w:pPr>
            <w:r w:rsidRPr="00076B1C">
              <w:rPr>
                <w:color w:val="auto"/>
                <w:sz w:val="24"/>
                <w:szCs w:val="24"/>
              </w:rPr>
              <w:t>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1410D4" w14:textId="77777777" w:rsidR="0038651C" w:rsidRPr="002A2B73" w:rsidRDefault="0038651C" w:rsidP="00672519">
            <w:pPr>
              <w:pStyle w:val="afffb"/>
              <w:spacing w:before="45" w:after="45"/>
              <w:rPr>
                <w:color w:val="auto"/>
                <w:sz w:val="24"/>
                <w:szCs w:val="24"/>
              </w:rPr>
            </w:pPr>
            <w:r w:rsidRPr="002A2B73">
              <w:rPr>
                <w:color w:val="auto"/>
                <w:sz w:val="24"/>
                <w:szCs w:val="24"/>
              </w:rPr>
              <w:t>- срок формирования ПФПТ наступил</w:t>
            </w:r>
          </w:p>
          <w:p w14:paraId="63D69A89" w14:textId="77777777" w:rsidR="0038651C" w:rsidRPr="004D7BE5" w:rsidRDefault="0038651C" w:rsidP="00672519">
            <w:pPr>
              <w:pStyle w:val="afffb"/>
              <w:spacing w:before="45" w:after="45"/>
              <w:rPr>
                <w:color w:val="auto"/>
                <w:sz w:val="24"/>
                <w:szCs w:val="24"/>
              </w:rPr>
            </w:pPr>
            <w:r w:rsidRPr="004D7BE5">
              <w:rPr>
                <w:color w:val="auto"/>
                <w:sz w:val="24"/>
                <w:szCs w:val="24"/>
              </w:rPr>
              <w:t>- признак ПФПТ установлен</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AF36DFC" w14:textId="77777777" w:rsidR="0038651C" w:rsidRPr="00B53B8D" w:rsidRDefault="0038651C" w:rsidP="00172027">
            <w:pPr>
              <w:pStyle w:val="afffb"/>
              <w:spacing w:before="45" w:after="45"/>
              <w:rPr>
                <w:color w:val="auto"/>
                <w:sz w:val="24"/>
                <w:szCs w:val="24"/>
              </w:rPr>
            </w:pPr>
            <w:r w:rsidRPr="00FF5B7C">
              <w:rPr>
                <w:color w:val="auto"/>
                <w:sz w:val="24"/>
                <w:szCs w:val="24"/>
              </w:rPr>
              <w:t xml:space="preserve">ПФПТ сформировано и исполнено. Функция расчета и взимания платы за услуги </w:t>
            </w:r>
            <w:r w:rsidR="00D82A09">
              <w:rPr>
                <w:color w:val="auto"/>
                <w:sz w:val="24"/>
                <w:szCs w:val="24"/>
              </w:rPr>
              <w:t xml:space="preserve">в </w:t>
            </w:r>
            <w:r w:rsidRPr="00071607">
              <w:rPr>
                <w:color w:val="auto"/>
                <w:sz w:val="24"/>
                <w:szCs w:val="24"/>
              </w:rPr>
              <w:t xml:space="preserve">ПС БР </w:t>
            </w:r>
            <w:r w:rsidRPr="00B53B8D">
              <w:rPr>
                <w:color w:val="auto"/>
                <w:sz w:val="24"/>
                <w:szCs w:val="24"/>
              </w:rPr>
              <w:t>обеспечена</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7CF2BD3" w14:textId="77777777" w:rsidR="0038651C" w:rsidRPr="00B53B8D" w:rsidRDefault="0038651C" w:rsidP="00672519">
            <w:pPr>
              <w:pStyle w:val="afffb"/>
              <w:spacing w:before="45" w:after="45"/>
              <w:rPr>
                <w:color w:val="auto"/>
                <w:sz w:val="24"/>
                <w:szCs w:val="24"/>
              </w:rPr>
            </w:pPr>
            <w:r w:rsidRPr="00B53B8D">
              <w:rPr>
                <w:color w:val="auto"/>
                <w:sz w:val="24"/>
                <w:szCs w:val="24"/>
              </w:rPr>
              <w:t>РАБИС-НП, ТПК САБС</w:t>
            </w:r>
          </w:p>
          <w:p w14:paraId="51D0F7DF" w14:textId="77777777" w:rsidR="0038651C" w:rsidRPr="00B53B8D" w:rsidRDefault="0038651C" w:rsidP="00672519">
            <w:pPr>
              <w:pStyle w:val="afffb"/>
              <w:spacing w:before="45" w:after="45"/>
              <w:rPr>
                <w:color w:val="auto"/>
                <w:sz w:val="24"/>
                <w:szCs w:val="24"/>
              </w:rPr>
            </w:pPr>
          </w:p>
        </w:tc>
      </w:tr>
      <w:tr w:rsidR="00DD2D1F" w:rsidRPr="0095083E" w14:paraId="6CFBAF90" w14:textId="77777777" w:rsidTr="00CD28CF">
        <w:trPr>
          <w:jc w:val="right"/>
          <w:ins w:id="213" w:author="Панова Дарья Андреевна" w:date="2022-03-09T11:32:00Z"/>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925EB18" w14:textId="6A6A64FB" w:rsidR="00DD2D1F" w:rsidRPr="00995A54" w:rsidDel="00312EF2" w:rsidRDefault="00DD2D1F" w:rsidP="00CD28CF">
            <w:pPr>
              <w:pStyle w:val="afffc"/>
              <w:spacing w:before="45" w:after="45"/>
              <w:jc w:val="center"/>
              <w:rPr>
                <w:ins w:id="214" w:author="Панова Дарья Андреевна" w:date="2022-03-09T11:32:00Z"/>
                <w:color w:val="auto"/>
                <w:sz w:val="24"/>
                <w:szCs w:val="24"/>
              </w:rPr>
            </w:pPr>
            <w:ins w:id="215" w:author="Панова Дарья Андреевна" w:date="2022-03-09T11:32:00Z">
              <w:r>
                <w:rPr>
                  <w:color w:val="auto"/>
                  <w:sz w:val="24"/>
                  <w:szCs w:val="24"/>
                </w:rPr>
                <w:t>11</w:t>
              </w:r>
            </w:ins>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B8C664" w14:textId="109242DB" w:rsidR="00DD2D1F" w:rsidRPr="00BA2F26" w:rsidRDefault="00DD2D1F" w:rsidP="00E02D56">
            <w:pPr>
              <w:pStyle w:val="afffb"/>
              <w:spacing w:before="45" w:after="45"/>
              <w:rPr>
                <w:ins w:id="216" w:author="Панова Дарья Андреевна" w:date="2022-03-09T11:32:00Z"/>
                <w:color w:val="auto"/>
                <w:sz w:val="24"/>
                <w:szCs w:val="24"/>
              </w:rPr>
            </w:pPr>
            <w:ins w:id="217" w:author="Панова Дарья Андреевна" w:date="2022-03-09T11:32:00Z">
              <w:r>
                <w:rPr>
                  <w:color w:val="auto"/>
                  <w:sz w:val="24"/>
                  <w:szCs w:val="24"/>
                </w:rPr>
                <w:t>Проверка даты корректировки текущим оперднем</w:t>
              </w:r>
            </w:ins>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19FDFE5" w14:textId="73C044DD" w:rsidR="00DD2D1F" w:rsidRPr="00BA2F26" w:rsidRDefault="00DD2D1F" w:rsidP="00672519">
            <w:pPr>
              <w:pStyle w:val="afffb"/>
              <w:spacing w:before="45" w:after="45"/>
              <w:rPr>
                <w:ins w:id="218" w:author="Панова Дарья Андреевна" w:date="2022-03-09T11:32:00Z"/>
                <w:color w:val="auto"/>
                <w:sz w:val="24"/>
                <w:szCs w:val="24"/>
              </w:rPr>
            </w:pPr>
            <w:ins w:id="219" w:author="Панова Дарья Андреевна" w:date="2022-03-09T11:32:00Z">
              <w:r w:rsidRPr="00BA2F26">
                <w:rPr>
                  <w:color w:val="auto"/>
                  <w:sz w:val="24"/>
                  <w:szCs w:val="24"/>
                </w:rPr>
                <w:t>Определено п.3.1.3.5 раздела «Описание функций»</w:t>
              </w:r>
            </w:ins>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D5D0785" w14:textId="6063BD71" w:rsidR="00DD2D1F" w:rsidRPr="000B5865" w:rsidRDefault="00DD2D1F" w:rsidP="00672519">
            <w:pPr>
              <w:pStyle w:val="afffb"/>
              <w:spacing w:before="45" w:after="45"/>
              <w:rPr>
                <w:ins w:id="220" w:author="Панова Дарья Андреевна" w:date="2022-03-09T11:32:00Z"/>
                <w:color w:val="auto"/>
                <w:sz w:val="24"/>
                <w:szCs w:val="24"/>
              </w:rPr>
            </w:pPr>
            <w:ins w:id="221" w:author="Панова Дарья Андреевна" w:date="2022-03-09T11:32:00Z">
              <w:r w:rsidRPr="00BA2F26">
                <w:rPr>
                  <w:color w:val="auto"/>
                  <w:sz w:val="24"/>
                  <w:szCs w:val="24"/>
                </w:rPr>
                <w:t>РАБИС-НП, ТПК САБС</w:t>
              </w:r>
            </w:ins>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4F63D0D" w14:textId="151ED4A7" w:rsidR="00DD2D1F" w:rsidRPr="002A2B73" w:rsidRDefault="00DD2D1F" w:rsidP="00672519">
            <w:pPr>
              <w:pStyle w:val="afffb"/>
              <w:spacing w:before="45" w:after="45"/>
              <w:rPr>
                <w:ins w:id="222" w:author="Панова Дарья Андреевна" w:date="2022-03-09T11:32:00Z"/>
                <w:color w:val="auto"/>
                <w:sz w:val="24"/>
                <w:szCs w:val="24"/>
              </w:rPr>
            </w:pPr>
            <w:ins w:id="223" w:author="Панова Дарья Андреевна" w:date="2022-03-09T11:32:00Z">
              <w:r>
                <w:rPr>
                  <w:color w:val="auto"/>
                  <w:sz w:val="24"/>
                  <w:szCs w:val="24"/>
                </w:rPr>
                <w:t>Получена информация о корректировке из ПБО</w:t>
              </w:r>
            </w:ins>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D0C57C" w14:textId="77777777" w:rsidR="00DD2D1F" w:rsidRDefault="00DD2D1F" w:rsidP="00172027">
            <w:pPr>
              <w:pStyle w:val="afffb"/>
              <w:spacing w:before="45" w:after="45"/>
              <w:rPr>
                <w:ins w:id="224" w:author="Панова Дарья Андреевна" w:date="2022-03-09T11:33:00Z"/>
                <w:color w:val="auto"/>
                <w:sz w:val="24"/>
                <w:szCs w:val="24"/>
              </w:rPr>
            </w:pPr>
            <w:ins w:id="225" w:author="Панова Дарья Андреевна" w:date="2022-03-09T11:33:00Z">
              <w:r>
                <w:rPr>
                  <w:color w:val="auto"/>
                  <w:sz w:val="24"/>
                  <w:szCs w:val="24"/>
                </w:rPr>
                <w:t>Информация корректна?</w:t>
              </w:r>
            </w:ins>
          </w:p>
          <w:p w14:paraId="00B2C8AF" w14:textId="03C66A1D" w:rsidR="00DD2D1F" w:rsidRDefault="00DD2D1F" w:rsidP="00172027">
            <w:pPr>
              <w:pStyle w:val="afffb"/>
              <w:spacing w:before="45" w:after="45"/>
              <w:rPr>
                <w:ins w:id="226" w:author="Панова Дарья Андреевна" w:date="2022-03-09T11:34:00Z"/>
                <w:color w:val="auto"/>
                <w:sz w:val="24"/>
                <w:szCs w:val="24"/>
              </w:rPr>
            </w:pPr>
            <w:ins w:id="227" w:author="Панова Дарья Андреевна" w:date="2022-03-09T11:33:00Z">
              <w:r>
                <w:rPr>
                  <w:color w:val="auto"/>
                  <w:sz w:val="24"/>
                  <w:szCs w:val="24"/>
                </w:rPr>
                <w:t>-</w:t>
              </w:r>
            </w:ins>
            <w:ins w:id="228" w:author="Панова Дарья Андреевна" w:date="2022-03-09T11:35:00Z">
              <w:r>
                <w:rPr>
                  <w:color w:val="auto"/>
                  <w:sz w:val="24"/>
                  <w:szCs w:val="24"/>
                </w:rPr>
                <w:t xml:space="preserve"> </w:t>
              </w:r>
            </w:ins>
            <w:ins w:id="229" w:author="Панова Дарья Андреевна" w:date="2022-03-09T11:33:00Z">
              <w:r>
                <w:rPr>
                  <w:color w:val="auto"/>
                  <w:sz w:val="24"/>
                  <w:szCs w:val="24"/>
                </w:rPr>
                <w:t xml:space="preserve">да, взыскание </w:t>
              </w:r>
            </w:ins>
            <w:ins w:id="230" w:author="Панова Дарья Андреевна" w:date="2022-03-09T11:34:00Z">
              <w:r>
                <w:rPr>
                  <w:color w:val="auto"/>
                  <w:sz w:val="24"/>
                  <w:szCs w:val="24"/>
                </w:rPr>
                <w:t>денежных</w:t>
              </w:r>
            </w:ins>
            <w:ins w:id="231" w:author="Панова Дарья Андреевна" w:date="2022-03-09T11:33:00Z">
              <w:r>
                <w:rPr>
                  <w:color w:val="auto"/>
                  <w:sz w:val="24"/>
                  <w:szCs w:val="24"/>
                </w:rPr>
                <w:t xml:space="preserve"> средств в счет оплаты</w:t>
              </w:r>
            </w:ins>
            <w:ins w:id="232" w:author="Панова Дарья Андреевна" w:date="2022-03-09T11:34:00Z">
              <w:r>
                <w:rPr>
                  <w:color w:val="auto"/>
                  <w:sz w:val="24"/>
                  <w:szCs w:val="24"/>
                </w:rPr>
                <w:t>, переход к формированию ИП</w:t>
              </w:r>
            </w:ins>
          </w:p>
          <w:p w14:paraId="6590FD5A" w14:textId="0D2CCD89" w:rsidR="00DD2D1F" w:rsidRPr="00FF5B7C" w:rsidRDefault="00DD2D1F" w:rsidP="00DD2D1F">
            <w:pPr>
              <w:pStyle w:val="afffb"/>
              <w:spacing w:before="45" w:after="45"/>
              <w:rPr>
                <w:ins w:id="233" w:author="Панова Дарья Андреевна" w:date="2022-03-09T11:32:00Z"/>
                <w:color w:val="auto"/>
                <w:sz w:val="24"/>
                <w:szCs w:val="24"/>
              </w:rPr>
            </w:pPr>
            <w:ins w:id="234" w:author="Панова Дарья Андреевна" w:date="2022-03-09T11:34:00Z">
              <w:r>
                <w:rPr>
                  <w:color w:val="auto"/>
                  <w:sz w:val="24"/>
                  <w:szCs w:val="24"/>
                </w:rPr>
                <w:t>- нет</w:t>
              </w:r>
            </w:ins>
            <w:ins w:id="235" w:author="Панова Дарья Андреевна" w:date="2022-03-09T11:35:00Z">
              <w:r>
                <w:rPr>
                  <w:color w:val="auto"/>
                  <w:sz w:val="24"/>
                  <w:szCs w:val="24"/>
                </w:rPr>
                <w:t xml:space="preserve">, далее операция </w:t>
              </w:r>
            </w:ins>
            <w:ins w:id="236" w:author="Панова Дарья Андреевна" w:date="2022-03-09T11:39:00Z">
              <w:r w:rsidR="006E7E7A">
                <w:rPr>
                  <w:color w:val="auto"/>
                  <w:sz w:val="24"/>
                  <w:szCs w:val="24"/>
                </w:rPr>
                <w:t>№</w:t>
              </w:r>
            </w:ins>
            <w:ins w:id="237" w:author="Панова Дарья Андреевна" w:date="2022-03-09T11:35:00Z">
              <w:r>
                <w:rPr>
                  <w:color w:val="auto"/>
                  <w:sz w:val="24"/>
                  <w:szCs w:val="24"/>
                </w:rPr>
                <w:t>12</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654598A" w14:textId="766599AC" w:rsidR="00DD2D1F" w:rsidRPr="00B53B8D" w:rsidRDefault="00DD2D1F" w:rsidP="00672519">
            <w:pPr>
              <w:pStyle w:val="afffb"/>
              <w:spacing w:before="45" w:after="45"/>
              <w:rPr>
                <w:ins w:id="238" w:author="Панова Дарья Андреевна" w:date="2022-03-09T11:32:00Z"/>
                <w:color w:val="auto"/>
                <w:sz w:val="24"/>
                <w:szCs w:val="24"/>
              </w:rPr>
            </w:pPr>
            <w:ins w:id="239" w:author="Панова Дарья Андреевна" w:date="2022-03-09T11:32:00Z">
              <w:r w:rsidRPr="004D7BE5">
                <w:rPr>
                  <w:color w:val="auto"/>
                  <w:sz w:val="24"/>
                  <w:szCs w:val="24"/>
                </w:rPr>
                <w:t>РАБИС-НП, ТПК СА</w:t>
              </w:r>
              <w:r w:rsidRPr="006966F4">
                <w:rPr>
                  <w:color w:val="auto"/>
                  <w:sz w:val="24"/>
                  <w:szCs w:val="24"/>
                </w:rPr>
                <w:t>БС</w:t>
              </w:r>
            </w:ins>
          </w:p>
        </w:tc>
      </w:tr>
      <w:tr w:rsidR="00DD2D1F" w:rsidRPr="0095083E" w14:paraId="06223C27" w14:textId="77777777" w:rsidTr="00CD28CF">
        <w:trPr>
          <w:jc w:val="right"/>
          <w:ins w:id="240" w:author="Панова Дарья Андреевна" w:date="2022-03-09T11:32:00Z"/>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8BDB8A" w14:textId="16351671" w:rsidR="00DD2D1F" w:rsidRPr="00995A54" w:rsidDel="00312EF2" w:rsidRDefault="00DD2D1F" w:rsidP="00CD28CF">
            <w:pPr>
              <w:pStyle w:val="afffc"/>
              <w:spacing w:before="45" w:after="45"/>
              <w:jc w:val="center"/>
              <w:rPr>
                <w:ins w:id="241" w:author="Панова Дарья Андреевна" w:date="2022-03-09T11:32:00Z"/>
                <w:color w:val="auto"/>
                <w:sz w:val="24"/>
                <w:szCs w:val="24"/>
              </w:rPr>
            </w:pPr>
            <w:ins w:id="242" w:author="Панова Дарья Андреевна" w:date="2022-03-09T11:32:00Z">
              <w:r>
                <w:rPr>
                  <w:color w:val="auto"/>
                  <w:sz w:val="24"/>
                  <w:szCs w:val="24"/>
                </w:rPr>
                <w:lastRenderedPageBreak/>
                <w:t>12</w:t>
              </w:r>
            </w:ins>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720A29" w14:textId="632B9265" w:rsidR="00DD2D1F" w:rsidRPr="00BA2F26" w:rsidRDefault="00DD2D1F" w:rsidP="00E02D56">
            <w:pPr>
              <w:pStyle w:val="afffb"/>
              <w:spacing w:before="45" w:after="45"/>
              <w:rPr>
                <w:ins w:id="243" w:author="Панова Дарья Андреевна" w:date="2022-03-09T11:32:00Z"/>
                <w:color w:val="auto"/>
                <w:sz w:val="24"/>
                <w:szCs w:val="24"/>
              </w:rPr>
            </w:pPr>
            <w:ins w:id="244" w:author="Панова Дарья Андреевна" w:date="2022-03-09T11:35:00Z">
              <w:r>
                <w:rPr>
                  <w:color w:val="auto"/>
                  <w:sz w:val="24"/>
                  <w:szCs w:val="24"/>
                </w:rPr>
                <w:t xml:space="preserve">Отбраковка некорректных корректировок </w:t>
              </w:r>
            </w:ins>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9FC963F" w14:textId="135E08C8" w:rsidR="00DD2D1F" w:rsidRPr="00BA2F26" w:rsidRDefault="00DD2D1F" w:rsidP="00672519">
            <w:pPr>
              <w:pStyle w:val="afffb"/>
              <w:spacing w:before="45" w:after="45"/>
              <w:rPr>
                <w:ins w:id="245" w:author="Панова Дарья Андреевна" w:date="2022-03-09T11:32:00Z"/>
                <w:color w:val="auto"/>
                <w:sz w:val="24"/>
                <w:szCs w:val="24"/>
              </w:rPr>
            </w:pPr>
            <w:ins w:id="246" w:author="Панова Дарья Андреевна" w:date="2022-03-09T11:35:00Z">
              <w:r w:rsidRPr="00BA2F26">
                <w:rPr>
                  <w:color w:val="auto"/>
                  <w:sz w:val="24"/>
                  <w:szCs w:val="24"/>
                </w:rPr>
                <w:t>Определено п.3.1.3.5 раздела «Описание функций»</w:t>
              </w:r>
            </w:ins>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A1CB013" w14:textId="57774010" w:rsidR="00DD2D1F" w:rsidRPr="000B5865" w:rsidRDefault="00DD2D1F" w:rsidP="00672519">
            <w:pPr>
              <w:pStyle w:val="afffb"/>
              <w:spacing w:before="45" w:after="45"/>
              <w:rPr>
                <w:ins w:id="247" w:author="Панова Дарья Андреевна" w:date="2022-03-09T11:32:00Z"/>
                <w:color w:val="auto"/>
                <w:sz w:val="24"/>
                <w:szCs w:val="24"/>
              </w:rPr>
            </w:pPr>
            <w:ins w:id="248" w:author="Панова Дарья Андреевна" w:date="2022-03-09T11:35:00Z">
              <w:r w:rsidRPr="00BA2F26">
                <w:rPr>
                  <w:color w:val="auto"/>
                  <w:sz w:val="24"/>
                  <w:szCs w:val="24"/>
                </w:rPr>
                <w:t>РАБИС-НП, ТПК САБС</w:t>
              </w:r>
            </w:ins>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9BA3CA" w14:textId="7EB13B33" w:rsidR="00DD2D1F" w:rsidRPr="002A2B73" w:rsidRDefault="00DD2D1F" w:rsidP="00DD2D1F">
            <w:pPr>
              <w:pStyle w:val="afffb"/>
              <w:spacing w:before="45" w:after="45"/>
              <w:rPr>
                <w:ins w:id="249" w:author="Панова Дарья Андреевна" w:date="2022-03-09T11:32:00Z"/>
                <w:color w:val="auto"/>
                <w:sz w:val="24"/>
                <w:szCs w:val="24"/>
              </w:rPr>
            </w:pPr>
            <w:ins w:id="250" w:author="Панова Дарья Андреевна" w:date="2022-03-09T11:36:00Z">
              <w:r>
                <w:rPr>
                  <w:color w:val="auto"/>
                  <w:sz w:val="24"/>
                  <w:szCs w:val="24"/>
                </w:rPr>
                <w:t>Информация некорректна</w:t>
              </w:r>
            </w:ins>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2E762E2" w14:textId="0AD5C183" w:rsidR="00DD2D1F" w:rsidRPr="00FF5B7C" w:rsidRDefault="00DD2D1F" w:rsidP="00172027">
            <w:pPr>
              <w:pStyle w:val="afffb"/>
              <w:spacing w:before="45" w:after="45"/>
              <w:rPr>
                <w:ins w:id="251" w:author="Панова Дарья Андреевна" w:date="2022-03-09T11:32:00Z"/>
                <w:color w:val="auto"/>
                <w:sz w:val="24"/>
                <w:szCs w:val="24"/>
              </w:rPr>
            </w:pPr>
            <w:ins w:id="252" w:author="Панова Дарья Андреевна" w:date="2022-03-09T11:37:00Z">
              <w:r>
                <w:rPr>
                  <w:color w:val="auto"/>
                  <w:sz w:val="24"/>
                  <w:szCs w:val="24"/>
                </w:rPr>
                <w:t xml:space="preserve">Некорректные корректировки отбракованы, требуется проведение программного формирования Протокола корректировки, далее операция </w:t>
              </w:r>
            </w:ins>
            <w:ins w:id="253" w:author="Панова Дарья Андреевна" w:date="2022-03-09T11:39:00Z">
              <w:r w:rsidR="006E7E7A">
                <w:rPr>
                  <w:color w:val="auto"/>
                  <w:sz w:val="24"/>
                  <w:szCs w:val="24"/>
                </w:rPr>
                <w:t>№</w:t>
              </w:r>
            </w:ins>
            <w:ins w:id="254" w:author="Панова Дарья Андреевна" w:date="2022-03-09T11:37:00Z">
              <w:r>
                <w:rPr>
                  <w:color w:val="auto"/>
                  <w:sz w:val="24"/>
                  <w:szCs w:val="24"/>
                </w:rPr>
                <w:t>13</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1C96485" w14:textId="47B7F976" w:rsidR="00DD2D1F" w:rsidRPr="00B53B8D" w:rsidRDefault="00DD2D1F" w:rsidP="00672519">
            <w:pPr>
              <w:pStyle w:val="afffb"/>
              <w:spacing w:before="45" w:after="45"/>
              <w:rPr>
                <w:ins w:id="255" w:author="Панова Дарья Андреевна" w:date="2022-03-09T11:32:00Z"/>
                <w:color w:val="auto"/>
                <w:sz w:val="24"/>
                <w:szCs w:val="24"/>
              </w:rPr>
            </w:pPr>
            <w:ins w:id="256" w:author="Панова Дарья Андреевна" w:date="2022-03-09T11:35:00Z">
              <w:r w:rsidRPr="004D7BE5">
                <w:rPr>
                  <w:color w:val="auto"/>
                  <w:sz w:val="24"/>
                  <w:szCs w:val="24"/>
                </w:rPr>
                <w:t>РАБИС-НП, ТПК СА</w:t>
              </w:r>
              <w:r w:rsidRPr="006966F4">
                <w:rPr>
                  <w:color w:val="auto"/>
                  <w:sz w:val="24"/>
                  <w:szCs w:val="24"/>
                </w:rPr>
                <w:t>БС</w:t>
              </w:r>
            </w:ins>
          </w:p>
        </w:tc>
      </w:tr>
      <w:tr w:rsidR="0038651C" w:rsidRPr="0095083E" w14:paraId="59C08C93" w14:textId="77777777" w:rsidTr="00CD28CF">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64776F2" w14:textId="42C89DEA" w:rsidR="0038651C" w:rsidRPr="00995A54" w:rsidRDefault="0038651C" w:rsidP="00312EF2">
            <w:pPr>
              <w:pStyle w:val="afffc"/>
              <w:spacing w:before="45" w:after="45"/>
              <w:jc w:val="center"/>
              <w:rPr>
                <w:color w:val="auto"/>
                <w:sz w:val="24"/>
                <w:szCs w:val="24"/>
              </w:rPr>
            </w:pPr>
            <w:r w:rsidRPr="00995A54">
              <w:rPr>
                <w:color w:val="auto"/>
                <w:sz w:val="24"/>
                <w:szCs w:val="24"/>
              </w:rPr>
              <w:t>1</w:t>
            </w:r>
            <w:del w:id="257" w:author="Панова Дарья Андреевна" w:date="2022-03-09T11:31:00Z">
              <w:r w:rsidRPr="00995A54" w:rsidDel="00312EF2">
                <w:rPr>
                  <w:color w:val="auto"/>
                  <w:sz w:val="24"/>
                  <w:szCs w:val="24"/>
                </w:rPr>
                <w:delText>0</w:delText>
              </w:r>
            </w:del>
            <w:ins w:id="258" w:author="Панова Дарья Андреевна" w:date="2022-03-09T11:31:00Z">
              <w:r w:rsidR="00DD2D1F">
                <w:rPr>
                  <w:color w:val="auto"/>
                  <w:sz w:val="24"/>
                  <w:szCs w:val="24"/>
                </w:rPr>
                <w:t>3</w:t>
              </w:r>
            </w:ins>
          </w:p>
        </w:tc>
        <w:tc>
          <w:tcPr>
            <w:tcW w:w="82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AAEB7F" w14:textId="77777777" w:rsidR="0038651C" w:rsidRPr="00BA2F26" w:rsidRDefault="0038651C" w:rsidP="00672519">
            <w:pPr>
              <w:pStyle w:val="afffb"/>
              <w:spacing w:before="45" w:after="45"/>
              <w:rPr>
                <w:color w:val="auto"/>
                <w:sz w:val="24"/>
                <w:szCs w:val="24"/>
              </w:rPr>
            </w:pPr>
            <w:r w:rsidRPr="00BA2F26">
              <w:rPr>
                <w:color w:val="auto"/>
                <w:sz w:val="24"/>
                <w:szCs w:val="24"/>
              </w:rPr>
              <w:t>Программное формирование Протокола корректировки</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1928DA" w14:textId="77777777" w:rsidR="0038651C" w:rsidRPr="00BA2F26" w:rsidRDefault="0038651C" w:rsidP="00672519">
            <w:pPr>
              <w:pStyle w:val="afffb"/>
              <w:spacing w:before="45" w:after="45"/>
              <w:rPr>
                <w:color w:val="auto"/>
                <w:sz w:val="24"/>
                <w:szCs w:val="24"/>
              </w:rPr>
            </w:pPr>
            <w:r w:rsidRPr="00BA2F26">
              <w:rPr>
                <w:color w:val="auto"/>
                <w:sz w:val="24"/>
                <w:szCs w:val="24"/>
              </w:rPr>
              <w:t>Определено п.3.1.3.5 раздела «Описание функций»</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640F223" w14:textId="77777777" w:rsidR="0038651C" w:rsidRPr="00BA2F26" w:rsidRDefault="0038651C" w:rsidP="00672519">
            <w:pPr>
              <w:pStyle w:val="afffb"/>
              <w:spacing w:before="45" w:after="45"/>
              <w:rPr>
                <w:color w:val="auto"/>
                <w:sz w:val="24"/>
                <w:szCs w:val="24"/>
              </w:rPr>
            </w:pPr>
            <w:r w:rsidRPr="00BA2F26">
              <w:rPr>
                <w:color w:val="auto"/>
                <w:sz w:val="24"/>
                <w:szCs w:val="24"/>
              </w:rPr>
              <w:t>РАБИС-НП, ТПК САБС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495F25F" w14:textId="77777777" w:rsidR="0038651C" w:rsidRPr="000B5865" w:rsidRDefault="0038651C" w:rsidP="00672519">
            <w:pPr>
              <w:pStyle w:val="afffb"/>
              <w:spacing w:before="45" w:after="45"/>
              <w:rPr>
                <w:color w:val="auto"/>
                <w:sz w:val="24"/>
                <w:szCs w:val="24"/>
              </w:rPr>
            </w:pPr>
            <w:r w:rsidRPr="000B5865">
              <w:rPr>
                <w:color w:val="auto"/>
                <w:sz w:val="24"/>
                <w:szCs w:val="24"/>
              </w:rPr>
              <w:t>Потребность в корректировке ведомости</w:t>
            </w:r>
          </w:p>
        </w:tc>
        <w:tc>
          <w:tcPr>
            <w:tcW w:w="97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77FEF31" w14:textId="77777777" w:rsidR="0038651C" w:rsidRPr="002A2B73" w:rsidRDefault="0038651C" w:rsidP="009D0057">
            <w:pPr>
              <w:pStyle w:val="afffb"/>
              <w:spacing w:before="45" w:after="45"/>
              <w:rPr>
                <w:color w:val="auto"/>
                <w:sz w:val="24"/>
                <w:szCs w:val="24"/>
              </w:rPr>
            </w:pPr>
            <w:r w:rsidRPr="00076B1C">
              <w:rPr>
                <w:color w:val="auto"/>
                <w:sz w:val="24"/>
                <w:szCs w:val="24"/>
              </w:rPr>
              <w:t>Протокол корректировки программно сформирован, далее операция №2</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080BFC" w14:textId="77777777" w:rsidR="0038651C" w:rsidRPr="006966F4" w:rsidRDefault="0038651C" w:rsidP="00672519">
            <w:pPr>
              <w:pStyle w:val="afffb"/>
              <w:spacing w:before="45" w:after="45"/>
              <w:rPr>
                <w:color w:val="auto"/>
                <w:sz w:val="24"/>
                <w:szCs w:val="24"/>
              </w:rPr>
            </w:pPr>
            <w:r w:rsidRPr="004D7BE5">
              <w:rPr>
                <w:color w:val="auto"/>
                <w:sz w:val="24"/>
                <w:szCs w:val="24"/>
              </w:rPr>
              <w:t>РАБИС-НП, ТПК СА</w:t>
            </w:r>
            <w:r w:rsidRPr="006966F4">
              <w:rPr>
                <w:color w:val="auto"/>
                <w:sz w:val="24"/>
                <w:szCs w:val="24"/>
              </w:rPr>
              <w:t>БС</w:t>
            </w:r>
          </w:p>
        </w:tc>
      </w:tr>
    </w:tbl>
    <w:p w14:paraId="4ADDCEED" w14:textId="77777777" w:rsidR="00A465D6" w:rsidRPr="0095083E" w:rsidRDefault="00A465D6" w:rsidP="005C797B">
      <w:pPr>
        <w:spacing w:before="60" w:after="60" w:line="240" w:lineRule="auto"/>
        <w:ind w:firstLine="709"/>
        <w:jc w:val="center"/>
        <w:rPr>
          <w:rFonts w:cs="Times New Roman"/>
        </w:rPr>
      </w:pPr>
    </w:p>
    <w:p w14:paraId="3A5826AD" w14:textId="77777777" w:rsidR="0026709B" w:rsidRPr="0095083E" w:rsidRDefault="00CD28CF" w:rsidP="00171F62">
      <w:pPr>
        <w:pStyle w:val="3"/>
        <w:rPr>
          <w:spacing w:val="0"/>
          <w:sz w:val="24"/>
        </w:rPr>
      </w:pPr>
      <w:r>
        <w:rPr>
          <w:caps w:val="0"/>
          <w:spacing w:val="0"/>
          <w:sz w:val="24"/>
        </w:rPr>
        <w:lastRenderedPageBreak/>
        <w:t xml:space="preserve"> </w:t>
      </w:r>
      <w:bookmarkStart w:id="259" w:name="_Toc87950045"/>
      <w:r w:rsidR="00114B90" w:rsidRPr="0095083E">
        <w:rPr>
          <w:caps w:val="0"/>
          <w:spacing w:val="0"/>
          <w:sz w:val="24"/>
        </w:rPr>
        <w:t>Модель операции</w:t>
      </w:r>
      <w:r w:rsidR="00E5064E" w:rsidRPr="0095083E">
        <w:rPr>
          <w:spacing w:val="0"/>
          <w:sz w:val="24"/>
        </w:rPr>
        <w:t xml:space="preserve"> </w:t>
      </w:r>
      <w:r w:rsidR="00171F62" w:rsidRPr="0095083E">
        <w:rPr>
          <w:caps w:val="0"/>
          <w:spacing w:val="0"/>
          <w:sz w:val="24"/>
        </w:rPr>
        <w:t>№1 «Накопление, группировка и агрегирование информации о предоставленных услугах в ПС БР»</w:t>
      </w:r>
      <w:bookmarkEnd w:id="259"/>
    </w:p>
    <w:p w14:paraId="62D086C0" w14:textId="798DFEDA" w:rsidR="00747EB1" w:rsidRPr="0095083E" w:rsidRDefault="00D2307D" w:rsidP="005C797B">
      <w:pPr>
        <w:spacing w:line="240" w:lineRule="auto"/>
        <w:jc w:val="center"/>
        <w:rPr>
          <w:rFonts w:cs="Times New Roman"/>
        </w:rPr>
      </w:pPr>
      <w:del w:id="260" w:author="Панова Дарья Андреевна" w:date="2022-03-09T11:54:00Z">
        <w:r w:rsidRPr="0095083E" w:rsidDel="00CC65E1">
          <w:rPr>
            <w:noProof/>
          </w:rPr>
          <w:lastRenderedPageBreak/>
          <w:drawing>
            <wp:inline distT="0" distB="0" distL="0" distR="0" wp14:anchorId="43D41166" wp14:editId="093ED9BD">
              <wp:extent cx="8870950" cy="5241454"/>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1554" cy="5241811"/>
                      </a:xfrm>
                      <a:prstGeom prst="rect">
                        <a:avLst/>
                      </a:prstGeom>
                      <a:noFill/>
                      <a:ln>
                        <a:noFill/>
                      </a:ln>
                    </pic:spPr>
                  </pic:pic>
                </a:graphicData>
              </a:graphic>
            </wp:inline>
          </w:drawing>
        </w:r>
      </w:del>
      <w:ins w:id="261" w:author="Панова Дарья Андреевна" w:date="2022-03-09T12:40:00Z">
        <w:r w:rsidR="009611AE">
          <w:rPr>
            <w:noProof/>
          </w:rPr>
          <w:lastRenderedPageBreak/>
          <w:drawing>
            <wp:inline distT="0" distB="0" distL="0" distR="0" wp14:anchorId="2D87809B" wp14:editId="7426039D">
              <wp:extent cx="8573928" cy="5415332"/>
              <wp:effectExtent l="0" t="0" r="0"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80432" cy="5419440"/>
                      </a:xfrm>
                      <a:prstGeom prst="rect">
                        <a:avLst/>
                      </a:prstGeom>
                      <a:noFill/>
                      <a:ln>
                        <a:noFill/>
                      </a:ln>
                    </pic:spPr>
                  </pic:pic>
                </a:graphicData>
              </a:graphic>
            </wp:inline>
          </w:drawing>
        </w:r>
      </w:ins>
    </w:p>
    <w:p w14:paraId="74CE4DA9" w14:textId="77777777" w:rsidR="00747EB1" w:rsidRPr="0095083E" w:rsidRDefault="00747EB1" w:rsidP="005C797B">
      <w:pPr>
        <w:spacing w:before="60" w:after="60" w:line="240" w:lineRule="auto"/>
        <w:ind w:firstLine="709"/>
        <w:jc w:val="center"/>
        <w:rPr>
          <w:rFonts w:cs="Times New Roman"/>
        </w:rPr>
      </w:pPr>
      <w:r w:rsidRPr="0095083E">
        <w:rPr>
          <w:rFonts w:cs="Times New Roman"/>
        </w:rPr>
        <w:t xml:space="preserve">Рисунок </w:t>
      </w:r>
      <w:r w:rsidR="00F35A9F">
        <w:rPr>
          <w:rFonts w:cs="Times New Roman"/>
          <w:noProof/>
        </w:rPr>
        <w:fldChar w:fldCharType="begin"/>
      </w:r>
      <w:r w:rsidR="00F35A9F">
        <w:rPr>
          <w:rFonts w:cs="Times New Roman"/>
          <w:noProof/>
        </w:rPr>
        <w:instrText xml:space="preserve"> SEQ Рисунок \* MERGEFORMAT </w:instrText>
      </w:r>
      <w:r w:rsidR="00F35A9F">
        <w:rPr>
          <w:rFonts w:cs="Times New Roman"/>
          <w:noProof/>
        </w:rPr>
        <w:fldChar w:fldCharType="separate"/>
      </w:r>
      <w:r w:rsidR="0095083E" w:rsidRPr="0095083E">
        <w:rPr>
          <w:rFonts w:cs="Times New Roman"/>
          <w:noProof/>
        </w:rPr>
        <w:t>2</w:t>
      </w:r>
      <w:r w:rsidR="00F35A9F">
        <w:rPr>
          <w:rFonts w:cs="Times New Roman"/>
          <w:noProof/>
        </w:rPr>
        <w:fldChar w:fldCharType="end"/>
      </w:r>
      <w:r w:rsidR="0068328A" w:rsidRPr="0095083E">
        <w:rPr>
          <w:rFonts w:cs="Times New Roman"/>
        </w:rPr>
        <w:t>.</w:t>
      </w:r>
      <w:r w:rsidRPr="0095083E">
        <w:rPr>
          <w:rFonts w:cs="Times New Roman"/>
        </w:rPr>
        <w:t xml:space="preserve"> Модель </w:t>
      </w:r>
      <w:r w:rsidR="00955256" w:rsidRPr="0095083E">
        <w:rPr>
          <w:rFonts w:cs="Times New Roman"/>
        </w:rPr>
        <w:t>операций</w:t>
      </w:r>
      <w:r w:rsidRPr="0095083E">
        <w:rPr>
          <w:rFonts w:cs="Times New Roman"/>
        </w:rPr>
        <w:t xml:space="preserve"> </w:t>
      </w:r>
      <w:r w:rsidR="00884B83" w:rsidRPr="0095083E">
        <w:t>№1 «Накопление, группировка и агрегирование информации о предоставленных услугах в ПС БР»</w:t>
      </w:r>
    </w:p>
    <w:p w14:paraId="29864B66" w14:textId="77777777" w:rsidR="0062582E" w:rsidRPr="0095083E" w:rsidRDefault="00CD28CF" w:rsidP="00884B83">
      <w:pPr>
        <w:pStyle w:val="3"/>
        <w:rPr>
          <w:spacing w:val="0"/>
          <w:sz w:val="24"/>
        </w:rPr>
      </w:pPr>
      <w:r>
        <w:rPr>
          <w:caps w:val="0"/>
          <w:spacing w:val="0"/>
          <w:sz w:val="24"/>
        </w:rPr>
        <w:lastRenderedPageBreak/>
        <w:t xml:space="preserve"> </w:t>
      </w:r>
      <w:bookmarkStart w:id="262" w:name="_Toc87950046"/>
      <w:r w:rsidR="00114B90" w:rsidRPr="0095083E">
        <w:rPr>
          <w:caps w:val="0"/>
          <w:spacing w:val="0"/>
          <w:sz w:val="24"/>
        </w:rPr>
        <w:t xml:space="preserve">Описание операции </w:t>
      </w:r>
      <w:r w:rsidR="00884B83" w:rsidRPr="0095083E">
        <w:rPr>
          <w:caps w:val="0"/>
          <w:spacing w:val="0"/>
          <w:sz w:val="24"/>
        </w:rPr>
        <w:t>№1 «Накопление, группировка и агрегирование информации о предоставленных услугах в ПС БР»</w:t>
      </w:r>
      <w:bookmarkEnd w:id="262"/>
    </w:p>
    <w:p w14:paraId="20075D66" w14:textId="77777777" w:rsidR="00D56321" w:rsidRDefault="00040F43" w:rsidP="005C797B">
      <w:pPr>
        <w:pStyle w:val="af8"/>
        <w:tabs>
          <w:tab w:val="center" w:pos="7285"/>
          <w:tab w:val="right" w:pos="14570"/>
        </w:tabs>
        <w:spacing w:before="0"/>
        <w:rPr>
          <w:b w:val="0"/>
          <w:color w:val="auto"/>
        </w:rPr>
      </w:pPr>
      <w:r w:rsidRPr="0095083E">
        <w:rPr>
          <w:b w:val="0"/>
          <w:color w:val="auto"/>
        </w:rPr>
        <w:tab/>
      </w:r>
      <w:r w:rsidR="00D56321" w:rsidRPr="0095083E">
        <w:rPr>
          <w:b w:val="0"/>
          <w:color w:val="auto"/>
        </w:rPr>
        <w:t xml:space="preserve">Таблица </w:t>
      </w:r>
      <w:r w:rsidR="00086483" w:rsidRPr="0095083E">
        <w:rPr>
          <w:b w:val="0"/>
          <w:color w:val="auto"/>
        </w:rPr>
        <w:t>2</w:t>
      </w:r>
      <w:r w:rsidR="00D56321" w:rsidRPr="0095083E">
        <w:rPr>
          <w:b w:val="0"/>
          <w:color w:val="auto"/>
        </w:rPr>
        <w:t xml:space="preserve">. Описание операции </w:t>
      </w:r>
      <w:r w:rsidR="00884B83" w:rsidRPr="0095083E">
        <w:rPr>
          <w:b w:val="0"/>
          <w:color w:val="auto"/>
        </w:rPr>
        <w:t>№1 «Накопление, группировка и агрегирование информации о предоставленных услугах в ПС БР»</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410"/>
        <w:gridCol w:w="2410"/>
        <w:gridCol w:w="1700"/>
        <w:gridCol w:w="2270"/>
        <w:gridCol w:w="2832"/>
        <w:gridCol w:w="2372"/>
      </w:tblGrid>
      <w:tr w:rsidR="0052503B" w:rsidRPr="00C8509D" w14:paraId="5B1FB193" w14:textId="77777777" w:rsidTr="008046E9">
        <w:trPr>
          <w:tblHeader/>
          <w:jc w:val="right"/>
        </w:trPr>
        <w:tc>
          <w:tcPr>
            <w:tcW w:w="192"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5596E79F" w14:textId="77777777" w:rsidR="0052503B" w:rsidRPr="00995A54" w:rsidRDefault="0052503B" w:rsidP="00BA2F26">
            <w:pPr>
              <w:pStyle w:val="afffa"/>
              <w:spacing w:before="45" w:after="45"/>
              <w:rPr>
                <w:color w:val="FFFFFF" w:themeColor="background1"/>
                <w:sz w:val="24"/>
                <w:szCs w:val="24"/>
              </w:rPr>
            </w:pPr>
            <w:r w:rsidRPr="00995A54">
              <w:rPr>
                <w:color w:val="FFFFFF" w:themeColor="background1"/>
                <w:sz w:val="24"/>
                <w:szCs w:val="24"/>
              </w:rPr>
              <w:t>№</w:t>
            </w:r>
          </w:p>
        </w:tc>
        <w:tc>
          <w:tcPr>
            <w:tcW w:w="828"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1940A93D" w14:textId="77777777" w:rsidR="0052503B" w:rsidRPr="00BA2F26" w:rsidRDefault="0052503B" w:rsidP="00BA2F26">
            <w:pPr>
              <w:pStyle w:val="afffa"/>
              <w:spacing w:before="45" w:after="45"/>
              <w:rPr>
                <w:color w:val="FFFFFF" w:themeColor="background1"/>
                <w:sz w:val="24"/>
                <w:szCs w:val="24"/>
              </w:rPr>
            </w:pPr>
            <w:r w:rsidRPr="00BA2F26">
              <w:rPr>
                <w:color w:val="FFFFFF" w:themeColor="background1"/>
                <w:sz w:val="24"/>
                <w:szCs w:val="24"/>
              </w:rPr>
              <w:t>Операция и ее код</w:t>
            </w:r>
          </w:p>
        </w:tc>
        <w:tc>
          <w:tcPr>
            <w:tcW w:w="828"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60A940E8" w14:textId="77777777" w:rsidR="0052503B" w:rsidRPr="00BA2F26" w:rsidRDefault="0052503B" w:rsidP="00BA2F26">
            <w:pPr>
              <w:pStyle w:val="afffa"/>
              <w:spacing w:before="45" w:after="45"/>
              <w:rPr>
                <w:color w:val="FFFFFF" w:themeColor="background1"/>
                <w:sz w:val="24"/>
                <w:szCs w:val="24"/>
              </w:rPr>
            </w:pPr>
            <w:r w:rsidRPr="00BA2F26">
              <w:rPr>
                <w:color w:val="FFFFFF" w:themeColor="background1"/>
                <w:sz w:val="24"/>
                <w:szCs w:val="24"/>
              </w:rPr>
              <w:t>Описание операции</w:t>
            </w:r>
          </w:p>
        </w:tc>
        <w:tc>
          <w:tcPr>
            <w:tcW w:w="584"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582BE384" w14:textId="77777777" w:rsidR="0052503B" w:rsidRPr="00BA2F26" w:rsidRDefault="0052503B" w:rsidP="00BA2F26">
            <w:pPr>
              <w:pStyle w:val="afffa"/>
              <w:spacing w:before="45" w:after="45"/>
              <w:rPr>
                <w:color w:val="FFFFFF" w:themeColor="background1"/>
                <w:sz w:val="24"/>
                <w:szCs w:val="24"/>
              </w:rPr>
            </w:pPr>
            <w:r w:rsidRPr="00BA2F26">
              <w:rPr>
                <w:color w:val="FFFFFF" w:themeColor="background1"/>
                <w:sz w:val="24"/>
                <w:szCs w:val="24"/>
              </w:rPr>
              <w:t>Исполнитель</w:t>
            </w:r>
          </w:p>
        </w:tc>
        <w:tc>
          <w:tcPr>
            <w:tcW w:w="780"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26C413A0" w14:textId="77777777" w:rsidR="0052503B" w:rsidRPr="000B5865" w:rsidRDefault="0052503B" w:rsidP="00BA2F26">
            <w:pPr>
              <w:pStyle w:val="afffa"/>
              <w:spacing w:before="45" w:after="45"/>
              <w:rPr>
                <w:color w:val="FFFFFF" w:themeColor="background1"/>
                <w:sz w:val="24"/>
                <w:szCs w:val="24"/>
              </w:rPr>
            </w:pPr>
            <w:r w:rsidRPr="000B5865">
              <w:rPr>
                <w:color w:val="FFFFFF" w:themeColor="background1"/>
                <w:sz w:val="24"/>
                <w:szCs w:val="24"/>
              </w:rPr>
              <w:t>Входные данные</w:t>
            </w:r>
          </w:p>
        </w:tc>
        <w:tc>
          <w:tcPr>
            <w:tcW w:w="973"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4B319E57" w14:textId="77777777" w:rsidR="0052503B" w:rsidRPr="00076B1C" w:rsidRDefault="0052503B" w:rsidP="00BA2F26">
            <w:pPr>
              <w:pStyle w:val="afffa"/>
              <w:spacing w:before="45" w:after="45"/>
              <w:rPr>
                <w:color w:val="FFFFFF" w:themeColor="background1"/>
                <w:sz w:val="24"/>
                <w:szCs w:val="24"/>
              </w:rPr>
            </w:pPr>
            <w:r w:rsidRPr="00076B1C">
              <w:rPr>
                <w:color w:val="FFFFFF" w:themeColor="background1"/>
                <w:sz w:val="24"/>
                <w:szCs w:val="24"/>
              </w:rPr>
              <w:t>Результаты</w:t>
            </w:r>
          </w:p>
        </w:tc>
        <w:tc>
          <w:tcPr>
            <w:tcW w:w="815"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499458CE" w14:textId="77777777" w:rsidR="0052503B" w:rsidRPr="002A2B73" w:rsidRDefault="0052503B" w:rsidP="00BA2F26">
            <w:pPr>
              <w:pStyle w:val="afffa"/>
              <w:spacing w:before="45" w:after="45"/>
              <w:rPr>
                <w:color w:val="FFFFFF" w:themeColor="background1"/>
                <w:sz w:val="24"/>
                <w:szCs w:val="24"/>
              </w:rPr>
            </w:pPr>
            <w:r w:rsidRPr="002A2B73">
              <w:rPr>
                <w:color w:val="FFFFFF" w:themeColor="background1"/>
                <w:sz w:val="24"/>
                <w:szCs w:val="24"/>
              </w:rPr>
              <w:t>Информационный сервис</w:t>
            </w:r>
          </w:p>
        </w:tc>
      </w:tr>
      <w:tr w:rsidR="0052503B" w:rsidRPr="00C8509D" w14:paraId="39772505"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EC2CF7" w14:textId="77777777" w:rsidR="0052503B" w:rsidRPr="00995A54" w:rsidRDefault="0052503B" w:rsidP="00BA2F26">
            <w:pPr>
              <w:pStyle w:val="afffc"/>
              <w:spacing w:before="45" w:after="45"/>
              <w:jc w:val="center"/>
              <w:rPr>
                <w:color w:val="auto"/>
                <w:sz w:val="24"/>
                <w:szCs w:val="24"/>
              </w:rPr>
            </w:pPr>
            <w:r w:rsidRPr="00995A54">
              <w:rPr>
                <w:color w:val="auto"/>
                <w:sz w:val="24"/>
                <w:szCs w:val="24"/>
              </w:rPr>
              <w:t>1</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485F465" w14:textId="77777777" w:rsidR="0052503B" w:rsidRPr="00BA2F26" w:rsidRDefault="0052503B" w:rsidP="00BA2F26">
            <w:pPr>
              <w:pStyle w:val="afffb"/>
              <w:spacing w:before="45" w:after="45"/>
              <w:rPr>
                <w:color w:val="auto"/>
                <w:sz w:val="24"/>
                <w:szCs w:val="24"/>
              </w:rPr>
            </w:pPr>
            <w:r w:rsidRPr="00BA2F26">
              <w:rPr>
                <w:color w:val="auto"/>
                <w:sz w:val="24"/>
                <w:szCs w:val="24"/>
              </w:rPr>
              <w:t>Накопление информации о предоставленных услугах</w:t>
            </w:r>
            <w:r w:rsidR="00FB3E49">
              <w:rPr>
                <w:color w:val="auto"/>
                <w:sz w:val="24"/>
                <w:szCs w:val="24"/>
              </w:rPr>
              <w:t xml:space="preserve"> в ПС БР</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FD996A" w14:textId="1ED90013" w:rsidR="0052503B" w:rsidRPr="000B5865" w:rsidRDefault="0052503B" w:rsidP="00FD0584">
            <w:pPr>
              <w:pStyle w:val="afffb"/>
              <w:spacing w:before="45" w:after="45"/>
              <w:rPr>
                <w:color w:val="auto"/>
                <w:sz w:val="24"/>
                <w:szCs w:val="24"/>
              </w:rPr>
            </w:pPr>
            <w:r w:rsidRPr="00BA2F26">
              <w:rPr>
                <w:color w:val="auto"/>
                <w:sz w:val="24"/>
                <w:szCs w:val="24"/>
              </w:rPr>
              <w:t>Определено п.</w:t>
            </w:r>
            <w:del w:id="263" w:author="Панова Дарья Андреевна" w:date="2022-03-09T11:44:00Z">
              <w:r w:rsidRPr="00BA2F26" w:rsidDel="00FD0584">
                <w:rPr>
                  <w:color w:val="auto"/>
                  <w:sz w:val="24"/>
                  <w:szCs w:val="24"/>
                </w:rPr>
                <w:delText>2</w:delText>
              </w:r>
            </w:del>
            <w:ins w:id="264" w:author="Панова Дарья Андреевна" w:date="2022-03-09T11:44:00Z">
              <w:r w:rsidR="00FD0584">
                <w:rPr>
                  <w:color w:val="auto"/>
                  <w:sz w:val="24"/>
                  <w:szCs w:val="24"/>
                </w:rPr>
                <w:t>3</w:t>
              </w:r>
            </w:ins>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F33F5D" w14:textId="77777777" w:rsidR="0052503B" w:rsidRPr="00076B1C" w:rsidRDefault="0052503B" w:rsidP="00BA2F26">
            <w:pPr>
              <w:pStyle w:val="afffb"/>
              <w:spacing w:before="45" w:after="45"/>
              <w:rPr>
                <w:color w:val="auto"/>
                <w:sz w:val="24"/>
                <w:szCs w:val="24"/>
              </w:rPr>
            </w:pPr>
            <w:r w:rsidRPr="00076B1C">
              <w:rPr>
                <w:color w:val="auto"/>
                <w:sz w:val="24"/>
                <w:szCs w:val="24"/>
              </w:rPr>
              <w:t>РАБИС-НП, ТПК САБС</w:t>
            </w:r>
          </w:p>
          <w:p w14:paraId="66D2B40A" w14:textId="77777777" w:rsidR="0052503B" w:rsidRPr="002A2B73" w:rsidRDefault="0052503B" w:rsidP="00BA2F26">
            <w:pPr>
              <w:pStyle w:val="afffb"/>
              <w:spacing w:before="45" w:after="45"/>
              <w:rPr>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C51DAFE" w14:textId="77777777" w:rsidR="0052503B" w:rsidRPr="004D7BE5" w:rsidRDefault="0052503B" w:rsidP="00BA2F26">
            <w:pPr>
              <w:pStyle w:val="afffb"/>
              <w:spacing w:before="45" w:after="45"/>
              <w:rPr>
                <w:color w:val="auto"/>
                <w:sz w:val="24"/>
                <w:szCs w:val="24"/>
              </w:rPr>
            </w:pPr>
            <w:r w:rsidRPr="004D7BE5">
              <w:rPr>
                <w:color w:val="auto"/>
                <w:sz w:val="24"/>
                <w:szCs w:val="24"/>
              </w:rPr>
              <w:t xml:space="preserve">Ежедневно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4B29AD" w14:textId="7C18CDD0" w:rsidR="0052503B" w:rsidRPr="00FF5B7C" w:rsidRDefault="0052503B" w:rsidP="002B4393">
            <w:pPr>
              <w:pStyle w:val="afffb"/>
              <w:spacing w:before="45" w:after="45"/>
              <w:rPr>
                <w:color w:val="auto"/>
                <w:sz w:val="24"/>
                <w:szCs w:val="24"/>
              </w:rPr>
            </w:pPr>
            <w:r w:rsidRPr="00FF5B7C">
              <w:rPr>
                <w:color w:val="auto"/>
                <w:sz w:val="24"/>
                <w:szCs w:val="24"/>
              </w:rPr>
              <w:t>Информация накоплена, далее операци</w:t>
            </w:r>
            <w:del w:id="265" w:author="Панова Дарья Андреевна" w:date="2022-03-09T11:53:00Z">
              <w:r w:rsidRPr="00FF5B7C" w:rsidDel="002B4393">
                <w:rPr>
                  <w:color w:val="auto"/>
                  <w:sz w:val="24"/>
                  <w:szCs w:val="24"/>
                </w:rPr>
                <w:delText>я</w:delText>
              </w:r>
            </w:del>
            <w:ins w:id="266" w:author="Панова Дарья Андреевна" w:date="2022-03-09T11:53:00Z">
              <w:r w:rsidR="002B4393">
                <w:rPr>
                  <w:color w:val="auto"/>
                  <w:sz w:val="24"/>
                  <w:szCs w:val="24"/>
                </w:rPr>
                <w:t>и</w:t>
              </w:r>
            </w:ins>
            <w:r w:rsidRPr="00FF5B7C">
              <w:rPr>
                <w:color w:val="auto"/>
                <w:sz w:val="24"/>
                <w:szCs w:val="24"/>
              </w:rPr>
              <w:t xml:space="preserve"> №</w:t>
            </w:r>
            <w:del w:id="267" w:author="Панова Дарья Андреевна" w:date="2022-03-09T11:53:00Z">
              <w:r w:rsidRPr="00FF5B7C" w:rsidDel="002B4393">
                <w:rPr>
                  <w:color w:val="auto"/>
                  <w:sz w:val="24"/>
                  <w:szCs w:val="24"/>
                </w:rPr>
                <w:delText>2</w:delText>
              </w:r>
            </w:del>
            <w:ins w:id="268" w:author="Панова Дарья Андреевна" w:date="2022-03-09T11:53:00Z">
              <w:r w:rsidR="002B4393">
                <w:rPr>
                  <w:color w:val="auto"/>
                  <w:sz w:val="24"/>
                  <w:szCs w:val="24"/>
                </w:rPr>
                <w:t>3-8</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D8A9ECC" w14:textId="77777777" w:rsidR="0052503B" w:rsidRPr="00071607" w:rsidRDefault="0052503B" w:rsidP="00BA2F26">
            <w:pPr>
              <w:pStyle w:val="afffb"/>
              <w:spacing w:before="45" w:after="45"/>
              <w:rPr>
                <w:color w:val="auto"/>
                <w:sz w:val="24"/>
                <w:szCs w:val="24"/>
              </w:rPr>
            </w:pPr>
            <w:r w:rsidRPr="00071607">
              <w:rPr>
                <w:color w:val="auto"/>
                <w:sz w:val="24"/>
                <w:szCs w:val="24"/>
              </w:rPr>
              <w:t>РАБИС-НП, ТПК САБС</w:t>
            </w:r>
          </w:p>
          <w:p w14:paraId="49FAE6DA" w14:textId="77777777" w:rsidR="0052503B" w:rsidRPr="00B53B8D" w:rsidRDefault="0052503B" w:rsidP="00BA2F26">
            <w:pPr>
              <w:pStyle w:val="afffb"/>
              <w:spacing w:before="45" w:after="45"/>
              <w:rPr>
                <w:color w:val="auto"/>
                <w:sz w:val="24"/>
                <w:szCs w:val="24"/>
              </w:rPr>
            </w:pPr>
            <w:r w:rsidRPr="00B53B8D">
              <w:rPr>
                <w:color w:val="auto"/>
                <w:sz w:val="24"/>
                <w:szCs w:val="24"/>
              </w:rPr>
              <w:t>ОПКЦ СБП</w:t>
            </w:r>
          </w:p>
        </w:tc>
      </w:tr>
      <w:tr w:rsidR="00514A6D" w:rsidRPr="00C8509D" w14:paraId="5E415B8E" w14:textId="77777777" w:rsidTr="008046E9">
        <w:trPr>
          <w:jc w:val="right"/>
          <w:ins w:id="269" w:author="Панова Дарья Андреевна" w:date="2022-03-09T11:50:00Z"/>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0C9CA0" w14:textId="0C622C28" w:rsidR="00514A6D" w:rsidRPr="00514A6D" w:rsidRDefault="00514A6D" w:rsidP="00BA2F26">
            <w:pPr>
              <w:pStyle w:val="afffc"/>
              <w:spacing w:before="45" w:after="45"/>
              <w:jc w:val="center"/>
              <w:rPr>
                <w:ins w:id="270" w:author="Панова Дарья Андреевна" w:date="2022-03-09T11:50:00Z"/>
                <w:color w:val="auto"/>
                <w:sz w:val="24"/>
                <w:szCs w:val="24"/>
                <w:lang w:val="en-US"/>
                <w:rPrChange w:id="271" w:author="Панова Дарья Андреевна" w:date="2022-03-09T11:50:00Z">
                  <w:rPr>
                    <w:ins w:id="272" w:author="Панова Дарья Андреевна" w:date="2022-03-09T11:50:00Z"/>
                    <w:color w:val="auto"/>
                    <w:sz w:val="24"/>
                    <w:szCs w:val="24"/>
                  </w:rPr>
                </w:rPrChange>
              </w:rPr>
            </w:pPr>
            <w:ins w:id="273" w:author="Панова Дарья Андреевна" w:date="2022-03-09T11:50:00Z">
              <w:r>
                <w:rPr>
                  <w:color w:val="auto"/>
                  <w:sz w:val="24"/>
                  <w:szCs w:val="24"/>
                  <w:lang w:val="en-US"/>
                </w:rPr>
                <w:t>2</w:t>
              </w:r>
            </w:ins>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E185D0" w14:textId="48C631DB" w:rsidR="00514A6D" w:rsidRPr="00514A6D" w:rsidRDefault="00514A6D" w:rsidP="00BA2F26">
            <w:pPr>
              <w:pStyle w:val="afffb"/>
              <w:spacing w:before="45" w:after="45"/>
              <w:rPr>
                <w:ins w:id="274" w:author="Панова Дарья Андреевна" w:date="2022-03-09T11:50:00Z"/>
                <w:color w:val="auto"/>
                <w:sz w:val="24"/>
                <w:szCs w:val="24"/>
              </w:rPr>
            </w:pPr>
            <w:ins w:id="275" w:author="Панова Дарья Андреевна" w:date="2022-03-09T11:50:00Z">
              <w:r>
                <w:rPr>
                  <w:color w:val="auto"/>
                  <w:sz w:val="24"/>
                  <w:szCs w:val="24"/>
                </w:rPr>
                <w:t>Накопление информации о предоставленных услугах, полученной из ПБО</w:t>
              </w:r>
            </w:ins>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D72E51" w14:textId="0C7FE33F" w:rsidR="00514A6D" w:rsidRPr="00BA2F26" w:rsidRDefault="00514A6D" w:rsidP="00FD0584">
            <w:pPr>
              <w:pStyle w:val="afffb"/>
              <w:spacing w:before="45" w:after="45"/>
              <w:rPr>
                <w:ins w:id="276" w:author="Панова Дарья Андреевна" w:date="2022-03-09T11:50:00Z"/>
                <w:color w:val="auto"/>
                <w:sz w:val="24"/>
                <w:szCs w:val="24"/>
              </w:rPr>
            </w:pPr>
            <w:ins w:id="277" w:author="Панова Дарья Андреевна" w:date="2022-03-09T11:51:00Z">
              <w:r w:rsidRPr="00BA2F26">
                <w:rPr>
                  <w:color w:val="auto"/>
                  <w:sz w:val="24"/>
                  <w:szCs w:val="24"/>
                </w:rPr>
                <w:t>Определено п.</w:t>
              </w:r>
              <w:r>
                <w:rPr>
                  <w:color w:val="auto"/>
                  <w:sz w:val="24"/>
                  <w:szCs w:val="24"/>
                </w:rPr>
                <w:t>3</w:t>
              </w:r>
              <w:r w:rsidRPr="00BA2F26">
                <w:rPr>
                  <w:color w:val="auto"/>
                  <w:sz w:val="24"/>
                  <w:szCs w:val="24"/>
                </w:rPr>
                <w:t>.1.3.1 раздела «Описание функций»</w:t>
              </w:r>
            </w:ins>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210E199" w14:textId="77777777" w:rsidR="00514A6D" w:rsidRPr="00076B1C" w:rsidRDefault="00514A6D" w:rsidP="00514A6D">
            <w:pPr>
              <w:pStyle w:val="afffb"/>
              <w:spacing w:before="45" w:after="45"/>
              <w:rPr>
                <w:ins w:id="278" w:author="Панова Дарья Андреевна" w:date="2022-03-09T11:51:00Z"/>
                <w:color w:val="auto"/>
                <w:sz w:val="24"/>
                <w:szCs w:val="24"/>
              </w:rPr>
            </w:pPr>
            <w:ins w:id="279" w:author="Панова Дарья Андреевна" w:date="2022-03-09T11:51:00Z">
              <w:r w:rsidRPr="00076B1C">
                <w:rPr>
                  <w:color w:val="auto"/>
                  <w:sz w:val="24"/>
                  <w:szCs w:val="24"/>
                </w:rPr>
                <w:t>РАБИС-НП, ТПК САБС</w:t>
              </w:r>
            </w:ins>
          </w:p>
          <w:p w14:paraId="7A18A447" w14:textId="77777777" w:rsidR="00514A6D" w:rsidRPr="00076B1C" w:rsidRDefault="00514A6D" w:rsidP="00BA2F26">
            <w:pPr>
              <w:pStyle w:val="afffb"/>
              <w:spacing w:before="45" w:after="45"/>
              <w:rPr>
                <w:ins w:id="280" w:author="Панова Дарья Андреевна" w:date="2022-03-09T11:50:00Z"/>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633A3F" w14:textId="4CAB80AD" w:rsidR="00514A6D" w:rsidRPr="004D7BE5" w:rsidRDefault="00514A6D" w:rsidP="00BA2F26">
            <w:pPr>
              <w:pStyle w:val="afffb"/>
              <w:spacing w:before="45" w:after="45"/>
              <w:rPr>
                <w:ins w:id="281" w:author="Панова Дарья Андреевна" w:date="2022-03-09T11:50:00Z"/>
                <w:color w:val="auto"/>
                <w:sz w:val="24"/>
                <w:szCs w:val="24"/>
              </w:rPr>
            </w:pPr>
            <w:ins w:id="282" w:author="Панова Дарья Андреевна" w:date="2022-03-09T11:51:00Z">
              <w:r>
                <w:rPr>
                  <w:color w:val="auto"/>
                  <w:sz w:val="24"/>
                  <w:szCs w:val="24"/>
                </w:rPr>
                <w:t>Информация из ПБО получена</w:t>
              </w:r>
            </w:ins>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BE3F81" w14:textId="5E1B523E" w:rsidR="00514A6D" w:rsidRPr="00FF5B7C" w:rsidRDefault="00514A6D" w:rsidP="00BA2F26">
            <w:pPr>
              <w:pStyle w:val="afffb"/>
              <w:spacing w:before="45" w:after="45"/>
              <w:rPr>
                <w:ins w:id="283" w:author="Панова Дарья Андреевна" w:date="2022-03-09T11:50:00Z"/>
                <w:color w:val="auto"/>
                <w:sz w:val="24"/>
                <w:szCs w:val="24"/>
              </w:rPr>
            </w:pPr>
            <w:ins w:id="284" w:author="Панова Дарья Андреевна" w:date="2022-03-09T11:51:00Z">
              <w:r>
                <w:rPr>
                  <w:color w:val="auto"/>
                  <w:sz w:val="24"/>
                  <w:szCs w:val="24"/>
                </w:rPr>
                <w:t>Информация накоплена, далее</w:t>
              </w:r>
            </w:ins>
            <w:ins w:id="285" w:author="Панова Дарья Андреевна" w:date="2022-03-09T11:52:00Z">
              <w:r>
                <w:rPr>
                  <w:color w:val="auto"/>
                  <w:sz w:val="24"/>
                  <w:szCs w:val="24"/>
                </w:rPr>
                <w:t xml:space="preserve"> операции</w:t>
              </w:r>
            </w:ins>
            <w:ins w:id="286" w:author="Панова Дарья Андреевна" w:date="2022-03-09T11:53:00Z">
              <w:r w:rsidR="002B4393">
                <w:rPr>
                  <w:color w:val="auto"/>
                  <w:sz w:val="24"/>
                  <w:szCs w:val="24"/>
                </w:rPr>
                <w:t xml:space="preserve"> №3-8</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970FAE" w14:textId="36649988" w:rsidR="00514A6D" w:rsidRPr="00071607" w:rsidRDefault="00514A6D" w:rsidP="00514A6D">
            <w:pPr>
              <w:pStyle w:val="afffb"/>
              <w:spacing w:before="45" w:after="45"/>
              <w:rPr>
                <w:ins w:id="287" w:author="Панова Дарья Андреевна" w:date="2022-03-09T11:50:00Z"/>
                <w:color w:val="auto"/>
                <w:sz w:val="24"/>
                <w:szCs w:val="24"/>
              </w:rPr>
            </w:pPr>
            <w:ins w:id="288" w:author="Панова Дарья Андреевна" w:date="2022-03-09T11:52:00Z">
              <w:r w:rsidRPr="00071607">
                <w:rPr>
                  <w:color w:val="auto"/>
                  <w:sz w:val="24"/>
                  <w:szCs w:val="24"/>
                </w:rPr>
                <w:t>РАБИС-НП, ТПК САБС</w:t>
              </w:r>
            </w:ins>
          </w:p>
        </w:tc>
      </w:tr>
      <w:tr w:rsidR="0052503B" w:rsidRPr="00C8509D" w14:paraId="06B36410"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AD3F2E8" w14:textId="7E7352F7" w:rsidR="0052503B" w:rsidRPr="00995A54" w:rsidRDefault="00604799" w:rsidP="00BA2F26">
            <w:pPr>
              <w:pStyle w:val="afffc"/>
              <w:spacing w:before="45" w:after="45"/>
              <w:jc w:val="center"/>
              <w:rPr>
                <w:color w:val="auto"/>
                <w:sz w:val="24"/>
                <w:szCs w:val="24"/>
              </w:rPr>
            </w:pPr>
            <w:ins w:id="289" w:author="Панова Дарья Андреевна" w:date="2022-03-09T11:52:00Z">
              <w:r>
                <w:rPr>
                  <w:color w:val="auto"/>
                  <w:sz w:val="24"/>
                  <w:szCs w:val="24"/>
                </w:rPr>
                <w:t>3</w:t>
              </w:r>
            </w:ins>
            <w:del w:id="290" w:author="Панова Дарья Андреевна" w:date="2022-03-09T11:52:00Z">
              <w:r w:rsidR="0052503B" w:rsidRPr="00995A54" w:rsidDel="00604799">
                <w:rPr>
                  <w:color w:val="auto"/>
                  <w:sz w:val="24"/>
                  <w:szCs w:val="24"/>
                </w:rPr>
                <w:delText>2</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1A69B4" w14:textId="77777777" w:rsidR="0052503B" w:rsidRPr="00BA2F26" w:rsidRDefault="0052503B" w:rsidP="00BA2F26">
            <w:pPr>
              <w:pStyle w:val="afffb"/>
              <w:spacing w:before="45" w:after="45"/>
              <w:rPr>
                <w:color w:val="auto"/>
                <w:sz w:val="24"/>
                <w:szCs w:val="24"/>
              </w:rPr>
            </w:pPr>
            <w:r w:rsidRPr="00BA2F26">
              <w:rPr>
                <w:color w:val="auto"/>
                <w:sz w:val="24"/>
                <w:szCs w:val="24"/>
              </w:rPr>
              <w:t>Группировка информации о предоставленных услугах в сервисе срочного перевода</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55D371" w14:textId="2E692E2F" w:rsidR="0052503B" w:rsidRPr="000B5865" w:rsidRDefault="0052503B" w:rsidP="00CC42C4">
            <w:pPr>
              <w:pStyle w:val="afffb"/>
              <w:spacing w:before="45" w:after="45"/>
              <w:rPr>
                <w:color w:val="auto"/>
                <w:sz w:val="24"/>
                <w:szCs w:val="24"/>
              </w:rPr>
            </w:pPr>
            <w:r w:rsidRPr="00BA2F26">
              <w:rPr>
                <w:color w:val="auto"/>
                <w:sz w:val="24"/>
                <w:szCs w:val="24"/>
              </w:rPr>
              <w:t>Определено п.</w:t>
            </w:r>
            <w:del w:id="291" w:author="Панова Дарья Андреевна" w:date="2022-03-09T11:49:00Z">
              <w:r w:rsidRPr="00BA2F26" w:rsidDel="00CC42C4">
                <w:rPr>
                  <w:color w:val="auto"/>
                  <w:sz w:val="24"/>
                  <w:szCs w:val="24"/>
                </w:rPr>
                <w:delText>2</w:delText>
              </w:r>
            </w:del>
            <w:ins w:id="292" w:author="Панова Дарья Андреевна" w:date="2022-03-09T11:49:00Z">
              <w:r w:rsidR="00CC42C4" w:rsidRPr="00514A6D">
                <w:rPr>
                  <w:color w:val="auto"/>
                  <w:sz w:val="24"/>
                  <w:szCs w:val="24"/>
                  <w:rPrChange w:id="293" w:author="Панова Дарья Андреевна" w:date="2022-03-09T11:50:00Z">
                    <w:rPr>
                      <w:color w:val="auto"/>
                      <w:sz w:val="24"/>
                      <w:szCs w:val="24"/>
                      <w:lang w:val="en-US"/>
                    </w:rPr>
                  </w:rPrChange>
                </w:rPr>
                <w:t>3</w:t>
              </w:r>
            </w:ins>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79D609A" w14:textId="77777777" w:rsidR="0052503B" w:rsidRPr="00076B1C" w:rsidRDefault="0052503B" w:rsidP="00BA2F26">
            <w:pPr>
              <w:pStyle w:val="afffb"/>
              <w:spacing w:before="45" w:after="45"/>
              <w:rPr>
                <w:color w:val="auto"/>
                <w:sz w:val="24"/>
                <w:szCs w:val="24"/>
              </w:rPr>
            </w:pPr>
            <w:r w:rsidRPr="00076B1C">
              <w:rPr>
                <w:color w:val="auto"/>
                <w:sz w:val="24"/>
                <w:szCs w:val="24"/>
              </w:rPr>
              <w:t>РАБИС-НП, ТПК САБС</w:t>
            </w:r>
          </w:p>
          <w:p w14:paraId="1B8FE9E3" w14:textId="77777777" w:rsidR="0052503B" w:rsidRPr="002A2B73" w:rsidRDefault="0052503B" w:rsidP="00BA2F26">
            <w:pPr>
              <w:pStyle w:val="afffb"/>
              <w:spacing w:before="45" w:after="45"/>
              <w:rPr>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0C5931" w14:textId="77777777" w:rsidR="0052503B" w:rsidRPr="004D7BE5" w:rsidRDefault="0052503B" w:rsidP="00BA2F26">
            <w:pPr>
              <w:pStyle w:val="afffb"/>
              <w:spacing w:before="45" w:after="45"/>
              <w:rPr>
                <w:color w:val="auto"/>
                <w:sz w:val="24"/>
                <w:szCs w:val="24"/>
              </w:rPr>
            </w:pPr>
            <w:r w:rsidRPr="004D7BE5">
              <w:rPr>
                <w:color w:val="auto"/>
                <w:sz w:val="24"/>
                <w:szCs w:val="24"/>
              </w:rPr>
              <w:t xml:space="preserve">Накопленная информация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3C6A1B1" w14:textId="58403D05" w:rsidR="0052503B" w:rsidRPr="00B53B8D" w:rsidRDefault="0052503B" w:rsidP="00366022">
            <w:pPr>
              <w:pStyle w:val="afffb"/>
              <w:spacing w:before="45" w:after="45"/>
              <w:rPr>
                <w:color w:val="auto"/>
                <w:sz w:val="24"/>
                <w:szCs w:val="24"/>
              </w:rPr>
            </w:pPr>
            <w:r w:rsidRPr="00FF5B7C">
              <w:rPr>
                <w:color w:val="auto"/>
                <w:sz w:val="24"/>
                <w:szCs w:val="24"/>
              </w:rPr>
              <w:t xml:space="preserve">Информация об услугах по переводу </w:t>
            </w:r>
            <w:r w:rsidR="00366022">
              <w:rPr>
                <w:color w:val="auto"/>
                <w:sz w:val="24"/>
                <w:szCs w:val="24"/>
              </w:rPr>
              <w:t>денежных средств</w:t>
            </w:r>
            <w:r w:rsidR="00366022" w:rsidRPr="00FF5B7C">
              <w:rPr>
                <w:color w:val="auto"/>
                <w:sz w:val="24"/>
                <w:szCs w:val="24"/>
              </w:rPr>
              <w:t xml:space="preserve"> </w:t>
            </w:r>
            <w:r w:rsidRPr="00FF5B7C">
              <w:rPr>
                <w:color w:val="auto"/>
                <w:sz w:val="24"/>
                <w:szCs w:val="24"/>
              </w:rPr>
              <w:t>в сервисе срочного перевод</w:t>
            </w:r>
            <w:r w:rsidRPr="00071607">
              <w:rPr>
                <w:color w:val="auto"/>
                <w:sz w:val="24"/>
                <w:szCs w:val="24"/>
              </w:rPr>
              <w:t>а сгруппирована, далее оп</w:t>
            </w:r>
            <w:r w:rsidRPr="00B53B8D">
              <w:rPr>
                <w:color w:val="auto"/>
                <w:sz w:val="24"/>
                <w:szCs w:val="24"/>
              </w:rPr>
              <w:t>ерация №</w:t>
            </w:r>
            <w:ins w:id="294" w:author="Панова Дарья Андреевна" w:date="2022-03-09T11:53:00Z">
              <w:r w:rsidR="00891380">
                <w:rPr>
                  <w:color w:val="auto"/>
                  <w:sz w:val="24"/>
                  <w:szCs w:val="24"/>
                </w:rPr>
                <w:t>9</w:t>
              </w:r>
            </w:ins>
            <w:del w:id="295" w:author="Панова Дарья Андреевна" w:date="2022-03-09T11:53:00Z">
              <w:r w:rsidRPr="00B53B8D" w:rsidDel="00891380">
                <w:rPr>
                  <w:color w:val="auto"/>
                  <w:sz w:val="24"/>
                  <w:szCs w:val="24"/>
                </w:rPr>
                <w:delText>8</w:delText>
              </w:r>
            </w:del>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35C491" w14:textId="77777777" w:rsidR="0052503B" w:rsidRPr="00896BBE" w:rsidDel="000C2455" w:rsidRDefault="0052503B" w:rsidP="00BA2F26">
            <w:pPr>
              <w:pStyle w:val="afffb"/>
              <w:spacing w:before="45" w:after="45"/>
              <w:rPr>
                <w:del w:id="296" w:author="Панова Дарья Андреевна" w:date="2022-03-09T12:31:00Z"/>
                <w:color w:val="auto"/>
                <w:sz w:val="24"/>
                <w:szCs w:val="24"/>
              </w:rPr>
            </w:pPr>
            <w:r w:rsidRPr="00B53B8D">
              <w:rPr>
                <w:color w:val="auto"/>
                <w:sz w:val="24"/>
                <w:szCs w:val="24"/>
              </w:rPr>
              <w:t xml:space="preserve">РАБИС-НП, ТПК </w:t>
            </w:r>
            <w:r w:rsidRPr="00896BBE">
              <w:rPr>
                <w:color w:val="auto"/>
                <w:sz w:val="24"/>
                <w:szCs w:val="24"/>
              </w:rPr>
              <w:t>САБС</w:t>
            </w:r>
          </w:p>
          <w:p w14:paraId="27C2AA2C" w14:textId="44822A6B" w:rsidR="0052503B" w:rsidRPr="00896BBE" w:rsidDel="00D10421" w:rsidRDefault="0052503B" w:rsidP="00BA2F26">
            <w:pPr>
              <w:pStyle w:val="affc"/>
              <w:spacing w:beforeAutospacing="0" w:after="0" w:afterAutospacing="0"/>
              <w:rPr>
                <w:del w:id="297" w:author="Панова Дарья Андреевна" w:date="2022-03-09T12:28:00Z"/>
                <w:shd w:val="clear" w:color="auto" w:fill="FFFFFF"/>
              </w:rPr>
            </w:pPr>
            <w:del w:id="298" w:author="Панова Дарья Андреевна" w:date="2022-03-09T12:28:00Z">
              <w:r w:rsidRPr="00896BBE" w:rsidDel="00D10421">
                <w:rPr>
                  <w:shd w:val="clear" w:color="auto" w:fill="FFFFFF"/>
                </w:rPr>
                <w:delText xml:space="preserve">Перечень балансовых счетов второго порядка, на которых открыты лицевые счета клиентов, по которым формируется Ведомость предоставленных БР услуг в ПС БР за день (месяц) </w:delText>
              </w:r>
            </w:del>
          </w:p>
          <w:p w14:paraId="72071600" w14:textId="0E348612" w:rsidR="0052503B" w:rsidRPr="00896BBE" w:rsidDel="00D10421" w:rsidRDefault="0052503B" w:rsidP="00BA2F26">
            <w:pPr>
              <w:pStyle w:val="affc"/>
              <w:spacing w:beforeAutospacing="0" w:after="0" w:afterAutospacing="0"/>
              <w:rPr>
                <w:del w:id="299" w:author="Панова Дарья Андреевна" w:date="2022-03-09T12:28:00Z"/>
                <w:shd w:val="clear" w:color="auto" w:fill="FFFFFF"/>
              </w:rPr>
            </w:pPr>
            <w:del w:id="300" w:author="Панова Дарья Андреевна" w:date="2022-03-09T12:28:00Z">
              <w:r w:rsidRPr="00896BBE" w:rsidDel="00D10421">
                <w:rPr>
                  <w:shd w:val="clear" w:color="auto" w:fill="FFFFFF"/>
                </w:rPr>
                <w:delText xml:space="preserve">Перечень операций и балансовых счетов бухгалтерского учета, операции по которым </w:delText>
              </w:r>
              <w:r w:rsidRPr="00896BBE" w:rsidDel="00D10421">
                <w:rPr>
                  <w:shd w:val="clear" w:color="auto" w:fill="FFFFFF"/>
                </w:rPr>
                <w:lastRenderedPageBreak/>
                <w:delText>осуществляются без взимания платы за услуги в ПС БР по переводу денежных средств в ПС БР</w:delText>
              </w:r>
            </w:del>
          </w:p>
          <w:p w14:paraId="14E3EACD" w14:textId="43000162" w:rsidR="0052503B" w:rsidRPr="003F2126" w:rsidRDefault="0052503B" w:rsidP="00D10421">
            <w:pPr>
              <w:pStyle w:val="afffb"/>
              <w:spacing w:before="45" w:after="45"/>
              <w:rPr>
                <w:color w:val="auto"/>
                <w:sz w:val="24"/>
                <w:szCs w:val="24"/>
              </w:rPr>
            </w:pPr>
            <w:del w:id="301" w:author="Панова Дарья Андреевна" w:date="2022-03-09T12:28:00Z">
              <w:r w:rsidRPr="003F2126" w:rsidDel="00D10421">
                <w:rPr>
                  <w:color w:val="auto"/>
                  <w:sz w:val="24"/>
                  <w:szCs w:val="24"/>
                </w:rPr>
                <w:delText xml:space="preserve"> </w:delText>
              </w:r>
            </w:del>
            <w:del w:id="302" w:author="Панова Дарья Андреевна" w:date="2022-03-09T12:29:00Z">
              <w:r w:rsidRPr="003F2126" w:rsidDel="00D10421">
                <w:rPr>
                  <w:color w:val="auto"/>
                  <w:sz w:val="24"/>
                  <w:szCs w:val="24"/>
                </w:rPr>
                <w:delText>Очередь НСР</w:delText>
              </w:r>
            </w:del>
          </w:p>
        </w:tc>
      </w:tr>
      <w:tr w:rsidR="0052503B" w:rsidRPr="00C8509D" w14:paraId="15C8A003"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126606" w14:textId="2942CB3D" w:rsidR="0052503B" w:rsidRPr="00995A54" w:rsidRDefault="00604799" w:rsidP="00BA2F26">
            <w:pPr>
              <w:pStyle w:val="afffc"/>
              <w:spacing w:before="45" w:after="45"/>
              <w:jc w:val="center"/>
              <w:rPr>
                <w:color w:val="auto"/>
                <w:sz w:val="24"/>
                <w:szCs w:val="24"/>
              </w:rPr>
            </w:pPr>
            <w:ins w:id="303" w:author="Панова Дарья Андреевна" w:date="2022-03-09T11:52:00Z">
              <w:r>
                <w:rPr>
                  <w:color w:val="auto"/>
                  <w:sz w:val="24"/>
                  <w:szCs w:val="24"/>
                </w:rPr>
                <w:lastRenderedPageBreak/>
                <w:t>4</w:t>
              </w:r>
            </w:ins>
            <w:del w:id="304" w:author="Панова Дарья Андреевна" w:date="2022-03-09T11:52:00Z">
              <w:r w:rsidR="0052503B" w:rsidRPr="00995A54" w:rsidDel="00604799">
                <w:rPr>
                  <w:color w:val="auto"/>
                  <w:sz w:val="24"/>
                  <w:szCs w:val="24"/>
                </w:rPr>
                <w:delText>3</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E0AE19" w14:textId="77777777" w:rsidR="0052503B" w:rsidRPr="00BA2F26" w:rsidRDefault="0052503B" w:rsidP="00BA2F26">
            <w:pPr>
              <w:pStyle w:val="afffb"/>
              <w:spacing w:before="45" w:after="45"/>
              <w:rPr>
                <w:color w:val="auto"/>
                <w:sz w:val="24"/>
                <w:szCs w:val="24"/>
              </w:rPr>
            </w:pPr>
            <w:r w:rsidRPr="00BA2F26">
              <w:rPr>
                <w:color w:val="auto"/>
                <w:sz w:val="24"/>
                <w:szCs w:val="24"/>
              </w:rPr>
              <w:t>Группировка информации о предоставленных услугах в сервисе несрочного перевода</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583DE94" w14:textId="2ECA15CE" w:rsidR="0052503B" w:rsidRPr="000B5865" w:rsidRDefault="0052503B" w:rsidP="00FD0584">
            <w:pPr>
              <w:pStyle w:val="afffb"/>
              <w:spacing w:before="45" w:after="45"/>
              <w:rPr>
                <w:color w:val="auto"/>
                <w:sz w:val="24"/>
                <w:szCs w:val="24"/>
              </w:rPr>
            </w:pPr>
            <w:r w:rsidRPr="00BA2F26">
              <w:rPr>
                <w:color w:val="auto"/>
                <w:sz w:val="24"/>
                <w:szCs w:val="24"/>
              </w:rPr>
              <w:t>Определено п.</w:t>
            </w:r>
            <w:del w:id="305" w:author="Панова Дарья Андреевна" w:date="2022-03-09T11:44:00Z">
              <w:r w:rsidRPr="00BA2F26" w:rsidDel="00FD0584">
                <w:rPr>
                  <w:color w:val="auto"/>
                  <w:sz w:val="24"/>
                  <w:szCs w:val="24"/>
                </w:rPr>
                <w:delText>2</w:delText>
              </w:r>
            </w:del>
            <w:ins w:id="306" w:author="Панова Дарья Андреевна" w:date="2022-03-09T11:44:00Z">
              <w:r w:rsidR="00FD0584">
                <w:rPr>
                  <w:color w:val="auto"/>
                  <w:sz w:val="24"/>
                  <w:szCs w:val="24"/>
                </w:rPr>
                <w:t>3</w:t>
              </w:r>
            </w:ins>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EFECA60" w14:textId="77777777" w:rsidR="0052503B" w:rsidRPr="00076B1C" w:rsidRDefault="0052503B" w:rsidP="00BA2F26">
            <w:pPr>
              <w:pStyle w:val="afffb"/>
              <w:spacing w:before="45" w:after="45"/>
              <w:rPr>
                <w:color w:val="auto"/>
                <w:sz w:val="24"/>
                <w:szCs w:val="24"/>
              </w:rPr>
            </w:pPr>
            <w:r w:rsidRPr="00076B1C">
              <w:rPr>
                <w:color w:val="auto"/>
                <w:sz w:val="24"/>
                <w:szCs w:val="24"/>
              </w:rPr>
              <w:t>ЦК ПС, ТПК САБС</w:t>
            </w:r>
          </w:p>
          <w:p w14:paraId="6FA6B364" w14:textId="77777777" w:rsidR="0052503B" w:rsidRPr="002A2B73" w:rsidRDefault="0052503B" w:rsidP="00BA2F26">
            <w:pPr>
              <w:pStyle w:val="afffb"/>
              <w:spacing w:before="45" w:after="45"/>
              <w:rPr>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3D0075" w14:textId="77777777" w:rsidR="0052503B" w:rsidRPr="004D7BE5" w:rsidRDefault="0052503B" w:rsidP="00BA2F26">
            <w:pPr>
              <w:pStyle w:val="afffb"/>
              <w:spacing w:before="45" w:after="45"/>
              <w:rPr>
                <w:color w:val="auto"/>
                <w:sz w:val="24"/>
                <w:szCs w:val="24"/>
              </w:rPr>
            </w:pPr>
            <w:r w:rsidRPr="004D7BE5">
              <w:rPr>
                <w:color w:val="auto"/>
                <w:sz w:val="24"/>
                <w:szCs w:val="24"/>
              </w:rPr>
              <w:t xml:space="preserve">Накопленная информация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476F87" w14:textId="3371C940" w:rsidR="0052503B" w:rsidRPr="00FF5B7C" w:rsidRDefault="0052503B" w:rsidP="00366022">
            <w:pPr>
              <w:pStyle w:val="afffb"/>
              <w:spacing w:before="45" w:after="45"/>
              <w:rPr>
                <w:color w:val="auto"/>
                <w:sz w:val="24"/>
                <w:szCs w:val="24"/>
              </w:rPr>
            </w:pPr>
            <w:r w:rsidRPr="00FF5B7C">
              <w:rPr>
                <w:color w:val="auto"/>
                <w:sz w:val="24"/>
                <w:szCs w:val="24"/>
              </w:rPr>
              <w:t xml:space="preserve">Информация об услугах по переводу </w:t>
            </w:r>
            <w:r w:rsidR="00366022">
              <w:rPr>
                <w:color w:val="auto"/>
                <w:sz w:val="24"/>
                <w:szCs w:val="24"/>
              </w:rPr>
              <w:t>денежных средств</w:t>
            </w:r>
            <w:r w:rsidR="00366022" w:rsidRPr="00FF5B7C">
              <w:rPr>
                <w:color w:val="auto"/>
                <w:sz w:val="24"/>
                <w:szCs w:val="24"/>
              </w:rPr>
              <w:t xml:space="preserve"> </w:t>
            </w:r>
            <w:r w:rsidRPr="00FF5B7C">
              <w:rPr>
                <w:color w:val="auto"/>
                <w:sz w:val="24"/>
                <w:szCs w:val="24"/>
              </w:rPr>
              <w:t>в сервисе несрочного перевода сгруппирована, далее операция №</w:t>
            </w:r>
            <w:ins w:id="307" w:author="Панова Дарья Андреевна" w:date="2022-03-09T11:53:00Z">
              <w:r w:rsidR="00891380">
                <w:rPr>
                  <w:color w:val="auto"/>
                  <w:sz w:val="24"/>
                  <w:szCs w:val="24"/>
                </w:rPr>
                <w:t>9</w:t>
              </w:r>
            </w:ins>
            <w:del w:id="308" w:author="Панова Дарья Андреевна" w:date="2022-03-09T11:53:00Z">
              <w:r w:rsidRPr="00FF5B7C" w:rsidDel="00891380">
                <w:rPr>
                  <w:color w:val="auto"/>
                  <w:sz w:val="24"/>
                  <w:szCs w:val="24"/>
                </w:rPr>
                <w:delText>8</w:delText>
              </w:r>
            </w:del>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38E84E2" w14:textId="77777777" w:rsidR="0052503B" w:rsidRPr="00071607" w:rsidDel="000C2455" w:rsidRDefault="0052503B" w:rsidP="00BA2F26">
            <w:pPr>
              <w:pStyle w:val="afffb"/>
              <w:spacing w:before="45" w:after="45"/>
              <w:rPr>
                <w:del w:id="309" w:author="Панова Дарья Андреевна" w:date="2022-03-09T12:31:00Z"/>
                <w:color w:val="auto"/>
                <w:sz w:val="24"/>
                <w:szCs w:val="24"/>
              </w:rPr>
            </w:pPr>
            <w:r w:rsidRPr="00071607">
              <w:rPr>
                <w:color w:val="auto"/>
                <w:sz w:val="24"/>
                <w:szCs w:val="24"/>
              </w:rPr>
              <w:t>РАБИС-НП, ТПК САБС</w:t>
            </w:r>
          </w:p>
          <w:p w14:paraId="2D8C88BA" w14:textId="0D6DA92E" w:rsidR="0052503B" w:rsidRPr="00896BBE" w:rsidDel="00D10421" w:rsidRDefault="0052503B" w:rsidP="00BA2F26">
            <w:pPr>
              <w:pStyle w:val="affc"/>
              <w:spacing w:beforeAutospacing="0" w:after="0" w:afterAutospacing="0"/>
              <w:rPr>
                <w:del w:id="310" w:author="Панова Дарья Андреевна" w:date="2022-03-09T12:28:00Z"/>
                <w:shd w:val="clear" w:color="auto" w:fill="FFFFFF"/>
              </w:rPr>
            </w:pPr>
            <w:del w:id="311" w:author="Панова Дарья Андреевна" w:date="2022-03-09T12:28:00Z">
              <w:r w:rsidRPr="00896BBE" w:rsidDel="00D10421">
                <w:rPr>
                  <w:shd w:val="clear" w:color="auto" w:fill="FFFFFF"/>
                </w:rPr>
                <w:delText xml:space="preserve">Перечень балансовых счетов второго порядка, на которых открыты лицевые счета клиентов, по которым формируется Ведомость предоставленных БР услуг в ПС БР за день (месяц) </w:delText>
              </w:r>
            </w:del>
          </w:p>
          <w:p w14:paraId="03660B03" w14:textId="6682405A" w:rsidR="0052503B" w:rsidRPr="00B53B8D" w:rsidDel="00D10421" w:rsidRDefault="0052503B" w:rsidP="00BA2F26">
            <w:pPr>
              <w:pStyle w:val="affc"/>
              <w:spacing w:beforeAutospacing="0" w:after="0" w:afterAutospacing="0"/>
              <w:rPr>
                <w:del w:id="312" w:author="Панова Дарья Андреевна" w:date="2022-03-09T12:28:00Z"/>
                <w:shd w:val="clear" w:color="auto" w:fill="FFFFFF"/>
              </w:rPr>
            </w:pPr>
            <w:del w:id="313" w:author="Панова Дарья Андреевна" w:date="2022-03-09T12:28:00Z">
              <w:r w:rsidRPr="00B53B8D" w:rsidDel="00D10421">
                <w:rPr>
                  <w:shd w:val="clear" w:color="auto" w:fill="FFFFFF"/>
                </w:rPr>
                <w:delText>Перечень операций и балансовых счетов бухгалтерского учета, операции по которым осуществляются без взимания платы за услуги в ПС БР по переводу денежных средств в ПС БР</w:delText>
              </w:r>
            </w:del>
          </w:p>
          <w:p w14:paraId="7CC1117B" w14:textId="2DEBA67F" w:rsidR="0052503B" w:rsidRPr="00E3321B" w:rsidRDefault="0052503B" w:rsidP="00BA2F26">
            <w:pPr>
              <w:pStyle w:val="afffb"/>
              <w:spacing w:before="45" w:after="45"/>
              <w:rPr>
                <w:color w:val="auto"/>
                <w:sz w:val="24"/>
                <w:szCs w:val="24"/>
              </w:rPr>
            </w:pPr>
            <w:del w:id="314" w:author="Панова Дарья Андреевна" w:date="2022-03-09T12:28:00Z">
              <w:r w:rsidRPr="00E3321B" w:rsidDel="00D10421">
                <w:rPr>
                  <w:color w:val="auto"/>
                  <w:sz w:val="24"/>
                  <w:szCs w:val="24"/>
                </w:rPr>
                <w:delText xml:space="preserve"> Очередь НСР</w:delText>
              </w:r>
            </w:del>
          </w:p>
        </w:tc>
      </w:tr>
      <w:tr w:rsidR="0052503B" w:rsidRPr="00C8509D" w14:paraId="507CE54E"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CAF3E2C" w14:textId="027BA03B" w:rsidR="0052503B" w:rsidRPr="00995A54" w:rsidRDefault="00604799" w:rsidP="00BA2F26">
            <w:pPr>
              <w:pStyle w:val="afffc"/>
              <w:spacing w:before="45" w:after="45"/>
              <w:jc w:val="center"/>
              <w:rPr>
                <w:color w:val="auto"/>
                <w:sz w:val="24"/>
                <w:szCs w:val="24"/>
              </w:rPr>
            </w:pPr>
            <w:ins w:id="315" w:author="Панова Дарья Андреевна" w:date="2022-03-09T11:52:00Z">
              <w:r>
                <w:rPr>
                  <w:color w:val="auto"/>
                  <w:sz w:val="24"/>
                  <w:szCs w:val="24"/>
                </w:rPr>
                <w:lastRenderedPageBreak/>
                <w:t>5</w:t>
              </w:r>
            </w:ins>
            <w:del w:id="316" w:author="Панова Дарья Андреевна" w:date="2022-03-09T11:52:00Z">
              <w:r w:rsidR="0052503B" w:rsidRPr="00995A54" w:rsidDel="00604799">
                <w:rPr>
                  <w:color w:val="auto"/>
                  <w:sz w:val="24"/>
                  <w:szCs w:val="24"/>
                </w:rPr>
                <w:delText>4</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F108D4" w14:textId="77777777" w:rsidR="0052503B" w:rsidRPr="00BA2F26" w:rsidRDefault="0052503B" w:rsidP="00BA2F26">
            <w:pPr>
              <w:pStyle w:val="afffb"/>
              <w:spacing w:before="45" w:after="45"/>
              <w:rPr>
                <w:color w:val="auto"/>
                <w:sz w:val="24"/>
                <w:szCs w:val="24"/>
              </w:rPr>
            </w:pPr>
            <w:r w:rsidRPr="00BA2F26">
              <w:rPr>
                <w:color w:val="auto"/>
                <w:sz w:val="24"/>
                <w:szCs w:val="24"/>
              </w:rPr>
              <w:t>Группировка информации о предоставленных услугах в сервисе быстрых платежей</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ECADF8" w14:textId="0D92F568" w:rsidR="0052503B" w:rsidRPr="000B5865" w:rsidRDefault="0052503B" w:rsidP="00FD0584">
            <w:pPr>
              <w:pStyle w:val="afffb"/>
              <w:spacing w:before="45" w:after="45"/>
              <w:rPr>
                <w:color w:val="auto"/>
                <w:sz w:val="24"/>
                <w:szCs w:val="24"/>
              </w:rPr>
            </w:pPr>
            <w:r w:rsidRPr="00BA2F26">
              <w:rPr>
                <w:color w:val="auto"/>
                <w:sz w:val="24"/>
                <w:szCs w:val="24"/>
              </w:rPr>
              <w:t>Определено п.</w:t>
            </w:r>
            <w:del w:id="317" w:author="Панова Дарья Андреевна" w:date="2022-03-09T11:44:00Z">
              <w:r w:rsidRPr="00BA2F26" w:rsidDel="00FD0584">
                <w:rPr>
                  <w:color w:val="auto"/>
                  <w:sz w:val="24"/>
                  <w:szCs w:val="24"/>
                </w:rPr>
                <w:delText>2</w:delText>
              </w:r>
            </w:del>
            <w:ins w:id="318" w:author="Панова Дарья Андреевна" w:date="2022-03-09T11:44:00Z">
              <w:r w:rsidR="00FD0584">
                <w:rPr>
                  <w:color w:val="auto"/>
                  <w:sz w:val="24"/>
                  <w:szCs w:val="24"/>
                </w:rPr>
                <w:t>3</w:t>
              </w:r>
            </w:ins>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DACDCC" w14:textId="77777777" w:rsidR="0052503B" w:rsidRPr="00076B1C" w:rsidRDefault="0052503B" w:rsidP="00BA2F26">
            <w:pPr>
              <w:pStyle w:val="afffb"/>
              <w:spacing w:before="45" w:after="45"/>
              <w:rPr>
                <w:color w:val="auto"/>
                <w:sz w:val="24"/>
                <w:szCs w:val="24"/>
              </w:rPr>
            </w:pPr>
            <w:r w:rsidRPr="00076B1C">
              <w:rPr>
                <w:color w:val="auto"/>
                <w:sz w:val="24"/>
                <w:szCs w:val="24"/>
              </w:rPr>
              <w:t>РАБИС-НП, ТПК САБС</w:t>
            </w:r>
          </w:p>
          <w:p w14:paraId="0D15E8A0" w14:textId="77777777" w:rsidR="0052503B" w:rsidRPr="002A2B73" w:rsidRDefault="0052503B" w:rsidP="00BA2F26">
            <w:pPr>
              <w:pStyle w:val="afffb"/>
              <w:spacing w:before="45" w:after="45"/>
              <w:rPr>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89E99D" w14:textId="77777777" w:rsidR="0052503B" w:rsidRPr="004D7BE5" w:rsidRDefault="0052503B" w:rsidP="00BA2F26">
            <w:pPr>
              <w:pStyle w:val="afffb"/>
              <w:spacing w:before="45" w:after="45"/>
              <w:rPr>
                <w:color w:val="auto"/>
                <w:sz w:val="24"/>
                <w:szCs w:val="24"/>
              </w:rPr>
            </w:pPr>
            <w:r w:rsidRPr="004D7BE5">
              <w:rPr>
                <w:color w:val="auto"/>
                <w:sz w:val="24"/>
                <w:szCs w:val="24"/>
              </w:rPr>
              <w:t xml:space="preserve">Накопленная информация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1D3FB4E" w14:textId="2F426D53" w:rsidR="0052503B" w:rsidRPr="000042A4" w:rsidRDefault="0052503B" w:rsidP="00366022">
            <w:pPr>
              <w:pStyle w:val="afffb"/>
              <w:spacing w:before="45" w:after="45"/>
              <w:rPr>
                <w:color w:val="auto"/>
                <w:sz w:val="24"/>
                <w:szCs w:val="24"/>
              </w:rPr>
            </w:pPr>
            <w:r w:rsidRPr="00FF5B7C">
              <w:rPr>
                <w:color w:val="auto"/>
                <w:sz w:val="24"/>
                <w:szCs w:val="24"/>
              </w:rPr>
              <w:t xml:space="preserve">Информация об услугах по переводу </w:t>
            </w:r>
            <w:r w:rsidR="00366022">
              <w:rPr>
                <w:color w:val="auto"/>
                <w:sz w:val="24"/>
                <w:szCs w:val="24"/>
              </w:rPr>
              <w:t>денежных средств</w:t>
            </w:r>
            <w:r w:rsidR="00366022" w:rsidRPr="00FF5B7C">
              <w:rPr>
                <w:color w:val="auto"/>
                <w:sz w:val="24"/>
                <w:szCs w:val="24"/>
              </w:rPr>
              <w:t xml:space="preserve"> </w:t>
            </w:r>
            <w:r w:rsidRPr="00FF5B7C">
              <w:rPr>
                <w:color w:val="auto"/>
                <w:sz w:val="24"/>
                <w:szCs w:val="24"/>
              </w:rPr>
              <w:t>в сервисе быстрых плат</w:t>
            </w:r>
            <w:r w:rsidRPr="00071607">
              <w:rPr>
                <w:color w:val="auto"/>
                <w:sz w:val="24"/>
                <w:szCs w:val="24"/>
              </w:rPr>
              <w:t>ежей сгруппирована, далее</w:t>
            </w:r>
            <w:r w:rsidRPr="000042A4">
              <w:rPr>
                <w:color w:val="auto"/>
                <w:sz w:val="24"/>
                <w:szCs w:val="24"/>
              </w:rPr>
              <w:t xml:space="preserve"> операция №</w:t>
            </w:r>
            <w:ins w:id="319" w:author="Панова Дарья Андреевна" w:date="2022-03-09T11:53:00Z">
              <w:r w:rsidR="00891380">
                <w:rPr>
                  <w:color w:val="auto"/>
                  <w:sz w:val="24"/>
                  <w:szCs w:val="24"/>
                </w:rPr>
                <w:t>9</w:t>
              </w:r>
            </w:ins>
            <w:del w:id="320" w:author="Панова Дарья Андреевна" w:date="2022-03-09T11:53:00Z">
              <w:r w:rsidRPr="000042A4" w:rsidDel="00891380">
                <w:rPr>
                  <w:color w:val="auto"/>
                  <w:sz w:val="24"/>
                  <w:szCs w:val="24"/>
                </w:rPr>
                <w:delText>8</w:delText>
              </w:r>
            </w:del>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5CE648" w14:textId="77777777" w:rsidR="0052503B" w:rsidRPr="00B53B8D" w:rsidRDefault="0052503B" w:rsidP="00BA2F26">
            <w:pPr>
              <w:pStyle w:val="afffb"/>
              <w:spacing w:before="45" w:after="45"/>
              <w:rPr>
                <w:color w:val="auto"/>
                <w:sz w:val="24"/>
                <w:szCs w:val="24"/>
              </w:rPr>
            </w:pPr>
            <w:r w:rsidRPr="00B53B8D">
              <w:rPr>
                <w:color w:val="auto"/>
                <w:sz w:val="24"/>
                <w:szCs w:val="24"/>
              </w:rPr>
              <w:t>РАБИС-НП, ТПК САБС</w:t>
            </w:r>
          </w:p>
          <w:p w14:paraId="42FB373E" w14:textId="0FBDFE28" w:rsidR="0052503B" w:rsidRPr="00B53B8D" w:rsidDel="00D10421" w:rsidRDefault="0052503B" w:rsidP="00BA2F26">
            <w:pPr>
              <w:pStyle w:val="affc"/>
              <w:spacing w:beforeAutospacing="0" w:after="0" w:afterAutospacing="0"/>
              <w:rPr>
                <w:del w:id="321" w:author="Панова Дарья Андреевна" w:date="2022-03-09T12:28:00Z"/>
                <w:shd w:val="clear" w:color="auto" w:fill="FFFFFF"/>
              </w:rPr>
            </w:pPr>
            <w:del w:id="322" w:author="Панова Дарья Андреевна" w:date="2022-03-09T12:28:00Z">
              <w:r w:rsidRPr="00B53B8D" w:rsidDel="00D10421">
                <w:rPr>
                  <w:shd w:val="clear" w:color="auto" w:fill="FFFFFF"/>
                </w:rPr>
                <w:delText xml:space="preserve">Перечень балансовых счетов второго порядка, на которых открыты лицевые счета клиентов, по которым формируется Ведомость предоставленных БР услуг в ПС БР за день (месяц) </w:delText>
              </w:r>
            </w:del>
          </w:p>
          <w:p w14:paraId="3A830C55" w14:textId="58AE8524" w:rsidR="0052503B" w:rsidRPr="00B53B8D" w:rsidRDefault="0052503B" w:rsidP="00BA2F26">
            <w:pPr>
              <w:pStyle w:val="affc"/>
              <w:spacing w:beforeAutospacing="0" w:after="0" w:afterAutospacing="0"/>
              <w:rPr>
                <w:shd w:val="clear" w:color="auto" w:fill="FFFFFF"/>
              </w:rPr>
            </w:pPr>
            <w:del w:id="323" w:author="Панова Дарья Андреевна" w:date="2022-03-09T12:28:00Z">
              <w:r w:rsidRPr="00B53B8D" w:rsidDel="00D10421">
                <w:rPr>
                  <w:shd w:val="clear" w:color="auto" w:fill="FFFFFF"/>
                </w:rPr>
                <w:delText>Перечень операций и балансовых счетов бухгалтерского учета, операции по которым осуществляются без взимания платы за услуги в ПС БР по переводу денежных средств в ПС БР</w:delText>
              </w:r>
            </w:del>
          </w:p>
        </w:tc>
      </w:tr>
      <w:tr w:rsidR="0052503B" w:rsidRPr="00C8509D" w14:paraId="05CBB710"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275C5AA" w14:textId="5BBEAC55" w:rsidR="0052503B" w:rsidRPr="00995A54" w:rsidRDefault="00604799" w:rsidP="00BA2F26">
            <w:pPr>
              <w:pStyle w:val="afffc"/>
              <w:spacing w:before="45" w:after="45"/>
              <w:jc w:val="center"/>
              <w:rPr>
                <w:color w:val="auto"/>
                <w:sz w:val="24"/>
                <w:szCs w:val="24"/>
              </w:rPr>
            </w:pPr>
            <w:ins w:id="324" w:author="Панова Дарья Андреевна" w:date="2022-03-09T11:52:00Z">
              <w:r>
                <w:rPr>
                  <w:color w:val="auto"/>
                  <w:sz w:val="24"/>
                  <w:szCs w:val="24"/>
                </w:rPr>
                <w:t>6</w:t>
              </w:r>
            </w:ins>
            <w:del w:id="325" w:author="Панова Дарья Андреевна" w:date="2022-03-09T11:52:00Z">
              <w:r w:rsidR="0052503B" w:rsidRPr="00995A54" w:rsidDel="00604799">
                <w:rPr>
                  <w:color w:val="auto"/>
                  <w:sz w:val="24"/>
                  <w:szCs w:val="24"/>
                </w:rPr>
                <w:delText>5</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2CECEA" w14:textId="77777777" w:rsidR="0052503B" w:rsidRPr="00BA2F26" w:rsidRDefault="0052503B" w:rsidP="00BA2F26">
            <w:pPr>
              <w:pStyle w:val="afffb"/>
              <w:spacing w:before="45" w:after="45"/>
              <w:rPr>
                <w:color w:val="auto"/>
                <w:sz w:val="24"/>
                <w:szCs w:val="24"/>
              </w:rPr>
            </w:pPr>
            <w:r w:rsidRPr="00BA2F26">
              <w:rPr>
                <w:color w:val="auto"/>
                <w:sz w:val="24"/>
                <w:szCs w:val="24"/>
              </w:rPr>
              <w:t>Группировка информации о предоставленных услугах в ОД СБП в разрезе видов информационных услуг</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89A4E6" w14:textId="1A3A0EDB" w:rsidR="0052503B" w:rsidRPr="000B5865" w:rsidRDefault="0052503B" w:rsidP="00FD0584">
            <w:pPr>
              <w:pStyle w:val="afffb"/>
              <w:spacing w:before="45" w:after="45"/>
              <w:rPr>
                <w:color w:val="auto"/>
                <w:sz w:val="24"/>
                <w:szCs w:val="24"/>
              </w:rPr>
            </w:pPr>
            <w:r w:rsidRPr="00BA2F26">
              <w:rPr>
                <w:color w:val="auto"/>
                <w:sz w:val="24"/>
                <w:szCs w:val="24"/>
              </w:rPr>
              <w:t>Определено п.</w:t>
            </w:r>
            <w:del w:id="326" w:author="Панова Дарья Андреевна" w:date="2022-03-09T11:44:00Z">
              <w:r w:rsidRPr="00BA2F26" w:rsidDel="00FD0584">
                <w:rPr>
                  <w:color w:val="auto"/>
                  <w:sz w:val="24"/>
                  <w:szCs w:val="24"/>
                </w:rPr>
                <w:delText>2</w:delText>
              </w:r>
            </w:del>
            <w:ins w:id="327" w:author="Панова Дарья Андреевна" w:date="2022-03-09T11:44:00Z">
              <w:r w:rsidR="00FD0584">
                <w:rPr>
                  <w:color w:val="auto"/>
                  <w:sz w:val="24"/>
                  <w:szCs w:val="24"/>
                </w:rPr>
                <w:t>3</w:t>
              </w:r>
            </w:ins>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87E7DD" w14:textId="77777777" w:rsidR="0052503B" w:rsidRPr="00076B1C" w:rsidRDefault="0052503B" w:rsidP="00BA2F26">
            <w:pPr>
              <w:pStyle w:val="afffb"/>
              <w:spacing w:before="45" w:after="45"/>
              <w:rPr>
                <w:color w:val="auto"/>
                <w:sz w:val="24"/>
                <w:szCs w:val="24"/>
              </w:rPr>
            </w:pPr>
            <w:r w:rsidRPr="00076B1C">
              <w:rPr>
                <w:color w:val="auto"/>
                <w:sz w:val="24"/>
                <w:szCs w:val="24"/>
              </w:rPr>
              <w:t>РАБИС-НП, ТПК САБС</w:t>
            </w:r>
          </w:p>
          <w:p w14:paraId="34D70119" w14:textId="77777777" w:rsidR="0052503B" w:rsidRPr="002A2B73" w:rsidRDefault="0052503B" w:rsidP="00BA2F26">
            <w:pPr>
              <w:pStyle w:val="afffb"/>
              <w:spacing w:before="45" w:after="45"/>
              <w:rPr>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751E0A4" w14:textId="77777777" w:rsidR="0052503B" w:rsidRPr="004D7BE5" w:rsidRDefault="0052503B" w:rsidP="00BA2F26">
            <w:pPr>
              <w:pStyle w:val="afffb"/>
              <w:spacing w:before="45" w:after="45"/>
              <w:rPr>
                <w:color w:val="auto"/>
                <w:sz w:val="24"/>
                <w:szCs w:val="24"/>
              </w:rPr>
            </w:pPr>
            <w:r w:rsidRPr="004D7BE5">
              <w:rPr>
                <w:color w:val="auto"/>
                <w:sz w:val="24"/>
                <w:szCs w:val="24"/>
              </w:rPr>
              <w:t xml:space="preserve">Накопленная информация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23D522" w14:textId="2268D129" w:rsidR="0052503B" w:rsidRPr="00FF5B7C" w:rsidRDefault="0052503B" w:rsidP="00BA2F26">
            <w:pPr>
              <w:pStyle w:val="afffb"/>
              <w:spacing w:before="45" w:after="45"/>
              <w:rPr>
                <w:color w:val="auto"/>
                <w:sz w:val="24"/>
                <w:szCs w:val="24"/>
              </w:rPr>
            </w:pPr>
            <w:r w:rsidRPr="00FF5B7C">
              <w:rPr>
                <w:color w:val="auto"/>
                <w:sz w:val="24"/>
                <w:szCs w:val="24"/>
              </w:rPr>
              <w:t>Информация об информационных услугах в сервисе быстрых платежей сгруппирована, далее операция №</w:t>
            </w:r>
            <w:ins w:id="328" w:author="Панова Дарья Андреевна" w:date="2022-03-09T11:53:00Z">
              <w:r w:rsidR="00891380">
                <w:rPr>
                  <w:color w:val="auto"/>
                  <w:sz w:val="24"/>
                  <w:szCs w:val="24"/>
                </w:rPr>
                <w:t>9</w:t>
              </w:r>
            </w:ins>
            <w:del w:id="329" w:author="Панова Дарья Андреевна" w:date="2022-03-09T11:53:00Z">
              <w:r w:rsidRPr="00FF5B7C" w:rsidDel="00891380">
                <w:rPr>
                  <w:color w:val="auto"/>
                  <w:sz w:val="24"/>
                  <w:szCs w:val="24"/>
                </w:rPr>
                <w:delText>8</w:delText>
              </w:r>
            </w:del>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B4663A" w14:textId="77777777" w:rsidR="0052503B" w:rsidRPr="00071607" w:rsidRDefault="0052503B" w:rsidP="00BA2F26">
            <w:pPr>
              <w:pStyle w:val="afffb"/>
              <w:spacing w:before="45" w:after="45"/>
              <w:rPr>
                <w:color w:val="auto"/>
                <w:sz w:val="24"/>
                <w:szCs w:val="24"/>
              </w:rPr>
            </w:pPr>
            <w:r w:rsidRPr="00071607">
              <w:rPr>
                <w:color w:val="auto"/>
                <w:sz w:val="24"/>
                <w:szCs w:val="24"/>
              </w:rPr>
              <w:t>РАБИС-НП, ТПК САБС</w:t>
            </w:r>
          </w:p>
          <w:p w14:paraId="0BC26FA1" w14:textId="7B42AE43" w:rsidR="0052503B" w:rsidRPr="00B53B8D" w:rsidDel="00D10421" w:rsidRDefault="0052503B" w:rsidP="00BA2F26">
            <w:pPr>
              <w:pStyle w:val="affc"/>
              <w:spacing w:beforeAutospacing="0" w:after="0" w:afterAutospacing="0"/>
              <w:rPr>
                <w:del w:id="330" w:author="Панова Дарья Андреевна" w:date="2022-03-09T12:28:00Z"/>
                <w:shd w:val="clear" w:color="auto" w:fill="FFFFFF"/>
              </w:rPr>
            </w:pPr>
            <w:del w:id="331" w:author="Панова Дарья Андреевна" w:date="2022-03-09T12:28:00Z">
              <w:r w:rsidRPr="00B53B8D" w:rsidDel="00D10421">
                <w:rPr>
                  <w:shd w:val="clear" w:color="auto" w:fill="FFFFFF"/>
                </w:rPr>
                <w:delText xml:space="preserve">Перечень балансовых счетов второго порядка, на которых открыты лицевые счета </w:delText>
              </w:r>
              <w:r w:rsidRPr="00B53B8D" w:rsidDel="00D10421">
                <w:rPr>
                  <w:shd w:val="clear" w:color="auto" w:fill="FFFFFF"/>
                </w:rPr>
                <w:lastRenderedPageBreak/>
                <w:delText xml:space="preserve">клиентов, по которым формируется Ведомость предоставленных БР услуг в ПС БР за день (месяц) </w:delText>
              </w:r>
            </w:del>
          </w:p>
          <w:p w14:paraId="3D411B93" w14:textId="48243B86" w:rsidR="0052503B" w:rsidRPr="00B53B8D" w:rsidRDefault="0052503B" w:rsidP="00BA2F26">
            <w:pPr>
              <w:pStyle w:val="affc"/>
              <w:spacing w:beforeAutospacing="0" w:after="0" w:afterAutospacing="0"/>
              <w:rPr>
                <w:shd w:val="clear" w:color="auto" w:fill="FFFFFF"/>
              </w:rPr>
            </w:pPr>
            <w:del w:id="332" w:author="Панова Дарья Андреевна" w:date="2022-03-09T12:28:00Z">
              <w:r w:rsidRPr="00B53B8D" w:rsidDel="00D10421">
                <w:rPr>
                  <w:shd w:val="clear" w:color="auto" w:fill="FFFFFF"/>
                </w:rPr>
                <w:delText>Перечень операций и балансовых счетов бухгалтерского учета, операции по которым осуществляются без взимания платы за услуги в ПС БР по переводу денежных средств в ПС БР</w:delText>
              </w:r>
            </w:del>
          </w:p>
        </w:tc>
      </w:tr>
      <w:tr w:rsidR="0052503B" w:rsidRPr="00C8509D" w14:paraId="74507EB1"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3AA06C" w14:textId="3CE61BDD" w:rsidR="0052503B" w:rsidRPr="00995A54" w:rsidRDefault="00604799" w:rsidP="00BA2F26">
            <w:pPr>
              <w:pStyle w:val="afffc"/>
              <w:spacing w:before="45" w:after="45"/>
              <w:jc w:val="center"/>
              <w:rPr>
                <w:color w:val="auto"/>
                <w:sz w:val="24"/>
                <w:szCs w:val="24"/>
              </w:rPr>
            </w:pPr>
            <w:ins w:id="333" w:author="Панова Дарья Андреевна" w:date="2022-03-09T11:52:00Z">
              <w:r>
                <w:rPr>
                  <w:color w:val="auto"/>
                  <w:sz w:val="24"/>
                  <w:szCs w:val="24"/>
                </w:rPr>
                <w:lastRenderedPageBreak/>
                <w:t>7</w:t>
              </w:r>
            </w:ins>
            <w:del w:id="334" w:author="Панова Дарья Андреевна" w:date="2022-03-09T11:52:00Z">
              <w:r w:rsidR="0052503B" w:rsidRPr="00995A54" w:rsidDel="00604799">
                <w:rPr>
                  <w:color w:val="auto"/>
                  <w:sz w:val="24"/>
                  <w:szCs w:val="24"/>
                </w:rPr>
                <w:delText>6</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29579B" w14:textId="77777777" w:rsidR="0052503B" w:rsidRPr="00BA2F26" w:rsidRDefault="0052503B" w:rsidP="00BA2F26">
            <w:pPr>
              <w:pStyle w:val="afffb"/>
              <w:spacing w:before="45" w:after="45"/>
              <w:rPr>
                <w:color w:val="auto"/>
                <w:sz w:val="24"/>
                <w:szCs w:val="24"/>
              </w:rPr>
            </w:pPr>
            <w:r w:rsidRPr="00BA2F26">
              <w:rPr>
                <w:color w:val="auto"/>
                <w:sz w:val="24"/>
                <w:szCs w:val="24"/>
              </w:rPr>
              <w:t>Группировка информации о предоставленных услугах в ОД ПС БР в разрезе видов информационных услуг</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129F43" w14:textId="262E8CAE" w:rsidR="0052503B" w:rsidRPr="000B5865" w:rsidRDefault="0052503B" w:rsidP="00FD0584">
            <w:pPr>
              <w:pStyle w:val="afffb"/>
              <w:spacing w:before="45" w:after="45"/>
              <w:rPr>
                <w:color w:val="auto"/>
                <w:sz w:val="24"/>
                <w:szCs w:val="24"/>
              </w:rPr>
            </w:pPr>
            <w:r w:rsidRPr="000B5865">
              <w:rPr>
                <w:color w:val="auto"/>
                <w:sz w:val="24"/>
                <w:szCs w:val="24"/>
              </w:rPr>
              <w:t>Определено п.</w:t>
            </w:r>
            <w:del w:id="335" w:author="Панова Дарья Андреевна" w:date="2022-03-09T11:44:00Z">
              <w:r w:rsidRPr="000B5865" w:rsidDel="00FD0584">
                <w:rPr>
                  <w:color w:val="auto"/>
                  <w:sz w:val="24"/>
                  <w:szCs w:val="24"/>
                </w:rPr>
                <w:delText>2</w:delText>
              </w:r>
            </w:del>
            <w:ins w:id="336" w:author="Панова Дарья Андреевна" w:date="2022-03-09T11:44:00Z">
              <w:r w:rsidR="00FD0584">
                <w:rPr>
                  <w:color w:val="auto"/>
                  <w:sz w:val="24"/>
                  <w:szCs w:val="24"/>
                </w:rPr>
                <w:t>3</w:t>
              </w:r>
            </w:ins>
            <w:r w:rsidRPr="000B5865">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74B1E5" w14:textId="77777777" w:rsidR="0052503B" w:rsidRPr="00076B1C" w:rsidRDefault="0052503B" w:rsidP="00BA2F26">
            <w:pPr>
              <w:pStyle w:val="afffb"/>
              <w:spacing w:before="45" w:after="45"/>
              <w:rPr>
                <w:color w:val="auto"/>
                <w:sz w:val="24"/>
                <w:szCs w:val="24"/>
              </w:rPr>
            </w:pPr>
            <w:r w:rsidRPr="00076B1C">
              <w:rPr>
                <w:color w:val="auto"/>
                <w:sz w:val="24"/>
                <w:szCs w:val="24"/>
              </w:rPr>
              <w:t>РАБИС-НП, ТПК САБС</w:t>
            </w:r>
          </w:p>
          <w:p w14:paraId="14D96F0B" w14:textId="77777777" w:rsidR="0052503B" w:rsidRPr="002A2B73" w:rsidRDefault="0052503B" w:rsidP="00BA2F26">
            <w:pPr>
              <w:pStyle w:val="afffb"/>
              <w:spacing w:before="45" w:after="45"/>
              <w:rPr>
                <w:color w:val="auto"/>
                <w:sz w:val="24"/>
                <w:szCs w:val="24"/>
              </w:rPr>
            </w:pP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485AC18" w14:textId="77777777" w:rsidR="0052503B" w:rsidRPr="004D7BE5" w:rsidRDefault="0052503B" w:rsidP="00BA2F26">
            <w:pPr>
              <w:pStyle w:val="afffb"/>
              <w:spacing w:before="45" w:after="45"/>
              <w:rPr>
                <w:color w:val="auto"/>
                <w:sz w:val="24"/>
                <w:szCs w:val="24"/>
              </w:rPr>
            </w:pPr>
            <w:r w:rsidRPr="004D7BE5">
              <w:rPr>
                <w:color w:val="auto"/>
                <w:sz w:val="24"/>
                <w:szCs w:val="24"/>
              </w:rPr>
              <w:t xml:space="preserve">Накопленная информация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7281047" w14:textId="2A2CDABA" w:rsidR="0052503B" w:rsidRPr="00B53B8D" w:rsidRDefault="0052503B" w:rsidP="00BA2F26">
            <w:pPr>
              <w:pStyle w:val="afffb"/>
              <w:spacing w:before="45" w:after="45"/>
              <w:rPr>
                <w:color w:val="auto"/>
                <w:sz w:val="24"/>
                <w:szCs w:val="24"/>
              </w:rPr>
            </w:pPr>
            <w:r w:rsidRPr="00FF5B7C">
              <w:rPr>
                <w:color w:val="auto"/>
                <w:sz w:val="24"/>
                <w:szCs w:val="24"/>
              </w:rPr>
              <w:t xml:space="preserve">Информация об информационных услугах в ОД ПС </w:t>
            </w:r>
            <w:r w:rsidRPr="00071607">
              <w:rPr>
                <w:color w:val="auto"/>
                <w:sz w:val="24"/>
                <w:szCs w:val="24"/>
              </w:rPr>
              <w:t>БР сгруппирована, далее о</w:t>
            </w:r>
            <w:r w:rsidRPr="00B53B8D">
              <w:rPr>
                <w:color w:val="auto"/>
                <w:sz w:val="24"/>
                <w:szCs w:val="24"/>
              </w:rPr>
              <w:t>перация №</w:t>
            </w:r>
            <w:ins w:id="337" w:author="Панова Дарья Андреевна" w:date="2022-03-09T11:53:00Z">
              <w:r w:rsidR="00891380">
                <w:rPr>
                  <w:color w:val="auto"/>
                  <w:sz w:val="24"/>
                  <w:szCs w:val="24"/>
                </w:rPr>
                <w:t>9</w:t>
              </w:r>
            </w:ins>
            <w:del w:id="338" w:author="Панова Дарья Андреевна" w:date="2022-03-09T11:53:00Z">
              <w:r w:rsidRPr="00B53B8D" w:rsidDel="00891380">
                <w:rPr>
                  <w:color w:val="auto"/>
                  <w:sz w:val="24"/>
                  <w:szCs w:val="24"/>
                </w:rPr>
                <w:delText>8</w:delText>
              </w:r>
            </w:del>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7053B7F" w14:textId="77777777" w:rsidR="0052503B" w:rsidRPr="00B53B8D" w:rsidDel="00D10421" w:rsidRDefault="0052503B" w:rsidP="00BA2F26">
            <w:pPr>
              <w:pStyle w:val="afffb"/>
              <w:spacing w:before="45" w:after="45"/>
              <w:rPr>
                <w:del w:id="339" w:author="Панова Дарья Андреевна" w:date="2022-03-09T12:28:00Z"/>
                <w:color w:val="auto"/>
                <w:sz w:val="24"/>
                <w:szCs w:val="24"/>
              </w:rPr>
            </w:pPr>
            <w:r w:rsidRPr="00B53B8D">
              <w:rPr>
                <w:color w:val="auto"/>
                <w:sz w:val="24"/>
                <w:szCs w:val="24"/>
              </w:rPr>
              <w:t>РАБИС-НП, ТПК САБС</w:t>
            </w:r>
          </w:p>
          <w:p w14:paraId="4EC870D2" w14:textId="40392256" w:rsidR="0052503B" w:rsidRPr="00B53B8D" w:rsidDel="00D10421" w:rsidRDefault="0052503B" w:rsidP="00BA2F26">
            <w:pPr>
              <w:pStyle w:val="affc"/>
              <w:spacing w:beforeAutospacing="0" w:after="0" w:afterAutospacing="0"/>
              <w:rPr>
                <w:del w:id="340" w:author="Панова Дарья Андреевна" w:date="2022-03-09T12:28:00Z"/>
                <w:shd w:val="clear" w:color="auto" w:fill="FFFFFF"/>
              </w:rPr>
            </w:pPr>
            <w:del w:id="341" w:author="Панова Дарья Андреевна" w:date="2022-03-09T12:28:00Z">
              <w:r w:rsidRPr="00B53B8D" w:rsidDel="00D10421">
                <w:rPr>
                  <w:shd w:val="clear" w:color="auto" w:fill="FFFFFF"/>
                </w:rPr>
                <w:delText xml:space="preserve">Перечень балансовых счетов второго порядка, на которых открыты лицевые счета клиентов, по которым формируется Ведомость предоставленных БР услуг в ПС БР за день (месяц) </w:delText>
              </w:r>
            </w:del>
          </w:p>
          <w:p w14:paraId="7A9D0187" w14:textId="3EAC8F75" w:rsidR="0052503B" w:rsidRPr="00E3321B" w:rsidRDefault="0052503B">
            <w:pPr>
              <w:pStyle w:val="afffb"/>
              <w:spacing w:before="45" w:after="45"/>
              <w:pPrChange w:id="342" w:author="Панова Дарья Андреевна" w:date="2022-03-09T12:28:00Z">
                <w:pPr>
                  <w:pStyle w:val="affc"/>
                  <w:spacing w:beforeAutospacing="0" w:after="0" w:afterAutospacing="0"/>
                </w:pPr>
              </w:pPrChange>
            </w:pPr>
            <w:del w:id="343" w:author="Панова Дарья Андреевна" w:date="2022-03-09T12:28:00Z">
              <w:r w:rsidRPr="00E3321B" w:rsidDel="00D10421">
                <w:lastRenderedPageBreak/>
                <w:delText>Перечень операций и балансовых счетов бухгалтерского учета, операции по которым осуществляются без взимания платы за услуги в ПС БР по переводу денежных средств в ПС БР</w:delText>
              </w:r>
            </w:del>
          </w:p>
        </w:tc>
      </w:tr>
      <w:tr w:rsidR="0052503B" w:rsidRPr="00C8509D" w14:paraId="5378E515" w14:textId="77777777" w:rsidTr="008046E9">
        <w:trPr>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F1946CF" w14:textId="62C7B5BD" w:rsidR="0052503B" w:rsidRPr="00995A54" w:rsidRDefault="00604799" w:rsidP="00BA2F26">
            <w:pPr>
              <w:pStyle w:val="afffc"/>
              <w:spacing w:before="45" w:after="45"/>
              <w:jc w:val="center"/>
              <w:rPr>
                <w:color w:val="auto"/>
                <w:sz w:val="24"/>
                <w:szCs w:val="24"/>
              </w:rPr>
            </w:pPr>
            <w:ins w:id="344" w:author="Панова Дарья Андреевна" w:date="2022-03-09T11:52:00Z">
              <w:r>
                <w:rPr>
                  <w:color w:val="auto"/>
                  <w:sz w:val="24"/>
                  <w:szCs w:val="24"/>
                </w:rPr>
                <w:lastRenderedPageBreak/>
                <w:t>8</w:t>
              </w:r>
            </w:ins>
            <w:del w:id="345" w:author="Панова Дарья Андреевна" w:date="2022-03-09T11:52:00Z">
              <w:r w:rsidR="0052503B" w:rsidRPr="00995A54" w:rsidDel="00604799">
                <w:rPr>
                  <w:color w:val="auto"/>
                  <w:sz w:val="24"/>
                  <w:szCs w:val="24"/>
                </w:rPr>
                <w:delText>7</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BE4C71" w14:textId="77777777" w:rsidR="0052503B" w:rsidRPr="00BA2F26" w:rsidRDefault="0052503B" w:rsidP="00BA2F26">
            <w:pPr>
              <w:pStyle w:val="afffb"/>
              <w:spacing w:before="45" w:after="45"/>
              <w:rPr>
                <w:color w:val="auto"/>
                <w:sz w:val="24"/>
                <w:szCs w:val="24"/>
              </w:rPr>
            </w:pPr>
            <w:r w:rsidRPr="00BA2F26">
              <w:rPr>
                <w:color w:val="auto"/>
                <w:sz w:val="24"/>
                <w:szCs w:val="24"/>
              </w:rPr>
              <w:t>Группировка информации о предоставленных клиенту услугах по изготовлению экземпляра распоряжения на бумажном носителе</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A874B56" w14:textId="07C7F1BF" w:rsidR="0052503B" w:rsidRPr="000B5865" w:rsidRDefault="0052503B" w:rsidP="00FD0584">
            <w:pPr>
              <w:pStyle w:val="afffb"/>
              <w:spacing w:before="45" w:after="45"/>
              <w:rPr>
                <w:color w:val="auto"/>
                <w:sz w:val="24"/>
                <w:szCs w:val="24"/>
              </w:rPr>
            </w:pPr>
            <w:r w:rsidRPr="00BA2F26">
              <w:rPr>
                <w:color w:val="auto"/>
                <w:sz w:val="24"/>
                <w:szCs w:val="24"/>
              </w:rPr>
              <w:t>Определено п.</w:t>
            </w:r>
            <w:del w:id="346" w:author="Панова Дарья Андреевна" w:date="2022-03-09T11:45:00Z">
              <w:r w:rsidRPr="00BA2F26" w:rsidDel="00FD0584">
                <w:rPr>
                  <w:color w:val="auto"/>
                  <w:sz w:val="24"/>
                  <w:szCs w:val="24"/>
                </w:rPr>
                <w:delText>2</w:delText>
              </w:r>
            </w:del>
            <w:ins w:id="347" w:author="Панова Дарья Андреевна" w:date="2022-03-09T11:45:00Z">
              <w:r w:rsidR="00FD0584">
                <w:rPr>
                  <w:color w:val="auto"/>
                  <w:sz w:val="24"/>
                  <w:szCs w:val="24"/>
                </w:rPr>
                <w:t>3</w:t>
              </w:r>
            </w:ins>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3621C9A" w14:textId="77777777" w:rsidR="0052503B" w:rsidRPr="00076B1C" w:rsidRDefault="0052503B" w:rsidP="00BA2F26">
            <w:pPr>
              <w:pStyle w:val="afffb"/>
              <w:spacing w:before="45" w:after="45"/>
              <w:rPr>
                <w:color w:val="auto"/>
                <w:sz w:val="24"/>
                <w:szCs w:val="24"/>
              </w:rPr>
            </w:pPr>
            <w:r w:rsidRPr="00076B1C">
              <w:rPr>
                <w:color w:val="auto"/>
                <w:sz w:val="24"/>
                <w:szCs w:val="24"/>
              </w:rPr>
              <w:t>ПК ПБР</w:t>
            </w: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F00B3F" w14:textId="77777777" w:rsidR="0052503B" w:rsidRPr="002A2B73" w:rsidRDefault="0052503B" w:rsidP="00BA2F26">
            <w:pPr>
              <w:pStyle w:val="afffb"/>
              <w:spacing w:before="45" w:after="45"/>
              <w:rPr>
                <w:color w:val="auto"/>
                <w:sz w:val="24"/>
                <w:szCs w:val="24"/>
              </w:rPr>
            </w:pPr>
            <w:r w:rsidRPr="002A2B73">
              <w:rPr>
                <w:color w:val="auto"/>
                <w:sz w:val="24"/>
                <w:szCs w:val="24"/>
              </w:rPr>
              <w:t xml:space="preserve">Накопленная информация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4EC5EC7" w14:textId="61F78A4D" w:rsidR="0052503B" w:rsidRPr="004D7BE5" w:rsidRDefault="0052503B" w:rsidP="00891380">
            <w:pPr>
              <w:pStyle w:val="afffb"/>
              <w:spacing w:before="45" w:after="45"/>
              <w:rPr>
                <w:color w:val="auto"/>
                <w:sz w:val="24"/>
                <w:szCs w:val="24"/>
              </w:rPr>
            </w:pPr>
            <w:r w:rsidRPr="004D7BE5">
              <w:rPr>
                <w:color w:val="auto"/>
                <w:sz w:val="24"/>
                <w:szCs w:val="24"/>
              </w:rPr>
              <w:t>Информация об услугах по изготовлению экземпляра распоряжения на бумажном носителе сгруппирована, далее операция №</w:t>
            </w:r>
            <w:del w:id="348" w:author="Панова Дарья Андреевна" w:date="2022-03-09T11:53:00Z">
              <w:r w:rsidRPr="004D7BE5" w:rsidDel="00891380">
                <w:rPr>
                  <w:color w:val="auto"/>
                  <w:sz w:val="24"/>
                  <w:szCs w:val="24"/>
                </w:rPr>
                <w:delText>8</w:delText>
              </w:r>
            </w:del>
            <w:ins w:id="349" w:author="Панова Дарья Андреевна" w:date="2022-03-09T11:53:00Z">
              <w:r w:rsidR="00891380">
                <w:rPr>
                  <w:color w:val="auto"/>
                  <w:sz w:val="24"/>
                  <w:szCs w:val="24"/>
                </w:rPr>
                <w:t>9</w:t>
              </w:r>
            </w:ins>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AFCF1E7" w14:textId="77777777" w:rsidR="0052503B" w:rsidRPr="00FF5B7C" w:rsidRDefault="0052503B" w:rsidP="00BA2F26">
            <w:pPr>
              <w:pStyle w:val="afffb"/>
              <w:spacing w:before="45" w:after="45"/>
              <w:rPr>
                <w:color w:val="auto"/>
                <w:sz w:val="24"/>
                <w:szCs w:val="24"/>
              </w:rPr>
            </w:pPr>
            <w:r w:rsidRPr="00FF5B7C">
              <w:rPr>
                <w:color w:val="auto"/>
                <w:sz w:val="24"/>
                <w:szCs w:val="24"/>
              </w:rPr>
              <w:t>ПК ПБР</w:t>
            </w:r>
          </w:p>
          <w:p w14:paraId="44D8FD44" w14:textId="77777777" w:rsidR="0052503B" w:rsidRPr="00071607" w:rsidRDefault="0052503B" w:rsidP="00BA2F26">
            <w:pPr>
              <w:pStyle w:val="affc"/>
              <w:spacing w:beforeAutospacing="0" w:after="0" w:afterAutospacing="0"/>
              <w:rPr>
                <w:shd w:val="clear" w:color="auto" w:fill="FFFFFF"/>
              </w:rPr>
            </w:pPr>
          </w:p>
        </w:tc>
      </w:tr>
      <w:tr w:rsidR="0052503B" w:rsidRPr="00C8509D" w14:paraId="4D55A5B0" w14:textId="77777777" w:rsidTr="008046E9">
        <w:trPr>
          <w:trHeight w:val="1223"/>
          <w:jc w:val="right"/>
        </w:trPr>
        <w:tc>
          <w:tcPr>
            <w:tcW w:w="192"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F92620" w14:textId="2294064D" w:rsidR="0052503B" w:rsidRPr="00995A54" w:rsidRDefault="00604799" w:rsidP="00BA2F26">
            <w:pPr>
              <w:pStyle w:val="afffc"/>
              <w:spacing w:before="45" w:after="45"/>
              <w:jc w:val="center"/>
              <w:rPr>
                <w:color w:val="auto"/>
                <w:sz w:val="24"/>
                <w:szCs w:val="24"/>
              </w:rPr>
            </w:pPr>
            <w:ins w:id="350" w:author="Панова Дарья Андреевна" w:date="2022-03-09T11:52:00Z">
              <w:r>
                <w:rPr>
                  <w:color w:val="auto"/>
                  <w:sz w:val="24"/>
                  <w:szCs w:val="24"/>
                </w:rPr>
                <w:t>9</w:t>
              </w:r>
            </w:ins>
            <w:del w:id="351" w:author="Панова Дарья Андреевна" w:date="2022-03-09T11:52:00Z">
              <w:r w:rsidR="0052503B" w:rsidRPr="00995A54" w:rsidDel="00604799">
                <w:rPr>
                  <w:color w:val="auto"/>
                  <w:sz w:val="24"/>
                  <w:szCs w:val="24"/>
                </w:rPr>
                <w:delText>8</w:delText>
              </w:r>
            </w:del>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4388F1C" w14:textId="77777777" w:rsidR="0052503B" w:rsidRPr="00BA2F26" w:rsidRDefault="0052503B" w:rsidP="00BA2F26">
            <w:pPr>
              <w:pStyle w:val="afffb"/>
              <w:spacing w:before="45" w:after="45"/>
              <w:rPr>
                <w:color w:val="auto"/>
                <w:sz w:val="24"/>
                <w:szCs w:val="24"/>
              </w:rPr>
            </w:pPr>
            <w:r w:rsidRPr="00BA2F26">
              <w:rPr>
                <w:color w:val="auto"/>
                <w:sz w:val="24"/>
                <w:szCs w:val="24"/>
              </w:rPr>
              <w:t>Подсчет количества и суммы предоставленных услуг</w:t>
            </w:r>
            <w:r w:rsidR="00FB3E49">
              <w:rPr>
                <w:color w:val="auto"/>
                <w:sz w:val="24"/>
                <w:szCs w:val="24"/>
              </w:rPr>
              <w:t xml:space="preserve"> в ПС БР</w:t>
            </w:r>
            <w:r w:rsidRPr="00BA2F26">
              <w:rPr>
                <w:color w:val="auto"/>
                <w:sz w:val="24"/>
                <w:szCs w:val="24"/>
              </w:rPr>
              <w:t xml:space="preserve"> с учетом отнесения части услуг к бесплатным</w:t>
            </w:r>
          </w:p>
        </w:tc>
        <w:tc>
          <w:tcPr>
            <w:tcW w:w="828"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D71E2F" w14:textId="1C91F332" w:rsidR="0052503B" w:rsidRPr="000B5865" w:rsidRDefault="0052503B" w:rsidP="00BA2F26">
            <w:pPr>
              <w:pStyle w:val="afffb"/>
              <w:spacing w:before="45" w:after="45"/>
              <w:rPr>
                <w:color w:val="auto"/>
                <w:sz w:val="24"/>
                <w:szCs w:val="24"/>
              </w:rPr>
            </w:pPr>
            <w:r w:rsidRPr="00BA2F26">
              <w:rPr>
                <w:color w:val="auto"/>
                <w:sz w:val="24"/>
                <w:szCs w:val="24"/>
              </w:rPr>
              <w:t>Определено п.</w:t>
            </w:r>
            <w:ins w:id="352" w:author="Панова Дарья Андреевна" w:date="2022-03-09T11:45:00Z">
              <w:r w:rsidR="00FD0584">
                <w:rPr>
                  <w:color w:val="auto"/>
                  <w:sz w:val="24"/>
                  <w:szCs w:val="24"/>
                </w:rPr>
                <w:t>3</w:t>
              </w:r>
            </w:ins>
            <w:del w:id="353" w:author="Панова Дарья Андреевна" w:date="2022-03-09T11:45:00Z">
              <w:r w:rsidRPr="00BA2F26" w:rsidDel="00FD0584">
                <w:rPr>
                  <w:color w:val="auto"/>
                  <w:sz w:val="24"/>
                  <w:szCs w:val="24"/>
                </w:rPr>
                <w:delText>2</w:delText>
              </w:r>
            </w:del>
            <w:r w:rsidRPr="00BA2F26">
              <w:rPr>
                <w:color w:val="auto"/>
                <w:sz w:val="24"/>
                <w:szCs w:val="24"/>
              </w:rPr>
              <w:t xml:space="preserve">.1.3.1 раздела «Описание функций» </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FADB20A" w14:textId="77777777" w:rsidR="0052503B" w:rsidRPr="00076B1C" w:rsidRDefault="0052503B" w:rsidP="00BA2F26">
            <w:pPr>
              <w:pStyle w:val="afffb"/>
              <w:spacing w:before="45" w:after="45"/>
              <w:rPr>
                <w:color w:val="auto"/>
                <w:sz w:val="24"/>
                <w:szCs w:val="24"/>
              </w:rPr>
            </w:pPr>
            <w:r w:rsidRPr="00076B1C">
              <w:rPr>
                <w:color w:val="auto"/>
                <w:sz w:val="24"/>
                <w:szCs w:val="24"/>
              </w:rPr>
              <w:t>РАБИС-НП, ТПК САБС</w:t>
            </w:r>
          </w:p>
        </w:tc>
        <w:tc>
          <w:tcPr>
            <w:tcW w:w="78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593EF9E" w14:textId="77777777" w:rsidR="0052503B" w:rsidRPr="002A2B73" w:rsidRDefault="0052503B" w:rsidP="00BA2F26">
            <w:pPr>
              <w:pStyle w:val="afffb"/>
              <w:spacing w:before="45" w:after="45"/>
              <w:rPr>
                <w:color w:val="auto"/>
                <w:sz w:val="24"/>
                <w:szCs w:val="24"/>
              </w:rPr>
            </w:pPr>
            <w:r w:rsidRPr="002A2B73">
              <w:rPr>
                <w:color w:val="auto"/>
                <w:sz w:val="24"/>
                <w:szCs w:val="24"/>
              </w:rPr>
              <w:t>Сгруппированная информация</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5C4CE7" w14:textId="77777777" w:rsidR="0052503B" w:rsidRPr="004D7BE5" w:rsidRDefault="0052503B" w:rsidP="00BA2F26">
            <w:pPr>
              <w:pStyle w:val="afffb"/>
              <w:spacing w:before="45" w:after="45"/>
              <w:rPr>
                <w:color w:val="auto"/>
                <w:sz w:val="24"/>
                <w:szCs w:val="24"/>
              </w:rPr>
            </w:pPr>
            <w:r w:rsidRPr="004D7BE5">
              <w:rPr>
                <w:color w:val="auto"/>
                <w:sz w:val="24"/>
                <w:szCs w:val="24"/>
              </w:rPr>
              <w:t>Количество и сумма платных услуг для клиентов подсчитаны</w:t>
            </w:r>
          </w:p>
        </w:tc>
        <w:tc>
          <w:tcPr>
            <w:tcW w:w="8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AFEFED9" w14:textId="77777777" w:rsidR="0052503B" w:rsidRPr="00FF5B7C" w:rsidDel="00D10421" w:rsidRDefault="0052503B" w:rsidP="00BA2F26">
            <w:pPr>
              <w:pStyle w:val="afffb"/>
              <w:spacing w:before="45" w:after="45"/>
              <w:rPr>
                <w:del w:id="354" w:author="Панова Дарья Андреевна" w:date="2022-03-09T12:28:00Z"/>
                <w:color w:val="auto"/>
                <w:sz w:val="24"/>
                <w:szCs w:val="24"/>
              </w:rPr>
            </w:pPr>
            <w:r w:rsidRPr="00FF5B7C">
              <w:rPr>
                <w:color w:val="auto"/>
                <w:sz w:val="24"/>
                <w:szCs w:val="24"/>
              </w:rPr>
              <w:t>РАБИС-НП, ТПК САБС</w:t>
            </w:r>
          </w:p>
          <w:p w14:paraId="2383CF3B" w14:textId="583A1C1C" w:rsidR="0052503B" w:rsidRPr="00B53B8D" w:rsidDel="00D10421" w:rsidRDefault="0052503B" w:rsidP="00BA2F26">
            <w:pPr>
              <w:pStyle w:val="affc"/>
              <w:spacing w:beforeAutospacing="0" w:after="0" w:afterAutospacing="0"/>
              <w:rPr>
                <w:del w:id="355" w:author="Панова Дарья Андреевна" w:date="2022-03-09T12:28:00Z"/>
                <w:shd w:val="clear" w:color="auto" w:fill="FFFFFF"/>
              </w:rPr>
            </w:pPr>
            <w:del w:id="356" w:author="Панова Дарья Андреевна" w:date="2022-03-09T12:28:00Z">
              <w:r w:rsidRPr="00071607" w:rsidDel="00D10421">
                <w:rPr>
                  <w:shd w:val="clear" w:color="auto" w:fill="FFFFFF"/>
                </w:rPr>
                <w:delText xml:space="preserve">Перечень балансовых счетов второго порядка, на которых открыты </w:delText>
              </w:r>
              <w:r w:rsidRPr="00B53B8D" w:rsidDel="00D10421">
                <w:rPr>
                  <w:shd w:val="clear" w:color="auto" w:fill="FFFFFF"/>
                </w:rPr>
                <w:delText xml:space="preserve">лицевые счета клиентов, по которым формируется Ведомость предоставленных БР услуг в ПС БР за день (месяц) </w:delText>
              </w:r>
            </w:del>
          </w:p>
          <w:p w14:paraId="12B1E2C7" w14:textId="0963B07B" w:rsidR="0052503B" w:rsidRPr="00B53B8D" w:rsidRDefault="0052503B">
            <w:pPr>
              <w:pStyle w:val="afffb"/>
              <w:spacing w:before="45" w:after="45"/>
              <w:pPrChange w:id="357" w:author="Панова Дарья Андреевна" w:date="2022-03-09T12:28:00Z">
                <w:pPr>
                  <w:pStyle w:val="affc"/>
                  <w:spacing w:beforeAutospacing="0" w:after="0" w:afterAutospacing="0"/>
                </w:pPr>
              </w:pPrChange>
            </w:pPr>
            <w:del w:id="358" w:author="Панова Дарья Андреевна" w:date="2022-03-09T12:28:00Z">
              <w:r w:rsidRPr="00B53B8D" w:rsidDel="00D10421">
                <w:lastRenderedPageBreak/>
                <w:delText>Перечень операций и балансовых счетов бухгалтерского учета, операции по которым осуществляются без взимания платы за услуги в ПС БР по переводу денежных средств в ПС БР</w:delText>
              </w:r>
            </w:del>
          </w:p>
        </w:tc>
      </w:tr>
    </w:tbl>
    <w:p w14:paraId="69C23005" w14:textId="77777777" w:rsidR="0052503B" w:rsidRDefault="0052503B" w:rsidP="005C797B">
      <w:pPr>
        <w:pStyle w:val="af8"/>
        <w:tabs>
          <w:tab w:val="center" w:pos="7285"/>
          <w:tab w:val="right" w:pos="14570"/>
        </w:tabs>
        <w:spacing w:before="0"/>
        <w:rPr>
          <w:b w:val="0"/>
          <w:color w:val="auto"/>
        </w:rPr>
      </w:pPr>
    </w:p>
    <w:p w14:paraId="59B91CE9" w14:textId="0B0D2634" w:rsidR="0052503B" w:rsidRDefault="0052503B" w:rsidP="005C797B">
      <w:pPr>
        <w:pStyle w:val="af8"/>
        <w:tabs>
          <w:tab w:val="center" w:pos="7285"/>
          <w:tab w:val="right" w:pos="14570"/>
        </w:tabs>
        <w:spacing w:before="0"/>
        <w:rPr>
          <w:b w:val="0"/>
          <w:color w:val="auto"/>
        </w:rPr>
      </w:pPr>
    </w:p>
    <w:p w14:paraId="6C0D985B" w14:textId="77777777" w:rsidR="00861894" w:rsidRDefault="00861894">
      <w:pPr>
        <w:spacing w:before="100" w:after="200"/>
        <w:jc w:val="left"/>
        <w:rPr>
          <w:ins w:id="359" w:author="Serg Serg" w:date="2021-11-11T11:57:00Z"/>
          <w:rFonts w:eastAsia="Times New Roman" w:cs="Times New Roman"/>
          <w:b/>
          <w:color w:val="000000"/>
          <w:sz w:val="24"/>
          <w:shd w:val="clear" w:color="auto" w:fill="FFFFFF"/>
        </w:rPr>
      </w:pPr>
      <w:ins w:id="360" w:author="Serg Serg" w:date="2021-11-11T11:57:00Z">
        <w:r>
          <w:rPr>
            <w:rFonts w:eastAsia="Times New Roman" w:cs="Times New Roman"/>
            <w:b/>
            <w:color w:val="000000"/>
            <w:sz w:val="24"/>
            <w:shd w:val="clear" w:color="auto" w:fill="FFFFFF"/>
          </w:rPr>
          <w:br w:type="page"/>
        </w:r>
      </w:ins>
    </w:p>
    <w:p w14:paraId="6F94BA2D" w14:textId="3D0EC0D1" w:rsidR="00861894" w:rsidRPr="00861894" w:rsidRDefault="00861894" w:rsidP="00861894">
      <w:pPr>
        <w:pStyle w:val="2"/>
        <w:rPr>
          <w:caps w:val="0"/>
          <w:spacing w:val="0"/>
          <w:sz w:val="24"/>
        </w:rPr>
      </w:pPr>
      <w:bookmarkStart w:id="361" w:name="_Toc87950047"/>
      <w:r w:rsidRPr="00861894">
        <w:rPr>
          <w:caps w:val="0"/>
          <w:spacing w:val="0"/>
          <w:sz w:val="24"/>
        </w:rPr>
        <w:lastRenderedPageBreak/>
        <w:t xml:space="preserve">Модель операций </w:t>
      </w:r>
      <w:del w:id="362" w:author="Serg Serg" w:date="2021-11-11T12:00:00Z">
        <w:r w:rsidRPr="00861894" w:rsidDel="00861894">
          <w:rPr>
            <w:caps w:val="0"/>
            <w:spacing w:val="0"/>
            <w:sz w:val="24"/>
          </w:rPr>
          <w:delText>для</w:delText>
        </w:r>
      </w:del>
      <w:r w:rsidRPr="00861894">
        <w:rPr>
          <w:caps w:val="0"/>
          <w:spacing w:val="0"/>
          <w:sz w:val="24"/>
        </w:rPr>
        <w:t xml:space="preserve"> </w:t>
      </w:r>
      <w:del w:id="363" w:author="Serg Serg" w:date="2021-11-11T12:00:00Z">
        <w:r w:rsidRPr="00861894" w:rsidDel="00861894">
          <w:rPr>
            <w:caps w:val="0"/>
            <w:spacing w:val="0"/>
            <w:sz w:val="24"/>
          </w:rPr>
          <w:delText>ФТ-50</w:delText>
        </w:r>
      </w:del>
      <w:ins w:id="364" w:author="Serg Serg" w:date="2021-11-11T12:05:00Z">
        <w:r w:rsidR="00206FE0">
          <w:rPr>
            <w:caps w:val="0"/>
            <w:spacing w:val="0"/>
            <w:sz w:val="24"/>
          </w:rPr>
          <w:t xml:space="preserve"> бизнес-процесса </w:t>
        </w:r>
      </w:ins>
      <w:del w:id="365" w:author="Serg Serg" w:date="2021-11-11T12:00:00Z">
        <w:r w:rsidRPr="00861894" w:rsidDel="00861894">
          <w:rPr>
            <w:caps w:val="0"/>
            <w:spacing w:val="0"/>
            <w:sz w:val="24"/>
          </w:rPr>
          <w:delText xml:space="preserve"> </w:delText>
        </w:r>
      </w:del>
      <w:r w:rsidRPr="00861894">
        <w:rPr>
          <w:caps w:val="0"/>
          <w:spacing w:val="0"/>
          <w:sz w:val="24"/>
        </w:rPr>
        <w:t>«Программное формирование платежного требования (ПФПТ)»</w:t>
      </w:r>
      <w:bookmarkEnd w:id="361"/>
      <w:r w:rsidRPr="00861894">
        <w:rPr>
          <w:caps w:val="0"/>
          <w:spacing w:val="0"/>
          <w:sz w:val="24"/>
        </w:rPr>
        <w:t xml:space="preserve"> </w:t>
      </w:r>
    </w:p>
    <w:p w14:paraId="0005CF25" w14:textId="58797D25" w:rsidR="003C3D7D" w:rsidRDefault="00861894" w:rsidP="003C3D7D">
      <w:pPr>
        <w:spacing w:before="45" w:after="45" w:line="240" w:lineRule="atLeast"/>
        <w:jc w:val="center"/>
        <w:rPr>
          <w:ins w:id="366" w:author="Панова Дарья Андреевна" w:date="2022-03-03T14:47:00Z"/>
          <w:rFonts w:ascii="Arial" w:eastAsia="Arial" w:hAnsi="Arial" w:cs="Arial"/>
          <w:color w:val="FFFFFF"/>
        </w:rPr>
      </w:pPr>
      <w:del w:id="367" w:author="Панова Дарья Андреевна" w:date="2022-03-03T14:47:00Z">
        <w:r w:rsidDel="003C3D7D">
          <w:rPr>
            <w:noProof/>
          </w:rPr>
          <w:lastRenderedPageBreak/>
          <w:drawing>
            <wp:inline distT="0" distB="0" distL="0" distR="0" wp14:anchorId="732EFD71" wp14:editId="4FC1046C">
              <wp:extent cx="7857190" cy="51530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58368" cy="5153798"/>
                      </a:xfrm>
                      <a:prstGeom prst="rect">
                        <a:avLst/>
                      </a:prstGeom>
                      <a:noFill/>
                      <a:ln>
                        <a:noFill/>
                      </a:ln>
                    </pic:spPr>
                  </pic:pic>
                </a:graphicData>
              </a:graphic>
            </wp:inline>
          </w:drawing>
        </w:r>
      </w:del>
      <w:ins w:id="368" w:author="Панова Дарья Андреевна" w:date="2022-03-09T12:52:00Z">
        <w:r w:rsidR="00FA0AA6">
          <w:rPr>
            <w:noProof/>
          </w:rPr>
          <w:lastRenderedPageBreak/>
          <w:drawing>
            <wp:inline distT="0" distB="0" distL="0" distR="0" wp14:anchorId="72A08282" wp14:editId="14783A5C">
              <wp:extent cx="9353026" cy="5295014"/>
              <wp:effectExtent l="0" t="0" r="635" b="127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4074" cy="5306930"/>
                      </a:xfrm>
                      <a:prstGeom prst="rect">
                        <a:avLst/>
                      </a:prstGeom>
                      <a:noFill/>
                      <a:ln>
                        <a:noFill/>
                      </a:ln>
                    </pic:spPr>
                  </pic:pic>
                </a:graphicData>
              </a:graphic>
            </wp:inline>
          </w:drawing>
        </w:r>
      </w:ins>
    </w:p>
    <w:p w14:paraId="37B74037" w14:textId="07D9F60D" w:rsidR="00861894" w:rsidRDefault="00861894" w:rsidP="00861894">
      <w:pPr>
        <w:pStyle w:val="aff6"/>
        <w:jc w:val="center"/>
        <w:rPr>
          <w:sz w:val="24"/>
          <w:szCs w:val="24"/>
        </w:rPr>
      </w:pPr>
    </w:p>
    <w:p w14:paraId="0C275F2A" w14:textId="219B34EB" w:rsidR="00861894" w:rsidRDefault="00861894" w:rsidP="00861894">
      <w:pPr>
        <w:pStyle w:val="Pics"/>
        <w:spacing w:before="0" w:after="0"/>
        <w:ind w:left="284" w:right="284"/>
        <w:rPr>
          <w:noProof/>
        </w:rPr>
      </w:pPr>
      <w:r>
        <w:rPr>
          <w:noProof/>
        </w:rPr>
        <w:t xml:space="preserve">Рисунок </w:t>
      </w:r>
      <w:del w:id="369" w:author="Serg Serg" w:date="2021-11-11T12:06:00Z">
        <w:r w:rsidDel="00206FE0">
          <w:rPr>
            <w:noProof/>
          </w:rPr>
          <w:delText xml:space="preserve">1 </w:delText>
        </w:r>
      </w:del>
      <w:ins w:id="370" w:author="Serg Serg" w:date="2021-11-11T12:06:00Z">
        <w:r w:rsidR="00206FE0">
          <w:rPr>
            <w:noProof/>
          </w:rPr>
          <w:t xml:space="preserve">3 </w:t>
        </w:r>
      </w:ins>
      <w:r>
        <w:rPr>
          <w:noProof/>
        </w:rPr>
        <w:t xml:space="preserve">– Модель операций для </w:t>
      </w:r>
      <w:del w:id="371" w:author="Serg Serg" w:date="2021-11-16T10:29:00Z">
        <w:r w:rsidDel="00A12B5C">
          <w:rPr>
            <w:noProof/>
          </w:rPr>
          <w:delText>ФТ-</w:delText>
        </w:r>
      </w:del>
      <w:del w:id="372" w:author="Serg Serg" w:date="2021-11-11T12:06:00Z">
        <w:r w:rsidDel="00206FE0">
          <w:rPr>
            <w:noProof/>
          </w:rPr>
          <w:delText xml:space="preserve">50 </w:delText>
        </w:r>
      </w:del>
      <w:ins w:id="373" w:author="Serg Serg" w:date="2021-11-11T12:06:00Z">
        <w:r w:rsidR="00206FE0">
          <w:rPr>
            <w:noProof/>
          </w:rPr>
          <w:t xml:space="preserve">бизнес-процесса </w:t>
        </w:r>
      </w:ins>
      <w:r>
        <w:rPr>
          <w:noProof/>
        </w:rPr>
        <w:t>«Программное формирование платежного требования (ПФПТ)»</w:t>
      </w:r>
    </w:p>
    <w:p w14:paraId="5D7A9849" w14:textId="5041F555" w:rsidR="00861894" w:rsidDel="000C2455" w:rsidRDefault="00861894" w:rsidP="00861894">
      <w:pPr>
        <w:pStyle w:val="aff6"/>
        <w:rPr>
          <w:del w:id="374" w:author="Панова Дарья Андреевна" w:date="2022-03-09T12:30:00Z"/>
          <w:rFonts w:eastAsia="Times New Roman" w:cs="Times New Roman"/>
          <w:b/>
          <w:color w:val="000000"/>
          <w:sz w:val="24"/>
          <w:shd w:val="clear" w:color="auto" w:fill="FFFFFF"/>
        </w:rPr>
      </w:pPr>
      <w:del w:id="375" w:author="Панова Дарья Андреевна" w:date="2022-03-09T12:30:00Z">
        <w:r w:rsidDel="000C2455">
          <w:rPr>
            <w:rFonts w:eastAsia="Times New Roman" w:cs="Times New Roman"/>
            <w:b/>
            <w:color w:val="000000"/>
            <w:sz w:val="24"/>
            <w:shd w:val="clear" w:color="auto" w:fill="FFFFFF"/>
          </w:rPr>
          <w:lastRenderedPageBreak/>
          <w:delText>(для удобства рассмотрения см. модель в формате А3:</w:delText>
        </w:r>
        <w:bookmarkStart w:id="376" w:name="_MON_1698164037"/>
        <w:bookmarkEnd w:id="376"/>
        <w:r w:rsidR="0050033C" w:rsidDel="000C2455">
          <w:rPr>
            <w:rFonts w:eastAsia="Times New Roman" w:cs="Times New Roman"/>
            <w:b/>
            <w:color w:val="000000"/>
            <w:sz w:val="24"/>
            <w:shd w:val="clear" w:color="auto" w:fill="FFFFFF"/>
          </w:rPr>
          <w:object w:dxaOrig="1543" w:dyaOrig="998" w14:anchorId="14A51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1.75pt" o:ole="">
              <v:imagedata r:id="rId19" o:title=""/>
            </v:shape>
            <o:OLEObject Type="Embed" ProgID="Word.Document.12" ShapeID="_x0000_i1025" DrawAspect="Icon" ObjectID="_1710059306" r:id="rId20">
              <o:FieldCodes>\s</o:FieldCodes>
            </o:OLEObject>
          </w:object>
        </w:r>
        <w:r w:rsidDel="000C2455">
          <w:rPr>
            <w:rFonts w:eastAsia="Times New Roman" w:cs="Times New Roman"/>
            <w:b/>
            <w:color w:val="000000"/>
            <w:sz w:val="24"/>
            <w:shd w:val="clear" w:color="auto" w:fill="FFFFFF"/>
          </w:rPr>
          <w:delText>)</w:delText>
        </w:r>
      </w:del>
    </w:p>
    <w:p w14:paraId="4331140B" w14:textId="77777777" w:rsidR="00861894" w:rsidRDefault="00861894" w:rsidP="00861894">
      <w:pPr>
        <w:pStyle w:val="aff6"/>
        <w:rPr>
          <w:rFonts w:eastAsia="Times New Roman" w:cs="Times New Roman"/>
          <w:b/>
          <w:color w:val="000000"/>
          <w:sz w:val="24"/>
          <w:shd w:val="clear" w:color="auto" w:fill="FFFFFF"/>
        </w:rPr>
      </w:pPr>
    </w:p>
    <w:p w14:paraId="4CDAB693" w14:textId="17784372" w:rsidR="00861894" w:rsidRPr="00861894" w:rsidRDefault="00861894" w:rsidP="00861894">
      <w:pPr>
        <w:pStyle w:val="3"/>
        <w:rPr>
          <w:caps w:val="0"/>
          <w:spacing w:val="0"/>
          <w:sz w:val="24"/>
        </w:rPr>
      </w:pPr>
      <w:bookmarkStart w:id="377" w:name="_Toc87950048"/>
      <w:del w:id="378" w:author="Serg Serg" w:date="2021-11-11T12:02:00Z">
        <w:r w:rsidRPr="00861894" w:rsidDel="00861894">
          <w:rPr>
            <w:caps w:val="0"/>
            <w:spacing w:val="0"/>
            <w:sz w:val="24"/>
          </w:rPr>
          <w:delText>Таблица 1. Операции</w:delText>
        </w:r>
      </w:del>
      <w:ins w:id="379" w:author="Serg Serg" w:date="2021-11-11T12:02:00Z">
        <w:r>
          <w:rPr>
            <w:caps w:val="0"/>
            <w:spacing w:val="0"/>
            <w:sz w:val="24"/>
          </w:rPr>
          <w:t>Описание</w:t>
        </w:r>
      </w:ins>
      <w:r w:rsidRPr="00861894">
        <w:rPr>
          <w:caps w:val="0"/>
          <w:spacing w:val="0"/>
          <w:sz w:val="24"/>
        </w:rPr>
        <w:t xml:space="preserve"> </w:t>
      </w:r>
      <w:ins w:id="380" w:author="Serg Serg" w:date="2021-11-11T12:02:00Z">
        <w:r>
          <w:rPr>
            <w:caps w:val="0"/>
            <w:spacing w:val="0"/>
            <w:sz w:val="24"/>
          </w:rPr>
          <w:t xml:space="preserve">текущего </w:t>
        </w:r>
      </w:ins>
      <w:r w:rsidRPr="00861894">
        <w:rPr>
          <w:caps w:val="0"/>
          <w:spacing w:val="0"/>
          <w:sz w:val="24"/>
        </w:rPr>
        <w:t>бизнес-процесса «Программное формирование платежного требования (ПФПТ)»</w:t>
      </w:r>
      <w:bookmarkEnd w:id="377"/>
    </w:p>
    <w:p w14:paraId="7D9AF14D" w14:textId="70B44591" w:rsidR="00861894" w:rsidRPr="00861894" w:rsidRDefault="00861894" w:rsidP="00861894">
      <w:pPr>
        <w:pStyle w:val="af8"/>
        <w:tabs>
          <w:tab w:val="center" w:pos="7285"/>
          <w:tab w:val="right" w:pos="14570"/>
        </w:tabs>
        <w:spacing w:before="0"/>
        <w:rPr>
          <w:b w:val="0"/>
          <w:color w:val="auto"/>
        </w:rPr>
      </w:pPr>
      <w:ins w:id="381" w:author="Serg Serg" w:date="2021-11-11T12:04:00Z">
        <w:r w:rsidRPr="00861894">
          <w:rPr>
            <w:b w:val="0"/>
            <w:color w:val="auto"/>
          </w:rPr>
          <w:t xml:space="preserve">Таблица </w:t>
        </w:r>
        <w:r>
          <w:rPr>
            <w:b w:val="0"/>
            <w:color w:val="auto"/>
          </w:rPr>
          <w:t>3</w:t>
        </w:r>
        <w:r w:rsidRPr="00861894">
          <w:rPr>
            <w:b w:val="0"/>
            <w:color w:val="auto"/>
          </w:rPr>
          <w:t>. Описание операции</w:t>
        </w:r>
        <w:r>
          <w:rPr>
            <w:b w:val="0"/>
            <w:color w:val="auto"/>
          </w:rPr>
          <w:t xml:space="preserve"> ПФПТ</w:t>
        </w:r>
      </w:ins>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2955"/>
        <w:gridCol w:w="2833"/>
        <w:gridCol w:w="1700"/>
        <w:gridCol w:w="2268"/>
        <w:gridCol w:w="2268"/>
        <w:gridCol w:w="1947"/>
      </w:tblGrid>
      <w:tr w:rsidR="00861894" w14:paraId="3EF0A42C" w14:textId="77777777" w:rsidTr="00CD2862">
        <w:trPr>
          <w:tblHeader/>
          <w:jc w:val="right"/>
        </w:trPr>
        <w:tc>
          <w:tcPr>
            <w:tcW w:w="200"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3C281740" w14:textId="77777777" w:rsidR="00861894" w:rsidRDefault="00861894" w:rsidP="00CD2862">
            <w:pPr>
              <w:pStyle w:val="afffa"/>
              <w:spacing w:before="45" w:after="45"/>
            </w:pPr>
            <w:r>
              <w:rPr>
                <w:color w:val="000000"/>
                <w:sz w:val="24"/>
                <w:shd w:val="clear" w:color="auto" w:fill="FFFFFF"/>
              </w:rPr>
              <w:br/>
            </w:r>
            <w:r>
              <w:t>№</w:t>
            </w:r>
          </w:p>
        </w:tc>
        <w:tc>
          <w:tcPr>
            <w:tcW w:w="1015"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6910CAE3" w14:textId="77777777" w:rsidR="00861894" w:rsidRDefault="00861894" w:rsidP="00CD2862">
            <w:pPr>
              <w:pStyle w:val="afffa"/>
              <w:spacing w:before="45" w:after="45"/>
            </w:pPr>
            <w:r>
              <w:t>Операция и ее код</w:t>
            </w:r>
          </w:p>
        </w:tc>
        <w:tc>
          <w:tcPr>
            <w:tcW w:w="973"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44446219" w14:textId="77777777" w:rsidR="00861894" w:rsidRDefault="00861894" w:rsidP="00CD2862">
            <w:pPr>
              <w:pStyle w:val="afffa"/>
              <w:spacing w:before="45" w:after="45"/>
            </w:pPr>
            <w:r>
              <w:t>Описание операции</w:t>
            </w:r>
          </w:p>
        </w:tc>
        <w:tc>
          <w:tcPr>
            <w:tcW w:w="584"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0E7427AF" w14:textId="77777777" w:rsidR="00861894" w:rsidRDefault="00861894" w:rsidP="00CD2862">
            <w:pPr>
              <w:pStyle w:val="afffa"/>
              <w:spacing w:before="45" w:after="45"/>
            </w:pPr>
            <w:r>
              <w:t>Исполнитель</w:t>
            </w:r>
          </w:p>
        </w:tc>
        <w:tc>
          <w:tcPr>
            <w:tcW w:w="779"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19232CCF" w14:textId="77777777" w:rsidR="00861894" w:rsidRDefault="00861894" w:rsidP="00CD2862">
            <w:pPr>
              <w:pStyle w:val="afffa"/>
              <w:spacing w:before="45" w:after="45"/>
            </w:pPr>
            <w:r>
              <w:t>Входные данные</w:t>
            </w:r>
          </w:p>
        </w:tc>
        <w:tc>
          <w:tcPr>
            <w:tcW w:w="779"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757AB891" w14:textId="77777777" w:rsidR="00861894" w:rsidRDefault="00861894" w:rsidP="00CD2862">
            <w:pPr>
              <w:pStyle w:val="afffa"/>
              <w:spacing w:before="45" w:after="45"/>
            </w:pPr>
            <w:r>
              <w:t>Результаты</w:t>
            </w:r>
          </w:p>
        </w:tc>
        <w:tc>
          <w:tcPr>
            <w:tcW w:w="669" w:type="pct"/>
            <w:tcBorders>
              <w:top w:val="single" w:sz="6" w:space="0" w:color="000000"/>
              <w:left w:val="single" w:sz="6" w:space="0" w:color="000000"/>
              <w:bottom w:val="single" w:sz="6" w:space="0" w:color="000000"/>
              <w:right w:val="single" w:sz="6" w:space="0" w:color="000000"/>
            </w:tcBorders>
            <w:shd w:val="clear" w:color="0070C0" w:fill="0070C0"/>
            <w:tcMar>
              <w:top w:w="0" w:type="dxa"/>
              <w:left w:w="108" w:type="dxa"/>
              <w:right w:w="108" w:type="dxa"/>
            </w:tcMar>
            <w:vAlign w:val="center"/>
          </w:tcPr>
          <w:p w14:paraId="00079BCC" w14:textId="77777777" w:rsidR="00861894" w:rsidRDefault="00861894" w:rsidP="00CD2862">
            <w:pPr>
              <w:pStyle w:val="afffa"/>
              <w:spacing w:before="45" w:after="45"/>
            </w:pPr>
            <w:r>
              <w:t>Информационный сервис</w:t>
            </w:r>
          </w:p>
        </w:tc>
      </w:tr>
      <w:tr w:rsidR="00861894" w:rsidRPr="00E065AB" w14:paraId="7A7D04CE"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D6F544" w14:textId="77777777" w:rsidR="00861894" w:rsidRPr="000D50E7" w:rsidRDefault="00861894" w:rsidP="00CD2862">
            <w:pPr>
              <w:pStyle w:val="afffc"/>
              <w:spacing w:before="45" w:after="45"/>
              <w:rPr>
                <w:lang w:val="en-US"/>
              </w:rPr>
            </w:pPr>
            <w:r>
              <w:rPr>
                <w:lang w:val="en-US"/>
              </w:rPr>
              <w:t>1</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18C0B8B" w14:textId="77777777" w:rsidR="00861894" w:rsidRDefault="00861894" w:rsidP="00CD2862">
            <w:pPr>
              <w:pStyle w:val="afffb"/>
              <w:spacing w:before="45" w:after="45"/>
            </w:pPr>
            <w:r>
              <w:t>Внесение изменений в договор</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4A3A52B" w14:textId="6180CE7E" w:rsidR="00861894" w:rsidRDefault="00861894" w:rsidP="00CD2862">
            <w:pPr>
              <w:pStyle w:val="afffb"/>
              <w:spacing w:before="45" w:after="45"/>
            </w:pPr>
            <w:r>
              <w:t xml:space="preserve">Внесение изменений в договор. Определено в </w:t>
            </w:r>
            <w:ins w:id="382" w:author="Serg Serg" w:date="2021-11-11T12:16:00Z">
              <w:r w:rsidR="00AC54A9">
                <w:t>3.1.3.7</w:t>
              </w:r>
              <w:del w:id="383" w:author="Панова Дарья Андреевна" w:date="2022-03-03T14:46:00Z">
                <w:r w:rsidR="00AC54A9" w:rsidDel="003C3D7D">
                  <w:delText>1</w:delText>
                </w:r>
              </w:del>
            </w:ins>
            <w:del w:id="384" w:author="Serg Serg" w:date="2021-11-11T12:16:00Z">
              <w:r w:rsidDel="00AC54A9">
                <w:delText>п.1 раздела 2.1 «Описание функций»</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5043C04" w14:textId="77777777" w:rsidR="00861894" w:rsidRPr="000D50E7" w:rsidRDefault="00861894" w:rsidP="00CD2862">
            <w:pPr>
              <w:pStyle w:val="afffb"/>
              <w:spacing w:before="45" w:after="45"/>
            </w:pPr>
            <w:r>
              <w:t>ОИ ПБР</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E7F0D51" w14:textId="77777777" w:rsidR="00861894" w:rsidRDefault="00861894" w:rsidP="00CD2862">
            <w:pPr>
              <w:pStyle w:val="afffb"/>
              <w:spacing w:before="45" w:after="45"/>
            </w:pPr>
            <w:r>
              <w:t>- Заявление клиента о ПФПТ</w:t>
            </w:r>
          </w:p>
          <w:p w14:paraId="3B2EA82E" w14:textId="77777777" w:rsidR="00861894" w:rsidRDefault="00861894" w:rsidP="00CD2862">
            <w:pPr>
              <w:pStyle w:val="afffb"/>
              <w:spacing w:before="45" w:after="45"/>
            </w:pPr>
            <w:r>
              <w:t>- договор</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F6B8B1" w14:textId="77777777" w:rsidR="00861894" w:rsidRDefault="00861894" w:rsidP="00CD2862">
            <w:pPr>
              <w:pStyle w:val="afffb"/>
              <w:spacing w:before="45" w:after="45"/>
            </w:pPr>
            <w:r>
              <w:t>Изменения в договор внесены, далее операция №2</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1818D2" w14:textId="77777777" w:rsidR="00861894" w:rsidRPr="00E065AB" w:rsidRDefault="00861894" w:rsidP="00CD2862">
            <w:pPr>
              <w:pStyle w:val="afffb"/>
              <w:spacing w:before="45" w:after="45"/>
            </w:pPr>
            <w:r>
              <w:rPr>
                <w:lang w:val="en-US"/>
              </w:rPr>
              <w:t>MS Office</w:t>
            </w:r>
          </w:p>
        </w:tc>
      </w:tr>
      <w:tr w:rsidR="00861894" w14:paraId="64F20BBA"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2E4ED8" w14:textId="77777777" w:rsidR="00861894" w:rsidRPr="000D50E7" w:rsidRDefault="00861894" w:rsidP="00CD2862">
            <w:pPr>
              <w:pStyle w:val="afffc"/>
              <w:spacing w:before="45" w:after="45"/>
              <w:rPr>
                <w:lang w:val="en-US"/>
              </w:rPr>
            </w:pPr>
            <w:r>
              <w:rPr>
                <w:lang w:val="en-US"/>
              </w:rPr>
              <w:t>2</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0937F9F" w14:textId="77777777" w:rsidR="00861894" w:rsidRDefault="00861894" w:rsidP="00CD2862">
            <w:pPr>
              <w:pStyle w:val="afffb"/>
              <w:spacing w:before="45" w:after="45"/>
            </w:pPr>
            <w:r>
              <w:t>Проверка включения информации о клиенте в Справочник участников ПС и условий в договоре</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93D7B8" w14:textId="673640CF" w:rsidR="00861894" w:rsidRDefault="00861894" w:rsidP="00CD2862">
            <w:pPr>
              <w:pStyle w:val="afffb"/>
              <w:spacing w:before="45" w:after="45"/>
            </w:pPr>
            <w:r>
              <w:t>Определено в п.</w:t>
            </w:r>
            <w:del w:id="385" w:author="Serg Serg" w:date="2021-11-11T12:14:00Z">
              <w:r w:rsidDel="00C40FDD">
                <w:delText>1.1) раздела 2.1</w:delText>
              </w:r>
            </w:del>
            <w:ins w:id="386" w:author="Serg Serg" w:date="2021-11-11T12:14:00Z">
              <w:r w:rsidR="00C40FDD">
                <w:t>3.1.3.7</w:t>
              </w:r>
            </w:ins>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C7897A" w14:textId="77777777" w:rsidR="00861894" w:rsidRDefault="00861894" w:rsidP="00CD2862">
            <w:pPr>
              <w:pStyle w:val="afffb"/>
              <w:spacing w:before="45" w:after="45"/>
            </w:pPr>
            <w:r>
              <w:t>ОИ ПБР</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F21324" w14:textId="77777777" w:rsidR="00861894" w:rsidRDefault="00861894" w:rsidP="00CD2862">
            <w:pPr>
              <w:pStyle w:val="afffb"/>
              <w:spacing w:before="45" w:after="45"/>
            </w:pPr>
            <w:r>
              <w:t xml:space="preserve">- договор </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9D535CE" w14:textId="77777777" w:rsidR="00861894" w:rsidRDefault="00861894" w:rsidP="00CD2862">
            <w:pPr>
              <w:pStyle w:val="afffb"/>
              <w:spacing w:before="45" w:after="45"/>
            </w:pPr>
            <w:r>
              <w:t>Проверка проведена.</w:t>
            </w:r>
          </w:p>
          <w:p w14:paraId="537DDEA0" w14:textId="77777777" w:rsidR="00861894" w:rsidRDefault="00861894" w:rsidP="00CD2862">
            <w:pPr>
              <w:pStyle w:val="afffb"/>
              <w:spacing w:before="45" w:after="45"/>
            </w:pPr>
            <w:r>
              <w:t>- информации о клиенте в Справочнике есть, далее операция №3,</w:t>
            </w:r>
          </w:p>
          <w:p w14:paraId="1ED28235" w14:textId="77777777" w:rsidR="00861894" w:rsidRDefault="00861894" w:rsidP="00CD2862">
            <w:pPr>
              <w:pStyle w:val="afffb"/>
              <w:spacing w:before="45" w:after="45"/>
            </w:pPr>
            <w:r>
              <w:t>- информации нет, далее операция №5</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CD9FC2E" w14:textId="77777777" w:rsidR="00861894" w:rsidRPr="0063406C" w:rsidDel="00234404" w:rsidRDefault="00861894" w:rsidP="00CD2862">
            <w:pPr>
              <w:pStyle w:val="afffb"/>
              <w:spacing w:before="45" w:after="45"/>
              <w:rPr>
                <w:del w:id="387" w:author="Панова Дарья Андреевна" w:date="2022-03-09T12:41:00Z"/>
              </w:rPr>
            </w:pPr>
            <w:r>
              <w:rPr>
                <w:lang w:val="en-US"/>
              </w:rPr>
              <w:t>MS</w:t>
            </w:r>
            <w:r w:rsidRPr="0063406C">
              <w:t xml:space="preserve"> </w:t>
            </w:r>
            <w:r>
              <w:rPr>
                <w:lang w:val="en-US"/>
              </w:rPr>
              <w:t>Office</w:t>
            </w:r>
          </w:p>
          <w:p w14:paraId="21AC2AC8" w14:textId="660FF6CF" w:rsidR="00861894" w:rsidRDefault="00861894" w:rsidP="00CD2862">
            <w:pPr>
              <w:pStyle w:val="afffb"/>
              <w:spacing w:before="45" w:after="45"/>
            </w:pPr>
            <w:del w:id="388" w:author="Панова Дарья Андреевна" w:date="2022-03-09T12:41:00Z">
              <w:r w:rsidDel="00234404">
                <w:delText>Справочник участников ПС</w:delText>
              </w:r>
            </w:del>
          </w:p>
        </w:tc>
      </w:tr>
      <w:tr w:rsidR="00861894" w14:paraId="58BE4B10"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4B8CCF1" w14:textId="77777777" w:rsidR="00861894" w:rsidRDefault="00861894" w:rsidP="00CD2862">
            <w:pPr>
              <w:pStyle w:val="afffc"/>
              <w:spacing w:before="45" w:after="45"/>
            </w:pPr>
            <w:r>
              <w:t>3</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9B0262" w14:textId="77777777" w:rsidR="00861894" w:rsidRDefault="00861894" w:rsidP="00CD2862">
            <w:pPr>
              <w:pStyle w:val="afffb"/>
              <w:spacing w:before="45" w:after="45"/>
            </w:pPr>
            <w:r>
              <w:t>Подготовка и направление представления на установление признака ПФПТ</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B7325B" w14:textId="77777777" w:rsidR="00861894" w:rsidRDefault="00861894" w:rsidP="00CD2862">
            <w:pPr>
              <w:pStyle w:val="afffb"/>
              <w:spacing w:before="45" w:after="45"/>
            </w:pPr>
            <w:r>
              <w:t>Определено приказом Банка России №ОД-1630</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13B536" w14:textId="77777777" w:rsidR="00861894" w:rsidRDefault="00861894" w:rsidP="00CD2862">
            <w:pPr>
              <w:pStyle w:val="afffb"/>
              <w:spacing w:before="45" w:after="45"/>
            </w:pPr>
            <w:r>
              <w:t>ОИ ПБР</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F1B9E87" w14:textId="77777777" w:rsidR="00861894" w:rsidRDefault="00861894" w:rsidP="00CD2862">
            <w:pPr>
              <w:pStyle w:val="afffb"/>
              <w:spacing w:before="45" w:after="45"/>
            </w:pPr>
            <w:r>
              <w:t xml:space="preserve">- Информация о клиенте имеется в Справочнике участников ПС </w:t>
            </w:r>
          </w:p>
          <w:p w14:paraId="519D6693" w14:textId="77777777" w:rsidR="00861894" w:rsidRDefault="00861894" w:rsidP="00CD2862">
            <w:pPr>
              <w:pStyle w:val="afffb"/>
              <w:spacing w:before="45" w:after="45"/>
            </w:pPr>
            <w:r>
              <w:t>- заявление клиента о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7504D3" w14:textId="77777777" w:rsidR="00861894" w:rsidRDefault="00861894" w:rsidP="00CD2862">
            <w:pPr>
              <w:pStyle w:val="afffb"/>
              <w:spacing w:before="45" w:after="45"/>
            </w:pPr>
            <w:r>
              <w:t>Представление на установление признака ПФПТ направлено в ЦУМиК, далее операция №4</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46C9F4" w14:textId="77777777" w:rsidR="00861894" w:rsidRDefault="00861894" w:rsidP="00CD2862">
            <w:pPr>
              <w:pStyle w:val="afffb"/>
              <w:spacing w:before="45" w:after="45"/>
            </w:pPr>
            <w:r>
              <w:t>САДД</w:t>
            </w:r>
          </w:p>
        </w:tc>
      </w:tr>
      <w:tr w:rsidR="00861894" w14:paraId="4DD4584E"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529236" w14:textId="77777777" w:rsidR="00861894" w:rsidRDefault="00861894" w:rsidP="00CD2862">
            <w:pPr>
              <w:pStyle w:val="afffc"/>
              <w:spacing w:before="45" w:after="45"/>
            </w:pPr>
            <w:r>
              <w:t>4</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BFDC96" w14:textId="77777777" w:rsidR="00861894" w:rsidRDefault="00861894" w:rsidP="00CD2862">
            <w:pPr>
              <w:pStyle w:val="afffb"/>
              <w:spacing w:before="45" w:after="45"/>
            </w:pPr>
            <w:r>
              <w:t>Проведение контролей для установления признака ПФПТ</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C7E3E75" w14:textId="5794F09C" w:rsidR="00861894" w:rsidRDefault="00861894" w:rsidP="00CD2862">
            <w:pPr>
              <w:pStyle w:val="afffb"/>
              <w:spacing w:before="45" w:after="45"/>
            </w:pPr>
            <w:r>
              <w:t>Определено в п.</w:t>
            </w:r>
            <w:ins w:id="389" w:author="Serg Serg" w:date="2021-11-11T12:14:00Z">
              <w:r w:rsidR="00C40FDD">
                <w:t xml:space="preserve"> 3.1.3.7</w:t>
              </w:r>
            </w:ins>
            <w:del w:id="390" w:author="Serg Serg" w:date="2021-11-11T12:14:00Z">
              <w:r w:rsidDel="00C40FDD">
                <w:delText>2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2EF1C8" w14:textId="77777777" w:rsidR="00861894" w:rsidRDefault="00861894" w:rsidP="00CD2862">
            <w:pPr>
              <w:pStyle w:val="afffb"/>
              <w:spacing w:before="45" w:after="45"/>
            </w:pPr>
            <w:r>
              <w:t>ДНПС (ЦУМиК)</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DFE7958" w14:textId="77777777" w:rsidR="00861894" w:rsidRDefault="00861894" w:rsidP="00CD2862">
            <w:pPr>
              <w:pStyle w:val="afffb"/>
              <w:spacing w:before="45" w:after="45"/>
            </w:pPr>
            <w:r>
              <w:t>Представление на установку признака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6821031" w14:textId="77777777" w:rsidR="00861894" w:rsidRDefault="00861894" w:rsidP="00CD2862">
            <w:pPr>
              <w:pStyle w:val="afffb"/>
              <w:spacing w:before="45" w:after="45"/>
            </w:pPr>
            <w:r>
              <w:t>Контроли для установления признака ПФПТ пройдены?</w:t>
            </w:r>
          </w:p>
          <w:p w14:paraId="56B3FEF1" w14:textId="77777777" w:rsidR="00861894" w:rsidRDefault="00861894" w:rsidP="00CD2862">
            <w:pPr>
              <w:pStyle w:val="afffb"/>
              <w:spacing w:before="45" w:after="45"/>
            </w:pPr>
            <w:r>
              <w:t>- да, далее операция №6,</w:t>
            </w:r>
          </w:p>
          <w:p w14:paraId="524846E8" w14:textId="77777777" w:rsidR="00861894" w:rsidRDefault="00861894" w:rsidP="00CD2862">
            <w:pPr>
              <w:pStyle w:val="afffb"/>
              <w:spacing w:before="45" w:after="45"/>
            </w:pPr>
            <w:r>
              <w:t>- нет, признак ПФПТ не может быть установлен</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9D50694" w14:textId="7C33B0BB" w:rsidR="00861894" w:rsidRDefault="00861894" w:rsidP="00CD2862">
            <w:pPr>
              <w:pStyle w:val="afffb"/>
              <w:spacing w:before="45" w:after="45"/>
            </w:pPr>
            <w:r>
              <w:t xml:space="preserve">АРМ ЦУИМ </w:t>
            </w:r>
            <w:del w:id="391" w:author="Панова Дарья Андреевна" w:date="2022-03-09T12:41:00Z">
              <w:r w:rsidDel="00234404">
                <w:delText>Справочник участников ПС</w:delText>
              </w:r>
            </w:del>
          </w:p>
          <w:p w14:paraId="3C6A1C81" w14:textId="77777777" w:rsidR="00861894" w:rsidRDefault="00861894" w:rsidP="00CD2862">
            <w:pPr>
              <w:pStyle w:val="afffb"/>
              <w:spacing w:before="45" w:after="45"/>
            </w:pPr>
          </w:p>
        </w:tc>
      </w:tr>
      <w:tr w:rsidR="00861894" w14:paraId="6819C9BA"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64C8133" w14:textId="77777777" w:rsidR="00861894" w:rsidRDefault="00861894" w:rsidP="00CD2862">
            <w:pPr>
              <w:pStyle w:val="afffc"/>
              <w:spacing w:before="45" w:after="45"/>
            </w:pPr>
            <w:r>
              <w:t>5</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056BB4" w14:textId="77777777" w:rsidR="00861894" w:rsidRDefault="00861894" w:rsidP="00CD2862">
            <w:pPr>
              <w:pStyle w:val="afffb"/>
              <w:spacing w:before="45" w:after="45"/>
            </w:pPr>
            <w:r>
              <w:t xml:space="preserve">Установление признака ПФПТ при отсутствии ограничений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B019AA1" w14:textId="61A2EE8B" w:rsidR="00861894" w:rsidRDefault="00861894" w:rsidP="00CD2862">
            <w:pPr>
              <w:pStyle w:val="afffb"/>
              <w:spacing w:before="45" w:after="45"/>
            </w:pPr>
            <w:r>
              <w:t xml:space="preserve">Проверка отсутствия ограничений. Установление </w:t>
            </w:r>
            <w:r>
              <w:lastRenderedPageBreak/>
              <w:t>признака ПФПТ в задаче «Таблица клиентов и счетов</w:t>
            </w:r>
            <w:del w:id="392" w:author="Serg Serg" w:date="2021-11-11T12:14:00Z">
              <w:r w:rsidDel="00C40FDD">
                <w:delText xml:space="preserve"> УБР</w:delText>
              </w:r>
            </w:del>
            <w:r>
              <w:t>».</w:t>
            </w:r>
          </w:p>
          <w:p w14:paraId="5795DBD8" w14:textId="682C4F21" w:rsidR="00861894" w:rsidRDefault="00861894" w:rsidP="00CD2862">
            <w:pPr>
              <w:pStyle w:val="afffb"/>
              <w:spacing w:before="45" w:after="45"/>
            </w:pPr>
            <w:r>
              <w:t>Определено в п.</w:t>
            </w:r>
            <w:ins w:id="393" w:author="Serg Serg" w:date="2021-11-11T12:14:00Z">
              <w:r w:rsidR="00C40FDD">
                <w:t xml:space="preserve"> 3.1.3.7</w:t>
              </w:r>
            </w:ins>
            <w:del w:id="394" w:author="Serg Serg" w:date="2021-11-11T12:14:00Z">
              <w:r w:rsidDel="00C40FDD">
                <w:delText>1.2), п.2 и п.3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1FC0A4" w14:textId="77777777" w:rsidR="00861894" w:rsidRDefault="00861894" w:rsidP="00CD2862">
            <w:pPr>
              <w:pStyle w:val="afffb"/>
              <w:spacing w:before="45" w:after="45"/>
            </w:pPr>
            <w:r>
              <w:lastRenderedPageBreak/>
              <w:t>ОИ ПБР</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C2E1EE1" w14:textId="77777777" w:rsidR="00861894" w:rsidRDefault="00861894" w:rsidP="00CD2862">
            <w:pPr>
              <w:pStyle w:val="afffb"/>
              <w:spacing w:before="45" w:after="45"/>
            </w:pPr>
            <w:r>
              <w:t xml:space="preserve">- Информация о клиенте в Справочнике </w:t>
            </w:r>
            <w:r>
              <w:lastRenderedPageBreak/>
              <w:t>участников ПС отсутствует (клиент не из Справочника)</w:t>
            </w:r>
          </w:p>
          <w:p w14:paraId="10638CA3" w14:textId="77777777" w:rsidR="00861894" w:rsidRDefault="00861894" w:rsidP="00CD2862">
            <w:pPr>
              <w:pStyle w:val="afffb"/>
              <w:spacing w:before="45" w:after="45"/>
            </w:pPr>
            <w:r>
              <w:t>- заявление клиента о ПФПТ</w:t>
            </w:r>
          </w:p>
          <w:p w14:paraId="5616F619" w14:textId="77777777" w:rsidR="00861894" w:rsidRDefault="00861894" w:rsidP="00CD2862">
            <w:pPr>
              <w:pStyle w:val="afffb"/>
              <w:spacing w:before="45" w:after="45"/>
            </w:pP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9EBEF5A" w14:textId="77777777" w:rsidR="00861894" w:rsidRDefault="00861894" w:rsidP="00CD2862">
            <w:pPr>
              <w:pStyle w:val="afffb"/>
              <w:spacing w:before="45" w:after="45"/>
            </w:pPr>
            <w:r>
              <w:lastRenderedPageBreak/>
              <w:t xml:space="preserve">- При отсутствии ограничений признак </w:t>
            </w:r>
            <w:r>
              <w:lastRenderedPageBreak/>
              <w:t>ПФПТ установлен, далее операция №7;</w:t>
            </w:r>
          </w:p>
          <w:p w14:paraId="7B4A3A77" w14:textId="77777777" w:rsidR="00861894" w:rsidRDefault="00861894" w:rsidP="00CD2862">
            <w:pPr>
              <w:pStyle w:val="afffb"/>
              <w:spacing w:before="45" w:after="45"/>
            </w:pPr>
            <w:r>
              <w:t>- при наличии ограничений признак ПФПТ не может быть установлен, завершение операции</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B1E136" w14:textId="77777777" w:rsidR="00861894" w:rsidRDefault="00861894" w:rsidP="00CD2862">
            <w:pPr>
              <w:pStyle w:val="afffb"/>
              <w:spacing w:before="45" w:after="45"/>
            </w:pPr>
            <w:r>
              <w:lastRenderedPageBreak/>
              <w:t>АРМ ПБР</w:t>
            </w:r>
          </w:p>
        </w:tc>
      </w:tr>
      <w:tr w:rsidR="00861894" w14:paraId="228BB8DC"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05CE11A" w14:textId="77777777" w:rsidR="00861894" w:rsidRDefault="00861894" w:rsidP="00CD2862">
            <w:pPr>
              <w:pStyle w:val="afffc"/>
              <w:spacing w:before="45" w:after="45"/>
            </w:pPr>
            <w:r>
              <w:t>6</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63477F0" w14:textId="77777777" w:rsidR="00861894" w:rsidRDefault="00861894" w:rsidP="00CD2862">
            <w:pPr>
              <w:pStyle w:val="afffb"/>
              <w:spacing w:before="45" w:after="45"/>
            </w:pPr>
            <w:r>
              <w:t>Установление признака ПФПТ при соответствующих контролях</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EA15B1" w14:textId="11208B60" w:rsidR="00861894" w:rsidRDefault="00861894" w:rsidP="00CD2862">
            <w:pPr>
              <w:pStyle w:val="afffb"/>
              <w:spacing w:before="45" w:after="45"/>
            </w:pPr>
            <w:r>
              <w:t>Определено в п.</w:t>
            </w:r>
            <w:ins w:id="395" w:author="Serg Serg" w:date="2021-11-11T12:15:00Z">
              <w:r w:rsidR="00C40FDD">
                <w:t xml:space="preserve"> 3.1.3.7</w:t>
              </w:r>
            </w:ins>
            <w:del w:id="396" w:author="Serg Serg" w:date="2021-11-11T12:15:00Z">
              <w:r w:rsidDel="00C40FDD">
                <w:delText>2-4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04F0988"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32D8544" w14:textId="77777777" w:rsidR="00861894" w:rsidRDefault="00861894" w:rsidP="00CD2862">
            <w:pPr>
              <w:pStyle w:val="afffb"/>
              <w:spacing w:before="45" w:after="45"/>
            </w:pPr>
            <w:r>
              <w:t>Результат контроля положительный</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45E59E6" w14:textId="77777777" w:rsidR="00861894" w:rsidRDefault="00861894" w:rsidP="00CD2862">
            <w:pPr>
              <w:pStyle w:val="afffb"/>
              <w:spacing w:before="45" w:after="45"/>
            </w:pPr>
            <w:r>
              <w:t>Признак ПФПТ установлен, далее операция №7</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AB7804" w14:textId="77777777" w:rsidR="00861894" w:rsidDel="00234404" w:rsidRDefault="00861894" w:rsidP="00CD2862">
            <w:pPr>
              <w:pStyle w:val="afffb"/>
              <w:spacing w:before="45" w:after="45"/>
              <w:rPr>
                <w:del w:id="397" w:author="Панова Дарья Андреевна" w:date="2022-03-09T12:41:00Z"/>
              </w:rPr>
            </w:pPr>
            <w:r>
              <w:t>ЦК ПС</w:t>
            </w:r>
          </w:p>
          <w:p w14:paraId="0727F26B" w14:textId="55496850" w:rsidR="00861894" w:rsidRDefault="00861894" w:rsidP="00CD2862">
            <w:pPr>
              <w:pStyle w:val="afffb"/>
              <w:spacing w:before="45" w:after="45"/>
            </w:pPr>
            <w:del w:id="398" w:author="Панова Дарья Андреевна" w:date="2022-03-09T12:41:00Z">
              <w:r w:rsidDel="00234404">
                <w:delText>Справочник участников ПС</w:delText>
              </w:r>
            </w:del>
          </w:p>
        </w:tc>
      </w:tr>
      <w:tr w:rsidR="00861894" w14:paraId="24141241"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3F8D0D" w14:textId="77777777" w:rsidR="00861894" w:rsidRDefault="00861894" w:rsidP="00CD2862">
            <w:pPr>
              <w:pStyle w:val="afffc"/>
              <w:spacing w:before="45" w:after="45"/>
            </w:pPr>
            <w:r>
              <w:t>7</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132511" w14:textId="77777777" w:rsidR="00861894" w:rsidRDefault="00861894" w:rsidP="00CD2862">
            <w:pPr>
              <w:pStyle w:val="afffb"/>
              <w:spacing w:before="45" w:after="45"/>
            </w:pPr>
            <w:r>
              <w:t xml:space="preserve">Отражение информации об установлении и снятии признака ПФПТ в формах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381F091" w14:textId="13101274" w:rsidR="00861894" w:rsidRDefault="00861894" w:rsidP="00CD2862">
            <w:pPr>
              <w:pStyle w:val="afffb"/>
              <w:spacing w:before="45" w:after="45"/>
            </w:pPr>
            <w:r>
              <w:t>Определено в п.</w:t>
            </w:r>
            <w:ins w:id="399" w:author="Serg Serg" w:date="2021-11-11T12:15:00Z">
              <w:r w:rsidR="00C40FDD">
                <w:t xml:space="preserve"> 3.1.3.7</w:t>
              </w:r>
            </w:ins>
            <w:del w:id="400" w:author="Serg Serg" w:date="2021-11-11T12:15:00Z">
              <w:r w:rsidDel="00C40FDD">
                <w:delText>10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AF6BA06"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4B5FBC" w14:textId="77777777" w:rsidR="00861894" w:rsidRDefault="00861894" w:rsidP="00CD2862">
            <w:pPr>
              <w:pStyle w:val="afffb"/>
              <w:spacing w:before="45" w:after="45"/>
            </w:pPr>
            <w:r>
              <w:t>Признак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A463F8" w14:textId="77777777" w:rsidR="00861894" w:rsidRDefault="00861894" w:rsidP="00CD2862">
            <w:pPr>
              <w:pStyle w:val="afffb"/>
              <w:spacing w:before="45" w:after="45"/>
            </w:pPr>
            <w:r>
              <w:t>Информация отражена, далее операция №8</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19C1589" w14:textId="77777777" w:rsidR="00861894" w:rsidDel="00234404" w:rsidRDefault="00861894" w:rsidP="00CD2862">
            <w:pPr>
              <w:pStyle w:val="afffb"/>
              <w:spacing w:before="45" w:after="45"/>
              <w:rPr>
                <w:del w:id="401" w:author="Панова Дарья Андреевна" w:date="2022-03-09T12:41:00Z"/>
              </w:rPr>
            </w:pPr>
            <w:r>
              <w:t>ЦК ПС</w:t>
            </w:r>
          </w:p>
          <w:p w14:paraId="2BF2E696" w14:textId="202562BB" w:rsidR="00861894" w:rsidDel="00234404" w:rsidRDefault="00861894" w:rsidP="00CD2862">
            <w:pPr>
              <w:pStyle w:val="afffb"/>
              <w:spacing w:before="45" w:after="45"/>
              <w:rPr>
                <w:del w:id="402" w:author="Панова Дарья Андреевна" w:date="2022-03-09T12:41:00Z"/>
              </w:rPr>
            </w:pPr>
            <w:del w:id="403" w:author="Панова Дарья Андреевна" w:date="2022-03-09T12:41:00Z">
              <w:r w:rsidDel="00234404">
                <w:delText>Отчетность</w:delText>
              </w:r>
            </w:del>
          </w:p>
          <w:p w14:paraId="2084DCB7" w14:textId="77777777" w:rsidR="00861894" w:rsidRDefault="00861894" w:rsidP="00234404">
            <w:pPr>
              <w:pStyle w:val="afffb"/>
              <w:spacing w:before="45" w:after="45"/>
            </w:pPr>
          </w:p>
        </w:tc>
      </w:tr>
      <w:tr w:rsidR="00861894" w14:paraId="5A656886"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0CFCD0" w14:textId="77777777" w:rsidR="00861894" w:rsidDel="003B109F" w:rsidRDefault="00861894" w:rsidP="00CD2862">
            <w:pPr>
              <w:pStyle w:val="afffc"/>
              <w:spacing w:before="45" w:after="45"/>
            </w:pPr>
            <w:r>
              <w:t>8</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4B900D" w14:textId="77777777" w:rsidR="00861894" w:rsidRDefault="00861894" w:rsidP="00CD2862">
            <w:pPr>
              <w:pStyle w:val="afffb"/>
              <w:spacing w:before="45" w:after="45"/>
            </w:pPr>
            <w:r>
              <w:t>Формирование Счета за услуги</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E2306C" w14:textId="0A83ABAE" w:rsidR="00861894" w:rsidRDefault="00861894" w:rsidP="00CD2862">
            <w:pPr>
              <w:pStyle w:val="afffb"/>
              <w:spacing w:before="45" w:after="45"/>
            </w:pPr>
            <w:r>
              <w:t>Определено в п.</w:t>
            </w:r>
            <w:ins w:id="404" w:author="Serg Serg" w:date="2021-11-11T12:15:00Z">
              <w:r w:rsidR="00C40FDD">
                <w:t xml:space="preserve"> 3.1.3.7</w:t>
              </w:r>
            </w:ins>
            <w:del w:id="405" w:author="Serg Serg" w:date="2021-11-11T12:15:00Z">
              <w:r w:rsidDel="00C40FDD">
                <w:delText>5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3684FB7"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3C6E6F7" w14:textId="77777777" w:rsidR="00861894" w:rsidRDefault="00861894" w:rsidP="00CD2862">
            <w:pPr>
              <w:pStyle w:val="afffb"/>
              <w:spacing w:before="45" w:after="45"/>
            </w:pPr>
            <w:r>
              <w:t>Признак ПФПТ установлен</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975025" w14:textId="77777777" w:rsidR="00861894" w:rsidRDefault="00861894" w:rsidP="00CD2862">
            <w:pPr>
              <w:pStyle w:val="afffb"/>
              <w:spacing w:before="45" w:after="45"/>
            </w:pPr>
            <w:r>
              <w:t>Счет за услуги сформирован, далее операция №9</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7EA810B" w14:textId="77777777" w:rsidR="00861894" w:rsidRDefault="00861894" w:rsidP="00CD2862">
            <w:pPr>
              <w:pStyle w:val="afffb"/>
              <w:spacing w:before="45" w:after="45"/>
            </w:pPr>
            <w:r>
              <w:t>ЦК ПС</w:t>
            </w:r>
          </w:p>
        </w:tc>
      </w:tr>
      <w:tr w:rsidR="00861894" w14:paraId="75FFE744"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67BB3C" w14:textId="77777777" w:rsidR="00861894" w:rsidRDefault="00861894" w:rsidP="00CD2862">
            <w:pPr>
              <w:pStyle w:val="afffc"/>
              <w:spacing w:before="45" w:after="45"/>
            </w:pPr>
            <w:r>
              <w:t>9</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986F5D7" w14:textId="77777777" w:rsidR="00861894" w:rsidRDefault="00861894" w:rsidP="00CD2862">
            <w:pPr>
              <w:pStyle w:val="afffb"/>
              <w:spacing w:before="45" w:after="45"/>
            </w:pPr>
            <w:r>
              <w:t>Отражение в балансе программных МО по начислению платы за услуги в ПС БР</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9921B7C" w14:textId="7CAC3B47" w:rsidR="00861894" w:rsidRDefault="00861894" w:rsidP="00CD2862">
            <w:pPr>
              <w:pStyle w:val="afffb"/>
              <w:spacing w:before="45" w:after="45"/>
            </w:pPr>
            <w:r>
              <w:t>Определено в п.</w:t>
            </w:r>
            <w:ins w:id="406" w:author="Serg Serg" w:date="2021-11-11T12:16:00Z">
              <w:r w:rsidR="00AC54A9">
                <w:t xml:space="preserve"> 3.1.3.7</w:t>
              </w:r>
            </w:ins>
            <w:del w:id="407" w:author="Serg Serg" w:date="2021-11-11T12:16:00Z">
              <w:r w:rsidDel="00AC54A9">
                <w:delText>5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3550D7"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96B3E6A" w14:textId="77777777" w:rsidR="00861894" w:rsidRDefault="00861894" w:rsidP="00CD2862">
            <w:pPr>
              <w:pStyle w:val="afffb"/>
              <w:spacing w:before="45" w:after="45"/>
            </w:pPr>
            <w:r>
              <w:t>Счет за услуги</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2466172" w14:textId="77777777" w:rsidR="00861894" w:rsidRDefault="00861894" w:rsidP="00CD2862">
            <w:pPr>
              <w:pStyle w:val="afffb"/>
              <w:spacing w:before="45" w:after="45"/>
            </w:pPr>
            <w:r>
              <w:t>Отражение в балансе МО осуществлено, далее операция №10</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1150C7D" w14:textId="77777777" w:rsidR="00861894" w:rsidRDefault="00861894" w:rsidP="00CD2862">
            <w:pPr>
              <w:pStyle w:val="afffb"/>
              <w:spacing w:before="45" w:after="45"/>
            </w:pPr>
            <w:r>
              <w:t>ЦК ПС</w:t>
            </w:r>
          </w:p>
          <w:p w14:paraId="1F8CC21F" w14:textId="77777777" w:rsidR="00861894" w:rsidRDefault="00861894" w:rsidP="00CD2862">
            <w:pPr>
              <w:pStyle w:val="afffb"/>
              <w:spacing w:before="45" w:after="45"/>
            </w:pPr>
            <w:r>
              <w:t>АС БУ</w:t>
            </w:r>
          </w:p>
        </w:tc>
      </w:tr>
      <w:tr w:rsidR="00861894" w14:paraId="5F565FA7"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5581665" w14:textId="77777777" w:rsidR="00861894" w:rsidRDefault="00861894" w:rsidP="00CD2862">
            <w:pPr>
              <w:pStyle w:val="afffc"/>
              <w:spacing w:before="45" w:after="45"/>
            </w:pPr>
            <w:r>
              <w:t>10</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F601E7F" w14:textId="77777777" w:rsidR="00861894" w:rsidRDefault="00861894" w:rsidP="00CD2862">
            <w:pPr>
              <w:pStyle w:val="afffb"/>
              <w:spacing w:before="45" w:after="45"/>
            </w:pPr>
            <w:r>
              <w:t>Проведение контроля отсутствия ограничений на клиента или счет клиента</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57EC714" w14:textId="23DCE7EF" w:rsidR="00861894" w:rsidRDefault="00861894" w:rsidP="00CD2862">
            <w:pPr>
              <w:pStyle w:val="afffb"/>
              <w:spacing w:before="45" w:after="45"/>
            </w:pPr>
            <w:r>
              <w:t>Определено в п.</w:t>
            </w:r>
            <w:ins w:id="408" w:author="Serg Serg" w:date="2021-11-11T12:15:00Z">
              <w:r w:rsidR="00C40FDD">
                <w:t xml:space="preserve"> 3.1.3.7</w:t>
              </w:r>
            </w:ins>
            <w:del w:id="409" w:author="Serg Serg" w:date="2021-11-11T12:15:00Z">
              <w:r w:rsidDel="00C40FDD">
                <w:delText>5 раздела 2.</w:delText>
              </w:r>
            </w:del>
            <w:del w:id="410" w:author="Панова Дарья Андреевна" w:date="2022-03-03T14:53:00Z">
              <w:r w:rsidDel="00C014C8">
                <w:delText>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A8150B"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3C2B79" w14:textId="77777777" w:rsidR="00861894" w:rsidRDefault="00861894" w:rsidP="00CD2862">
            <w:pPr>
              <w:pStyle w:val="afffb"/>
              <w:spacing w:before="45" w:after="45"/>
            </w:pPr>
            <w:r>
              <w:t>Программные МО по начислению платы отражены в балансе</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15CB10D" w14:textId="77777777" w:rsidR="00861894" w:rsidRDefault="00861894" w:rsidP="00CD2862">
            <w:pPr>
              <w:pStyle w:val="afffb"/>
              <w:spacing w:before="45" w:after="45"/>
            </w:pPr>
            <w:r>
              <w:t>Контроль отсутствия ограничений пройден?</w:t>
            </w:r>
          </w:p>
          <w:p w14:paraId="6C010F5E" w14:textId="77777777" w:rsidR="00861894" w:rsidRDefault="00861894" w:rsidP="00CD2862">
            <w:pPr>
              <w:pStyle w:val="afffb"/>
              <w:spacing w:before="45" w:after="45"/>
            </w:pPr>
            <w:r>
              <w:t>- да, далее операция №11;</w:t>
            </w:r>
          </w:p>
          <w:p w14:paraId="7FB78C92" w14:textId="77777777" w:rsidR="00861894" w:rsidRDefault="00861894" w:rsidP="00CD2862">
            <w:pPr>
              <w:pStyle w:val="afffb"/>
              <w:spacing w:before="45" w:after="45"/>
            </w:pPr>
            <w:r>
              <w:t>- нет, ПФПТ не формируется</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F98ADF5" w14:textId="77777777" w:rsidR="00861894" w:rsidRDefault="00861894" w:rsidP="00CD2862">
            <w:pPr>
              <w:pStyle w:val="afffb"/>
              <w:spacing w:before="45" w:after="45"/>
            </w:pPr>
            <w:r>
              <w:t>ЦК ПС</w:t>
            </w:r>
          </w:p>
        </w:tc>
      </w:tr>
      <w:tr w:rsidR="00861894" w14:paraId="6A885377"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FA066BB" w14:textId="77777777" w:rsidR="00861894" w:rsidRDefault="00861894" w:rsidP="00CD2862">
            <w:pPr>
              <w:pStyle w:val="afffc"/>
              <w:spacing w:before="45" w:after="45"/>
            </w:pPr>
            <w:r>
              <w:t>11</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91DE57" w14:textId="69575353" w:rsidR="00861894" w:rsidRDefault="00861894" w:rsidP="00CD2862">
            <w:pPr>
              <w:pStyle w:val="afffb"/>
              <w:spacing w:before="45" w:after="45"/>
            </w:pPr>
            <w:r>
              <w:t xml:space="preserve">Программное формирование </w:t>
            </w:r>
            <w:ins w:id="411" w:author="Панова Дарья Андреевна" w:date="2022-03-03T14:48:00Z">
              <w:r w:rsidR="00D078C3">
                <w:t xml:space="preserve">ЭС </w:t>
              </w:r>
              <w:r w:rsidR="00D078C3" w:rsidRPr="00D078C3">
                <w:rPr>
                  <w:rPrChange w:id="412" w:author="Панова Дарья Андреевна" w:date="2022-03-03T14:48:00Z">
                    <w:rPr>
                      <w:lang w:val="en-US"/>
                    </w:rPr>
                  </w:rPrChange>
                </w:rPr>
                <w:t>{</w:t>
              </w:r>
              <w:r w:rsidR="00D078C3">
                <w:t>Платежное требование</w:t>
              </w:r>
              <w:r w:rsidR="00D078C3" w:rsidRPr="00D078C3">
                <w:rPr>
                  <w:rPrChange w:id="413" w:author="Панова Дарья Андреевна" w:date="2022-03-03T14:48:00Z">
                    <w:rPr>
                      <w:lang w:val="en-US"/>
                    </w:rPr>
                  </w:rPrChange>
                </w:rPr>
                <w:t>}</w:t>
              </w:r>
            </w:ins>
            <w:del w:id="414" w:author="Панова Дарья Андреевна" w:date="2022-03-03T14:48:00Z">
              <w:r w:rsidDel="00D078C3">
                <w:delText xml:space="preserve">ПТ </w:delText>
              </w:r>
            </w:del>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0B713E" w14:textId="32D6FCC7" w:rsidR="00861894" w:rsidRDefault="00861894" w:rsidP="00CD2862">
            <w:pPr>
              <w:pStyle w:val="afffb"/>
              <w:spacing w:before="45" w:after="45"/>
            </w:pPr>
            <w:r>
              <w:t>Определено в п.</w:t>
            </w:r>
            <w:ins w:id="415" w:author="Serg Serg" w:date="2021-11-11T12:15:00Z">
              <w:r w:rsidR="00C40FDD">
                <w:t xml:space="preserve"> 3.1.3.7</w:t>
              </w:r>
            </w:ins>
            <w:del w:id="416" w:author="Serg Serg" w:date="2021-11-11T12:15:00Z">
              <w:r w:rsidDel="00C40FDD">
                <w:delText>п.4 -5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0435DC"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89306B2" w14:textId="77777777" w:rsidR="00861894" w:rsidRDefault="00861894" w:rsidP="00CD2862">
            <w:pPr>
              <w:pStyle w:val="afffb"/>
              <w:spacing w:before="45" w:after="45"/>
            </w:pPr>
            <w:r>
              <w:t>Результат контроля положительный</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B74C955" w14:textId="5554F41A" w:rsidR="00861894" w:rsidRDefault="00D078C3" w:rsidP="00CD2862">
            <w:pPr>
              <w:pStyle w:val="afffb"/>
              <w:spacing w:before="45" w:after="45"/>
            </w:pPr>
            <w:ins w:id="417" w:author="Панова Дарья Андреевна" w:date="2022-03-03T14:48:00Z">
              <w:r>
                <w:t xml:space="preserve">ЭС </w:t>
              </w:r>
              <w:r w:rsidRPr="00D078C3">
                <w:rPr>
                  <w:rPrChange w:id="418" w:author="Панова Дарья Андреевна" w:date="2022-03-03T14:48:00Z">
                    <w:rPr>
                      <w:lang w:val="en-US"/>
                    </w:rPr>
                  </w:rPrChange>
                </w:rPr>
                <w:t>{</w:t>
              </w:r>
            </w:ins>
            <w:r w:rsidR="00861894">
              <w:t>П</w:t>
            </w:r>
            <w:ins w:id="419" w:author="Панова Дарья Андреевна" w:date="2022-03-03T14:48:00Z">
              <w:r>
                <w:t>латежное требование</w:t>
              </w:r>
              <w:r w:rsidRPr="00D078C3">
                <w:rPr>
                  <w:rPrChange w:id="420" w:author="Панова Дарья Андреевна" w:date="2022-03-03T14:48:00Z">
                    <w:rPr>
                      <w:lang w:val="en-US"/>
                    </w:rPr>
                  </w:rPrChange>
                </w:rPr>
                <w:t>}</w:t>
              </w:r>
            </w:ins>
            <w:del w:id="421" w:author="Панова Дарья Андреевна" w:date="2022-03-03T14:48:00Z">
              <w:r w:rsidR="00861894" w:rsidDel="00D078C3">
                <w:delText>Т</w:delText>
              </w:r>
            </w:del>
            <w:r w:rsidR="00861894">
              <w:t xml:space="preserve"> программно сформировано, далее проверка: ОД завершен?</w:t>
            </w:r>
          </w:p>
          <w:p w14:paraId="7A5CA694" w14:textId="77777777" w:rsidR="00861894" w:rsidRDefault="00861894" w:rsidP="00CD2862">
            <w:pPr>
              <w:pStyle w:val="afffb"/>
              <w:spacing w:before="45" w:after="45"/>
            </w:pPr>
            <w:r>
              <w:t xml:space="preserve">- да, далее операция №12, </w:t>
            </w:r>
          </w:p>
          <w:p w14:paraId="4F6F80C3" w14:textId="77777777" w:rsidR="00861894" w:rsidRDefault="00861894" w:rsidP="00CD2862">
            <w:pPr>
              <w:pStyle w:val="afffb"/>
              <w:spacing w:before="45" w:after="45"/>
            </w:pPr>
            <w:r>
              <w:lastRenderedPageBreak/>
              <w:t>- нет, далее операция №14</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3ABA291" w14:textId="77777777" w:rsidR="00861894" w:rsidRDefault="00861894" w:rsidP="00CD2862">
            <w:pPr>
              <w:pStyle w:val="afffb"/>
              <w:spacing w:before="45" w:after="45"/>
            </w:pPr>
            <w:r>
              <w:lastRenderedPageBreak/>
              <w:t>ЦК ПС</w:t>
            </w:r>
          </w:p>
        </w:tc>
      </w:tr>
      <w:tr w:rsidR="00861894" w14:paraId="2A163361"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F6DE51" w14:textId="77777777" w:rsidR="00861894" w:rsidRDefault="00861894" w:rsidP="00CD2862">
            <w:pPr>
              <w:pStyle w:val="afffc"/>
              <w:spacing w:before="45" w:after="45"/>
            </w:pPr>
            <w:r>
              <w:t>12</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BBB73FC" w14:textId="0CF36D9D" w:rsidR="00861894" w:rsidRDefault="00861894" w:rsidP="007335CF">
            <w:pPr>
              <w:pStyle w:val="afffb"/>
              <w:spacing w:before="45" w:after="45"/>
            </w:pPr>
            <w:r>
              <w:t>Аннулирование неисполненных ПФПТ с формированием соответствующего ЭС</w:t>
            </w:r>
            <w:del w:id="422" w:author="Панова Дарья Андреевна" w:date="2022-03-09T12:49:00Z">
              <w:r w:rsidDel="007335CF">
                <w:delText>ИС</w:delText>
              </w:r>
            </w:del>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5D6AFB" w14:textId="0749BCA7" w:rsidR="00861894" w:rsidRDefault="00861894" w:rsidP="00CD2862">
            <w:pPr>
              <w:pStyle w:val="afffb"/>
              <w:spacing w:before="45" w:after="45"/>
            </w:pPr>
            <w:r>
              <w:t xml:space="preserve">Определено в </w:t>
            </w:r>
            <w:del w:id="423" w:author="Serg Serg" w:date="2021-11-11T12:16:00Z">
              <w:r w:rsidDel="00AC54A9">
                <w:delText>абзаце 2 п.6 раздела 2.1</w:delText>
              </w:r>
            </w:del>
            <w:ins w:id="424" w:author="Serg Serg" w:date="2021-11-11T12:16:00Z">
              <w:r w:rsidR="00AC54A9">
                <w:t>п. 3.1.3.7</w:t>
              </w:r>
            </w:ins>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DDF042"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56DBFC" w14:textId="77777777" w:rsidR="00861894" w:rsidRDefault="00861894" w:rsidP="00CD2862">
            <w:pPr>
              <w:pStyle w:val="afffb"/>
              <w:spacing w:before="45" w:after="45"/>
            </w:pPr>
            <w:r>
              <w:t>- ОД завершен</w:t>
            </w:r>
          </w:p>
          <w:p w14:paraId="77421B60" w14:textId="77777777" w:rsidR="00861894" w:rsidRDefault="00861894" w:rsidP="00CD2862">
            <w:pPr>
              <w:pStyle w:val="afffb"/>
              <w:spacing w:before="45" w:after="45"/>
            </w:pPr>
            <w:r>
              <w:t>- имеются неисполненные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E2120FE" w14:textId="0BF816EE" w:rsidR="00861894" w:rsidRDefault="00861894" w:rsidP="00CD2862">
            <w:pPr>
              <w:pStyle w:val="afffb"/>
              <w:spacing w:before="45" w:after="45"/>
            </w:pPr>
            <w:r>
              <w:t xml:space="preserve">Неисполненные ПФПТ аннулированы, соответствующие </w:t>
            </w:r>
            <w:ins w:id="425" w:author="Панова Дарья Андреевна" w:date="2022-03-03T14:50:00Z">
              <w:r w:rsidR="00D078C3" w:rsidRPr="00D078C3">
                <w:t>ЭС {Извещение о группе ЭПС}</w:t>
              </w:r>
            </w:ins>
            <w:del w:id="426" w:author="Панова Дарья Андреевна" w:date="2022-03-03T14:50:00Z">
              <w:r w:rsidDel="00D078C3">
                <w:delText>ЭСИС</w:delText>
              </w:r>
            </w:del>
            <w:r>
              <w:t xml:space="preserve"> сформированы, далее операция №13</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FB9880" w14:textId="77777777" w:rsidR="00861894" w:rsidRDefault="00861894" w:rsidP="00CD2862">
            <w:pPr>
              <w:pStyle w:val="afffb"/>
              <w:spacing w:before="45" w:after="45"/>
            </w:pPr>
            <w:r>
              <w:t>ЦК ПС</w:t>
            </w:r>
          </w:p>
        </w:tc>
      </w:tr>
      <w:tr w:rsidR="00861894" w14:paraId="26B77FB0"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BDD1A7" w14:textId="77777777" w:rsidR="00861894" w:rsidRDefault="00861894" w:rsidP="00CD2862">
            <w:pPr>
              <w:pStyle w:val="afffc"/>
              <w:spacing w:before="45" w:after="45"/>
            </w:pPr>
            <w:r>
              <w:t>13</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D20BD18" w14:textId="77777777" w:rsidR="00861894" w:rsidRDefault="00861894" w:rsidP="00CD2862">
            <w:pPr>
              <w:pStyle w:val="afffb"/>
              <w:spacing w:before="45" w:after="45"/>
            </w:pPr>
            <w:r>
              <w:t>Направление ЭС</w:t>
            </w:r>
            <w:del w:id="427" w:author="Панова Дарья Андреевна" w:date="2022-03-09T12:49:00Z">
              <w:r w:rsidDel="007335CF">
                <w:delText>ИС</w:delText>
              </w:r>
            </w:del>
            <w:r>
              <w:t xml:space="preserve"> об аннулировании ПФПТ</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034238" w14:textId="77777777" w:rsidR="00861894" w:rsidRDefault="00861894" w:rsidP="00CD2862">
            <w:pPr>
              <w:pStyle w:val="afffb"/>
              <w:spacing w:before="45" w:after="45"/>
            </w:pPr>
            <w:r>
              <w:t>Направление ЭСИС об аннулировании ПФПТ</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104BF7"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03F12AF" w14:textId="39FB448A" w:rsidR="00861894" w:rsidRDefault="00D078C3" w:rsidP="00CD2862">
            <w:pPr>
              <w:pStyle w:val="afffb"/>
              <w:spacing w:before="45" w:after="45"/>
            </w:pPr>
            <w:ins w:id="428" w:author="Панова Дарья Андреевна" w:date="2022-03-03T14:49:00Z">
              <w:r w:rsidRPr="00D078C3">
                <w:t>ЭС {Извещение о группе ЭПС}</w:t>
              </w:r>
            </w:ins>
            <w:del w:id="429" w:author="Панова Дарья Андреевна" w:date="2022-03-03T14:49:00Z">
              <w:r w:rsidR="00861894" w:rsidDel="00D078C3">
                <w:delText>ЭСИС</w:delText>
              </w:r>
            </w:del>
            <w:r w:rsidR="00861894">
              <w:t xml:space="preserve"> об аннулировании неисполненных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EBC6FC8" w14:textId="13AA5EAD" w:rsidR="00861894" w:rsidRDefault="00D078C3" w:rsidP="00CD2862">
            <w:pPr>
              <w:pStyle w:val="afffb"/>
              <w:spacing w:before="45" w:after="45"/>
            </w:pPr>
            <w:ins w:id="430" w:author="Панова Дарья Андреевна" w:date="2022-03-03T14:49:00Z">
              <w:r w:rsidRPr="00D078C3">
                <w:t>ЭС {Извещение о группе ЭПС}</w:t>
              </w:r>
            </w:ins>
            <w:del w:id="431" w:author="Панова Дарья Андреевна" w:date="2022-03-03T14:49:00Z">
              <w:r w:rsidR="00861894" w:rsidDel="00D078C3">
                <w:delText>ЭСИС</w:delText>
              </w:r>
            </w:del>
            <w:r w:rsidR="00861894">
              <w:t xml:space="preserve"> направлен</w:t>
            </w:r>
            <w:ins w:id="432" w:author="Панова Дарья Андреевна" w:date="2022-03-03T14:49:00Z">
              <w:r>
                <w:t>о</w:t>
              </w:r>
            </w:ins>
            <w:del w:id="433" w:author="Панова Дарья Андреевна" w:date="2022-03-03T14:49:00Z">
              <w:r w:rsidR="00861894" w:rsidDel="00D078C3">
                <w:delText>ы</w:delText>
              </w:r>
            </w:del>
            <w:r w:rsidR="00861894">
              <w:t xml:space="preserve"> (клиенту и в обслуживающий ПБР)</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192BF0" w14:textId="77777777" w:rsidR="00861894" w:rsidRDefault="00861894" w:rsidP="00CD2862">
            <w:pPr>
              <w:pStyle w:val="afffb"/>
              <w:spacing w:before="45" w:after="45"/>
            </w:pPr>
            <w:r>
              <w:t>ЦК ПС</w:t>
            </w:r>
          </w:p>
        </w:tc>
      </w:tr>
      <w:tr w:rsidR="00861894" w14:paraId="69E32D65"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8AA532F" w14:textId="77777777" w:rsidR="00861894" w:rsidRDefault="00861894" w:rsidP="00CD2862">
            <w:pPr>
              <w:pStyle w:val="afffc"/>
              <w:spacing w:before="45" w:after="45"/>
            </w:pPr>
            <w:r>
              <w:t>14</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462084" w14:textId="77777777" w:rsidR="00861894" w:rsidRDefault="00861894" w:rsidP="00CD2862">
            <w:pPr>
              <w:pStyle w:val="afffb"/>
              <w:spacing w:before="45" w:after="45"/>
            </w:pPr>
            <w:r>
              <w:t>Контроль ДДС для исполнения ПФПТ в сервисе срочного перевода</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25A5E1D" w14:textId="37C4F0EE" w:rsidR="00861894" w:rsidRDefault="00861894" w:rsidP="00CD2862">
            <w:pPr>
              <w:pStyle w:val="afffb"/>
              <w:spacing w:before="45" w:after="45"/>
            </w:pPr>
            <w:r>
              <w:t>Определено в п.</w:t>
            </w:r>
            <w:ins w:id="434" w:author="Serg Serg" w:date="2021-11-11T12:17:00Z">
              <w:r w:rsidR="00AC54A9">
                <w:t xml:space="preserve"> 3.1.3.7</w:t>
              </w:r>
            </w:ins>
            <w:del w:id="435" w:author="Serg Serg" w:date="2021-11-11T12:17:00Z">
              <w:r w:rsidDel="00AC54A9">
                <w:delText>п.5-6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D96989"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2B26EEE" w14:textId="77777777" w:rsidR="00861894" w:rsidRDefault="00861894" w:rsidP="00CD2862">
            <w:pPr>
              <w:pStyle w:val="afffb"/>
              <w:spacing w:before="45" w:after="45"/>
            </w:pPr>
            <w:r>
              <w:t>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2568936" w14:textId="77777777" w:rsidR="00861894" w:rsidRDefault="00861894" w:rsidP="00CD2862">
            <w:pPr>
              <w:pStyle w:val="afffb"/>
              <w:spacing w:before="45" w:after="45"/>
            </w:pPr>
            <w:r>
              <w:t>Контроль ДДС пройден?</w:t>
            </w:r>
          </w:p>
          <w:p w14:paraId="0CDAB410" w14:textId="77777777" w:rsidR="00861894" w:rsidRDefault="00861894" w:rsidP="00CD2862">
            <w:pPr>
              <w:pStyle w:val="afffb"/>
              <w:spacing w:before="45" w:after="45"/>
            </w:pPr>
            <w:r>
              <w:t>- да, далее операция №15</w:t>
            </w:r>
          </w:p>
          <w:p w14:paraId="3D3A7C51" w14:textId="77777777" w:rsidR="00861894" w:rsidRDefault="00861894" w:rsidP="00CD2862">
            <w:pPr>
              <w:pStyle w:val="afffb"/>
              <w:spacing w:before="45" w:after="45"/>
            </w:pPr>
            <w:r>
              <w:t>- нет, далее операция №20</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BFF33D" w14:textId="77777777" w:rsidR="00861894" w:rsidRDefault="00861894" w:rsidP="00CD2862">
            <w:pPr>
              <w:pStyle w:val="afffb"/>
              <w:spacing w:before="45" w:after="45"/>
            </w:pPr>
            <w:r>
              <w:t>ЦК ПС</w:t>
            </w:r>
          </w:p>
        </w:tc>
      </w:tr>
      <w:tr w:rsidR="00861894" w14:paraId="47CBEA45"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B516B69" w14:textId="77777777" w:rsidR="00861894" w:rsidRDefault="00861894" w:rsidP="00CD2862">
            <w:pPr>
              <w:pStyle w:val="afffc"/>
              <w:spacing w:before="45" w:after="45"/>
            </w:pPr>
            <w:r>
              <w:t>15</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D926E51" w14:textId="77777777" w:rsidR="00861894" w:rsidRDefault="00861894" w:rsidP="00CD2862">
            <w:pPr>
              <w:pStyle w:val="afffb"/>
              <w:spacing w:before="45" w:after="45"/>
            </w:pPr>
            <w:r>
              <w:t>Контроль отсутствия ограничений для ПФПТ</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9EE4BB" w14:textId="6F0F54E8" w:rsidR="00861894" w:rsidRDefault="00861894" w:rsidP="00CD2862">
            <w:pPr>
              <w:pStyle w:val="afffb"/>
              <w:spacing w:before="45" w:after="45"/>
            </w:pPr>
            <w:r>
              <w:t xml:space="preserve">Определено в </w:t>
            </w:r>
            <w:ins w:id="436" w:author="Serg Serg" w:date="2021-11-11T12:17:00Z">
              <w:r w:rsidR="00AC54A9">
                <w:t>п. 3.1.3.7</w:t>
              </w:r>
            </w:ins>
            <w:del w:id="437" w:author="Serg Serg" w:date="2021-11-11T12:17:00Z">
              <w:r w:rsidDel="00AC54A9">
                <w:delText>абзаце 3 п.6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B9A276"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B9A827A" w14:textId="77777777" w:rsidR="00861894" w:rsidRDefault="00861894" w:rsidP="00CD2862">
            <w:pPr>
              <w:pStyle w:val="afffb"/>
              <w:spacing w:before="45" w:after="45"/>
            </w:pPr>
            <w:r>
              <w:t>ПФПТ прошло контроль ДДС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18C54AB" w14:textId="77777777" w:rsidR="00861894" w:rsidRDefault="00861894" w:rsidP="00CD2862">
            <w:pPr>
              <w:pStyle w:val="afffb"/>
              <w:spacing w:before="45" w:after="45"/>
            </w:pPr>
            <w:r>
              <w:t>Ограничения для ПФПТ отсутствуют?</w:t>
            </w:r>
          </w:p>
          <w:p w14:paraId="4F98EF80" w14:textId="77777777" w:rsidR="00861894" w:rsidRDefault="00861894" w:rsidP="00CD2862">
            <w:pPr>
              <w:pStyle w:val="afffb"/>
              <w:spacing w:before="45" w:after="45"/>
            </w:pPr>
            <w:r>
              <w:t>- да, далее операция №16</w:t>
            </w:r>
          </w:p>
          <w:p w14:paraId="3928D100" w14:textId="77777777" w:rsidR="00861894" w:rsidRDefault="00861894" w:rsidP="00CD2862">
            <w:pPr>
              <w:pStyle w:val="afffb"/>
              <w:spacing w:before="45" w:after="45"/>
            </w:pPr>
            <w:r>
              <w:t>- нет, далее операция №12</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DE6BC1F" w14:textId="77777777" w:rsidR="00861894" w:rsidRDefault="00861894" w:rsidP="00CD2862">
            <w:pPr>
              <w:pStyle w:val="afffb"/>
              <w:spacing w:before="45" w:after="45"/>
            </w:pPr>
            <w:r>
              <w:t>ЦК ПС</w:t>
            </w:r>
          </w:p>
        </w:tc>
      </w:tr>
      <w:tr w:rsidR="00861894" w14:paraId="3D6F0E69"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4E74064" w14:textId="77777777" w:rsidR="00861894" w:rsidRDefault="00861894" w:rsidP="00CD2862">
            <w:pPr>
              <w:pStyle w:val="afffc"/>
              <w:spacing w:before="45" w:after="45"/>
            </w:pPr>
            <w:r>
              <w:t>16</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69E28AC" w14:textId="77777777" w:rsidR="00861894" w:rsidRDefault="00861894" w:rsidP="00CD2862">
            <w:pPr>
              <w:pStyle w:val="afffb"/>
              <w:spacing w:before="45" w:after="45"/>
            </w:pPr>
            <w:r>
              <w:t>Исполнение ПФПТ</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C8B417F" w14:textId="28BBA212" w:rsidR="00861894" w:rsidRDefault="00861894" w:rsidP="00CD2862">
            <w:pPr>
              <w:pStyle w:val="afffb"/>
              <w:spacing w:before="45" w:after="45"/>
            </w:pPr>
            <w:r>
              <w:t>Определено в п.</w:t>
            </w:r>
            <w:ins w:id="438" w:author="Serg Serg" w:date="2021-11-11T12:18:00Z">
              <w:r w:rsidR="00AC54A9">
                <w:t xml:space="preserve"> 3.1.3.7</w:t>
              </w:r>
            </w:ins>
            <w:del w:id="439" w:author="Serg Serg" w:date="2021-11-11T12:18:00Z">
              <w:r w:rsidDel="00AC54A9">
                <w:delText>5 и п.7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5C9E5E"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D34784E" w14:textId="33939B5E" w:rsidR="00861894" w:rsidRDefault="00861894" w:rsidP="00CD2862">
            <w:pPr>
              <w:pStyle w:val="afffb"/>
              <w:spacing w:before="45" w:after="45"/>
            </w:pPr>
            <w:r>
              <w:t>Отсутствие ограни</w:t>
            </w:r>
            <w:ins w:id="440" w:author="Панова Дарья Андреевна" w:date="2022-03-03T14:55:00Z">
              <w:r w:rsidR="00BC3757">
                <w:t>ч</w:t>
              </w:r>
            </w:ins>
            <w:r>
              <w:t>ений для исполнения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F8215A" w14:textId="77777777" w:rsidR="00861894" w:rsidRDefault="00861894" w:rsidP="00CD2862">
            <w:pPr>
              <w:pStyle w:val="afffb"/>
              <w:spacing w:before="45" w:after="45"/>
            </w:pPr>
            <w:r>
              <w:t>ПФПТ исполнено, далее операции №17 и №18</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244B71" w14:textId="77777777" w:rsidR="00861894" w:rsidRDefault="00861894" w:rsidP="00CD2862">
            <w:pPr>
              <w:pStyle w:val="afffb"/>
              <w:spacing w:before="45" w:after="45"/>
            </w:pPr>
            <w:r>
              <w:t>ЦК ПС</w:t>
            </w:r>
          </w:p>
        </w:tc>
      </w:tr>
      <w:tr w:rsidR="00861894" w14:paraId="0DF9C88B"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8889C3F" w14:textId="77777777" w:rsidR="00861894" w:rsidRDefault="00861894" w:rsidP="00CD2862">
            <w:pPr>
              <w:pStyle w:val="afffc"/>
              <w:spacing w:before="45" w:after="45"/>
            </w:pPr>
            <w:r>
              <w:t>17</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DF0F60" w14:textId="77777777" w:rsidR="00861894" w:rsidRDefault="00861894" w:rsidP="00CD2862">
            <w:pPr>
              <w:pStyle w:val="afffb"/>
              <w:spacing w:before="45" w:after="45"/>
            </w:pPr>
            <w:r>
              <w:t>Отражение информации об исполнении ПФПТ в формах</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5DC4B2" w14:textId="4FD9C203" w:rsidR="00861894" w:rsidRDefault="00861894" w:rsidP="00CD2862">
            <w:pPr>
              <w:pStyle w:val="afffb"/>
              <w:spacing w:before="45" w:after="45"/>
            </w:pPr>
            <w:r>
              <w:t>Определено в п.</w:t>
            </w:r>
            <w:ins w:id="441" w:author="Serg Serg" w:date="2021-11-11T12:18:00Z">
              <w:r w:rsidR="00AC54A9">
                <w:t xml:space="preserve"> 3.1.3.7</w:t>
              </w:r>
            </w:ins>
            <w:del w:id="442" w:author="Serg Serg" w:date="2021-11-11T12:18:00Z">
              <w:r w:rsidDel="00AC54A9">
                <w:delText>11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34FACF2"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2AA6FF2" w14:textId="77777777" w:rsidR="00861894" w:rsidRDefault="00861894" w:rsidP="00CD2862">
            <w:pPr>
              <w:pStyle w:val="afffb"/>
              <w:spacing w:before="45" w:after="45"/>
            </w:pPr>
            <w:r>
              <w:t>ПФПТ исполнено</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955AF3" w14:textId="77777777" w:rsidR="00861894" w:rsidRDefault="00861894" w:rsidP="00CD2862">
            <w:pPr>
              <w:pStyle w:val="afffb"/>
              <w:spacing w:before="45" w:after="45"/>
            </w:pPr>
            <w:r>
              <w:t>Информация отражена, завершение операции</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CF0A6D" w14:textId="77777777" w:rsidR="00861894" w:rsidRDefault="00861894" w:rsidP="00CD2862">
            <w:pPr>
              <w:pStyle w:val="afffb"/>
              <w:spacing w:before="45" w:after="45"/>
            </w:pPr>
            <w:r>
              <w:t>ЦК ПС</w:t>
            </w:r>
          </w:p>
          <w:p w14:paraId="64CFABAC" w14:textId="2C43DE7D" w:rsidR="00861894" w:rsidRDefault="00861894" w:rsidP="00CD2862">
            <w:pPr>
              <w:pStyle w:val="afffb"/>
              <w:spacing w:before="45" w:after="45"/>
            </w:pPr>
            <w:del w:id="443" w:author="Панова Дарья Андреевна" w:date="2022-03-09T12:41:00Z">
              <w:r w:rsidDel="00234404">
                <w:delText>Отчетность</w:delText>
              </w:r>
            </w:del>
          </w:p>
        </w:tc>
      </w:tr>
      <w:tr w:rsidR="00861894" w14:paraId="371646AE"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28F34EB" w14:textId="77777777" w:rsidR="00861894" w:rsidRDefault="00861894" w:rsidP="00CD2862">
            <w:pPr>
              <w:pStyle w:val="afffc"/>
              <w:spacing w:before="45" w:after="45"/>
            </w:pPr>
            <w:r>
              <w:t>18</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EDEC99" w14:textId="60BB4FDB" w:rsidR="00861894" w:rsidRDefault="00861894" w:rsidP="007335CF">
            <w:pPr>
              <w:pStyle w:val="afffb"/>
              <w:spacing w:before="45" w:after="45"/>
            </w:pPr>
            <w:r>
              <w:t>Формирование ЭС</w:t>
            </w:r>
            <w:del w:id="444" w:author="Панова Дарья Андреевна" w:date="2022-03-09T12:48:00Z">
              <w:r w:rsidDel="007335CF">
                <w:delText>ИС</w:delText>
              </w:r>
            </w:del>
            <w:r>
              <w:t xml:space="preserve"> об исполнении ПФПТ</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9A5929" w14:textId="611B3BEE" w:rsidR="00861894" w:rsidRDefault="00861894" w:rsidP="00CD2862">
            <w:pPr>
              <w:pStyle w:val="afffb"/>
              <w:spacing w:before="45" w:after="45"/>
            </w:pPr>
            <w:r>
              <w:t>Определено в п.</w:t>
            </w:r>
            <w:ins w:id="445" w:author="Serg Serg" w:date="2021-11-11T12:18:00Z">
              <w:r w:rsidR="00AC54A9">
                <w:t xml:space="preserve"> 3.1.3.7</w:t>
              </w:r>
            </w:ins>
            <w:del w:id="446" w:author="Serg Serg" w:date="2021-11-11T12:18:00Z">
              <w:r w:rsidDel="00AC54A9">
                <w:delText>7 и п.8 раздела 2.1.</w:delText>
              </w:r>
            </w:del>
          </w:p>
          <w:p w14:paraId="105B60D9" w14:textId="77777777" w:rsidR="00861894" w:rsidRDefault="00861894" w:rsidP="00CD2862">
            <w:pPr>
              <w:pStyle w:val="afffb"/>
              <w:spacing w:before="45" w:after="45"/>
            </w:pP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9F2E57"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C17A5A" w14:textId="77777777" w:rsidR="00861894" w:rsidRDefault="00861894" w:rsidP="00CD2862">
            <w:pPr>
              <w:pStyle w:val="afffb"/>
              <w:spacing w:before="45" w:after="45"/>
            </w:pPr>
            <w:r>
              <w:t>ПФПТ исполнено</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7F91C2" w14:textId="0413D605" w:rsidR="00861894" w:rsidRDefault="00861894" w:rsidP="00665B2A">
            <w:pPr>
              <w:pStyle w:val="afffb"/>
              <w:spacing w:before="45" w:after="45"/>
            </w:pPr>
            <w:r>
              <w:t>ЭС</w:t>
            </w:r>
            <w:del w:id="447" w:author="Панова Дарья Андреевна" w:date="2022-03-09T12:47:00Z">
              <w:r w:rsidDel="00665B2A">
                <w:delText>ИС</w:delText>
              </w:r>
            </w:del>
            <w:r>
              <w:t xml:space="preserve"> об исполнении ПФПТ сформировано, направлено в адрес </w:t>
            </w:r>
            <w:r>
              <w:lastRenderedPageBreak/>
              <w:t>обслуживающего ПБР. Если клиент не является участником обмена, ПБР направляет ему извещение на бумажном носителе. Далее операция №19</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70788C2" w14:textId="77777777" w:rsidR="00861894" w:rsidRDefault="00861894" w:rsidP="00CD2862">
            <w:pPr>
              <w:pStyle w:val="afffb"/>
              <w:spacing w:before="45" w:after="45"/>
            </w:pPr>
            <w:r>
              <w:lastRenderedPageBreak/>
              <w:t>ЦК ПС</w:t>
            </w:r>
          </w:p>
        </w:tc>
      </w:tr>
      <w:tr w:rsidR="00861894" w14:paraId="7FBE0710"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A250A2" w14:textId="77777777" w:rsidR="00861894" w:rsidRDefault="00861894" w:rsidP="00CD2862">
            <w:pPr>
              <w:pStyle w:val="afffc"/>
              <w:spacing w:before="45" w:after="45"/>
            </w:pPr>
            <w:r>
              <w:t>19</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FC455F" w14:textId="42450BC3" w:rsidR="00861894" w:rsidRDefault="00861894" w:rsidP="007335CF">
            <w:pPr>
              <w:pStyle w:val="afffb"/>
              <w:spacing w:before="45" w:after="45"/>
            </w:pPr>
            <w:r>
              <w:t>Направление в адрес клиента исполненного Э</w:t>
            </w:r>
            <w:del w:id="448" w:author="Панова Дарья Андреевна" w:date="2022-03-09T12:48:00Z">
              <w:r w:rsidDel="007335CF">
                <w:delText>П</w:delText>
              </w:r>
            </w:del>
            <w:r>
              <w:t>С</w:t>
            </w:r>
            <w:del w:id="449" w:author="Панова Дарья Андреевна" w:date="2022-03-09T12:48:00Z">
              <w:r w:rsidDel="007335CF">
                <w:delText xml:space="preserve"> и ЭСИС</w:delText>
              </w:r>
            </w:del>
            <w:r>
              <w:t xml:space="preserve"> об исполнении ПФПТ </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DFE245A" w14:textId="3E59A7FE" w:rsidR="00861894" w:rsidRDefault="00861894" w:rsidP="00CD2862">
            <w:pPr>
              <w:pStyle w:val="afffb"/>
              <w:spacing w:before="45" w:after="45"/>
            </w:pPr>
            <w:r>
              <w:t>Определено в п.</w:t>
            </w:r>
            <w:ins w:id="450" w:author="Serg Serg" w:date="2021-11-11T12:18:00Z">
              <w:r w:rsidR="00AC54A9">
                <w:t xml:space="preserve"> 3.1.3.7</w:t>
              </w:r>
            </w:ins>
            <w:del w:id="451" w:author="Serg Serg" w:date="2021-11-11T12:18:00Z">
              <w:r w:rsidDel="00AC54A9">
                <w:delText>7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C57E8B"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89458EA" w14:textId="77777777" w:rsidR="00861894" w:rsidRDefault="00861894" w:rsidP="00CD2862">
            <w:pPr>
              <w:pStyle w:val="afffb"/>
              <w:spacing w:before="45" w:after="45"/>
            </w:pPr>
            <w:r>
              <w:t>ЭСИС об исполнении ПФПТ</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E23C840" w14:textId="77777777" w:rsidR="00861894" w:rsidRDefault="00861894" w:rsidP="00CD2862">
            <w:pPr>
              <w:pStyle w:val="afffb"/>
              <w:spacing w:before="45" w:after="45"/>
            </w:pPr>
            <w:r>
              <w:t>Исполненное Э</w:t>
            </w:r>
            <w:del w:id="452" w:author="Панова Дарья Андреевна" w:date="2022-03-09T12:47:00Z">
              <w:r w:rsidDel="00665B2A">
                <w:delText>П</w:delText>
              </w:r>
            </w:del>
            <w:r>
              <w:t>С</w:t>
            </w:r>
            <w:del w:id="453" w:author="Панова Дарья Андреевна" w:date="2022-03-09T12:47:00Z">
              <w:r w:rsidDel="00665B2A">
                <w:delText xml:space="preserve"> и ЭСИС</w:delText>
              </w:r>
            </w:del>
            <w:r>
              <w:t xml:space="preserve"> об исполнении ПФПТ направлены в адрес клиента.</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DC5FE6B" w14:textId="77777777" w:rsidR="00861894" w:rsidRDefault="00861894" w:rsidP="00CD2862">
            <w:pPr>
              <w:pStyle w:val="afffb"/>
              <w:spacing w:before="45" w:after="45"/>
            </w:pPr>
            <w:r>
              <w:t>ЦК ПС</w:t>
            </w:r>
          </w:p>
        </w:tc>
      </w:tr>
      <w:tr w:rsidR="00861894" w14:paraId="2867A3D1"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21F9DB" w14:textId="77777777" w:rsidR="00861894" w:rsidRDefault="00861894" w:rsidP="00CD2862">
            <w:pPr>
              <w:pStyle w:val="afffc"/>
              <w:spacing w:before="45" w:after="45"/>
            </w:pPr>
            <w:r>
              <w:t>20</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7B28F1" w14:textId="6DE105FD" w:rsidR="00861894" w:rsidRDefault="00861894" w:rsidP="007335CF">
            <w:pPr>
              <w:pStyle w:val="afffb"/>
              <w:spacing w:before="45" w:after="45"/>
            </w:pPr>
            <w:r>
              <w:t>Формирование и направление клиенту ЭС</w:t>
            </w:r>
            <w:del w:id="454" w:author="Панова Дарья Андреевна" w:date="2022-03-09T12:48:00Z">
              <w:r w:rsidDel="007335CF">
                <w:delText>ИС</w:delText>
              </w:r>
            </w:del>
            <w:r>
              <w:t xml:space="preserve"> о помещении ПФПТ в ВДО</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DE6BFC" w14:textId="0C865709" w:rsidR="00861894" w:rsidRDefault="00861894" w:rsidP="00CD2862">
            <w:pPr>
              <w:pStyle w:val="afffb"/>
              <w:spacing w:before="45" w:after="45"/>
            </w:pPr>
            <w:r>
              <w:t>Определено в п.</w:t>
            </w:r>
            <w:ins w:id="455" w:author="Serg Serg" w:date="2021-11-11T12:18:00Z">
              <w:r w:rsidR="00AC54A9">
                <w:t xml:space="preserve"> 3.1.3.7</w:t>
              </w:r>
            </w:ins>
            <w:del w:id="456" w:author="Serg Serg" w:date="2021-11-11T12:18:00Z">
              <w:r w:rsidDel="00AC54A9">
                <w:delText>6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CE1727F"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FF244B6" w14:textId="77777777" w:rsidR="00861894" w:rsidRDefault="00861894" w:rsidP="00CD2862">
            <w:pPr>
              <w:pStyle w:val="afffb"/>
              <w:spacing w:before="45" w:after="45"/>
            </w:pPr>
            <w:r>
              <w:t>- ЭС не прошло контроль ДДЛС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C42B409" w14:textId="41871E8D" w:rsidR="00861894" w:rsidRDefault="00861894" w:rsidP="00CD2862">
            <w:pPr>
              <w:pStyle w:val="afffb"/>
              <w:spacing w:before="45" w:after="45"/>
            </w:pPr>
            <w:r>
              <w:t xml:space="preserve">ПФПТ помещено в ВДО, </w:t>
            </w:r>
            <w:ins w:id="457" w:author="Панова Дарья Андреевна" w:date="2022-03-03T14:52:00Z">
              <w:r w:rsidR="004C76DE" w:rsidRPr="004C76DE">
                <w:t>ЭС {Извещение о состоянии ЭПС (пакета ЭПС)}</w:t>
              </w:r>
            </w:ins>
            <w:del w:id="458" w:author="Панова Дарья Андреевна" w:date="2022-03-03T14:52:00Z">
              <w:r w:rsidDel="004C76DE">
                <w:delText>ЭСИС</w:delText>
              </w:r>
            </w:del>
            <w:r>
              <w:t xml:space="preserve"> о помещении ПФПТ в ВДО сформировано и направлено клиенту, далее операция №21</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601A6C5" w14:textId="77777777" w:rsidR="00861894" w:rsidRDefault="00861894" w:rsidP="00CD2862">
            <w:pPr>
              <w:pStyle w:val="afffb"/>
              <w:spacing w:before="45" w:after="45"/>
            </w:pPr>
            <w:r>
              <w:t>ЦК ПС</w:t>
            </w:r>
          </w:p>
        </w:tc>
      </w:tr>
      <w:tr w:rsidR="00861894" w14:paraId="1022F1EA"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045102" w14:textId="77777777" w:rsidR="00861894" w:rsidRDefault="00861894" w:rsidP="00CD2862">
            <w:pPr>
              <w:pStyle w:val="afffc"/>
              <w:spacing w:before="45" w:after="45"/>
            </w:pPr>
            <w:r>
              <w:t>21</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A48986" w14:textId="77777777" w:rsidR="00861894" w:rsidRDefault="00861894" w:rsidP="00CD2862">
            <w:pPr>
              <w:pStyle w:val="afffb"/>
              <w:spacing w:before="45" w:after="45"/>
            </w:pPr>
            <w:r>
              <w:t>Ведение внутридневной очереди</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63CC4AD" w14:textId="77777777" w:rsidR="00861894" w:rsidRDefault="00861894" w:rsidP="00CD2862">
            <w:pPr>
              <w:pStyle w:val="afffb"/>
              <w:spacing w:before="45" w:after="45"/>
            </w:pPr>
            <w:r>
              <w:t>Определено ФТ по ведению внутридневной очереди (ВДО)</w:t>
            </w:r>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4520960"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A3E6A42" w14:textId="77777777" w:rsidR="00861894" w:rsidRDefault="00861894" w:rsidP="00CD2862">
            <w:pPr>
              <w:pStyle w:val="afffb"/>
              <w:spacing w:before="45" w:after="45"/>
            </w:pPr>
            <w:r>
              <w:t>ПФПТ помещено в ВДО</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77F63A2" w14:textId="77777777" w:rsidR="00861894" w:rsidRDefault="00861894" w:rsidP="00CD2862">
            <w:pPr>
              <w:pStyle w:val="afffb"/>
              <w:spacing w:before="45" w:after="45"/>
            </w:pPr>
            <w:r>
              <w:t>Э</w:t>
            </w:r>
            <w:del w:id="459" w:author="Панова Дарья Андреевна" w:date="2022-03-09T12:47:00Z">
              <w:r w:rsidDel="00665B2A">
                <w:delText>П</w:delText>
              </w:r>
            </w:del>
            <w:r>
              <w:t>С из очереди исполнено?</w:t>
            </w:r>
          </w:p>
          <w:p w14:paraId="7D1E08DA" w14:textId="77777777" w:rsidR="00861894" w:rsidRDefault="00861894" w:rsidP="00CD2862">
            <w:pPr>
              <w:pStyle w:val="afffb"/>
              <w:spacing w:before="45" w:after="45"/>
            </w:pPr>
            <w:r>
              <w:t>- да, далее операция №17 и №18;</w:t>
            </w:r>
          </w:p>
          <w:p w14:paraId="04468C95" w14:textId="77777777" w:rsidR="00861894" w:rsidRDefault="00861894" w:rsidP="00CD2862">
            <w:pPr>
              <w:pStyle w:val="afffb"/>
              <w:spacing w:before="45" w:after="45"/>
            </w:pPr>
            <w:r>
              <w:t>- нет, далее операция №22</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18BED7F" w14:textId="77777777" w:rsidR="00861894" w:rsidRDefault="00861894" w:rsidP="00CD2862">
            <w:pPr>
              <w:pStyle w:val="afffb"/>
              <w:spacing w:before="45" w:after="45"/>
            </w:pPr>
            <w:r>
              <w:t>ЦК ПС</w:t>
            </w:r>
          </w:p>
        </w:tc>
      </w:tr>
      <w:tr w:rsidR="00861894" w14:paraId="21678E85" w14:textId="77777777" w:rsidTr="00CD2862">
        <w:trPr>
          <w:jc w:val="right"/>
        </w:trPr>
        <w:tc>
          <w:tcPr>
            <w:tcW w:w="2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7A74A24" w14:textId="77777777" w:rsidR="00861894" w:rsidRDefault="00861894" w:rsidP="00CD2862">
            <w:pPr>
              <w:pStyle w:val="afffc"/>
              <w:spacing w:before="45" w:after="45"/>
            </w:pPr>
            <w:r>
              <w:t>22</w:t>
            </w:r>
          </w:p>
        </w:tc>
        <w:tc>
          <w:tcPr>
            <w:tcW w:w="1015"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7D42064" w14:textId="7B9946FB" w:rsidR="00861894" w:rsidRDefault="00861894" w:rsidP="007335CF">
            <w:pPr>
              <w:pStyle w:val="afffb"/>
              <w:spacing w:before="45" w:after="45"/>
            </w:pPr>
            <w:r>
              <w:t>Формирование и направление ЭС</w:t>
            </w:r>
            <w:del w:id="460" w:author="Панова Дарья Андреевна" w:date="2022-03-09T12:48:00Z">
              <w:r w:rsidDel="007335CF">
                <w:delText>ИС</w:delText>
              </w:r>
            </w:del>
            <w:r>
              <w:t xml:space="preserve"> с информацией об исключении ПФПТ из обработки</w:t>
            </w:r>
          </w:p>
        </w:tc>
        <w:tc>
          <w:tcPr>
            <w:tcW w:w="973"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EB89F2" w14:textId="63E8884F" w:rsidR="00861894" w:rsidRDefault="00861894" w:rsidP="00CD2862">
            <w:pPr>
              <w:pStyle w:val="afffb"/>
              <w:spacing w:before="45" w:after="45"/>
            </w:pPr>
            <w:r>
              <w:t>Определено в п.</w:t>
            </w:r>
            <w:ins w:id="461" w:author="Serg Serg" w:date="2021-11-11T12:18:00Z">
              <w:r w:rsidR="00AC54A9">
                <w:t xml:space="preserve"> 3.1.3.7</w:t>
              </w:r>
            </w:ins>
            <w:del w:id="462" w:author="Serg Serg" w:date="2021-11-11T12:18:00Z">
              <w:r w:rsidDel="00AC54A9">
                <w:delText>6 раздела 2.1</w:delText>
              </w:r>
            </w:del>
          </w:p>
        </w:tc>
        <w:tc>
          <w:tcPr>
            <w:tcW w:w="584"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17FF28" w14:textId="77777777" w:rsidR="00861894" w:rsidRDefault="00861894" w:rsidP="00CD2862">
            <w:pPr>
              <w:pStyle w:val="afffb"/>
              <w:spacing w:before="45" w:after="45"/>
            </w:pPr>
            <w:r>
              <w:t>ЦК ПС</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A446EB" w14:textId="77777777" w:rsidR="00861894" w:rsidRDefault="00861894" w:rsidP="00CD2862">
            <w:pPr>
              <w:pStyle w:val="afffb"/>
              <w:spacing w:before="45" w:after="45"/>
            </w:pPr>
            <w:r>
              <w:t>ПФПТ не исполнено</w:t>
            </w:r>
          </w:p>
        </w:tc>
        <w:tc>
          <w:tcPr>
            <w:tcW w:w="77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A4197B7" w14:textId="47B28AEB" w:rsidR="00861894" w:rsidRDefault="00861894" w:rsidP="00CD2862">
            <w:pPr>
              <w:pStyle w:val="afffb"/>
              <w:spacing w:before="45" w:after="45"/>
            </w:pPr>
            <w:r>
              <w:t>ЭС</w:t>
            </w:r>
            <w:del w:id="463" w:author="Панова Дарья Андреевна" w:date="2022-03-09T12:47:00Z">
              <w:r w:rsidDel="00665B2A">
                <w:delText>ИС</w:delText>
              </w:r>
            </w:del>
            <w:r>
              <w:t xml:space="preserve"> об исключении ПФПТ из обработки направлено в адрес клиента</w:t>
            </w:r>
            <w:ins w:id="464" w:author="Панова Дарья Андреевна" w:date="2022-03-09T12:33:00Z">
              <w:r w:rsidR="00113E39">
                <w:t xml:space="preserve"> </w:t>
              </w:r>
            </w:ins>
            <w:del w:id="465" w:author="Панова Дарья Андреевна" w:date="2022-03-09T12:33:00Z">
              <w:r w:rsidDel="00113E39">
                <w:delText>.</w:delText>
              </w:r>
            </w:del>
            <w:r>
              <w:t>и обслуживающего ПБР</w:t>
            </w:r>
          </w:p>
        </w:tc>
        <w:tc>
          <w:tcPr>
            <w:tcW w:w="669"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16601FF" w14:textId="77777777" w:rsidR="00861894" w:rsidRDefault="00861894" w:rsidP="00CD2862">
            <w:pPr>
              <w:pStyle w:val="afffb"/>
              <w:spacing w:before="45" w:after="45"/>
            </w:pPr>
            <w:r>
              <w:t>ЦК ПС</w:t>
            </w:r>
          </w:p>
        </w:tc>
      </w:tr>
    </w:tbl>
    <w:p w14:paraId="1CD359F6" w14:textId="77777777" w:rsidR="00861894" w:rsidRDefault="00861894" w:rsidP="00861894">
      <w:pPr>
        <w:pStyle w:val="aff6"/>
        <w:rPr>
          <w:sz w:val="24"/>
          <w:szCs w:val="24"/>
        </w:rPr>
      </w:pPr>
    </w:p>
    <w:p w14:paraId="127F3F68" w14:textId="77777777" w:rsidR="00861894" w:rsidRPr="0095083E" w:rsidRDefault="00861894" w:rsidP="005C797B">
      <w:pPr>
        <w:pStyle w:val="af8"/>
        <w:tabs>
          <w:tab w:val="center" w:pos="7285"/>
          <w:tab w:val="right" w:pos="14570"/>
        </w:tabs>
        <w:spacing w:before="0"/>
        <w:rPr>
          <w:b w:val="0"/>
          <w:color w:val="auto"/>
        </w:rPr>
      </w:pPr>
    </w:p>
    <w:p w14:paraId="2D970278" w14:textId="77777777" w:rsidR="00D56321" w:rsidRPr="0095083E" w:rsidRDefault="00D56321" w:rsidP="005C797B">
      <w:pPr>
        <w:pStyle w:val="3"/>
        <w:numPr>
          <w:ilvl w:val="0"/>
          <w:numId w:val="0"/>
        </w:numPr>
        <w:tabs>
          <w:tab w:val="left" w:pos="938"/>
          <w:tab w:val="left" w:pos="3968"/>
        </w:tabs>
        <w:spacing w:line="240" w:lineRule="auto"/>
        <w:sectPr w:rsidR="00D56321" w:rsidRPr="0095083E" w:rsidSect="00E175AD">
          <w:headerReference w:type="default" r:id="rId21"/>
          <w:footerReference w:type="default" r:id="rId22"/>
          <w:headerReference w:type="first" r:id="rId23"/>
          <w:pgSz w:w="16838" w:h="11906" w:orient="landscape"/>
          <w:pgMar w:top="1701" w:right="1134" w:bottom="568" w:left="1134" w:header="567" w:footer="289" w:gutter="0"/>
          <w:cols w:space="708"/>
          <w:docGrid w:linePitch="360"/>
        </w:sectPr>
      </w:pPr>
    </w:p>
    <w:p w14:paraId="154677AF" w14:textId="77777777" w:rsidR="00364595" w:rsidRPr="0095083E" w:rsidRDefault="00364595" w:rsidP="000A3B45">
      <w:pPr>
        <w:pStyle w:val="1"/>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474" w:name="_Toc443551645"/>
      <w:bookmarkStart w:id="475" w:name="_Toc87950049"/>
      <w:bookmarkEnd w:id="2"/>
      <w:r w:rsidRPr="0095083E">
        <w:rPr>
          <w:b/>
          <w:caps w:val="0"/>
          <w:color w:val="auto"/>
          <w:spacing w:val="0"/>
          <w:sz w:val="32"/>
        </w:rPr>
        <w:lastRenderedPageBreak/>
        <w:t>Функциональные требования</w:t>
      </w:r>
      <w:bookmarkEnd w:id="474"/>
      <w:bookmarkEnd w:id="475"/>
    </w:p>
    <w:p w14:paraId="4B6A2FFE" w14:textId="77777777" w:rsidR="00364595" w:rsidRPr="0095083E" w:rsidRDefault="00364595"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476" w:name="_Toc87950050"/>
      <w:r w:rsidRPr="0095083E">
        <w:rPr>
          <w:caps w:val="0"/>
          <w:spacing w:val="0"/>
          <w:sz w:val="24"/>
        </w:rPr>
        <w:t>Описание функци</w:t>
      </w:r>
      <w:r w:rsidR="001D0D22" w:rsidRPr="0095083E">
        <w:rPr>
          <w:caps w:val="0"/>
          <w:spacing w:val="0"/>
          <w:sz w:val="24"/>
        </w:rPr>
        <w:t>й</w:t>
      </w:r>
      <w:bookmarkEnd w:id="476"/>
    </w:p>
    <w:p w14:paraId="43BFFEB0" w14:textId="77777777" w:rsidR="000A1E82" w:rsidRPr="0095083E" w:rsidRDefault="000A1E82" w:rsidP="00114B90">
      <w:pPr>
        <w:pStyle w:val="3"/>
      </w:pPr>
      <w:bookmarkStart w:id="477" w:name="_Toc44317279"/>
      <w:bookmarkStart w:id="478" w:name="_Toc87950051"/>
      <w:r w:rsidRPr="00DF2BE9">
        <w:rPr>
          <w:sz w:val="24"/>
        </w:rPr>
        <w:t>Услуги, оказываемые Банком России в ПС БР</w:t>
      </w:r>
      <w:r w:rsidRPr="0095083E">
        <w:rPr>
          <w:rStyle w:val="afff4"/>
          <w:b/>
          <w:sz w:val="24"/>
          <w:szCs w:val="24"/>
        </w:rPr>
        <w:footnoteReference w:id="4"/>
      </w:r>
      <w:r w:rsidRPr="0095083E">
        <w:t>:</w:t>
      </w:r>
      <w:bookmarkEnd w:id="477"/>
      <w:bookmarkEnd w:id="478"/>
    </w:p>
    <w:p w14:paraId="379A707E" w14:textId="77777777" w:rsidR="000A1E82" w:rsidRPr="0095083E" w:rsidRDefault="000A1E82" w:rsidP="000539DE">
      <w:pPr>
        <w:pStyle w:val="aff4"/>
        <w:numPr>
          <w:ilvl w:val="0"/>
          <w:numId w:val="7"/>
        </w:numPr>
        <w:spacing w:line="240" w:lineRule="auto"/>
        <w:ind w:left="0" w:firstLine="709"/>
        <w:rPr>
          <w:rFonts w:cs="Times New Roman"/>
          <w:sz w:val="24"/>
          <w:szCs w:val="24"/>
        </w:rPr>
      </w:pPr>
      <w:r w:rsidRPr="0095083E">
        <w:rPr>
          <w:rFonts w:cs="Times New Roman"/>
          <w:sz w:val="24"/>
          <w:szCs w:val="24"/>
        </w:rPr>
        <w:t>услуги по переводу денежных средств;</w:t>
      </w:r>
    </w:p>
    <w:p w14:paraId="3ADA6159" w14:textId="77777777" w:rsidR="000A1E82" w:rsidRPr="0095083E" w:rsidRDefault="000A1E82" w:rsidP="000539DE">
      <w:pPr>
        <w:pStyle w:val="aff4"/>
        <w:numPr>
          <w:ilvl w:val="0"/>
          <w:numId w:val="7"/>
        </w:numPr>
        <w:spacing w:line="240" w:lineRule="auto"/>
        <w:ind w:left="0" w:firstLine="709"/>
        <w:rPr>
          <w:rFonts w:cs="Times New Roman"/>
          <w:sz w:val="24"/>
          <w:szCs w:val="24"/>
        </w:rPr>
      </w:pPr>
      <w:r w:rsidRPr="0095083E">
        <w:rPr>
          <w:rFonts w:cs="Times New Roman"/>
          <w:sz w:val="24"/>
          <w:szCs w:val="24"/>
        </w:rPr>
        <w:t>информационные услуги;</w:t>
      </w:r>
    </w:p>
    <w:p w14:paraId="66D5696C" w14:textId="77777777" w:rsidR="000A1E82" w:rsidRDefault="000A1E82" w:rsidP="000539DE">
      <w:pPr>
        <w:pStyle w:val="aff4"/>
        <w:numPr>
          <w:ilvl w:val="0"/>
          <w:numId w:val="7"/>
        </w:numPr>
        <w:spacing w:line="240" w:lineRule="auto"/>
        <w:ind w:left="0" w:firstLine="709"/>
        <w:rPr>
          <w:rFonts w:cs="Times New Roman"/>
          <w:sz w:val="24"/>
          <w:szCs w:val="24"/>
        </w:rPr>
      </w:pPr>
      <w:r w:rsidRPr="0095083E">
        <w:rPr>
          <w:rFonts w:cs="Times New Roman"/>
          <w:sz w:val="24"/>
          <w:szCs w:val="24"/>
        </w:rPr>
        <w:t>услуги по изготовлению экземпляра распоряжения на бумажном носителе.</w:t>
      </w:r>
    </w:p>
    <w:p w14:paraId="243A4920" w14:textId="77777777" w:rsidR="00E45D19" w:rsidRPr="0095083E" w:rsidRDefault="00E45D19" w:rsidP="00E45D19">
      <w:pPr>
        <w:pStyle w:val="aff4"/>
        <w:spacing w:line="240" w:lineRule="auto"/>
        <w:ind w:left="709"/>
        <w:rPr>
          <w:rFonts w:cs="Times New Roman"/>
          <w:sz w:val="24"/>
          <w:szCs w:val="24"/>
        </w:rPr>
      </w:pPr>
    </w:p>
    <w:p w14:paraId="6B1411E3" w14:textId="77777777" w:rsidR="000A1E82" w:rsidRPr="0095083E" w:rsidRDefault="000A1E82" w:rsidP="00114B90">
      <w:pPr>
        <w:pStyle w:val="3"/>
      </w:pPr>
      <w:bookmarkStart w:id="479" w:name="_Toc44317280"/>
      <w:bookmarkStart w:id="480" w:name="_Toc87950052"/>
      <w:r w:rsidRPr="0095083E">
        <w:rPr>
          <w:sz w:val="24"/>
        </w:rPr>
        <w:t>Тарифы на услуги</w:t>
      </w:r>
      <w:bookmarkEnd w:id="479"/>
      <w:bookmarkEnd w:id="480"/>
    </w:p>
    <w:p w14:paraId="7BFF1351" w14:textId="77777777" w:rsidR="000A1E82"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Расчет размера платы осуществляется в соответствии с тарифами на услуги в ПС БР, которые утверждаются решением Совета директоров Банка России. Сообщения об установлении, изменении тарифов на услуги размещаются на официальном сайте Банка России в информационно-телекоммуникационной сети «Интернет» и публикуются в «Вестнике Банка России» не позднее чем за один месяц до их введения.</w:t>
      </w:r>
    </w:p>
    <w:p w14:paraId="03951353" w14:textId="77777777" w:rsidR="004D7BE5" w:rsidRPr="0095083E" w:rsidRDefault="004D7BE5" w:rsidP="000A1E82">
      <w:pPr>
        <w:pStyle w:val="aff4"/>
        <w:spacing w:line="240" w:lineRule="auto"/>
        <w:ind w:left="0" w:firstLine="709"/>
        <w:jc w:val="both"/>
        <w:rPr>
          <w:rFonts w:cs="Times New Roman"/>
          <w:sz w:val="24"/>
          <w:szCs w:val="24"/>
        </w:rPr>
      </w:pPr>
    </w:p>
    <w:p w14:paraId="0913053D" w14:textId="77777777" w:rsidR="000A1E82" w:rsidRPr="00285504" w:rsidRDefault="000A1E82" w:rsidP="00114B90">
      <w:pPr>
        <w:pStyle w:val="3"/>
        <w:rPr>
          <w:sz w:val="24"/>
        </w:rPr>
      </w:pPr>
      <w:bookmarkStart w:id="481" w:name="_Toc44317281"/>
      <w:bookmarkStart w:id="482" w:name="_Toc87950053"/>
      <w:r w:rsidRPr="00285504">
        <w:rPr>
          <w:sz w:val="24"/>
        </w:rPr>
        <w:t>Требование к информации, необходимой для расчета платы за услуги</w:t>
      </w:r>
      <w:bookmarkEnd w:id="481"/>
      <w:r w:rsidR="008763C6" w:rsidRPr="00285504">
        <w:rPr>
          <w:sz w:val="24"/>
        </w:rPr>
        <w:t xml:space="preserve"> </w:t>
      </w:r>
      <w:r w:rsidR="008763C6" w:rsidRPr="00285504">
        <w:rPr>
          <w:sz w:val="24"/>
          <w:szCs w:val="24"/>
        </w:rPr>
        <w:t>в ПС БР</w:t>
      </w:r>
      <w:bookmarkEnd w:id="482"/>
    </w:p>
    <w:p w14:paraId="39BC9D79" w14:textId="77777777" w:rsidR="000A1E82" w:rsidRPr="00285504" w:rsidRDefault="000A1E82" w:rsidP="000A1E82">
      <w:pPr>
        <w:pStyle w:val="aff4"/>
        <w:spacing w:line="240" w:lineRule="auto"/>
        <w:ind w:left="0" w:firstLine="709"/>
        <w:jc w:val="both"/>
        <w:rPr>
          <w:rFonts w:cs="Times New Roman"/>
          <w:sz w:val="24"/>
          <w:szCs w:val="24"/>
        </w:rPr>
      </w:pPr>
      <w:r w:rsidRPr="00285504">
        <w:rPr>
          <w:rFonts w:cs="Times New Roman"/>
          <w:sz w:val="24"/>
          <w:szCs w:val="24"/>
        </w:rPr>
        <w:t>РАБИС-НП и ТПК САБС должны обладать всей информацией, необходимой для корректного расчета платы за услуги в ПС БР, в том числе поступающей от смежных систем, ОПКЦ СБП.</w:t>
      </w:r>
    </w:p>
    <w:p w14:paraId="13F1FA29" w14:textId="75931BDC" w:rsidR="000A1E82" w:rsidRPr="00285504" w:rsidRDefault="000A1E82" w:rsidP="000A1E82">
      <w:pPr>
        <w:pStyle w:val="afffe"/>
        <w:ind w:firstLine="709"/>
        <w:rPr>
          <w:rFonts w:ascii="Times New Roman" w:hAnsi="Times New Roman"/>
          <w:szCs w:val="24"/>
          <w:lang w:val="ru-RU"/>
        </w:rPr>
      </w:pPr>
      <w:r w:rsidRPr="00285504">
        <w:rPr>
          <w:rFonts w:ascii="Times New Roman" w:hAnsi="Times New Roman"/>
          <w:szCs w:val="24"/>
          <w:lang w:val="ru-RU"/>
        </w:rPr>
        <w:t>Для целей программного расчета платы за услуги</w:t>
      </w:r>
      <w:r w:rsidR="00FB3E49" w:rsidRPr="00285504">
        <w:rPr>
          <w:rFonts w:ascii="Times New Roman" w:hAnsi="Times New Roman"/>
          <w:szCs w:val="24"/>
          <w:lang w:val="ru-RU"/>
        </w:rPr>
        <w:t xml:space="preserve"> в ПС БР</w:t>
      </w:r>
      <w:del w:id="483" w:author="Алешин Алексей Васильевич" w:date="2021-09-27T19:21:00Z">
        <w:r w:rsidR="00FB3E49" w:rsidRPr="00285504" w:rsidDel="002A1B29">
          <w:rPr>
            <w:rFonts w:ascii="Times New Roman" w:hAnsi="Times New Roman"/>
            <w:szCs w:val="24"/>
            <w:lang w:val="ru-RU"/>
          </w:rPr>
          <w:delText>,</w:delText>
        </w:r>
      </w:del>
      <w:r w:rsidRPr="00285504">
        <w:rPr>
          <w:rFonts w:ascii="Times New Roman" w:hAnsi="Times New Roman"/>
          <w:szCs w:val="24"/>
          <w:lang w:val="ru-RU"/>
        </w:rPr>
        <w:t xml:space="preserve"> РАБИС-НП и ТПК САБС должны обеспечивать ежедневное накопление, группировку, а также агрегирование (объединение) информации о предоставленных клиентам и КУ ПС БР услугах в ПС БР с информацией, необходимой для осуществления функции расчета платы за услуги в ПС БР, поступающей от смежных систем.</w:t>
      </w:r>
    </w:p>
    <w:p w14:paraId="4516AA25" w14:textId="77777777" w:rsidR="000A1E82" w:rsidRPr="00285504" w:rsidRDefault="000A1E82" w:rsidP="000A1E82">
      <w:pPr>
        <w:pStyle w:val="afffe"/>
        <w:ind w:firstLine="709"/>
        <w:rPr>
          <w:rFonts w:ascii="Times New Roman" w:hAnsi="Times New Roman"/>
          <w:szCs w:val="24"/>
          <w:lang w:val="ru-RU"/>
        </w:rPr>
      </w:pPr>
      <w:r w:rsidRPr="00285504">
        <w:rPr>
          <w:rFonts w:ascii="Times New Roman" w:hAnsi="Times New Roman"/>
          <w:szCs w:val="24"/>
          <w:lang w:val="ru-RU"/>
        </w:rPr>
        <w:t>Взаимодействие РАБИС-НП и ТПК САБС с АС БУ в части:</w:t>
      </w:r>
    </w:p>
    <w:p w14:paraId="118A3093" w14:textId="77777777" w:rsidR="000A1E82" w:rsidRPr="00285504" w:rsidRDefault="000A1E82" w:rsidP="004D5038">
      <w:pPr>
        <w:pStyle w:val="afffe"/>
        <w:numPr>
          <w:ilvl w:val="0"/>
          <w:numId w:val="19"/>
        </w:numPr>
        <w:tabs>
          <w:tab w:val="left" w:pos="993"/>
        </w:tabs>
        <w:ind w:left="0" w:firstLine="709"/>
        <w:rPr>
          <w:rFonts w:ascii="Times New Roman" w:hAnsi="Times New Roman"/>
          <w:szCs w:val="24"/>
          <w:lang w:val="ru-RU"/>
        </w:rPr>
      </w:pPr>
      <w:r w:rsidRPr="00285504">
        <w:rPr>
          <w:rFonts w:ascii="Times New Roman" w:hAnsi="Times New Roman"/>
          <w:szCs w:val="24"/>
          <w:lang w:val="ru-RU"/>
        </w:rPr>
        <w:t>получения информации, необходимой для целей корректного расчета платы и формирования Счетов за услуги, осуществляется в соответствии с настоящими ФТ;</w:t>
      </w:r>
    </w:p>
    <w:p w14:paraId="7D7636CA" w14:textId="77777777" w:rsidR="000A1E82" w:rsidRPr="00285504" w:rsidRDefault="000A1E82" w:rsidP="004D5038">
      <w:pPr>
        <w:pStyle w:val="afffe"/>
        <w:numPr>
          <w:ilvl w:val="0"/>
          <w:numId w:val="19"/>
        </w:numPr>
        <w:tabs>
          <w:tab w:val="left" w:pos="993"/>
        </w:tabs>
        <w:ind w:left="0" w:firstLine="709"/>
        <w:rPr>
          <w:rFonts w:ascii="Times New Roman" w:hAnsi="Times New Roman"/>
          <w:szCs w:val="24"/>
          <w:lang w:val="ru-RU"/>
        </w:rPr>
      </w:pPr>
      <w:r w:rsidRPr="00285504">
        <w:rPr>
          <w:rFonts w:ascii="Times New Roman" w:hAnsi="Times New Roman"/>
          <w:szCs w:val="24"/>
          <w:lang w:val="ru-RU"/>
        </w:rPr>
        <w:t>передачи информации, необходимой для отражения в бухгалтерском учете платы за услуги в ПС БР, осуществляется с Заданием №4/2019 с дополнениями, для ТПК САБС в соответствии с Функциональными требованиями на развитие ТПК САБС для взаимодействия с АС БУ с учетом дополнения 11 к Заданию № 57/2018.</w:t>
      </w:r>
    </w:p>
    <w:p w14:paraId="3B20D6D9" w14:textId="77777777" w:rsidR="00DF4007" w:rsidRPr="00285504" w:rsidRDefault="00DF4007" w:rsidP="004D5038">
      <w:pPr>
        <w:pStyle w:val="afffe"/>
        <w:tabs>
          <w:tab w:val="left" w:pos="993"/>
        </w:tabs>
        <w:ind w:firstLine="709"/>
        <w:rPr>
          <w:rFonts w:ascii="Times New Roman" w:hAnsi="Times New Roman"/>
          <w:szCs w:val="24"/>
          <w:lang w:val="ru-RU"/>
        </w:rPr>
      </w:pPr>
      <w:r w:rsidRPr="00285504">
        <w:rPr>
          <w:rFonts w:ascii="Times New Roman" w:hAnsi="Times New Roman"/>
          <w:szCs w:val="24"/>
          <w:lang w:val="ru-RU"/>
        </w:rPr>
        <w:t>Взаимодействие РАБИС-НП и ТПК САБС с ПБО в части:</w:t>
      </w:r>
    </w:p>
    <w:p w14:paraId="75DF1939" w14:textId="77777777" w:rsidR="00DF4007" w:rsidRPr="00285504" w:rsidRDefault="00DF4007" w:rsidP="004D5038">
      <w:pPr>
        <w:pStyle w:val="afffe"/>
        <w:numPr>
          <w:ilvl w:val="0"/>
          <w:numId w:val="19"/>
        </w:numPr>
        <w:tabs>
          <w:tab w:val="left" w:pos="993"/>
        </w:tabs>
        <w:ind w:left="0" w:firstLine="709"/>
        <w:rPr>
          <w:rFonts w:ascii="Times New Roman" w:hAnsi="Times New Roman"/>
          <w:szCs w:val="24"/>
          <w:lang w:val="ru-RU"/>
        </w:rPr>
      </w:pPr>
      <w:r w:rsidRPr="00285504">
        <w:rPr>
          <w:rFonts w:ascii="Times New Roman" w:hAnsi="Times New Roman"/>
          <w:szCs w:val="24"/>
          <w:lang w:val="ru-RU"/>
        </w:rPr>
        <w:t>получения информации, необходимой для целей корректного расчета платы и формирования Счетов за услуги, осуществляется в соответствии с настоящими ФТ;</w:t>
      </w:r>
    </w:p>
    <w:p w14:paraId="0AD78A1C" w14:textId="77777777" w:rsidR="00DF4007" w:rsidRPr="00285504" w:rsidRDefault="00DF4007" w:rsidP="004D5038">
      <w:pPr>
        <w:pStyle w:val="afffe"/>
        <w:numPr>
          <w:ilvl w:val="0"/>
          <w:numId w:val="19"/>
        </w:numPr>
        <w:tabs>
          <w:tab w:val="left" w:pos="993"/>
        </w:tabs>
        <w:ind w:left="0" w:firstLine="709"/>
        <w:rPr>
          <w:rFonts w:ascii="Times New Roman" w:hAnsi="Times New Roman"/>
          <w:szCs w:val="24"/>
          <w:lang w:val="ru-RU"/>
        </w:rPr>
      </w:pPr>
      <w:r w:rsidRPr="00285504">
        <w:rPr>
          <w:rFonts w:ascii="Times New Roman" w:hAnsi="Times New Roman"/>
          <w:szCs w:val="24"/>
          <w:lang w:val="ru-RU"/>
        </w:rPr>
        <w:t>передачи информации, необходимой для последующей передачи клиентам ПУ или возможности внесения корректировки данных Ведомости, осуществляется в соответствии с настоящими ФТ.</w:t>
      </w:r>
    </w:p>
    <w:p w14:paraId="09DA04F4" w14:textId="77777777" w:rsidR="000A1E82" w:rsidRDefault="000A1E82" w:rsidP="000A1E82">
      <w:pPr>
        <w:pStyle w:val="afffe"/>
        <w:ind w:firstLine="709"/>
        <w:rPr>
          <w:rFonts w:ascii="Times New Roman" w:hAnsi="Times New Roman"/>
          <w:szCs w:val="24"/>
          <w:lang w:val="ru-RU"/>
        </w:rPr>
      </w:pPr>
      <w:r w:rsidRPr="00285504">
        <w:rPr>
          <w:rFonts w:ascii="Times New Roman" w:hAnsi="Times New Roman"/>
          <w:szCs w:val="24"/>
          <w:lang w:val="ru-RU"/>
        </w:rPr>
        <w:t>В РАБИС-НП и ТПК САБС должна быть реализована возможность перенакопления всей информации за предыдущие ОД, необходимой для корректного расчета платы за услуги в ПС БР.</w:t>
      </w:r>
    </w:p>
    <w:p w14:paraId="0BFCC1A3" w14:textId="77777777" w:rsidR="00E45D19" w:rsidRPr="00DF4007" w:rsidRDefault="00E45D19" w:rsidP="000A1E82">
      <w:pPr>
        <w:pStyle w:val="afffe"/>
        <w:ind w:firstLine="709"/>
        <w:rPr>
          <w:rFonts w:ascii="Times New Roman" w:hAnsi="Times New Roman"/>
          <w:szCs w:val="24"/>
          <w:lang w:val="ru-RU"/>
        </w:rPr>
      </w:pPr>
    </w:p>
    <w:p w14:paraId="7A9D3825" w14:textId="77777777" w:rsidR="000A1E82" w:rsidRPr="0095083E" w:rsidRDefault="000A1E82" w:rsidP="00E45D19">
      <w:pPr>
        <w:pStyle w:val="4"/>
        <w:keepNext/>
        <w:ind w:left="1780" w:hanging="646"/>
      </w:pPr>
      <w:r w:rsidRPr="0095083E">
        <w:lastRenderedPageBreak/>
        <w:t>Требования к накоплению и группировке информации</w:t>
      </w:r>
    </w:p>
    <w:p w14:paraId="7C7FCA8A" w14:textId="77777777" w:rsidR="000A1E82" w:rsidRPr="0095083E" w:rsidRDefault="000A1E82" w:rsidP="000A1E82">
      <w:pPr>
        <w:pStyle w:val="afffe"/>
        <w:ind w:firstLine="709"/>
        <w:rPr>
          <w:rFonts w:ascii="Times New Roman" w:hAnsi="Times New Roman"/>
          <w:szCs w:val="24"/>
          <w:lang w:val="ru-RU"/>
        </w:rPr>
      </w:pPr>
      <w:r w:rsidRPr="0095083E">
        <w:rPr>
          <w:rFonts w:ascii="Times New Roman" w:hAnsi="Times New Roman"/>
          <w:szCs w:val="24"/>
          <w:lang w:val="ru-RU"/>
        </w:rPr>
        <w:t>Накопление и группировка</w:t>
      </w:r>
      <w:r w:rsidRPr="0095083E">
        <w:rPr>
          <w:rStyle w:val="afff4"/>
          <w:rFonts w:ascii="Times New Roman" w:hAnsi="Times New Roman"/>
          <w:szCs w:val="24"/>
          <w:lang w:val="ru-RU"/>
        </w:rPr>
        <w:footnoteReference w:id="5"/>
      </w:r>
      <w:r w:rsidRPr="0095083E">
        <w:rPr>
          <w:rFonts w:ascii="Times New Roman" w:hAnsi="Times New Roman"/>
          <w:szCs w:val="24"/>
          <w:lang w:val="ru-RU"/>
        </w:rPr>
        <w:t xml:space="preserve"> информации о предоставленных клиентам и КУ ПС БР услугах в ПС БР осуществляется в РАБИС-НП и ТПК САБС, ежедневно, с учетом особенностей, установленных настоящим подпунктом и подпунктом </w:t>
      </w:r>
      <w:r w:rsidR="002D2D58" w:rsidRPr="0095083E">
        <w:rPr>
          <w:rFonts w:ascii="Times New Roman" w:hAnsi="Times New Roman"/>
          <w:szCs w:val="24"/>
          <w:lang w:val="ru-RU"/>
        </w:rPr>
        <w:t>3</w:t>
      </w:r>
      <w:r w:rsidRPr="0095083E">
        <w:rPr>
          <w:rFonts w:ascii="Times New Roman" w:hAnsi="Times New Roman"/>
          <w:szCs w:val="24"/>
          <w:lang w:val="ru-RU"/>
        </w:rPr>
        <w:t>.1.3.3 настоящих требований.</w:t>
      </w:r>
    </w:p>
    <w:p w14:paraId="4D8A0DF0" w14:textId="77777777" w:rsidR="000A1E82" w:rsidRPr="0095083E" w:rsidRDefault="000A1E82" w:rsidP="000A1E82">
      <w:pPr>
        <w:pStyle w:val="afffe"/>
        <w:ind w:firstLine="709"/>
        <w:rPr>
          <w:rFonts w:ascii="Times New Roman" w:hAnsi="Times New Roman"/>
          <w:szCs w:val="24"/>
          <w:lang w:val="ru-RU"/>
        </w:rPr>
      </w:pPr>
      <w:r w:rsidRPr="0095083E">
        <w:rPr>
          <w:rFonts w:ascii="Times New Roman" w:hAnsi="Times New Roman"/>
          <w:szCs w:val="24"/>
          <w:lang w:val="ru-RU"/>
        </w:rPr>
        <w:t>Информация о предоставленных клиентам и КУ ПС БР услугах в ПС БР накапливается в разрезе ПБР, клиентов и открытых им счетов, видов сервисов и услуг.</w:t>
      </w:r>
    </w:p>
    <w:p w14:paraId="44458921" w14:textId="77777777" w:rsidR="000A1E82" w:rsidRPr="0095083E" w:rsidRDefault="000A1E82" w:rsidP="004D5038">
      <w:pPr>
        <w:pStyle w:val="afffe"/>
        <w:numPr>
          <w:ilvl w:val="0"/>
          <w:numId w:val="12"/>
        </w:numPr>
        <w:tabs>
          <w:tab w:val="left" w:pos="993"/>
        </w:tabs>
        <w:ind w:left="0" w:firstLine="709"/>
        <w:rPr>
          <w:rFonts w:ascii="Times New Roman" w:hAnsi="Times New Roman"/>
          <w:szCs w:val="24"/>
          <w:lang w:val="ru-RU"/>
        </w:rPr>
      </w:pPr>
      <w:r w:rsidRPr="0095083E">
        <w:rPr>
          <w:rFonts w:ascii="Times New Roman" w:hAnsi="Times New Roman"/>
          <w:szCs w:val="24"/>
          <w:lang w:val="ru-RU"/>
        </w:rPr>
        <w:t>Данные об услугах по переводу денежных средств группируются по способу поступления распоряжений в Банк России (в электронном виде (по каналам связи, на отчуждаемых машинных носителях), на бумажных носителях), времени поступления в Банк России распоряжений, передаваемых по каналам связи (по периодам времени, установленным для применения тарифов),</w:t>
      </w:r>
      <w:r w:rsidRPr="0095083E">
        <w:rPr>
          <w:rFonts w:ascii="Times New Roman" w:hAnsi="Times New Roman"/>
          <w:lang w:val="ru-RU"/>
        </w:rPr>
        <w:t xml:space="preserve"> а также по </w:t>
      </w:r>
      <w:r w:rsidRPr="0095083E">
        <w:rPr>
          <w:rFonts w:ascii="Times New Roman" w:hAnsi="Times New Roman"/>
          <w:szCs w:val="24"/>
          <w:lang w:val="ru-RU"/>
        </w:rPr>
        <w:t>способу, признаку или условию исполнения распоряжения. В состав услуг по переводу денежных средств также включаются данные по переводу денежных средств со счетов по кассовому обслуживанию.</w:t>
      </w:r>
      <w:r w:rsidRPr="0095083E">
        <w:rPr>
          <w:rFonts w:asciiTheme="minorHAnsi" w:eastAsiaTheme="minorHAnsi" w:hAnsiTheme="minorHAnsi" w:cstheme="minorBidi"/>
          <w:szCs w:val="24"/>
          <w:lang w:val="ru-RU" w:eastAsia="en-US"/>
        </w:rPr>
        <w:t xml:space="preserve"> </w:t>
      </w:r>
      <w:r w:rsidRPr="0095083E">
        <w:rPr>
          <w:rFonts w:ascii="Times New Roman" w:hAnsi="Times New Roman"/>
          <w:szCs w:val="24"/>
          <w:lang w:val="ru-RU"/>
        </w:rPr>
        <w:t>Операции, проведенные на основании одного денежного чека, считаются одной операцией - услугой по переводу денежных средств.</w:t>
      </w:r>
    </w:p>
    <w:p w14:paraId="3AAA81C4" w14:textId="77777777" w:rsidR="000A1E82" w:rsidRPr="00413216" w:rsidRDefault="000A1E82" w:rsidP="000A1E82">
      <w:pPr>
        <w:pStyle w:val="afffe"/>
        <w:ind w:firstLine="709"/>
        <w:rPr>
          <w:rFonts w:ascii="Times New Roman" w:hAnsi="Times New Roman"/>
          <w:szCs w:val="24"/>
          <w:lang w:val="ru-RU"/>
        </w:rPr>
      </w:pPr>
      <w:r w:rsidRPr="0095083E">
        <w:rPr>
          <w:rFonts w:ascii="Times New Roman" w:hAnsi="Times New Roman"/>
          <w:szCs w:val="24"/>
          <w:lang w:val="ru-RU"/>
        </w:rPr>
        <w:t xml:space="preserve">В сервисе срочного перевода данные об услугах по переводу денежных средств </w:t>
      </w:r>
      <w:r w:rsidRPr="00413216">
        <w:rPr>
          <w:rFonts w:ascii="Times New Roman" w:hAnsi="Times New Roman"/>
          <w:szCs w:val="24"/>
          <w:lang w:val="ru-RU"/>
        </w:rPr>
        <w:t>группируются в разрезе распоряжений, исполненных в электронном виде.</w:t>
      </w:r>
    </w:p>
    <w:p w14:paraId="3A4120AF" w14:textId="77777777" w:rsidR="000A1E82" w:rsidRPr="0095083E" w:rsidRDefault="000A1E82" w:rsidP="000A1E82">
      <w:pPr>
        <w:pStyle w:val="afffe"/>
        <w:rPr>
          <w:rFonts w:ascii="Times New Roman" w:hAnsi="Times New Roman"/>
          <w:szCs w:val="24"/>
          <w:lang w:val="ru-RU"/>
        </w:rPr>
      </w:pPr>
      <w:r w:rsidRPr="00413216">
        <w:rPr>
          <w:rFonts w:ascii="Times New Roman" w:hAnsi="Times New Roman"/>
          <w:szCs w:val="24"/>
          <w:lang w:val="ru-RU"/>
        </w:rPr>
        <w:t>В сервисе несрочного перевода данные об услугах по переводу денежных средств группируются в разрезе:</w:t>
      </w:r>
    </w:p>
    <w:p w14:paraId="6F8FA34D"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распоряжений, исполненных в электронном виде, поступивших:</w:t>
      </w:r>
    </w:p>
    <w:p w14:paraId="7478B6FB"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по каналам связи в периоды времени, установленные для применения тарифов;</w:t>
      </w:r>
    </w:p>
    <w:p w14:paraId="5610BEAF"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с признаком исполнения «на следующий день»;</w:t>
      </w:r>
    </w:p>
    <w:p w14:paraId="5B701105"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с условиями: «исполнить не ранее чем», «исполнить не позднее чем», «исполнить не ранее и (или) не позднее чем»;</w:t>
      </w:r>
    </w:p>
    <w:p w14:paraId="7549D7A9"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на отчуждаемых машинных носителях информации;</w:t>
      </w:r>
    </w:p>
    <w:p w14:paraId="2CE36F59"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распоряжений, составленных на основании поступивших в банк плательщика - Банк России (ПБР) инкассовых поручений, платежных требований;</w:t>
      </w:r>
    </w:p>
    <w:p w14:paraId="2C337409"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распоряжений, составленных Банком России в электронном виде;</w:t>
      </w:r>
    </w:p>
    <w:p w14:paraId="4CF75AC8"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распоряжений по периодическому переводу денежных средств со счета клиента Банка России.</w:t>
      </w:r>
    </w:p>
    <w:p w14:paraId="48627882" w14:textId="77777777" w:rsidR="000A1E82" w:rsidRPr="0095083E" w:rsidRDefault="000A1E82" w:rsidP="004D5038">
      <w:pPr>
        <w:pStyle w:val="afffe"/>
        <w:numPr>
          <w:ilvl w:val="0"/>
          <w:numId w:val="22"/>
        </w:numPr>
        <w:tabs>
          <w:tab w:val="left" w:pos="993"/>
        </w:tabs>
        <w:ind w:left="0" w:firstLine="709"/>
        <w:rPr>
          <w:rFonts w:ascii="Times New Roman" w:hAnsi="Times New Roman"/>
          <w:szCs w:val="24"/>
          <w:lang w:val="ru-RU"/>
        </w:rPr>
      </w:pPr>
      <w:r w:rsidRPr="0095083E">
        <w:rPr>
          <w:rFonts w:ascii="Times New Roman" w:hAnsi="Times New Roman"/>
          <w:szCs w:val="24"/>
          <w:lang w:val="ru-RU"/>
        </w:rPr>
        <w:t>распоряжений, поступивших в Банк России на бумажных носителях;</w:t>
      </w:r>
    </w:p>
    <w:p w14:paraId="04B5E281" w14:textId="77777777" w:rsidR="000A1E82" w:rsidRPr="0095083E" w:rsidRDefault="000A1E82" w:rsidP="000A1E82">
      <w:pPr>
        <w:pStyle w:val="afffe"/>
        <w:rPr>
          <w:rFonts w:ascii="Times New Roman" w:hAnsi="Times New Roman"/>
          <w:lang w:val="ru-RU"/>
        </w:rPr>
      </w:pPr>
      <w:r w:rsidRPr="0095083E">
        <w:rPr>
          <w:rFonts w:ascii="Times New Roman" w:hAnsi="Times New Roman"/>
          <w:lang w:val="ru-RU"/>
        </w:rPr>
        <w:t>В сервисе быстрых платежей данные об услугах по переводу денежных средств, оказанных на основании распоряжений, поступивших в Банк России от ОПКЦ СБП, группируются в разрезе операций:</w:t>
      </w:r>
    </w:p>
    <w:p w14:paraId="50BF2915" w14:textId="77777777" w:rsidR="000A1E82" w:rsidRPr="0095083E" w:rsidRDefault="000A1E82" w:rsidP="004D5038">
      <w:pPr>
        <w:pStyle w:val="afffe"/>
        <w:numPr>
          <w:ilvl w:val="0"/>
          <w:numId w:val="23"/>
        </w:numPr>
        <w:tabs>
          <w:tab w:val="left" w:pos="993"/>
        </w:tabs>
        <w:ind w:left="0" w:firstLine="709"/>
        <w:rPr>
          <w:rFonts w:ascii="Times New Roman" w:hAnsi="Times New Roman"/>
          <w:lang w:val="ru-RU"/>
        </w:rPr>
      </w:pPr>
      <w:r w:rsidRPr="0095083E">
        <w:rPr>
          <w:rFonts w:ascii="Times New Roman" w:hAnsi="Times New Roman"/>
          <w:lang w:val="ru-RU"/>
        </w:rPr>
        <w:t>по списанию денежных средств со счета клиента Банка России;</w:t>
      </w:r>
    </w:p>
    <w:p w14:paraId="5097E9A3" w14:textId="77777777" w:rsidR="000A1E82" w:rsidRPr="0095083E" w:rsidRDefault="000A1E82" w:rsidP="004D5038">
      <w:pPr>
        <w:pStyle w:val="afffe"/>
        <w:numPr>
          <w:ilvl w:val="0"/>
          <w:numId w:val="23"/>
        </w:numPr>
        <w:tabs>
          <w:tab w:val="left" w:pos="993"/>
        </w:tabs>
        <w:ind w:left="0" w:firstLine="709"/>
        <w:rPr>
          <w:rFonts w:ascii="Times New Roman" w:hAnsi="Times New Roman"/>
          <w:lang w:val="ru-RU"/>
        </w:rPr>
      </w:pPr>
      <w:r w:rsidRPr="0095083E">
        <w:rPr>
          <w:rFonts w:ascii="Times New Roman" w:hAnsi="Times New Roman"/>
          <w:lang w:val="ru-RU"/>
        </w:rPr>
        <w:t>по зачислению денежных средств на счет клиента Банка России;</w:t>
      </w:r>
    </w:p>
    <w:p w14:paraId="6EEAF857" w14:textId="77777777" w:rsidR="000A1E82" w:rsidRPr="00285504" w:rsidRDefault="000A1E82" w:rsidP="004D5038">
      <w:pPr>
        <w:pStyle w:val="afffe"/>
        <w:numPr>
          <w:ilvl w:val="0"/>
          <w:numId w:val="23"/>
        </w:numPr>
        <w:tabs>
          <w:tab w:val="left" w:pos="993"/>
        </w:tabs>
        <w:ind w:left="0" w:firstLine="709"/>
        <w:rPr>
          <w:rFonts w:ascii="Times New Roman" w:hAnsi="Times New Roman"/>
          <w:lang w:val="ru-RU"/>
        </w:rPr>
      </w:pPr>
      <w:r w:rsidRPr="00285504">
        <w:rPr>
          <w:rFonts w:ascii="Times New Roman" w:hAnsi="Times New Roman"/>
          <w:lang w:val="ru-RU"/>
        </w:rPr>
        <w:t>по зачислению возвращенных денежных средств на счет клиента Банка России - плательщика, инициировавшего возврат ранее зачисленных денежных средств;</w:t>
      </w:r>
    </w:p>
    <w:p w14:paraId="4746118C" w14:textId="77777777" w:rsidR="000A1E82" w:rsidRPr="00285504" w:rsidRDefault="000A1E82" w:rsidP="004D5038">
      <w:pPr>
        <w:pStyle w:val="afffe"/>
        <w:numPr>
          <w:ilvl w:val="0"/>
          <w:numId w:val="23"/>
        </w:numPr>
        <w:tabs>
          <w:tab w:val="left" w:pos="993"/>
        </w:tabs>
        <w:ind w:left="0" w:firstLine="709"/>
        <w:rPr>
          <w:rFonts w:ascii="Times New Roman" w:hAnsi="Times New Roman"/>
          <w:lang w:val="ru-RU"/>
        </w:rPr>
      </w:pPr>
      <w:r w:rsidRPr="00285504">
        <w:rPr>
          <w:rFonts w:ascii="Times New Roman" w:hAnsi="Times New Roman"/>
          <w:lang w:val="ru-RU"/>
        </w:rPr>
        <w:t>в зависимости от суммы перевода, в градации, предусмотренной тарифами на услуги Банка России.</w:t>
      </w:r>
    </w:p>
    <w:p w14:paraId="661C1015" w14:textId="77777777" w:rsidR="000A1E82" w:rsidRPr="00285504" w:rsidRDefault="000A1E82" w:rsidP="004D5038">
      <w:pPr>
        <w:pStyle w:val="afffe"/>
        <w:tabs>
          <w:tab w:val="left" w:pos="993"/>
        </w:tabs>
        <w:ind w:firstLine="709"/>
        <w:rPr>
          <w:rFonts w:ascii="Times New Roman" w:hAnsi="Times New Roman"/>
          <w:lang w:val="ru-RU"/>
        </w:rPr>
      </w:pPr>
      <w:r w:rsidRPr="00285504">
        <w:rPr>
          <w:rFonts w:ascii="Times New Roman" w:hAnsi="Times New Roman"/>
          <w:lang w:val="ru-RU"/>
        </w:rPr>
        <w:t>При накоплении информации об услугах по переводу денежных средств не учитываются:</w:t>
      </w:r>
    </w:p>
    <w:p w14:paraId="5DA1E8DE" w14:textId="77777777" w:rsidR="000A1E82" w:rsidRPr="00285504" w:rsidRDefault="000A1E82" w:rsidP="004D5038">
      <w:pPr>
        <w:pStyle w:val="afffe"/>
        <w:numPr>
          <w:ilvl w:val="0"/>
          <w:numId w:val="11"/>
        </w:numPr>
        <w:tabs>
          <w:tab w:val="left" w:pos="993"/>
        </w:tabs>
        <w:ind w:left="0" w:firstLine="709"/>
        <w:rPr>
          <w:rFonts w:ascii="Times New Roman" w:hAnsi="Times New Roman"/>
          <w:lang w:val="ru-RU"/>
        </w:rPr>
      </w:pPr>
      <w:r w:rsidRPr="00285504">
        <w:rPr>
          <w:rFonts w:ascii="Times New Roman" w:hAnsi="Times New Roman"/>
          <w:lang w:val="ru-RU"/>
        </w:rPr>
        <w:t>распоряжения, не прошедшие процедуры приема к исполнению;</w:t>
      </w:r>
    </w:p>
    <w:p w14:paraId="276F746D" w14:textId="77777777" w:rsidR="000A1E82" w:rsidRPr="0095083E" w:rsidRDefault="000A1E82" w:rsidP="004D5038">
      <w:pPr>
        <w:pStyle w:val="afffe"/>
        <w:numPr>
          <w:ilvl w:val="0"/>
          <w:numId w:val="11"/>
        </w:numPr>
        <w:tabs>
          <w:tab w:val="left" w:pos="993"/>
        </w:tabs>
        <w:ind w:left="0" w:firstLine="709"/>
        <w:rPr>
          <w:rFonts w:ascii="Times New Roman" w:hAnsi="Times New Roman"/>
          <w:lang w:val="ru-RU"/>
        </w:rPr>
      </w:pPr>
      <w:r w:rsidRPr="0095083E">
        <w:rPr>
          <w:rFonts w:ascii="Times New Roman" w:hAnsi="Times New Roman"/>
          <w:lang w:val="ru-RU"/>
        </w:rPr>
        <w:lastRenderedPageBreak/>
        <w:t xml:space="preserve">переводы денежных средств, осуществляемые на специальный счет при расторжении договора банковского счета с клиентом, в случаях, установленных законодательством РФ, осуществляемые банками с корреспондентских счетов (субсчетов) в Банке России - </w:t>
      </w:r>
      <w:r w:rsidRPr="0095083E">
        <w:rPr>
          <w:rFonts w:ascii="Times New Roman" w:hAnsi="Times New Roman"/>
          <w:szCs w:val="24"/>
          <w:lang w:val="ru-RU"/>
        </w:rPr>
        <w:t xml:space="preserve">Дт БС № </w:t>
      </w:r>
      <w:r w:rsidRPr="0095083E">
        <w:rPr>
          <w:rFonts w:ascii="Times New Roman" w:hAnsi="Times New Roman"/>
          <w:lang w:val="ru-RU"/>
        </w:rPr>
        <w:t>301 – Кт) БС</w:t>
      </w:r>
      <w:r w:rsidR="00E45D19">
        <w:rPr>
          <w:rFonts w:ascii="Times New Roman" w:hAnsi="Times New Roman"/>
          <w:lang w:val="ru-RU"/>
        </w:rPr>
        <w:t xml:space="preserve"> </w:t>
      </w:r>
      <w:r w:rsidRPr="0095083E">
        <w:rPr>
          <w:rFonts w:ascii="Times New Roman" w:hAnsi="Times New Roman"/>
          <w:lang w:val="ru-RU"/>
        </w:rPr>
        <w:t>№ 30212.</w:t>
      </w:r>
    </w:p>
    <w:p w14:paraId="79D24306" w14:textId="77777777" w:rsidR="000A1E82" w:rsidRPr="0095083E" w:rsidRDefault="000A1E82" w:rsidP="004D5038">
      <w:pPr>
        <w:pStyle w:val="afffe"/>
        <w:numPr>
          <w:ilvl w:val="0"/>
          <w:numId w:val="13"/>
        </w:numPr>
        <w:tabs>
          <w:tab w:val="left" w:pos="993"/>
        </w:tabs>
        <w:ind w:left="142" w:firstLine="567"/>
        <w:rPr>
          <w:rFonts w:ascii="Times New Roman" w:hAnsi="Times New Roman"/>
          <w:lang w:val="ru-RU"/>
        </w:rPr>
      </w:pPr>
      <w:r w:rsidRPr="0095083E">
        <w:rPr>
          <w:rFonts w:ascii="Times New Roman" w:hAnsi="Times New Roman"/>
          <w:lang w:val="ru-RU"/>
        </w:rPr>
        <w:t xml:space="preserve">Данные об информационных услугах включают количество предоставленных клиенту в течение ОД информационных услуг и группируются в разрезе их видов </w:t>
      </w:r>
      <w:r w:rsidRPr="0095083E">
        <w:rPr>
          <w:rFonts w:ascii="Times New Roman" w:hAnsi="Times New Roman"/>
          <w:szCs w:val="24"/>
          <w:lang w:val="ru-RU"/>
        </w:rPr>
        <w:t>с учетом особенно</w:t>
      </w:r>
      <w:r w:rsidR="00A06A5E" w:rsidRPr="0095083E">
        <w:rPr>
          <w:rFonts w:ascii="Times New Roman" w:hAnsi="Times New Roman"/>
          <w:szCs w:val="24"/>
          <w:lang w:val="ru-RU"/>
        </w:rPr>
        <w:t xml:space="preserve">стей, установленных подпунктом </w:t>
      </w:r>
      <w:r w:rsidR="002D2D58" w:rsidRPr="0095083E">
        <w:rPr>
          <w:rFonts w:ascii="Times New Roman" w:hAnsi="Times New Roman"/>
          <w:szCs w:val="24"/>
          <w:lang w:val="ru-RU"/>
        </w:rPr>
        <w:t>3</w:t>
      </w:r>
      <w:r w:rsidRPr="0095083E">
        <w:rPr>
          <w:rFonts w:ascii="Times New Roman" w:hAnsi="Times New Roman"/>
          <w:szCs w:val="24"/>
          <w:lang w:val="ru-RU"/>
        </w:rPr>
        <w:t>.1.3.3 настоящих требований.</w:t>
      </w:r>
    </w:p>
    <w:p w14:paraId="12623DAF" w14:textId="4CF14353"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При этом, данные об информационных услугах, предоставленных клиенту в предыдущем календарном дне (днях) ОПКЦ СБП, включаются в текущий день. Указанная разница в днях обусловлена временем поставки ОПКЦ СБП биллинговой информации об оказанных клиентам информационных услугах в сервисе быстрых платежей (ED717).</w:t>
      </w:r>
    </w:p>
    <w:p w14:paraId="5DE529D4" w14:textId="7777777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Если календарный день (дни), в который (которые) клиентам были предоставлены информационные услуги ОПКЦ СБП, приходятся на выходной и (или) нерабочий праздничный день (дни), то данные о предоставленных клиентам информационных услугах ОПКЦ СБП за этот календарный день (эти дни) включаются в ОД, следующий за ОД в котором предоставлялись услуги в выходные и (или) нерабочие праздничные дни.</w:t>
      </w:r>
    </w:p>
    <w:p w14:paraId="3B82A041" w14:textId="77777777" w:rsidR="000A1E82" w:rsidRPr="0095083E" w:rsidRDefault="000A1E82" w:rsidP="004D5038">
      <w:pPr>
        <w:pStyle w:val="afffe"/>
        <w:numPr>
          <w:ilvl w:val="0"/>
          <w:numId w:val="13"/>
        </w:numPr>
        <w:tabs>
          <w:tab w:val="left" w:pos="993"/>
        </w:tabs>
        <w:ind w:left="142" w:firstLine="567"/>
        <w:rPr>
          <w:rFonts w:ascii="Times New Roman" w:hAnsi="Times New Roman"/>
          <w:lang w:val="ru-RU"/>
        </w:rPr>
      </w:pPr>
      <w:r w:rsidRPr="0095083E">
        <w:rPr>
          <w:rFonts w:ascii="Times New Roman" w:hAnsi="Times New Roman"/>
          <w:lang w:val="ru-RU"/>
        </w:rPr>
        <w:t>Данные об услугах по изготовлению экземпляра распоряжения на бумажном носителе включают количество распечатанных ПБР в течение ОД экземпляров бумажных копий распоряжений для передачи клиенту.</w:t>
      </w:r>
    </w:p>
    <w:p w14:paraId="1D4AA938" w14:textId="77777777" w:rsidR="000A1E82" w:rsidRPr="00285504" w:rsidRDefault="000A1E82" w:rsidP="000A1E82">
      <w:pPr>
        <w:pStyle w:val="afffe"/>
        <w:ind w:firstLine="709"/>
        <w:rPr>
          <w:rFonts w:ascii="Times New Roman" w:hAnsi="Times New Roman"/>
          <w:lang w:val="ru-RU"/>
        </w:rPr>
      </w:pPr>
      <w:r w:rsidRPr="00285504">
        <w:rPr>
          <w:rFonts w:ascii="Times New Roman" w:hAnsi="Times New Roman"/>
          <w:lang w:val="ru-RU"/>
        </w:rPr>
        <w:t xml:space="preserve">Для целей накопления информации и программного расчета платы за услуги в </w:t>
      </w:r>
      <w:r w:rsidR="001524F4" w:rsidRPr="00285504">
        <w:rPr>
          <w:rFonts w:ascii="Times New Roman" w:hAnsi="Times New Roman"/>
          <w:lang w:val="ru-RU"/>
        </w:rPr>
        <w:t xml:space="preserve">ПС БР в </w:t>
      </w:r>
      <w:r w:rsidRPr="00285504">
        <w:rPr>
          <w:rFonts w:ascii="Times New Roman" w:hAnsi="Times New Roman"/>
          <w:lang w:val="ru-RU"/>
        </w:rPr>
        <w:t xml:space="preserve">РАБИС-НП и ТПК САБС применяются Справочники, приведенные в подпункте </w:t>
      </w:r>
      <w:r w:rsidR="002D2D58" w:rsidRPr="00285504">
        <w:rPr>
          <w:rFonts w:ascii="Times New Roman" w:hAnsi="Times New Roman"/>
          <w:lang w:val="ru-RU"/>
        </w:rPr>
        <w:t>3</w:t>
      </w:r>
      <w:r w:rsidRPr="00285504">
        <w:rPr>
          <w:rFonts w:ascii="Times New Roman" w:hAnsi="Times New Roman"/>
          <w:lang w:val="ru-RU"/>
        </w:rPr>
        <w:t>.1.6 настоящих требований, в том числе следующие перечни</w:t>
      </w:r>
      <w:r w:rsidRPr="00285504">
        <w:rPr>
          <w:rStyle w:val="afff4"/>
          <w:rFonts w:ascii="Times New Roman" w:hAnsi="Times New Roman"/>
          <w:lang w:val="ru-RU"/>
        </w:rPr>
        <w:footnoteReference w:id="6"/>
      </w:r>
      <w:r w:rsidRPr="00285504">
        <w:rPr>
          <w:rFonts w:ascii="Times New Roman" w:hAnsi="Times New Roman"/>
          <w:lang w:val="ru-RU"/>
        </w:rPr>
        <w:t>:</w:t>
      </w:r>
    </w:p>
    <w:p w14:paraId="544A8762" w14:textId="77777777" w:rsidR="000A1E82" w:rsidRPr="0095083E" w:rsidRDefault="000A1E82" w:rsidP="004D5038">
      <w:pPr>
        <w:pStyle w:val="afffe"/>
        <w:numPr>
          <w:ilvl w:val="0"/>
          <w:numId w:val="14"/>
        </w:numPr>
        <w:tabs>
          <w:tab w:val="left" w:pos="993"/>
        </w:tabs>
        <w:ind w:left="0" w:firstLine="709"/>
        <w:rPr>
          <w:rFonts w:ascii="Times New Roman" w:hAnsi="Times New Roman"/>
          <w:lang w:val="ru-RU"/>
        </w:rPr>
      </w:pPr>
      <w:r w:rsidRPr="00285504">
        <w:rPr>
          <w:rFonts w:ascii="Times New Roman" w:hAnsi="Times New Roman"/>
          <w:lang w:val="ru-RU"/>
        </w:rPr>
        <w:t>«Перечень</w:t>
      </w:r>
      <w:r w:rsidRPr="0095083E">
        <w:rPr>
          <w:rFonts w:ascii="Times New Roman" w:hAnsi="Times New Roman"/>
          <w:lang w:val="ru-RU"/>
        </w:rPr>
        <w:t xml:space="preserve"> балансовых счетов второго порядка, на которых открыты лицевые счета клиентов, по которым формируется Ведомость предоставленных Банком России услуг в платежной системе Банка России за день (месяц)» (приложение 1 к настоящим требованиям);</w:t>
      </w:r>
    </w:p>
    <w:p w14:paraId="4A38A3BA" w14:textId="77777777" w:rsidR="000A1E82" w:rsidRPr="0095083E" w:rsidRDefault="000A1E82" w:rsidP="004D5038">
      <w:pPr>
        <w:pStyle w:val="afffe"/>
        <w:numPr>
          <w:ilvl w:val="0"/>
          <w:numId w:val="14"/>
        </w:numPr>
        <w:tabs>
          <w:tab w:val="left" w:pos="993"/>
        </w:tabs>
        <w:ind w:left="0" w:firstLine="709"/>
        <w:rPr>
          <w:rFonts w:ascii="Times New Roman" w:hAnsi="Times New Roman"/>
          <w:lang w:val="ru-RU"/>
        </w:rPr>
      </w:pPr>
      <w:r w:rsidRPr="0095083E">
        <w:rPr>
          <w:rFonts w:ascii="Times New Roman" w:hAnsi="Times New Roman"/>
          <w:lang w:val="ru-RU"/>
        </w:rPr>
        <w:t>«Перечень операций и балансовых счетов бухгалтерского учета, операции по которым осуществляются без взимания платы за услуги Банка России по переводу денежных средств в платежной системе Банка России» (приложение 2 к настоящим требованиям).</w:t>
      </w:r>
    </w:p>
    <w:p w14:paraId="79EDEA56" w14:textId="7777777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В соответствии с приведенным порядком накопления и группировки информации о предоставленных услугах производится подсчет количества и суммы предоставленных услуг по переводу денежных средств, количества информационных услуг и услуг по изготовлению экземпляра распоряжения на бумажном носителе, а также отнесение услуг к категории платных и бесплатных услуг. Перечень услуг по переводу денежных средств и услуг платежной инфраструктуры, за предоставление которых плата не взимается, устанавливается главой 2 Положения Банка России от 28 марта 2018 года №</w:t>
      </w:r>
      <w:r w:rsidRPr="0095083E">
        <w:rPr>
          <w:rFonts w:ascii="Times New Roman" w:hAnsi="Times New Roman"/>
          <w:sz w:val="28"/>
          <w:szCs w:val="28"/>
        </w:rPr>
        <w:t> </w:t>
      </w:r>
      <w:r w:rsidRPr="0095083E">
        <w:rPr>
          <w:rFonts w:ascii="Times New Roman" w:hAnsi="Times New Roman"/>
          <w:lang w:val="ru-RU"/>
        </w:rPr>
        <w:t>638-П «О</w:t>
      </w:r>
      <w:r w:rsidR="00E45D19">
        <w:rPr>
          <w:rFonts w:ascii="Times New Roman" w:hAnsi="Times New Roman"/>
          <w:lang w:val="ru-RU"/>
        </w:rPr>
        <w:t> </w:t>
      </w:r>
      <w:r w:rsidRPr="0095083E">
        <w:rPr>
          <w:rFonts w:ascii="Times New Roman" w:hAnsi="Times New Roman"/>
          <w:lang w:val="ru-RU"/>
        </w:rPr>
        <w:t>порядке оплаты услуг по переводу денежных средств и услуг платежной инфраструктуры в платежной системе Банка России», на основании вышеуказанного перечня формируется приложение 2 к настоящим требованиям.</w:t>
      </w:r>
    </w:p>
    <w:p w14:paraId="3743E84B" w14:textId="7777777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В подсчет услуг по переводу денежных средств, за предоставление которых плата не взимается могут быть включены:</w:t>
      </w:r>
    </w:p>
    <w:p w14:paraId="4333533F" w14:textId="7777777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 распоряжения, составленные для целей осуществления расчетов по межбанковскому вознаграждению между клиентами – участниками СБП и выплат в пользу ОПКЦ СБП</w:t>
      </w:r>
      <w:r w:rsidRPr="0095083E">
        <w:rPr>
          <w:rFonts w:ascii="Times New Roman" w:hAnsi="Times New Roman"/>
          <w:vertAlign w:val="superscript"/>
          <w:lang w:val="ru-RU"/>
        </w:rPr>
        <w:footnoteReference w:id="7"/>
      </w:r>
      <w:r w:rsidRPr="0095083E">
        <w:rPr>
          <w:rFonts w:ascii="Times New Roman" w:hAnsi="Times New Roman"/>
          <w:lang w:val="ru-RU"/>
        </w:rPr>
        <w:t>;</w:t>
      </w:r>
    </w:p>
    <w:p w14:paraId="230D7519" w14:textId="506CD04C"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lastRenderedPageBreak/>
        <w:t xml:space="preserve">- распоряжения, поступившие в Банк России </w:t>
      </w:r>
      <w:r w:rsidRPr="00AE2D67">
        <w:rPr>
          <w:rFonts w:ascii="Times New Roman" w:hAnsi="Times New Roman"/>
          <w:lang w:val="ru-RU"/>
        </w:rPr>
        <w:t>от ОПКЦ СБП с реквизитом</w:t>
      </w:r>
      <w:r w:rsidRPr="0095083E">
        <w:rPr>
          <w:rFonts w:ascii="Times New Roman" w:hAnsi="Times New Roman"/>
          <w:lang w:val="ru-RU"/>
        </w:rPr>
        <w:t xml:space="preserve"> «Категория платежа» заполненным значением «FREE» в соответствии с приложением 5 к настоящим требованиям, а также в случаях, когда бесплатное осуществление операций установлено тарифами на услуги Банка России в СБП или тарифы не установлены.</w:t>
      </w:r>
    </w:p>
    <w:p w14:paraId="5652186C" w14:textId="77777777" w:rsidR="000A1E82" w:rsidRPr="0095083E" w:rsidRDefault="000A1E82" w:rsidP="00114B90">
      <w:pPr>
        <w:pStyle w:val="4"/>
      </w:pPr>
      <w:r w:rsidRPr="0095083E">
        <w:t xml:space="preserve">Требования к программному расчету платы за </w:t>
      </w:r>
      <w:r w:rsidRPr="00285504">
        <w:t>услуги</w:t>
      </w:r>
      <w:r w:rsidR="001524F4" w:rsidRPr="00285504">
        <w:t xml:space="preserve"> в ПС БР</w:t>
      </w:r>
    </w:p>
    <w:p w14:paraId="267FC6FF" w14:textId="77777777" w:rsidR="003069D3" w:rsidRPr="00BA2F26" w:rsidRDefault="000A1E82" w:rsidP="008E2820">
      <w:pPr>
        <w:pBdr>
          <w:top w:val="nil"/>
          <w:left w:val="nil"/>
          <w:bottom w:val="nil"/>
          <w:right w:val="nil"/>
          <w:between w:val="nil"/>
        </w:pBdr>
        <w:spacing w:line="240" w:lineRule="auto"/>
        <w:ind w:firstLine="709"/>
        <w:rPr>
          <w:rFonts w:eastAsia="Times New Roman" w:cs="Times New Roman"/>
          <w:sz w:val="24"/>
        </w:rPr>
      </w:pPr>
      <w:r w:rsidRPr="008E398C">
        <w:rPr>
          <w:rFonts w:eastAsia="Times New Roman" w:cs="Times New Roman"/>
          <w:sz w:val="24"/>
        </w:rPr>
        <w:t xml:space="preserve">Расчет платы за услуги осуществляется для каждого клиента с учетом услуг, </w:t>
      </w:r>
      <w:r w:rsidRPr="00995A54">
        <w:rPr>
          <w:rFonts w:eastAsia="Times New Roman" w:cs="Times New Roman"/>
          <w:sz w:val="24"/>
        </w:rPr>
        <w:t>предоставленных его КУ ПС БР (при их наличии</w:t>
      </w:r>
      <w:r w:rsidRPr="00995A54">
        <w:rPr>
          <w:rFonts w:eastAsia="Times New Roman" w:cs="Times New Roman"/>
          <w:sz w:val="24"/>
          <w:vertAlign w:val="superscript"/>
        </w:rPr>
        <w:footnoteReference w:id="8"/>
      </w:r>
      <w:r w:rsidRPr="00995A54">
        <w:rPr>
          <w:rFonts w:eastAsia="Times New Roman" w:cs="Times New Roman"/>
          <w:sz w:val="24"/>
        </w:rPr>
        <w:t>), в соответствии с установленными тарифами на услуги с учетом требований к нако</w:t>
      </w:r>
      <w:r w:rsidRPr="00BA2F26">
        <w:rPr>
          <w:rFonts w:eastAsia="Times New Roman" w:cs="Times New Roman"/>
          <w:sz w:val="24"/>
        </w:rPr>
        <w:t xml:space="preserve">плению информации, установленных в подпунктах </w:t>
      </w:r>
      <w:r w:rsidR="002D2D58" w:rsidRPr="00BA2F26">
        <w:rPr>
          <w:rFonts w:eastAsia="Times New Roman" w:cs="Times New Roman"/>
          <w:sz w:val="24"/>
        </w:rPr>
        <w:t>3</w:t>
      </w:r>
      <w:r w:rsidRPr="00BA2F26">
        <w:rPr>
          <w:rFonts w:eastAsia="Times New Roman" w:cs="Times New Roman"/>
          <w:sz w:val="24"/>
        </w:rPr>
        <w:t xml:space="preserve">.1.3.1 и </w:t>
      </w:r>
      <w:r w:rsidR="002D2D58" w:rsidRPr="00BA2F26">
        <w:rPr>
          <w:rFonts w:eastAsia="Times New Roman" w:cs="Times New Roman"/>
          <w:sz w:val="24"/>
        </w:rPr>
        <w:t>3</w:t>
      </w:r>
      <w:r w:rsidRPr="00BA2F26">
        <w:rPr>
          <w:rFonts w:eastAsia="Times New Roman" w:cs="Times New Roman"/>
          <w:sz w:val="24"/>
        </w:rPr>
        <w:t>.1.3.3 настоящих требований.</w:t>
      </w:r>
      <w:r w:rsidR="00983EDE" w:rsidRPr="00BA2F26">
        <w:rPr>
          <w:rFonts w:eastAsia="Times New Roman" w:cs="Times New Roman"/>
          <w:sz w:val="24"/>
        </w:rPr>
        <w:t xml:space="preserve"> </w:t>
      </w:r>
    </w:p>
    <w:p w14:paraId="0F01DD5C" w14:textId="77777777" w:rsidR="000A1E82" w:rsidRPr="00DF4007" w:rsidRDefault="000A1E82" w:rsidP="000A1E82">
      <w:pPr>
        <w:pStyle w:val="afffe"/>
        <w:ind w:firstLine="709"/>
        <w:rPr>
          <w:rFonts w:ascii="Times New Roman" w:hAnsi="Times New Roman"/>
          <w:lang w:val="ru-RU"/>
        </w:rPr>
      </w:pPr>
      <w:r w:rsidRPr="000B5865">
        <w:rPr>
          <w:rFonts w:ascii="Times New Roman" w:hAnsi="Times New Roman"/>
          <w:lang w:val="ru-RU"/>
        </w:rPr>
        <w:t>При расчете платы за услуги по переводу денежных средств в сервисе несрочного перевода на основании распоряжений клиентов, поступивших в Банк России по каналам связи, в случае отличия местного времени региона (в котором находятся соответствующие ПБР) от московск</w:t>
      </w:r>
      <w:r w:rsidRPr="00DF4007">
        <w:rPr>
          <w:rFonts w:ascii="Times New Roman" w:hAnsi="Times New Roman"/>
          <w:lang w:val="ru-RU"/>
        </w:rPr>
        <w:t>ого времени необходимо обеспечить пересчет с московского времени на местное время региона.</w:t>
      </w:r>
    </w:p>
    <w:p w14:paraId="5595D927" w14:textId="77777777" w:rsidR="000A1E82" w:rsidRPr="00076B1C" w:rsidRDefault="000A1E82" w:rsidP="000A1E82">
      <w:pPr>
        <w:pStyle w:val="afffe"/>
        <w:ind w:firstLine="709"/>
        <w:rPr>
          <w:rFonts w:ascii="Times New Roman" w:hAnsi="Times New Roman"/>
          <w:lang w:val="ru-RU"/>
        </w:rPr>
      </w:pPr>
      <w:r w:rsidRPr="00DF4007">
        <w:rPr>
          <w:rFonts w:ascii="Times New Roman" w:hAnsi="Times New Roman"/>
          <w:lang w:val="ru-RU"/>
        </w:rPr>
        <w:t>Плата за услуги по переводу денежных средств с использованием сервиса срочного перевода и сервиса несрочного перевода рассчитывается за исполнение каждого распоряжен</w:t>
      </w:r>
      <w:r w:rsidRPr="00076B1C">
        <w:rPr>
          <w:rFonts w:ascii="Times New Roman" w:hAnsi="Times New Roman"/>
          <w:lang w:val="ru-RU"/>
        </w:rPr>
        <w:t>ия, распоряжения, поступившего в составе пакета ЭС, а также при исполнении (частичном исполнении) распоряжений, помещенных в очередь НСР.</w:t>
      </w:r>
    </w:p>
    <w:p w14:paraId="70B898FD" w14:textId="6E41F473" w:rsidR="000A1E82" w:rsidRPr="00FF5B7C" w:rsidRDefault="000A1E82" w:rsidP="000A1E82">
      <w:pPr>
        <w:pStyle w:val="afffe"/>
        <w:ind w:firstLine="709"/>
        <w:rPr>
          <w:rFonts w:ascii="Times New Roman" w:hAnsi="Times New Roman"/>
          <w:lang w:val="ru-RU"/>
        </w:rPr>
      </w:pPr>
      <w:r w:rsidRPr="002A2B73">
        <w:rPr>
          <w:rFonts w:ascii="Times New Roman" w:hAnsi="Times New Roman"/>
          <w:lang w:val="ru-RU"/>
        </w:rPr>
        <w:t>Плата за услуги по переводу денежных средств с использованием сервиса быстрых платежей рассчитывается по каждому испол</w:t>
      </w:r>
      <w:r w:rsidRPr="004D7BE5">
        <w:rPr>
          <w:rFonts w:ascii="Times New Roman" w:hAnsi="Times New Roman"/>
          <w:lang w:val="ru-RU"/>
        </w:rPr>
        <w:t>ненному распоряжению, за каждую операцию по списанию денежных средств со счета клиента, по зачислению денежных средств на счет клиента, а также при осуществлении перевода денежных средств между физическим лицом/юридическим лицом – плательщиком и физическим лицом/юридическим лицом– получателем средств по зачислению возвращенных денежных средств на счет клиента - плательщика, инициировавшего возврат ранее зачисленных денежных средств. При этом для клиентов</w:t>
      </w:r>
      <w:r w:rsidR="004D6CA5">
        <w:rPr>
          <w:rFonts w:ascii="Times New Roman" w:hAnsi="Times New Roman"/>
          <w:lang w:val="ru-RU"/>
        </w:rPr>
        <w:t>,</w:t>
      </w:r>
      <w:r w:rsidRPr="004D7BE5">
        <w:rPr>
          <w:rFonts w:ascii="Times New Roman" w:hAnsi="Times New Roman"/>
          <w:lang w:val="ru-RU"/>
        </w:rPr>
        <w:t xml:space="preserve"> со счетов которых осуществляются операции по списанию</w:t>
      </w:r>
      <w:r w:rsidRPr="00FF5B7C">
        <w:rPr>
          <w:rFonts w:ascii="Times New Roman" w:hAnsi="Times New Roman"/>
          <w:lang w:val="ru-RU"/>
        </w:rPr>
        <w:t xml:space="preserve"> денежных средств, возвращаемых отправителям, плата за услуги по переводу денежных средств в СБП не начисляется.</w:t>
      </w:r>
    </w:p>
    <w:p w14:paraId="74D20A5B" w14:textId="77777777" w:rsidR="000A1E82" w:rsidRPr="00071607" w:rsidRDefault="000A1E82" w:rsidP="000A1E82">
      <w:pPr>
        <w:pStyle w:val="afffe"/>
        <w:ind w:firstLine="709"/>
        <w:rPr>
          <w:rFonts w:ascii="Times New Roman" w:hAnsi="Times New Roman"/>
          <w:lang w:val="ru-RU"/>
        </w:rPr>
      </w:pPr>
      <w:r w:rsidRPr="00071607">
        <w:rPr>
          <w:rFonts w:ascii="Times New Roman" w:hAnsi="Times New Roman"/>
          <w:lang w:val="ru-RU"/>
        </w:rPr>
        <w:t>При отсутствии тарифов на отдельные виды услуг и соответствующих требований от Функционального заказчика (например, при включении строки об услуге в Ведомость и отсутствии тарифа на данную услугу), осуществляется программное отнесение таких услуг к бесплатным.</w:t>
      </w:r>
    </w:p>
    <w:p w14:paraId="38E44D5B" w14:textId="77777777" w:rsidR="000A1E82" w:rsidRPr="00B53B8D" w:rsidRDefault="000A1E82" w:rsidP="000A1E82">
      <w:pPr>
        <w:pStyle w:val="afffe"/>
        <w:ind w:firstLine="709"/>
        <w:rPr>
          <w:rFonts w:ascii="Times New Roman" w:hAnsi="Times New Roman"/>
          <w:lang w:val="ru-RU"/>
        </w:rPr>
      </w:pPr>
      <w:r w:rsidRPr="00B53B8D">
        <w:rPr>
          <w:rFonts w:ascii="Times New Roman" w:hAnsi="Times New Roman"/>
          <w:lang w:val="ru-RU"/>
        </w:rPr>
        <w:t>В рамках программного расчета платы обеспечивается формирование:</w:t>
      </w:r>
    </w:p>
    <w:p w14:paraId="29785F1F" w14:textId="77777777" w:rsidR="000A1E82" w:rsidRPr="00B53B8D" w:rsidRDefault="000A1E82" w:rsidP="004D5038">
      <w:pPr>
        <w:pStyle w:val="afffe"/>
        <w:tabs>
          <w:tab w:val="left" w:pos="993"/>
        </w:tabs>
        <w:ind w:firstLine="709"/>
        <w:rPr>
          <w:rFonts w:ascii="Times New Roman" w:hAnsi="Times New Roman"/>
          <w:lang w:val="ru-RU"/>
        </w:rPr>
      </w:pPr>
      <w:r w:rsidRPr="00B53B8D">
        <w:rPr>
          <w:rFonts w:ascii="Times New Roman" w:hAnsi="Times New Roman"/>
          <w:lang w:val="ru-RU"/>
        </w:rPr>
        <w:t>•</w:t>
      </w:r>
      <w:r w:rsidRPr="00B53B8D">
        <w:rPr>
          <w:rFonts w:ascii="Times New Roman" w:hAnsi="Times New Roman"/>
          <w:lang w:val="ru-RU"/>
        </w:rPr>
        <w:tab/>
        <w:t>Ведомости предоставленных Банком России услуг в платежной системе Банка России (код формы по ОКУД 0401318) за день (месяц);</w:t>
      </w:r>
    </w:p>
    <w:p w14:paraId="09E5F18C" w14:textId="77777777" w:rsidR="000A1E82" w:rsidRPr="00E3321B" w:rsidRDefault="000A1E82" w:rsidP="004D5038">
      <w:pPr>
        <w:pStyle w:val="afffe"/>
        <w:tabs>
          <w:tab w:val="left" w:pos="993"/>
        </w:tabs>
        <w:ind w:firstLine="709"/>
        <w:rPr>
          <w:rFonts w:ascii="Times New Roman" w:hAnsi="Times New Roman"/>
          <w:lang w:val="ru-RU"/>
        </w:rPr>
      </w:pPr>
      <w:r w:rsidRPr="00E3321B">
        <w:rPr>
          <w:rFonts w:ascii="Times New Roman" w:hAnsi="Times New Roman"/>
          <w:lang w:val="ru-RU"/>
        </w:rPr>
        <w:t>•</w:t>
      </w:r>
      <w:r w:rsidRPr="00E3321B">
        <w:rPr>
          <w:rFonts w:ascii="Times New Roman" w:hAnsi="Times New Roman"/>
          <w:lang w:val="ru-RU"/>
        </w:rPr>
        <w:tab/>
        <w:t>Счета за предоставленные Банком России услуги в платежной системе Банка России (код формы по ОКУД 0401319);</w:t>
      </w:r>
    </w:p>
    <w:p w14:paraId="55702DB2" w14:textId="77777777" w:rsidR="000A1E82" w:rsidRPr="003F2126" w:rsidRDefault="000A1E82" w:rsidP="004D5038">
      <w:pPr>
        <w:pStyle w:val="afffe"/>
        <w:tabs>
          <w:tab w:val="left" w:pos="993"/>
        </w:tabs>
        <w:ind w:firstLine="709"/>
        <w:rPr>
          <w:rFonts w:ascii="Times New Roman" w:hAnsi="Times New Roman"/>
          <w:lang w:val="ru-RU"/>
        </w:rPr>
      </w:pPr>
      <w:r w:rsidRPr="003F2126">
        <w:rPr>
          <w:rFonts w:ascii="Times New Roman" w:hAnsi="Times New Roman"/>
          <w:lang w:val="ru-RU"/>
        </w:rPr>
        <w:t>•</w:t>
      </w:r>
      <w:r w:rsidRPr="003F2126">
        <w:rPr>
          <w:rFonts w:ascii="Times New Roman" w:hAnsi="Times New Roman"/>
          <w:lang w:val="ru-RU"/>
        </w:rPr>
        <w:tab/>
        <w:t>Протокола корректировки Ведомости предоставленных Банком России услуг в платежной системе Банка России (код формы по ОКУД 0401349).</w:t>
      </w:r>
    </w:p>
    <w:p w14:paraId="4B95FB73" w14:textId="77777777" w:rsidR="000A1E82" w:rsidRPr="00DF4007" w:rsidRDefault="000A1E82" w:rsidP="000A1E82">
      <w:pPr>
        <w:pStyle w:val="afffe"/>
        <w:ind w:firstLine="709"/>
        <w:rPr>
          <w:rFonts w:ascii="Times New Roman" w:hAnsi="Times New Roman"/>
          <w:lang w:val="ru-RU"/>
        </w:rPr>
      </w:pPr>
      <w:r w:rsidRPr="003F2126">
        <w:rPr>
          <w:rFonts w:ascii="Times New Roman" w:hAnsi="Times New Roman"/>
          <w:lang w:val="ru-RU"/>
        </w:rPr>
        <w:t>Если у КО (филиала) - прямого участника ПС БР отсутствуют клиенты - КУ ПС БР</w:t>
      </w:r>
      <w:r w:rsidRPr="00DF4007">
        <w:rPr>
          <w:rStyle w:val="afff4"/>
          <w:rFonts w:ascii="Times New Roman" w:hAnsi="Times New Roman"/>
          <w:lang w:val="ru-RU"/>
        </w:rPr>
        <w:footnoteReference w:id="9"/>
      </w:r>
      <w:r w:rsidRPr="00DF4007">
        <w:rPr>
          <w:rFonts w:ascii="Times New Roman" w:hAnsi="Times New Roman"/>
          <w:lang w:val="ru-RU"/>
        </w:rPr>
        <w:t xml:space="preserve">, то строки, предусмотренные для отражения информации об услугах, предоставленных КУ </w:t>
      </w:r>
      <w:r w:rsidRPr="00DF4007">
        <w:rPr>
          <w:rFonts w:ascii="Times New Roman" w:hAnsi="Times New Roman"/>
          <w:lang w:val="ru-RU"/>
        </w:rPr>
        <w:lastRenderedPageBreak/>
        <w:t>ПС БР, в формируемые для этого прямого участника ПС БР Ведомости, Счета за услуги и Протоколы корректировки не включаются.</w:t>
      </w:r>
    </w:p>
    <w:p w14:paraId="53DC594C" w14:textId="77777777" w:rsidR="000A1E82" w:rsidRPr="00DF4007" w:rsidRDefault="000A1E82" w:rsidP="000A1E82">
      <w:pPr>
        <w:pStyle w:val="afffe"/>
        <w:ind w:firstLine="709"/>
        <w:rPr>
          <w:rFonts w:ascii="Times New Roman" w:hAnsi="Times New Roman"/>
          <w:b/>
          <w:lang w:val="ru-RU"/>
        </w:rPr>
      </w:pPr>
      <w:r w:rsidRPr="00076B1C">
        <w:rPr>
          <w:rFonts w:ascii="Times New Roman" w:hAnsi="Times New Roman"/>
          <w:b/>
          <w:lang w:val="ru-RU"/>
        </w:rPr>
        <w:t>Ежедневно в завершающем сеансе каждого ОД</w:t>
      </w:r>
      <w:r w:rsidRPr="00DF4007">
        <w:rPr>
          <w:rStyle w:val="afff4"/>
          <w:rFonts w:ascii="Times New Roman" w:hAnsi="Times New Roman"/>
          <w:b/>
          <w:lang w:val="ru-RU"/>
        </w:rPr>
        <w:footnoteReference w:id="10"/>
      </w:r>
      <w:r w:rsidRPr="00DF4007">
        <w:rPr>
          <w:rFonts w:ascii="Times New Roman" w:hAnsi="Times New Roman"/>
          <w:b/>
          <w:lang w:val="ru-RU"/>
        </w:rPr>
        <w:t>:</w:t>
      </w:r>
    </w:p>
    <w:p w14:paraId="475A8F60" w14:textId="77777777" w:rsidR="000A1E82" w:rsidRPr="00DF4007" w:rsidRDefault="000A1E82" w:rsidP="000A1E82">
      <w:pPr>
        <w:pStyle w:val="afffe"/>
        <w:ind w:firstLine="709"/>
        <w:rPr>
          <w:rFonts w:ascii="Times New Roman" w:hAnsi="Times New Roman"/>
          <w:lang w:val="ru-RU"/>
        </w:rPr>
      </w:pPr>
      <w:r w:rsidRPr="00DF4007">
        <w:rPr>
          <w:rFonts w:ascii="Times New Roman" w:hAnsi="Times New Roman"/>
          <w:lang w:val="ru-RU"/>
        </w:rPr>
        <w:t>В РАБИС-НП и ТПК САБС обеспечивается программное формирование Ведомости за день.</w:t>
      </w:r>
    </w:p>
    <w:p w14:paraId="783B3CC0" w14:textId="77777777" w:rsidR="000A1E82" w:rsidRPr="00076B1C" w:rsidRDefault="000A1E82" w:rsidP="000A1E82">
      <w:pPr>
        <w:pStyle w:val="afffe"/>
        <w:ind w:firstLine="709"/>
        <w:rPr>
          <w:rFonts w:ascii="Times New Roman" w:hAnsi="Times New Roman"/>
          <w:lang w:val="ru-RU"/>
        </w:rPr>
      </w:pPr>
      <w:r w:rsidRPr="00DF4007">
        <w:rPr>
          <w:rFonts w:ascii="Times New Roman" w:hAnsi="Times New Roman"/>
          <w:lang w:val="ru-RU"/>
        </w:rPr>
        <w:t>Если в течение ОД и (или) календарного дня клиенту и (или) его КУ ПС БР услуги в ПС БР не оказывались, то Ведомость по такому клиенту не формируется. Исправление ошибочной записи, включенной в Ведомость, осуществляется по строке, в которой эта запись содержится. Строки с нулевой информацией в Ведомость не включаются</w:t>
      </w:r>
      <w:r w:rsidRPr="00076B1C">
        <w:rPr>
          <w:rFonts w:ascii="Times New Roman" w:hAnsi="Times New Roman"/>
          <w:lang w:val="ru-RU"/>
        </w:rPr>
        <w:t>.</w:t>
      </w:r>
    </w:p>
    <w:p w14:paraId="13967AA7" w14:textId="427EB6BF" w:rsidR="000A1E82" w:rsidRPr="004D7BE5" w:rsidRDefault="000A1E82" w:rsidP="000A1E82">
      <w:pPr>
        <w:pStyle w:val="afffe"/>
        <w:ind w:firstLine="709"/>
        <w:rPr>
          <w:rFonts w:ascii="Times New Roman" w:hAnsi="Times New Roman"/>
          <w:lang w:val="ru-RU"/>
        </w:rPr>
      </w:pPr>
      <w:r w:rsidRPr="002A2B73">
        <w:rPr>
          <w:rFonts w:ascii="Times New Roman" w:hAnsi="Times New Roman"/>
          <w:lang w:val="ru-RU"/>
        </w:rPr>
        <w:t>При формировании Ведомости за ОД, приходящийся на календарный день, в который вводятся новые тарифы на услуги, подсчет стоимости услуг по переводу денежных средств, оказанных на основании распоряжений, поступивших в Банк России от ОПКЦ СБП, осуществляетс</w:t>
      </w:r>
      <w:r w:rsidRPr="004D7BE5">
        <w:rPr>
          <w:rFonts w:ascii="Times New Roman" w:hAnsi="Times New Roman"/>
          <w:lang w:val="ru-RU"/>
        </w:rPr>
        <w:t>я по тарифам, действующим на календарный день, указанный в реквизите «Дата составления ЭС» (EDDate) в распоряжениях, поступивших в Банк России от ОПКЦ СБП.</w:t>
      </w:r>
    </w:p>
    <w:p w14:paraId="0EEC1789" w14:textId="77777777" w:rsidR="000A1E82" w:rsidRPr="004D7BE5" w:rsidRDefault="000A1E82" w:rsidP="000A1E82">
      <w:pPr>
        <w:pStyle w:val="afffe"/>
        <w:ind w:firstLine="709"/>
        <w:rPr>
          <w:rFonts w:ascii="Times New Roman" w:hAnsi="Times New Roman"/>
          <w:b/>
          <w:lang w:val="ru-RU"/>
        </w:rPr>
      </w:pPr>
      <w:r w:rsidRPr="004D7BE5">
        <w:rPr>
          <w:rFonts w:ascii="Times New Roman" w:hAnsi="Times New Roman"/>
          <w:b/>
          <w:lang w:val="ru-RU"/>
        </w:rPr>
        <w:t>Ежедневно при закрытии ОД в ПБР:</w:t>
      </w:r>
    </w:p>
    <w:p w14:paraId="124FA575" w14:textId="58155E5A" w:rsidR="000A1E82" w:rsidRPr="00285504" w:rsidRDefault="000A1E82" w:rsidP="000A1E82">
      <w:pPr>
        <w:pStyle w:val="afffe"/>
        <w:ind w:firstLine="709"/>
        <w:rPr>
          <w:rFonts w:ascii="Times New Roman" w:hAnsi="Times New Roman"/>
          <w:lang w:val="ru-RU"/>
        </w:rPr>
      </w:pPr>
      <w:r w:rsidRPr="00285504">
        <w:rPr>
          <w:rFonts w:ascii="Times New Roman" w:hAnsi="Times New Roman"/>
          <w:lang w:val="ru-RU"/>
        </w:rPr>
        <w:t xml:space="preserve">В РАБИС-НП в случае отсутствия «привязки» у КО (филиалов) и открытых ими подразделений к действующему ЛС на БС 60312 ОИ ПБР выдается </w:t>
      </w:r>
      <w:r w:rsidR="009B6FDE" w:rsidRPr="00285504">
        <w:rPr>
          <w:rFonts w:ascii="Times New Roman" w:hAnsi="Times New Roman"/>
          <w:lang w:val="ru-RU"/>
        </w:rPr>
        <w:t xml:space="preserve">одно общее </w:t>
      </w:r>
      <w:r w:rsidR="007426FD" w:rsidRPr="00285504">
        <w:rPr>
          <w:rFonts w:ascii="Times New Roman" w:hAnsi="Times New Roman"/>
          <w:lang w:val="ru-RU"/>
        </w:rPr>
        <w:t xml:space="preserve">сообщение </w:t>
      </w:r>
      <w:r w:rsidR="000D291F" w:rsidRPr="00285504">
        <w:rPr>
          <w:rFonts w:ascii="Times New Roman" w:hAnsi="Times New Roman"/>
          <w:lang w:val="ru-RU"/>
        </w:rPr>
        <w:t xml:space="preserve">"Контроль осуществляется по всем клиентам, в том числе участникам группы, данные по которым включаются в Единые Счет за услуги/Ведомость", а далее выдается </w:t>
      </w:r>
      <w:r w:rsidRPr="00285504">
        <w:rPr>
          <w:rFonts w:ascii="Times New Roman" w:hAnsi="Times New Roman"/>
          <w:lang w:val="ru-RU"/>
        </w:rPr>
        <w:t xml:space="preserve">сообщение в виде строк: "Клиент "Краткое наименование клиента" </w:t>
      </w:r>
      <w:r w:rsidRPr="00C37861">
        <w:rPr>
          <w:rFonts w:ascii="Times New Roman" w:hAnsi="Times New Roman"/>
          <w:lang w:val="ru-RU"/>
        </w:rPr>
        <w:t xml:space="preserve">(Номер счета) нет соответствия счета оплаты на БС 60312". </w:t>
      </w:r>
      <w:r w:rsidR="007A471E" w:rsidRPr="00285504">
        <w:rPr>
          <w:rFonts w:ascii="Times New Roman" w:hAnsi="Times New Roman"/>
          <w:lang w:val="ru-RU"/>
        </w:rPr>
        <w:t>Данная проверка не распространяется на клиентов, у которых отозвана (аннулирована) лицензия Банка России на осуществление банковских операций, назначен конкурсный управляющий (ликвидатор), (установлен атрибут «ОТЗВ», «КУПР»).</w:t>
      </w:r>
    </w:p>
    <w:p w14:paraId="148B464F" w14:textId="77777777" w:rsidR="000A1E82" w:rsidRPr="00C37861" w:rsidRDefault="000A1E82" w:rsidP="000A1E82">
      <w:pPr>
        <w:pStyle w:val="afffe"/>
        <w:ind w:firstLine="709"/>
        <w:rPr>
          <w:rFonts w:ascii="Times New Roman" w:hAnsi="Times New Roman"/>
          <w:b/>
          <w:lang w:val="ru-RU"/>
        </w:rPr>
      </w:pPr>
      <w:r w:rsidRPr="00C37861">
        <w:rPr>
          <w:rFonts w:ascii="Times New Roman" w:hAnsi="Times New Roman"/>
          <w:b/>
          <w:lang w:val="ru-RU"/>
        </w:rPr>
        <w:t>В последний рабочий день месяца в завершающем сеансе</w:t>
      </w:r>
      <w:r w:rsidRPr="00C37861">
        <w:rPr>
          <w:rFonts w:ascii="Times New Roman" w:hAnsi="Times New Roman"/>
          <w:lang w:val="ru-RU"/>
        </w:rPr>
        <w:t xml:space="preserve"> </w:t>
      </w:r>
      <w:r w:rsidRPr="00C37861">
        <w:rPr>
          <w:rFonts w:ascii="Times New Roman" w:hAnsi="Times New Roman"/>
          <w:b/>
          <w:lang w:val="ru-RU"/>
        </w:rPr>
        <w:t>ОД</w:t>
      </w:r>
      <w:r w:rsidRPr="00C37861">
        <w:rPr>
          <w:rFonts w:ascii="Times New Roman" w:hAnsi="Times New Roman"/>
          <w:b/>
          <w:vertAlign w:val="superscript"/>
          <w:lang w:val="ru-RU"/>
        </w:rPr>
        <w:t>9</w:t>
      </w:r>
      <w:r w:rsidRPr="00C37861">
        <w:rPr>
          <w:rFonts w:ascii="Times New Roman" w:hAnsi="Times New Roman"/>
          <w:b/>
          <w:lang w:val="ru-RU"/>
        </w:rPr>
        <w:t>:</w:t>
      </w:r>
    </w:p>
    <w:p w14:paraId="3E14FF25" w14:textId="77777777" w:rsidR="000A1E82" w:rsidRPr="00C37861" w:rsidRDefault="000A1E82" w:rsidP="000A1E82">
      <w:pPr>
        <w:pStyle w:val="afffe"/>
        <w:ind w:firstLine="709"/>
        <w:rPr>
          <w:rFonts w:ascii="Times New Roman" w:hAnsi="Times New Roman"/>
          <w:lang w:val="ru-RU"/>
        </w:rPr>
      </w:pPr>
      <w:r w:rsidRPr="00C37861">
        <w:rPr>
          <w:rFonts w:ascii="Times New Roman" w:hAnsi="Times New Roman"/>
          <w:lang w:val="ru-RU"/>
        </w:rPr>
        <w:t xml:space="preserve">В РАБИС-НП и ТПК САБС одновременно с формированием Ведомости за день формируются Ведомость за месяц и Счет за услуги. </w:t>
      </w:r>
    </w:p>
    <w:p w14:paraId="468CFBFE" w14:textId="77777777" w:rsidR="000A1E82" w:rsidRPr="00285504" w:rsidRDefault="000A1E82" w:rsidP="000A1E82">
      <w:pPr>
        <w:pStyle w:val="afffe"/>
        <w:ind w:firstLine="709"/>
        <w:rPr>
          <w:rFonts w:ascii="Times New Roman" w:hAnsi="Times New Roman"/>
          <w:lang w:val="ru-RU"/>
        </w:rPr>
      </w:pPr>
      <w:r w:rsidRPr="00C37861">
        <w:rPr>
          <w:rFonts w:ascii="Times New Roman" w:hAnsi="Times New Roman"/>
          <w:lang w:val="ru-RU"/>
        </w:rPr>
        <w:t>После завершения в РАБИС-НП и ТПК САБС процедуры формирования по всем клиентам Ведомостей и Счетов за услуги</w:t>
      </w:r>
      <w:r w:rsidRPr="00C37861">
        <w:rPr>
          <w:rStyle w:val="afff4"/>
          <w:rFonts w:ascii="Times New Roman" w:hAnsi="Times New Roman"/>
          <w:lang w:val="ru-RU"/>
        </w:rPr>
        <w:footnoteReference w:id="11"/>
      </w:r>
      <w:r w:rsidRPr="00C37861">
        <w:rPr>
          <w:rFonts w:ascii="Times New Roman" w:hAnsi="Times New Roman"/>
          <w:lang w:val="ru-RU"/>
        </w:rPr>
        <w:t xml:space="preserve">, в целях отражения в бухгалтерском учете платы за услуги </w:t>
      </w:r>
      <w:r w:rsidRPr="00285504">
        <w:rPr>
          <w:rFonts w:ascii="Times New Roman" w:hAnsi="Times New Roman"/>
          <w:lang w:val="ru-RU"/>
        </w:rPr>
        <w:t>в ПС БР, РАБИС-НП и ТПК САБС</w:t>
      </w:r>
      <w:r w:rsidRPr="00285504">
        <w:rPr>
          <w:rStyle w:val="afff4"/>
          <w:rFonts w:ascii="Times New Roman" w:hAnsi="Times New Roman"/>
          <w:lang w:val="ru-RU"/>
        </w:rPr>
        <w:footnoteReference w:id="12"/>
      </w:r>
      <w:r w:rsidRPr="00285504">
        <w:rPr>
          <w:rFonts w:ascii="Times New Roman" w:hAnsi="Times New Roman"/>
          <w:lang w:val="ru-RU"/>
        </w:rPr>
        <w:t xml:space="preserve"> направляют в АС БУ соответствующие ЭС</w:t>
      </w:r>
      <w:r w:rsidRPr="00285504">
        <w:rPr>
          <w:rStyle w:val="afff4"/>
          <w:rFonts w:ascii="Times New Roman" w:hAnsi="Times New Roman"/>
          <w:lang w:val="ru-RU"/>
        </w:rPr>
        <w:footnoteReference w:id="13"/>
      </w:r>
      <w:r w:rsidRPr="00285504">
        <w:rPr>
          <w:rFonts w:ascii="Times New Roman" w:hAnsi="Times New Roman"/>
          <w:lang w:val="ru-RU"/>
        </w:rPr>
        <w:t>.</w:t>
      </w:r>
    </w:p>
    <w:p w14:paraId="29AC190A" w14:textId="77777777" w:rsidR="000A1E82" w:rsidRPr="00DF4007" w:rsidRDefault="000A1E82" w:rsidP="000A1E82">
      <w:pPr>
        <w:pStyle w:val="afffe"/>
        <w:ind w:firstLine="709"/>
        <w:rPr>
          <w:rFonts w:ascii="Times New Roman" w:hAnsi="Times New Roman"/>
          <w:lang w:val="ru-RU"/>
        </w:rPr>
      </w:pPr>
      <w:r w:rsidRPr="00C37861">
        <w:rPr>
          <w:rFonts w:ascii="Times New Roman" w:hAnsi="Times New Roman"/>
          <w:lang w:val="ru-RU"/>
        </w:rPr>
        <w:t>Если в течение месяца</w:t>
      </w:r>
      <w:r w:rsidRPr="00DF4007">
        <w:rPr>
          <w:rFonts w:ascii="Times New Roman" w:hAnsi="Times New Roman"/>
          <w:lang w:val="ru-RU"/>
        </w:rPr>
        <w:t xml:space="preserve"> клиенту и (или) его КУ ПС БР услуги в ПС БР не оказывались, то Ведомость и Счет за услуги по такому клиенту не формируются и соответствующее ЭС в АС БУ не направляется.</w:t>
      </w:r>
    </w:p>
    <w:p w14:paraId="4A495F56" w14:textId="77777777" w:rsidR="00857D4C" w:rsidRDefault="000A1E82" w:rsidP="000A1E82">
      <w:pPr>
        <w:pStyle w:val="afffe"/>
        <w:ind w:firstLine="709"/>
        <w:rPr>
          <w:rFonts w:ascii="Times New Roman" w:hAnsi="Times New Roman"/>
          <w:lang w:val="ru-RU"/>
        </w:rPr>
      </w:pPr>
      <w:r w:rsidRPr="00E45D19">
        <w:rPr>
          <w:rFonts w:ascii="Times New Roman" w:hAnsi="Times New Roman"/>
          <w:lang w:val="ru-RU"/>
        </w:rPr>
        <w:t>Для КО, в отношении которой начата процедура отзыва лицензии, КО с отозванной лицензией и по ликвидируемым КО (установлен атрибут «ОТЗВ», «ЛИКВ»)</w:t>
      </w:r>
      <w:r w:rsidRPr="00995A54">
        <w:rPr>
          <w:rFonts w:ascii="Times New Roman" w:hAnsi="Times New Roman"/>
          <w:lang w:val="ru-RU"/>
        </w:rPr>
        <w:t xml:space="preserve"> Ведомости и Счет за услуги формируются, плата за услуги </w:t>
      </w:r>
      <w:r w:rsidR="00C64915">
        <w:rPr>
          <w:rFonts w:ascii="Times New Roman" w:hAnsi="Times New Roman"/>
          <w:lang w:val="ru-RU"/>
        </w:rPr>
        <w:t xml:space="preserve">в ПС БР </w:t>
      </w:r>
      <w:r w:rsidRPr="00995A54">
        <w:rPr>
          <w:rFonts w:ascii="Times New Roman" w:hAnsi="Times New Roman"/>
          <w:lang w:val="ru-RU"/>
        </w:rPr>
        <w:t>по всем счетам, открытым данной КО (ее подразделениям) рассчитывается в установленном порядке.</w:t>
      </w:r>
    </w:p>
    <w:p w14:paraId="7BDB43C0" w14:textId="77777777" w:rsidR="000A1E82" w:rsidRPr="00BA2F26" w:rsidRDefault="000A1E82" w:rsidP="000A1E82">
      <w:pPr>
        <w:pStyle w:val="afffe"/>
        <w:ind w:firstLine="709"/>
        <w:rPr>
          <w:rStyle w:val="aff8"/>
          <w:rFonts w:ascii="Times New Roman" w:eastAsiaTheme="minorEastAsia" w:hAnsi="Times New Roman"/>
          <w:lang w:val="ru-RU" w:eastAsia="en-US"/>
        </w:rPr>
      </w:pPr>
      <w:r w:rsidRPr="00BA2F26">
        <w:rPr>
          <w:rStyle w:val="aff8"/>
          <w:rFonts w:ascii="Times New Roman" w:eastAsiaTheme="minorEastAsia" w:hAnsi="Times New Roman"/>
          <w:lang w:val="ru-RU" w:eastAsia="en-US"/>
        </w:rPr>
        <w:t xml:space="preserve"> </w:t>
      </w:r>
    </w:p>
    <w:p w14:paraId="25C310F7" w14:textId="77777777" w:rsidR="000A1E82" w:rsidRPr="0095083E" w:rsidRDefault="000A1E82" w:rsidP="00114B90">
      <w:pPr>
        <w:pStyle w:val="4"/>
      </w:pPr>
      <w:r w:rsidRPr="0095083E">
        <w:t>Особенности включения информации в Ведомость</w:t>
      </w:r>
    </w:p>
    <w:p w14:paraId="476EA314"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lastRenderedPageBreak/>
        <w:t>В РАБИС-НП и ТПК САБС должно быть обеспечено программное формирование Ведомости за день (месяц) с учетом следующего</w:t>
      </w:r>
      <w:r w:rsidRPr="0095083E">
        <w:rPr>
          <w:rStyle w:val="afff4"/>
          <w:rFonts w:cs="Times New Roman"/>
          <w:sz w:val="24"/>
          <w:szCs w:val="24"/>
        </w:rPr>
        <w:footnoteReference w:id="14"/>
      </w:r>
      <w:r w:rsidRPr="0095083E">
        <w:rPr>
          <w:rFonts w:cs="Times New Roman"/>
          <w:sz w:val="24"/>
          <w:szCs w:val="24"/>
        </w:rPr>
        <w:t>:</w:t>
      </w:r>
    </w:p>
    <w:p w14:paraId="7A731DD0"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формировании Ведомости для </w:t>
      </w:r>
      <w:r w:rsidRPr="0095083E">
        <w:rPr>
          <w:sz w:val="24"/>
          <w:szCs w:val="24"/>
        </w:rPr>
        <w:t>КО (филиала) - прямого участника ПС БР, информация по услугам, предоставленным его клиентам - КУ ПС БР с НД, включается в Ведомость отдельно по каждому КУ ПС БР с указанием Б</w:t>
      </w:r>
      <w:r w:rsidRPr="0095083E">
        <w:rPr>
          <w:rFonts w:cs="Times New Roman"/>
          <w:sz w:val="24"/>
          <w:szCs w:val="24"/>
        </w:rPr>
        <w:t>ИК и наименования КУ ПС БР.</w:t>
      </w:r>
    </w:p>
    <w:p w14:paraId="2D4BB5D1" w14:textId="77777777" w:rsidR="000A1E82" w:rsidRPr="0095083E" w:rsidRDefault="000A1E82" w:rsidP="004D5038">
      <w:pPr>
        <w:numPr>
          <w:ilvl w:val="0"/>
          <w:numId w:val="10"/>
        </w:numPr>
        <w:tabs>
          <w:tab w:val="left" w:pos="993"/>
        </w:tabs>
        <w:spacing w:line="240" w:lineRule="auto"/>
        <w:ind w:left="0" w:firstLine="709"/>
        <w:contextualSpacing/>
        <w:rPr>
          <w:rFonts w:cs="Times New Roman"/>
          <w:sz w:val="24"/>
          <w:szCs w:val="24"/>
        </w:rPr>
      </w:pPr>
      <w:r w:rsidRPr="0095083E">
        <w:rPr>
          <w:rFonts w:cs="Times New Roman"/>
          <w:sz w:val="24"/>
          <w:szCs w:val="24"/>
        </w:rPr>
        <w:t>показатели, отражающие количество переводов денежных средств, количество предоставленных информационных услуг и количество изготовленных бумажных копий ЭС, должны быть целыми положительными числами;</w:t>
      </w:r>
    </w:p>
    <w:p w14:paraId="4C8AD324" w14:textId="77777777" w:rsidR="000A1E82" w:rsidRPr="0095083E" w:rsidRDefault="000A1E82" w:rsidP="004D5038">
      <w:pPr>
        <w:numPr>
          <w:ilvl w:val="0"/>
          <w:numId w:val="10"/>
        </w:numPr>
        <w:tabs>
          <w:tab w:val="left" w:pos="993"/>
        </w:tabs>
        <w:spacing w:line="240" w:lineRule="auto"/>
        <w:ind w:left="0" w:firstLine="709"/>
        <w:contextualSpacing/>
        <w:rPr>
          <w:rFonts w:cs="Times New Roman"/>
          <w:sz w:val="24"/>
          <w:szCs w:val="24"/>
        </w:rPr>
      </w:pPr>
      <w:r w:rsidRPr="0095083E">
        <w:rPr>
          <w:rFonts w:cs="Times New Roman"/>
          <w:sz w:val="24"/>
          <w:szCs w:val="24"/>
        </w:rPr>
        <w:t>показатели, отражающие суммы переводов денежных средств и суммы платы за услуги</w:t>
      </w:r>
      <w:r w:rsidR="00C64915">
        <w:rPr>
          <w:rFonts w:cs="Times New Roman"/>
          <w:sz w:val="24"/>
          <w:szCs w:val="24"/>
        </w:rPr>
        <w:t xml:space="preserve"> в ПС БР</w:t>
      </w:r>
      <w:r w:rsidRPr="0095083E">
        <w:rPr>
          <w:rFonts w:cs="Times New Roman"/>
          <w:sz w:val="24"/>
          <w:szCs w:val="24"/>
        </w:rPr>
        <w:t>, должны быть положительными числами с двумя десятичными знаками после запятой;</w:t>
      </w:r>
    </w:p>
    <w:p w14:paraId="04D2D91C" w14:textId="27BA8027" w:rsidR="000A1E82" w:rsidRPr="0095083E" w:rsidRDefault="000A1E82" w:rsidP="004D5038">
      <w:pPr>
        <w:numPr>
          <w:ilvl w:val="0"/>
          <w:numId w:val="10"/>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строки, предусмотренные для отражения информации о распоряжениях, исполненных в электронном виде и поступивших в Банк России по каналам связи, включается информация о распоряжениях, поступивших от клиентов: в периоды времени, установленные для применения тарифов, с признаком исполнения на следующий день, с условием </w:t>
      </w:r>
      <w:ins w:id="484" w:author="Найман Людмила Юрьевна" w:date="2022-03-28T11:32:00Z">
        <w:r w:rsidR="00C872E8" w:rsidRPr="005E7200">
          <w:rPr>
            <w:bCs/>
            <w:iCs/>
            <w:sz w:val="24"/>
            <w:szCs w:val="24"/>
          </w:rPr>
          <w:t>{Исполнить от}</w:t>
        </w:r>
      </w:ins>
      <w:del w:id="485" w:author="Найман Людмила Юрьевна" w:date="2022-03-28T11:32:00Z">
        <w:r w:rsidRPr="0095083E" w:rsidDel="00C872E8">
          <w:rPr>
            <w:rFonts w:cs="Times New Roman"/>
            <w:sz w:val="24"/>
            <w:szCs w:val="24"/>
          </w:rPr>
          <w:delText>«исполнить не ранее чем»</w:delText>
        </w:r>
      </w:del>
      <w:r w:rsidRPr="0095083E">
        <w:rPr>
          <w:rFonts w:cs="Times New Roman"/>
          <w:sz w:val="24"/>
          <w:szCs w:val="24"/>
        </w:rPr>
        <w:t xml:space="preserve">, </w:t>
      </w:r>
      <w:ins w:id="486" w:author="Найман Людмила Юрьевна" w:date="2022-03-28T11:32:00Z">
        <w:r w:rsidR="00C872E8">
          <w:rPr>
            <w:bCs/>
            <w:iCs/>
            <w:sz w:val="24"/>
            <w:szCs w:val="24"/>
          </w:rPr>
          <w:t>{Исполнить до</w:t>
        </w:r>
        <w:r w:rsidR="00C872E8" w:rsidRPr="005E7200">
          <w:rPr>
            <w:bCs/>
            <w:iCs/>
            <w:sz w:val="24"/>
            <w:szCs w:val="24"/>
          </w:rPr>
          <w:t>}</w:t>
        </w:r>
      </w:ins>
      <w:del w:id="487" w:author="Найман Людмила Юрьевна" w:date="2022-03-28T11:32:00Z">
        <w:r w:rsidRPr="0095083E" w:rsidDel="00C872E8">
          <w:rPr>
            <w:rFonts w:cs="Times New Roman"/>
            <w:sz w:val="24"/>
            <w:szCs w:val="24"/>
          </w:rPr>
          <w:delText>«исполнить не позднее чем»</w:delText>
        </w:r>
      </w:del>
      <w:r w:rsidRPr="0095083E">
        <w:rPr>
          <w:rFonts w:cs="Times New Roman"/>
          <w:sz w:val="24"/>
          <w:szCs w:val="24"/>
        </w:rPr>
        <w:t xml:space="preserve">, </w:t>
      </w:r>
      <w:ins w:id="488" w:author="Найман Людмила Юрьевна" w:date="2022-03-28T11:33:00Z">
        <w:r w:rsidR="00C872E8" w:rsidRPr="005E7200">
          <w:rPr>
            <w:bCs/>
            <w:iCs/>
            <w:sz w:val="24"/>
            <w:szCs w:val="24"/>
          </w:rPr>
          <w:t>{Исполнить от}</w:t>
        </w:r>
      </w:ins>
      <w:del w:id="489" w:author="Найман Людмила Юрьевна" w:date="2022-03-28T11:33:00Z">
        <w:r w:rsidRPr="0095083E" w:rsidDel="00C872E8">
          <w:rPr>
            <w:rFonts w:cs="Times New Roman"/>
            <w:sz w:val="24"/>
            <w:szCs w:val="24"/>
          </w:rPr>
          <w:delText xml:space="preserve">«исполнить не ранее </w:delText>
        </w:r>
      </w:del>
      <w:r w:rsidRPr="0095083E">
        <w:rPr>
          <w:rFonts w:cs="Times New Roman"/>
          <w:sz w:val="24"/>
          <w:szCs w:val="24"/>
        </w:rPr>
        <w:t xml:space="preserve">и (или) </w:t>
      </w:r>
      <w:ins w:id="490" w:author="Найман Людмила Юрьевна" w:date="2022-03-28T11:33:00Z">
        <w:r w:rsidR="00C872E8">
          <w:rPr>
            <w:bCs/>
            <w:iCs/>
            <w:sz w:val="24"/>
            <w:szCs w:val="24"/>
          </w:rPr>
          <w:t>{Исполнить до</w:t>
        </w:r>
        <w:r w:rsidR="00C872E8" w:rsidRPr="005E7200">
          <w:rPr>
            <w:bCs/>
            <w:iCs/>
            <w:sz w:val="24"/>
            <w:szCs w:val="24"/>
          </w:rPr>
          <w:t>}</w:t>
        </w:r>
      </w:ins>
      <w:del w:id="491" w:author="Найман Людмила Юрьевна" w:date="2022-03-28T11:33:00Z">
        <w:r w:rsidRPr="0095083E" w:rsidDel="00C872E8">
          <w:rPr>
            <w:rFonts w:cs="Times New Roman"/>
            <w:sz w:val="24"/>
            <w:szCs w:val="24"/>
          </w:rPr>
          <w:delText>не позднее чем»</w:delText>
        </w:r>
      </w:del>
      <w:r w:rsidRPr="0095083E">
        <w:rPr>
          <w:rFonts w:cs="Times New Roman"/>
          <w:sz w:val="24"/>
          <w:szCs w:val="24"/>
        </w:rPr>
        <w:t xml:space="preserve">; </w:t>
      </w:r>
    </w:p>
    <w:p w14:paraId="27DFB029" w14:textId="00C0DEC2" w:rsidR="000A1E82" w:rsidRPr="0095083E" w:rsidRDefault="000A1E82" w:rsidP="00C26382">
      <w:pPr>
        <w:numPr>
          <w:ilvl w:val="0"/>
          <w:numId w:val="10"/>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«инкассовых поручений, платежных требований, поступивших в банк плательщика – Банк России» включается информация о поступивших и исполненных Банком России </w:t>
      </w:r>
      <w:ins w:id="492" w:author="Алешин Алексей Васильевич" w:date="2021-09-30T10:33:00Z">
        <w:r w:rsidR="007A14AD">
          <w:rPr>
            <w:rFonts w:cs="Times New Roman"/>
            <w:sz w:val="24"/>
            <w:szCs w:val="24"/>
          </w:rPr>
          <w:t>ЭС</w:t>
        </w:r>
      </w:ins>
      <w:ins w:id="493" w:author="Алешин Алексей Васильевич" w:date="2021-10-01T16:12:00Z">
        <w:r w:rsidR="00283643" w:rsidRPr="00776612">
          <w:rPr>
            <w:rFonts w:cs="Times New Roman"/>
            <w:sz w:val="24"/>
            <w:szCs w:val="24"/>
          </w:rPr>
          <w:t xml:space="preserve">{Выставляемое на оплату платежное требование}, </w:t>
        </w:r>
        <w:r w:rsidR="00283643">
          <w:rPr>
            <w:rFonts w:cs="Times New Roman"/>
            <w:sz w:val="24"/>
            <w:szCs w:val="24"/>
          </w:rPr>
          <w:t>ЭС</w:t>
        </w:r>
        <w:r w:rsidR="00283643" w:rsidRPr="00776612">
          <w:rPr>
            <w:rFonts w:cs="Times New Roman"/>
            <w:sz w:val="24"/>
            <w:szCs w:val="24"/>
          </w:rPr>
          <w:t>{Выставляемое на оплату инкассовое поручение}</w:t>
        </w:r>
      </w:ins>
      <w:del w:id="494" w:author="Алешин Алексей Васильевич" w:date="2021-09-30T10:34:00Z">
        <w:r w:rsidRPr="0095083E" w:rsidDel="007A14AD">
          <w:rPr>
            <w:rFonts w:cs="Times New Roman"/>
            <w:sz w:val="24"/>
            <w:szCs w:val="24"/>
          </w:rPr>
          <w:delText>и</w:delText>
        </w:r>
      </w:del>
      <w:del w:id="495" w:author="Алешин Алексей Васильевич" w:date="2021-10-01T16:12:00Z">
        <w:r w:rsidRPr="0095083E" w:rsidDel="00283643">
          <w:rPr>
            <w:rFonts w:cs="Times New Roman"/>
            <w:sz w:val="24"/>
            <w:szCs w:val="24"/>
          </w:rPr>
          <w:delText>нкассо</w:delText>
        </w:r>
      </w:del>
      <w:del w:id="496" w:author="Алешин Алексей Васильевич" w:date="2021-10-01T11:55:00Z">
        <w:r w:rsidRPr="0095083E" w:rsidDel="004D5038">
          <w:rPr>
            <w:rFonts w:cs="Times New Roman"/>
            <w:sz w:val="24"/>
            <w:szCs w:val="24"/>
          </w:rPr>
          <w:delText>вы</w:delText>
        </w:r>
      </w:del>
      <w:del w:id="497" w:author="Алешин Алексей Васильевич" w:date="2021-09-30T10:34:00Z">
        <w:r w:rsidRPr="0095083E" w:rsidDel="007A14AD">
          <w:rPr>
            <w:rFonts w:cs="Times New Roman"/>
            <w:sz w:val="24"/>
            <w:szCs w:val="24"/>
          </w:rPr>
          <w:delText>х</w:delText>
        </w:r>
      </w:del>
      <w:del w:id="498" w:author="Алешин Алексей Васильевич" w:date="2021-10-01T16:12:00Z">
        <w:r w:rsidRPr="0095083E" w:rsidDel="00283643">
          <w:rPr>
            <w:rFonts w:cs="Times New Roman"/>
            <w:sz w:val="24"/>
            <w:szCs w:val="24"/>
          </w:rPr>
          <w:delText xml:space="preserve"> поручени</w:delText>
        </w:r>
      </w:del>
      <w:del w:id="499" w:author="Алешин Алексей Васильевич" w:date="2021-09-30T10:34:00Z">
        <w:r w:rsidRPr="0095083E" w:rsidDel="007A14AD">
          <w:rPr>
            <w:rFonts w:cs="Times New Roman"/>
            <w:sz w:val="24"/>
            <w:szCs w:val="24"/>
          </w:rPr>
          <w:delText>й</w:delText>
        </w:r>
      </w:del>
      <w:del w:id="500" w:author="Алешин Алексей Васильевич" w:date="2021-10-01T16:12:00Z">
        <w:r w:rsidRPr="0095083E" w:rsidDel="00283643">
          <w:rPr>
            <w:rFonts w:cs="Times New Roman"/>
            <w:sz w:val="24"/>
            <w:szCs w:val="24"/>
          </w:rPr>
          <w:delText xml:space="preserve">, </w:delText>
        </w:r>
      </w:del>
      <w:del w:id="501" w:author="Алешин Алексей Васильевич" w:date="2021-09-30T10:34:00Z">
        <w:r w:rsidRPr="0095083E" w:rsidDel="007A14AD">
          <w:rPr>
            <w:rFonts w:cs="Times New Roman"/>
            <w:sz w:val="24"/>
            <w:szCs w:val="24"/>
          </w:rPr>
          <w:delText>п</w:delText>
        </w:r>
      </w:del>
      <w:del w:id="502" w:author="Алешин Алексей Васильевич" w:date="2021-10-01T16:12:00Z">
        <w:r w:rsidRPr="0095083E" w:rsidDel="00283643">
          <w:rPr>
            <w:rFonts w:cs="Times New Roman"/>
            <w:sz w:val="24"/>
            <w:szCs w:val="24"/>
          </w:rPr>
          <w:delText>латежн</w:delText>
        </w:r>
      </w:del>
      <w:del w:id="503" w:author="Алешин Алексей Васильевич" w:date="2021-10-01T11:55:00Z">
        <w:r w:rsidRPr="0095083E" w:rsidDel="004D5038">
          <w:rPr>
            <w:rFonts w:cs="Times New Roman"/>
            <w:sz w:val="24"/>
            <w:szCs w:val="24"/>
          </w:rPr>
          <w:delText>ы</w:delText>
        </w:r>
      </w:del>
      <w:del w:id="504" w:author="Алешин Алексей Васильевич" w:date="2021-09-30T10:34:00Z">
        <w:r w:rsidRPr="0095083E" w:rsidDel="007A14AD">
          <w:rPr>
            <w:rFonts w:cs="Times New Roman"/>
            <w:sz w:val="24"/>
            <w:szCs w:val="24"/>
          </w:rPr>
          <w:delText>х</w:delText>
        </w:r>
      </w:del>
      <w:del w:id="505" w:author="Алешин Алексей Васильевич" w:date="2021-10-01T16:12:00Z">
        <w:r w:rsidRPr="0095083E" w:rsidDel="00283643">
          <w:rPr>
            <w:rFonts w:cs="Times New Roman"/>
            <w:sz w:val="24"/>
            <w:szCs w:val="24"/>
          </w:rPr>
          <w:delText xml:space="preserve"> требовани</w:delText>
        </w:r>
      </w:del>
      <w:del w:id="506" w:author="Алешин Алексей Васильевич" w:date="2021-09-30T10:34:00Z">
        <w:r w:rsidRPr="0095083E" w:rsidDel="007A14AD">
          <w:rPr>
            <w:rFonts w:cs="Times New Roman"/>
            <w:sz w:val="24"/>
            <w:szCs w:val="24"/>
          </w:rPr>
          <w:delText>й в электронном виде</w:delText>
        </w:r>
      </w:del>
      <w:del w:id="507" w:author="Алешин Алексей Васильевич" w:date="2021-09-30T10:12:00Z">
        <w:r w:rsidRPr="0095083E" w:rsidDel="00AE2D67">
          <w:rPr>
            <w:rFonts w:cs="Times New Roman"/>
            <w:sz w:val="24"/>
            <w:szCs w:val="24"/>
          </w:rPr>
          <w:delText xml:space="preserve"> (ED113, ED114)</w:delText>
        </w:r>
      </w:del>
      <w:r w:rsidRPr="0095083E">
        <w:rPr>
          <w:rFonts w:cs="Times New Roman"/>
          <w:sz w:val="24"/>
          <w:szCs w:val="24"/>
        </w:rPr>
        <w:t xml:space="preserve">. При вводе ответственным исполнителем ПБР вышеуказанных документов </w:t>
      </w:r>
      <w:del w:id="508" w:author="Алешин Алексей Васильевич" w:date="2021-10-01T11:56:00Z">
        <w:r w:rsidRPr="0095083E" w:rsidDel="004D5038">
          <w:rPr>
            <w:rFonts w:cs="Times New Roman"/>
            <w:sz w:val="24"/>
            <w:szCs w:val="24"/>
          </w:rPr>
          <w:delText>(</w:delText>
        </w:r>
      </w:del>
      <w:del w:id="509" w:author="Алешин Алексей Васильевич" w:date="2021-09-30T10:35:00Z">
        <w:r w:rsidRPr="0095083E" w:rsidDel="007A14AD">
          <w:rPr>
            <w:rFonts w:cs="Times New Roman"/>
            <w:sz w:val="24"/>
            <w:szCs w:val="24"/>
          </w:rPr>
          <w:delText>инкассовых поручений, платежных требований</w:delText>
        </w:r>
      </w:del>
      <w:del w:id="510" w:author="Алешин Алексей Васильевич" w:date="2021-10-01T11:56:00Z">
        <w:r w:rsidRPr="0095083E" w:rsidDel="004D5038">
          <w:rPr>
            <w:rFonts w:cs="Times New Roman"/>
            <w:sz w:val="24"/>
            <w:szCs w:val="24"/>
          </w:rPr>
          <w:delText>)</w:delText>
        </w:r>
      </w:del>
      <w:del w:id="511" w:author="Алешин Алексей Васильевич" w:date="2021-10-01T16:12:00Z">
        <w:r w:rsidRPr="0095083E" w:rsidDel="00283643">
          <w:rPr>
            <w:rFonts w:cs="Times New Roman"/>
            <w:sz w:val="24"/>
            <w:szCs w:val="24"/>
          </w:rPr>
          <w:delText xml:space="preserve"> </w:delText>
        </w:r>
      </w:del>
      <w:r w:rsidRPr="0095083E">
        <w:rPr>
          <w:rFonts w:cs="Times New Roman"/>
          <w:sz w:val="24"/>
          <w:szCs w:val="24"/>
        </w:rPr>
        <w:t>осуществляется заполнение поля, определяющего признак вводимого документа</w:t>
      </w:r>
      <w:r w:rsidRPr="0095083E">
        <w:rPr>
          <w:rFonts w:cs="Times New Roman"/>
          <w:sz w:val="24"/>
          <w:szCs w:val="24"/>
          <w:vertAlign w:val="superscript"/>
        </w:rPr>
        <w:footnoteReference w:id="15"/>
      </w:r>
      <w:r w:rsidRPr="0095083E">
        <w:rPr>
          <w:rFonts w:cs="Times New Roman"/>
          <w:sz w:val="24"/>
          <w:szCs w:val="24"/>
        </w:rPr>
        <w:t>, путем выбора соответствующего значения из Перечня</w:t>
      </w:r>
      <w:r w:rsidRPr="0095083E">
        <w:rPr>
          <w:rFonts w:eastAsiaTheme="minorHAnsi" w:cs="Times New Roman"/>
          <w:sz w:val="28"/>
          <w:szCs w:val="28"/>
        </w:rPr>
        <w:t xml:space="preserve"> </w:t>
      </w:r>
      <w:r w:rsidRPr="0095083E">
        <w:rPr>
          <w:rFonts w:cs="Times New Roman"/>
          <w:sz w:val="24"/>
          <w:szCs w:val="24"/>
        </w:rPr>
        <w:t>возможных значений для признака вводимого документа (далее – Перечень значений), который приведен в приложении 3 к настоящим требованиям;</w:t>
      </w:r>
    </w:p>
    <w:p w14:paraId="4B75D615" w14:textId="77777777" w:rsidR="000A1E82" w:rsidRPr="0095083E" w:rsidRDefault="000A1E82" w:rsidP="00C26382">
      <w:pPr>
        <w:numPr>
          <w:ilvl w:val="0"/>
          <w:numId w:val="10"/>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строку «по периодическому переводу денежных средств со счета клиента Банка России» включается информация о распоряжениях, составленных Банком России для осуществления периодического перевода денежных средств со счетов клиентов, при наличии соответствующего условия в договоре, заключенном с клиентом. При вводе ответственным исполнителем ПБР вышеуказанных распоряжений осуществляется заполнение поля, определяющего признак вводимого документа, путем выбора соответствующего значения из Перечня значений;</w:t>
      </w:r>
    </w:p>
    <w:p w14:paraId="02A2BE85" w14:textId="77777777" w:rsidR="000A1E82" w:rsidRPr="0095083E" w:rsidRDefault="000A1E82" w:rsidP="00C26382">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строках, предусмотренных для отражения поступивших в Банк России распоряжений клиентов на бумажных носителях и отчуждаемых машинных носителях информации, отражаются только распоряжения клиентов, поступившие в ПБР</w:t>
      </w:r>
      <w:r w:rsidRPr="0095083E">
        <w:rPr>
          <w:rFonts w:cs="Times New Roman"/>
          <w:sz w:val="24"/>
          <w:szCs w:val="24"/>
          <w:vertAlign w:val="superscript"/>
        </w:rPr>
        <w:footnoteReference w:id="16"/>
      </w:r>
      <w:r w:rsidRPr="0095083E">
        <w:rPr>
          <w:rFonts w:cs="Times New Roman"/>
          <w:sz w:val="24"/>
          <w:szCs w:val="24"/>
        </w:rPr>
        <w:t>;</w:t>
      </w:r>
    </w:p>
    <w:p w14:paraId="3873B475" w14:textId="77777777" w:rsidR="000A1E82" w:rsidRPr="0095083E" w:rsidRDefault="000A1E82" w:rsidP="00C26382">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«составленных Банком России в электронном виде» включается информация о распоряжениях по списанию денежных средств со счетов клиентов (сформированных ПБР, поступивших в ПБР в электронном виде, сформированных смежными системами), которая не может быть включена ни в одну из строк 2.1 - 2.4, 2.6 </w:t>
      </w:r>
      <w:r w:rsidRPr="0095083E">
        <w:rPr>
          <w:rFonts w:cs="Times New Roman"/>
          <w:sz w:val="24"/>
          <w:szCs w:val="24"/>
        </w:rPr>
        <w:lastRenderedPageBreak/>
        <w:t>Ведомости, предусмотренных для отражения услуг по переводу денежных средств в сервисе несрочного перевода;</w:t>
      </w:r>
    </w:p>
    <w:p w14:paraId="49DEB290" w14:textId="5C26DC34" w:rsidR="000A1E82" w:rsidRPr="0095083E" w:rsidRDefault="000A1E82" w:rsidP="00C26382">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«Исполненные запросы о переданных (полученных) электронных сообщениях (далее – ЭС), за исключением запросов косвенных участников» включается информация о количестве направленных клиенту </w:t>
      </w:r>
      <w:ins w:id="512" w:author="Алешин Алексей Васильевич" w:date="2021-09-30T10:36:00Z">
        <w:r w:rsidR="007A14AD">
          <w:rPr>
            <w:rFonts w:cs="Times New Roman"/>
            <w:sz w:val="24"/>
            <w:szCs w:val="24"/>
          </w:rPr>
          <w:t>ЭС</w:t>
        </w:r>
        <w:r w:rsidR="007A14AD" w:rsidRPr="007A14AD">
          <w:rPr>
            <w:rFonts w:cs="Times New Roman"/>
            <w:sz w:val="24"/>
            <w:szCs w:val="24"/>
          </w:rPr>
          <w:t>{</w:t>
        </w:r>
        <w:r w:rsidR="007A14AD">
          <w:rPr>
            <w:rFonts w:cs="Times New Roman"/>
            <w:sz w:val="24"/>
            <w:szCs w:val="24"/>
          </w:rPr>
          <w:t>И</w:t>
        </w:r>
      </w:ins>
      <w:ins w:id="513" w:author="Алешин Алексей Васильевич" w:date="2021-09-30T10:25:00Z">
        <w:r w:rsidR="00717DE4">
          <w:rPr>
            <w:rFonts w:cs="Times New Roman"/>
            <w:sz w:val="24"/>
            <w:szCs w:val="24"/>
          </w:rPr>
          <w:t>нформация</w:t>
        </w:r>
        <w:r w:rsidR="002A28F8">
          <w:rPr>
            <w:rFonts w:cs="Times New Roman"/>
            <w:sz w:val="24"/>
            <w:szCs w:val="24"/>
          </w:rPr>
          <w:t xml:space="preserve"> о переданных/полученных ЭС</w:t>
        </w:r>
      </w:ins>
      <w:ins w:id="514" w:author="Алешин Алексей Васильевич" w:date="2021-09-30T10:36:00Z">
        <w:r w:rsidR="007A14AD" w:rsidRPr="007A14AD">
          <w:rPr>
            <w:rFonts w:cs="Times New Roman"/>
            <w:sz w:val="24"/>
            <w:szCs w:val="24"/>
          </w:rPr>
          <w:t>}</w:t>
        </w:r>
      </w:ins>
      <w:ins w:id="515" w:author="Алешин Алексей Васильевич" w:date="2021-09-30T10:25:00Z">
        <w:r w:rsidR="002A28F8">
          <w:rPr>
            <w:rFonts w:cs="Times New Roman"/>
            <w:sz w:val="24"/>
            <w:szCs w:val="24"/>
          </w:rPr>
          <w:t xml:space="preserve"> </w:t>
        </w:r>
      </w:ins>
      <w:del w:id="516" w:author="Алешин Алексей Васильевич" w:date="2021-09-30T10:25:00Z">
        <w:r w:rsidRPr="0095083E" w:rsidDel="002A28F8">
          <w:rPr>
            <w:rFonts w:cs="Times New Roman"/>
            <w:sz w:val="24"/>
            <w:szCs w:val="24"/>
          </w:rPr>
          <w:delText xml:space="preserve">ED241 </w:delText>
        </w:r>
      </w:del>
      <w:r w:rsidRPr="0095083E">
        <w:rPr>
          <w:rFonts w:cs="Times New Roman"/>
          <w:sz w:val="24"/>
          <w:szCs w:val="24"/>
        </w:rPr>
        <w:t xml:space="preserve">в ответ на его </w:t>
      </w:r>
      <w:ins w:id="517" w:author="Алешин Алексей Васильевич" w:date="2021-09-30T10:36:00Z">
        <w:r w:rsidR="007A14AD">
          <w:rPr>
            <w:rFonts w:cs="Times New Roman"/>
            <w:sz w:val="24"/>
            <w:szCs w:val="24"/>
          </w:rPr>
          <w:t>ЭС</w:t>
        </w:r>
        <w:r w:rsidR="007A14AD" w:rsidRPr="007A14AD">
          <w:rPr>
            <w:rFonts w:cs="Times New Roman"/>
            <w:sz w:val="24"/>
            <w:szCs w:val="24"/>
          </w:rPr>
          <w:t>{</w:t>
        </w:r>
        <w:r w:rsidR="007A14AD">
          <w:rPr>
            <w:rFonts w:cs="Times New Roman"/>
            <w:sz w:val="24"/>
            <w:szCs w:val="24"/>
          </w:rPr>
          <w:t>З</w:t>
        </w:r>
      </w:ins>
      <w:del w:id="518" w:author="Алешин Алексей Васильевич" w:date="2021-09-30T10:36:00Z">
        <w:r w:rsidRPr="0095083E" w:rsidDel="007A14AD">
          <w:rPr>
            <w:rFonts w:cs="Times New Roman"/>
            <w:sz w:val="24"/>
            <w:szCs w:val="24"/>
          </w:rPr>
          <w:delText>з</w:delText>
        </w:r>
      </w:del>
      <w:r w:rsidRPr="0095083E">
        <w:rPr>
          <w:rFonts w:cs="Times New Roman"/>
          <w:sz w:val="24"/>
          <w:szCs w:val="24"/>
        </w:rPr>
        <w:t xml:space="preserve">апрос </w:t>
      </w:r>
      <w:ins w:id="519" w:author="Алешин Алексей Васильевич" w:date="2021-09-30T10:25:00Z">
        <w:r w:rsidR="002A28F8">
          <w:rPr>
            <w:rFonts w:cs="Times New Roman"/>
            <w:sz w:val="24"/>
            <w:szCs w:val="24"/>
          </w:rPr>
          <w:t>информации о переданных</w:t>
        </w:r>
      </w:ins>
      <w:ins w:id="520" w:author="Алешин Алексей Васильевич" w:date="2021-09-30T10:26:00Z">
        <w:r w:rsidR="002A28F8">
          <w:rPr>
            <w:rFonts w:cs="Times New Roman"/>
            <w:sz w:val="24"/>
            <w:szCs w:val="24"/>
          </w:rPr>
          <w:t>/полученных ЭС</w:t>
        </w:r>
      </w:ins>
      <w:ins w:id="521" w:author="Алешин Алексей Васильевич" w:date="2021-09-30T10:36:00Z">
        <w:r w:rsidR="007A14AD" w:rsidRPr="007A14AD">
          <w:rPr>
            <w:rFonts w:cs="Times New Roman"/>
            <w:sz w:val="24"/>
            <w:szCs w:val="24"/>
          </w:rPr>
          <w:t>}</w:t>
        </w:r>
      </w:ins>
      <w:del w:id="522" w:author="Алешин Алексей Васильевич" w:date="2021-09-30T10:26:00Z">
        <w:r w:rsidRPr="0095083E" w:rsidDel="002A28F8">
          <w:rPr>
            <w:rFonts w:cs="Times New Roman"/>
            <w:sz w:val="24"/>
            <w:szCs w:val="24"/>
          </w:rPr>
          <w:delText>- ED240</w:delText>
        </w:r>
      </w:del>
      <w:r w:rsidRPr="0095083E">
        <w:rPr>
          <w:rFonts w:cs="Times New Roman"/>
          <w:sz w:val="24"/>
          <w:szCs w:val="24"/>
        </w:rPr>
        <w:t>;</w:t>
      </w:r>
    </w:p>
    <w:p w14:paraId="7F7528C8" w14:textId="6CE605AE" w:rsidR="000A1E82" w:rsidRPr="0095083E" w:rsidRDefault="000A1E82" w:rsidP="00C26382">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«Направленные через Банк России ЭC - запросы о реквизитах, за исключением запросов косвенных участников» включается информация о количестве направленных клиентом через Банк России в адрес другого участника обмена </w:t>
      </w:r>
      <w:ins w:id="523" w:author="Алешин Алексей Васильевич" w:date="2021-09-30T10:37:00Z">
        <w:r w:rsidR="007A14AD">
          <w:rPr>
            <w:rFonts w:cs="Times New Roman"/>
            <w:sz w:val="24"/>
            <w:szCs w:val="24"/>
          </w:rPr>
          <w:t>ЭС</w:t>
        </w:r>
      </w:ins>
      <w:ins w:id="524" w:author="Алешин Алексей Васильевич" w:date="2021-09-30T10:38:00Z">
        <w:r w:rsidR="007A14AD" w:rsidRPr="007A14AD">
          <w:rPr>
            <w:rFonts w:cs="Times New Roman"/>
            <w:sz w:val="24"/>
            <w:szCs w:val="24"/>
          </w:rPr>
          <w:t>{</w:t>
        </w:r>
        <w:r w:rsidR="007A14AD">
          <w:rPr>
            <w:rFonts w:cs="Times New Roman"/>
            <w:sz w:val="24"/>
            <w:szCs w:val="24"/>
          </w:rPr>
          <w:t>З</w:t>
        </w:r>
      </w:ins>
      <w:ins w:id="525" w:author="Алешин Алексей Васильевич" w:date="2021-09-30T10:27:00Z">
        <w:r w:rsidR="002A28F8" w:rsidRPr="002A28F8">
          <w:rPr>
            <w:rFonts w:cs="Times New Roman"/>
            <w:sz w:val="24"/>
            <w:szCs w:val="24"/>
          </w:rPr>
          <w:t>апрос о получении информации по ЭПС участника</w:t>
        </w:r>
      </w:ins>
      <w:ins w:id="526" w:author="Алешин Алексей Васильевич" w:date="2021-09-30T10:38:00Z">
        <w:r w:rsidR="007A14AD" w:rsidRPr="007A14AD">
          <w:rPr>
            <w:rFonts w:cs="Times New Roman"/>
            <w:sz w:val="24"/>
            <w:szCs w:val="24"/>
          </w:rPr>
          <w:t>}</w:t>
        </w:r>
      </w:ins>
      <w:del w:id="527" w:author="Алешин Алексей Васильевич" w:date="2021-09-30T10:28:00Z">
        <w:r w:rsidRPr="0095083E" w:rsidDel="002A28F8">
          <w:rPr>
            <w:rFonts w:cs="Times New Roman"/>
            <w:sz w:val="24"/>
            <w:szCs w:val="24"/>
          </w:rPr>
          <w:delText>ED243</w:delText>
        </w:r>
      </w:del>
      <w:r w:rsidRPr="0095083E">
        <w:rPr>
          <w:rFonts w:cs="Times New Roman"/>
          <w:sz w:val="24"/>
          <w:szCs w:val="24"/>
        </w:rPr>
        <w:t>;</w:t>
      </w:r>
    </w:p>
    <w:p w14:paraId="4CAA8521" w14:textId="01468ADC" w:rsidR="000A1E82" w:rsidRPr="0095083E" w:rsidRDefault="000A1E82" w:rsidP="00C26382">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«Исполненные запросы по ЭС, группе ЭС, пакету ЭС, за исключением запросов косвенных участников» включается информация о количестве направленных клиенту </w:t>
      </w:r>
      <w:ins w:id="528" w:author="Алешин Алексей Васильевич" w:date="2021-09-30T10:35:00Z">
        <w:r w:rsidR="007A14AD">
          <w:rPr>
            <w:rFonts w:cs="Times New Roman"/>
            <w:sz w:val="24"/>
            <w:szCs w:val="24"/>
          </w:rPr>
          <w:t>ЭС</w:t>
        </w:r>
      </w:ins>
      <w:ins w:id="529" w:author="Алешин Алексей Васильевич" w:date="2021-09-30T10:39:00Z">
        <w:r w:rsidR="007A14AD" w:rsidRPr="007A14AD">
          <w:rPr>
            <w:rFonts w:cs="Times New Roman"/>
            <w:sz w:val="24"/>
            <w:szCs w:val="24"/>
          </w:rPr>
          <w:t>{</w:t>
        </w:r>
      </w:ins>
      <w:ins w:id="530" w:author="Алешин Алексей Васильевич" w:date="2021-09-30T10:40:00Z">
        <w:r w:rsidR="007A14AD">
          <w:rPr>
            <w:rFonts w:cs="Times New Roman"/>
            <w:sz w:val="24"/>
            <w:szCs w:val="24"/>
          </w:rPr>
          <w:t xml:space="preserve">Извещение о состоянии </w:t>
        </w:r>
      </w:ins>
      <w:ins w:id="531" w:author="Алешин Алексей Васильевич" w:date="2021-09-30T10:41:00Z">
        <w:r w:rsidR="007A14AD">
          <w:rPr>
            <w:rFonts w:cs="Times New Roman"/>
            <w:sz w:val="24"/>
            <w:szCs w:val="24"/>
          </w:rPr>
          <w:t>ЭПС (пакета ЭПС)</w:t>
        </w:r>
      </w:ins>
      <w:ins w:id="532" w:author="Алешин Алексей Васильевич" w:date="2021-09-30T10:39:00Z">
        <w:r w:rsidR="007A14AD" w:rsidRPr="007A14AD">
          <w:rPr>
            <w:rFonts w:cs="Times New Roman"/>
            <w:sz w:val="24"/>
            <w:szCs w:val="24"/>
          </w:rPr>
          <w:t>}</w:t>
        </w:r>
      </w:ins>
      <w:ins w:id="533" w:author="Алешин Алексей Васильевич" w:date="2021-09-30T10:41:00Z">
        <w:r w:rsidR="007A14AD">
          <w:rPr>
            <w:rFonts w:cs="Times New Roman"/>
            <w:sz w:val="24"/>
            <w:szCs w:val="24"/>
          </w:rPr>
          <w:t xml:space="preserve">, </w:t>
        </w:r>
      </w:ins>
      <w:ins w:id="534" w:author="Алешин Алексей Васильевич" w:date="2021-10-01T16:31:00Z">
        <w:r w:rsidR="00C26382">
          <w:rPr>
            <w:rFonts w:cs="Times New Roman"/>
            <w:sz w:val="24"/>
            <w:szCs w:val="24"/>
          </w:rPr>
          <w:t>ЭС</w:t>
        </w:r>
      </w:ins>
      <w:ins w:id="535" w:author="Алешин Алексей Васильевич" w:date="2021-09-30T10:39:00Z">
        <w:r w:rsidR="007A14AD" w:rsidRPr="007A14AD">
          <w:rPr>
            <w:rFonts w:cs="Times New Roman"/>
            <w:sz w:val="24"/>
            <w:szCs w:val="24"/>
          </w:rPr>
          <w:t>{</w:t>
        </w:r>
      </w:ins>
      <w:ins w:id="536" w:author="Алешин Алексей Васильевич" w:date="2021-09-30T10:41:00Z">
        <w:r w:rsidR="007A14AD">
          <w:rPr>
            <w:rFonts w:cs="Times New Roman"/>
            <w:sz w:val="24"/>
            <w:szCs w:val="24"/>
          </w:rPr>
          <w:t>Извещение о группе ЭПС</w:t>
        </w:r>
      </w:ins>
      <w:ins w:id="537" w:author="Алешин Алексей Васильевич" w:date="2021-09-30T10:39:00Z">
        <w:r w:rsidR="007A14AD" w:rsidRPr="007A14AD">
          <w:rPr>
            <w:rFonts w:cs="Times New Roman"/>
            <w:sz w:val="24"/>
            <w:szCs w:val="24"/>
          </w:rPr>
          <w:t>}</w:t>
        </w:r>
      </w:ins>
      <w:ins w:id="538" w:author="Алешин Алексей Васильевич" w:date="2021-09-30T10:41:00Z">
        <w:r w:rsidR="007A14AD">
          <w:rPr>
            <w:rFonts w:cs="Times New Roman"/>
            <w:sz w:val="24"/>
            <w:szCs w:val="24"/>
          </w:rPr>
          <w:t>,</w:t>
        </w:r>
      </w:ins>
      <w:ins w:id="539" w:author="Алешин Алексей Васильевич" w:date="2021-09-30T10:39:00Z">
        <w:r w:rsidR="007A14AD" w:rsidRPr="007A14AD">
          <w:rPr>
            <w:rFonts w:cs="Times New Roman"/>
            <w:sz w:val="24"/>
            <w:szCs w:val="24"/>
          </w:rPr>
          <w:t xml:space="preserve"> </w:t>
        </w:r>
      </w:ins>
      <w:ins w:id="540" w:author="Алешин Алексей Васильевич" w:date="2021-10-01T16:31:00Z">
        <w:r w:rsidR="00C26382">
          <w:rPr>
            <w:rFonts w:cs="Times New Roman"/>
            <w:sz w:val="24"/>
            <w:szCs w:val="24"/>
          </w:rPr>
          <w:t>ЭС</w:t>
        </w:r>
      </w:ins>
      <w:ins w:id="541" w:author="Алешин Алексей Васильевич" w:date="2021-09-30T10:39:00Z">
        <w:r w:rsidR="007A14AD" w:rsidRPr="007A14AD">
          <w:rPr>
            <w:rFonts w:cs="Times New Roman"/>
            <w:sz w:val="24"/>
            <w:szCs w:val="24"/>
          </w:rPr>
          <w:t>{</w:t>
        </w:r>
      </w:ins>
      <w:ins w:id="542" w:author="Алешин Алексей Васильевич" w:date="2021-09-30T10:42:00Z">
        <w:r w:rsidR="007A14AD">
          <w:rPr>
            <w:rFonts w:cs="Times New Roman"/>
            <w:sz w:val="24"/>
            <w:szCs w:val="24"/>
          </w:rPr>
          <w:t>ЭСИС с копией полей ЭПС</w:t>
        </w:r>
      </w:ins>
      <w:ins w:id="543" w:author="Алешин Алексей Васильевич" w:date="2021-09-30T10:39:00Z">
        <w:r w:rsidR="007A14AD" w:rsidRPr="007A14AD">
          <w:rPr>
            <w:rFonts w:cs="Times New Roman"/>
            <w:sz w:val="24"/>
            <w:szCs w:val="24"/>
          </w:rPr>
          <w:t>}</w:t>
        </w:r>
      </w:ins>
      <w:del w:id="544" w:author="Алешин Алексей Васильевич" w:date="2021-09-30T10:42:00Z">
        <w:r w:rsidRPr="0095083E" w:rsidDel="007A14AD">
          <w:rPr>
            <w:rFonts w:cs="Times New Roman"/>
            <w:sz w:val="24"/>
            <w:szCs w:val="24"/>
          </w:rPr>
          <w:delText>ED205, ED207, ED215</w:delText>
        </w:r>
      </w:del>
      <w:r w:rsidRPr="0095083E">
        <w:rPr>
          <w:rFonts w:cs="Times New Roman"/>
          <w:sz w:val="24"/>
          <w:szCs w:val="24"/>
        </w:rPr>
        <w:t xml:space="preserve"> в ответ на запросы клиента</w:t>
      </w:r>
      <w:ins w:id="545" w:author="Алешин Алексей Васильевич" w:date="2021-09-30T10:39:00Z">
        <w:r w:rsidR="007A14AD">
          <w:rPr>
            <w:rFonts w:cs="Times New Roman"/>
            <w:sz w:val="24"/>
            <w:szCs w:val="24"/>
          </w:rPr>
          <w:t xml:space="preserve"> </w:t>
        </w:r>
      </w:ins>
      <w:ins w:id="546" w:author="Алешин Алексей Васильевич" w:date="2021-10-01T16:33:00Z">
        <w:r w:rsidR="00C26382">
          <w:rPr>
            <w:rFonts w:cs="Times New Roman"/>
            <w:sz w:val="24"/>
            <w:szCs w:val="24"/>
          </w:rPr>
          <w:t>ЭС</w:t>
        </w:r>
      </w:ins>
      <w:r w:rsidRPr="0095083E">
        <w:rPr>
          <w:rFonts w:cs="Times New Roman"/>
          <w:sz w:val="24"/>
          <w:szCs w:val="24"/>
        </w:rPr>
        <w:t xml:space="preserve"> </w:t>
      </w:r>
      <w:ins w:id="547" w:author="Алешин Алексей Васильевич" w:date="2021-09-30T10:39:00Z">
        <w:r w:rsidR="007A14AD" w:rsidRPr="007A14AD">
          <w:rPr>
            <w:rFonts w:cs="Times New Roman"/>
            <w:sz w:val="24"/>
            <w:szCs w:val="24"/>
          </w:rPr>
          <w:t>{</w:t>
        </w:r>
      </w:ins>
      <w:ins w:id="548" w:author="Алешин Алексей Васильевич" w:date="2021-09-30T10:42:00Z">
        <w:r w:rsidR="007A14AD">
          <w:rPr>
            <w:rFonts w:cs="Times New Roman"/>
            <w:sz w:val="24"/>
            <w:szCs w:val="24"/>
          </w:rPr>
          <w:t>Запрос по ЭПС (пакету ЭПС)</w:t>
        </w:r>
      </w:ins>
      <w:ins w:id="549" w:author="Алешин Алексей Васильевич" w:date="2021-09-30T10:39:00Z">
        <w:r w:rsidR="007A14AD" w:rsidRPr="007A14AD">
          <w:rPr>
            <w:rFonts w:cs="Times New Roman"/>
            <w:sz w:val="24"/>
            <w:szCs w:val="24"/>
          </w:rPr>
          <w:t>}</w:t>
        </w:r>
      </w:ins>
      <w:ins w:id="550" w:author="Алешин Алексей Васильевич" w:date="2021-09-30T10:42:00Z">
        <w:r w:rsidR="007A14AD">
          <w:rPr>
            <w:rFonts w:cs="Times New Roman"/>
            <w:sz w:val="24"/>
            <w:szCs w:val="24"/>
          </w:rPr>
          <w:t>,</w:t>
        </w:r>
      </w:ins>
      <w:ins w:id="551" w:author="Алешин Алексей Васильевич" w:date="2021-09-30T10:39:00Z">
        <w:r w:rsidR="007A14AD" w:rsidRPr="007A14AD">
          <w:rPr>
            <w:rFonts w:cs="Times New Roman"/>
            <w:sz w:val="24"/>
            <w:szCs w:val="24"/>
          </w:rPr>
          <w:t xml:space="preserve"> </w:t>
        </w:r>
      </w:ins>
      <w:ins w:id="552" w:author="Алешин Алексей Васильевич" w:date="2021-10-01T16:33:00Z">
        <w:r w:rsidR="00C26382">
          <w:rPr>
            <w:rFonts w:cs="Times New Roman"/>
            <w:sz w:val="24"/>
            <w:szCs w:val="24"/>
          </w:rPr>
          <w:t>ЭС</w:t>
        </w:r>
      </w:ins>
      <w:ins w:id="553" w:author="Алешин Алексей Васильевич" w:date="2021-09-30T10:39:00Z">
        <w:r w:rsidR="007A14AD" w:rsidRPr="007A14AD">
          <w:rPr>
            <w:rFonts w:cs="Times New Roman"/>
            <w:sz w:val="24"/>
            <w:szCs w:val="24"/>
          </w:rPr>
          <w:t>{</w:t>
        </w:r>
      </w:ins>
      <w:ins w:id="554" w:author="Алешин Алексей Васильевич" w:date="2021-09-30T10:42:00Z">
        <w:r w:rsidR="007A14AD">
          <w:rPr>
            <w:rFonts w:cs="Times New Roman"/>
            <w:sz w:val="24"/>
            <w:szCs w:val="24"/>
          </w:rPr>
          <w:t xml:space="preserve">Запрос по группе </w:t>
        </w:r>
      </w:ins>
      <w:ins w:id="555" w:author="Алешин Алексей Васильевич" w:date="2021-09-30T10:43:00Z">
        <w:r w:rsidR="007A14AD">
          <w:rPr>
            <w:rFonts w:cs="Times New Roman"/>
            <w:sz w:val="24"/>
            <w:szCs w:val="24"/>
          </w:rPr>
          <w:t>ЭПС</w:t>
        </w:r>
      </w:ins>
      <w:ins w:id="556" w:author="Алешин Алексей Васильевич" w:date="2021-09-30T10:39:00Z">
        <w:r w:rsidR="007A14AD" w:rsidRPr="007A14AD">
          <w:rPr>
            <w:rFonts w:cs="Times New Roman"/>
            <w:sz w:val="24"/>
            <w:szCs w:val="24"/>
          </w:rPr>
          <w:t>}</w:t>
        </w:r>
      </w:ins>
      <w:del w:id="557" w:author="Алешин Алексей Васильевич" w:date="2021-09-30T10:43:00Z">
        <w:r w:rsidRPr="0095083E" w:rsidDel="007A14AD">
          <w:rPr>
            <w:rFonts w:cs="Times New Roman"/>
            <w:sz w:val="24"/>
            <w:szCs w:val="24"/>
          </w:rPr>
          <w:delText>- ED202, ED203</w:delText>
        </w:r>
      </w:del>
      <w:r w:rsidRPr="0095083E">
        <w:rPr>
          <w:rFonts w:cs="Times New Roman"/>
          <w:sz w:val="24"/>
          <w:szCs w:val="24"/>
        </w:rPr>
        <w:t>;</w:t>
      </w:r>
    </w:p>
    <w:p w14:paraId="44C22239" w14:textId="015FB58E" w:rsidR="000A1E82" w:rsidRPr="0095083E" w:rsidRDefault="000A1E82" w:rsidP="00C26382">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«Исполненные запросы об отзыве ЭС, пакета ЭС, за исключением запросов косвенных участников» включается информация о количестве направленных клиенту </w:t>
      </w:r>
      <w:ins w:id="558" w:author="Алешин Алексей Васильевич" w:date="2021-09-30T10:43:00Z">
        <w:r w:rsidR="007A14AD">
          <w:rPr>
            <w:rFonts w:cs="Times New Roman"/>
            <w:sz w:val="24"/>
            <w:szCs w:val="24"/>
          </w:rPr>
          <w:t>ЭС</w:t>
        </w:r>
        <w:r w:rsidR="007A14AD" w:rsidRPr="007A14AD">
          <w:rPr>
            <w:rFonts w:cs="Times New Roman"/>
            <w:sz w:val="24"/>
            <w:szCs w:val="24"/>
          </w:rPr>
          <w:t>{</w:t>
        </w:r>
      </w:ins>
      <w:ins w:id="559" w:author="Алешин Алексей Васильевич" w:date="2021-09-30T10:45:00Z">
        <w:r w:rsidR="00D625C1">
          <w:rPr>
            <w:rFonts w:cs="Times New Roman"/>
            <w:sz w:val="24"/>
            <w:szCs w:val="24"/>
          </w:rPr>
          <w:t>Извещение о состоянии ЭПС (пакета</w:t>
        </w:r>
      </w:ins>
      <w:ins w:id="560" w:author="Алешин Алексей Васильевич" w:date="2021-09-30T10:43:00Z">
        <w:r w:rsidR="007A14AD">
          <w:rPr>
            <w:rFonts w:cs="Times New Roman"/>
            <w:sz w:val="24"/>
            <w:szCs w:val="24"/>
          </w:rPr>
          <w:t xml:space="preserve"> ЭПС)</w:t>
        </w:r>
        <w:r w:rsidR="007A14AD" w:rsidRPr="007A14AD">
          <w:rPr>
            <w:rFonts w:cs="Times New Roman"/>
            <w:sz w:val="24"/>
            <w:szCs w:val="24"/>
          </w:rPr>
          <w:t>}</w:t>
        </w:r>
      </w:ins>
      <w:del w:id="561" w:author="Алешин Алексей Васильевич" w:date="2021-09-30T10:44:00Z">
        <w:r w:rsidRPr="0095083E" w:rsidDel="00D625C1">
          <w:rPr>
            <w:rFonts w:cs="Times New Roman"/>
            <w:sz w:val="24"/>
            <w:szCs w:val="24"/>
          </w:rPr>
          <w:delText>ED205</w:delText>
        </w:r>
      </w:del>
      <w:r w:rsidRPr="0095083E">
        <w:rPr>
          <w:rFonts w:cs="Times New Roman"/>
          <w:sz w:val="24"/>
          <w:szCs w:val="24"/>
        </w:rPr>
        <w:t xml:space="preserve"> в ответ на запрос клиента</w:t>
      </w:r>
      <w:ins w:id="562" w:author="Алешин Алексей Васильевич" w:date="2021-09-30T10:43:00Z">
        <w:r w:rsidR="00D625C1" w:rsidRPr="00D625C1">
          <w:rPr>
            <w:rFonts w:cs="Times New Roman"/>
            <w:sz w:val="24"/>
            <w:szCs w:val="24"/>
          </w:rPr>
          <w:t xml:space="preserve"> </w:t>
        </w:r>
      </w:ins>
      <w:ins w:id="563" w:author="Алешин Алексей Васильевич" w:date="2021-10-01T16:35:00Z">
        <w:r w:rsidR="00063A72">
          <w:rPr>
            <w:rFonts w:cs="Times New Roman"/>
            <w:sz w:val="24"/>
            <w:szCs w:val="24"/>
          </w:rPr>
          <w:t>ЭС</w:t>
        </w:r>
      </w:ins>
      <w:ins w:id="564" w:author="Алешин Алексей Васильевич" w:date="2021-09-30T10:43:00Z">
        <w:r w:rsidR="00D625C1" w:rsidRPr="007A14AD">
          <w:rPr>
            <w:rFonts w:cs="Times New Roman"/>
            <w:sz w:val="24"/>
            <w:szCs w:val="24"/>
          </w:rPr>
          <w:t>{</w:t>
        </w:r>
        <w:r w:rsidR="00D625C1">
          <w:rPr>
            <w:rFonts w:cs="Times New Roman"/>
            <w:sz w:val="24"/>
            <w:szCs w:val="24"/>
          </w:rPr>
          <w:t>Запрос о</w:t>
        </w:r>
      </w:ins>
      <w:ins w:id="565" w:author="Алешин Алексей Васильевич" w:date="2021-09-30T10:46:00Z">
        <w:r w:rsidR="00D625C1">
          <w:rPr>
            <w:rFonts w:cs="Times New Roman"/>
            <w:sz w:val="24"/>
            <w:szCs w:val="24"/>
          </w:rPr>
          <w:t>б</w:t>
        </w:r>
      </w:ins>
      <w:ins w:id="566" w:author="Алешин Алексей Васильевич" w:date="2021-09-30T10:43:00Z">
        <w:r w:rsidR="00D625C1">
          <w:rPr>
            <w:rFonts w:cs="Times New Roman"/>
            <w:sz w:val="24"/>
            <w:szCs w:val="24"/>
          </w:rPr>
          <w:t xml:space="preserve"> </w:t>
        </w:r>
      </w:ins>
      <w:ins w:id="567" w:author="Алешин Алексей Васильевич" w:date="2021-09-30T10:46:00Z">
        <w:r w:rsidR="00D625C1">
          <w:rPr>
            <w:rFonts w:cs="Times New Roman"/>
            <w:sz w:val="24"/>
            <w:szCs w:val="24"/>
          </w:rPr>
          <w:t>отзыве</w:t>
        </w:r>
      </w:ins>
      <w:ins w:id="568" w:author="Алешин Алексей Васильевич" w:date="2021-09-30T10:45:00Z">
        <w:r w:rsidR="00D625C1">
          <w:rPr>
            <w:rFonts w:cs="Times New Roman"/>
            <w:sz w:val="24"/>
            <w:szCs w:val="24"/>
          </w:rPr>
          <w:t>/аннулировании</w:t>
        </w:r>
      </w:ins>
      <w:ins w:id="569" w:author="Алешин Алексей Васильевич" w:date="2021-09-30T10:46:00Z">
        <w:r w:rsidR="00D625C1">
          <w:rPr>
            <w:rFonts w:cs="Times New Roman"/>
            <w:sz w:val="24"/>
            <w:szCs w:val="24"/>
          </w:rPr>
          <w:t xml:space="preserve"> </w:t>
        </w:r>
      </w:ins>
      <w:ins w:id="570" w:author="Алешин Алексей Васильевич" w:date="2021-09-30T10:43:00Z">
        <w:r w:rsidR="00D625C1">
          <w:rPr>
            <w:rFonts w:cs="Times New Roman"/>
            <w:sz w:val="24"/>
            <w:szCs w:val="24"/>
          </w:rPr>
          <w:t>ЭС (пакет</w:t>
        </w:r>
      </w:ins>
      <w:ins w:id="571" w:author="Алешин Алексей Васильевич" w:date="2021-09-30T10:46:00Z">
        <w:r w:rsidR="00D625C1">
          <w:rPr>
            <w:rFonts w:cs="Times New Roman"/>
            <w:sz w:val="24"/>
            <w:szCs w:val="24"/>
          </w:rPr>
          <w:t>а</w:t>
        </w:r>
      </w:ins>
      <w:ins w:id="572" w:author="Алешин Алексей Васильевич" w:date="2021-09-30T10:43:00Z">
        <w:r w:rsidR="00D625C1">
          <w:rPr>
            <w:rFonts w:cs="Times New Roman"/>
            <w:sz w:val="24"/>
            <w:szCs w:val="24"/>
          </w:rPr>
          <w:t xml:space="preserve"> ЭС)</w:t>
        </w:r>
        <w:r w:rsidR="00D625C1" w:rsidRPr="007A14AD">
          <w:rPr>
            <w:rFonts w:cs="Times New Roman"/>
            <w:sz w:val="24"/>
            <w:szCs w:val="24"/>
          </w:rPr>
          <w:t>}</w:t>
        </w:r>
      </w:ins>
      <w:del w:id="573" w:author="Алешин Алексей Васильевич" w:date="2021-09-30T10:44:00Z">
        <w:r w:rsidRPr="0095083E" w:rsidDel="00D625C1">
          <w:rPr>
            <w:rFonts w:cs="Times New Roman"/>
            <w:sz w:val="24"/>
            <w:szCs w:val="24"/>
          </w:rPr>
          <w:delText xml:space="preserve"> - ED204</w:delText>
        </w:r>
      </w:del>
      <w:r w:rsidRPr="0095083E">
        <w:rPr>
          <w:rFonts w:cs="Times New Roman"/>
          <w:sz w:val="24"/>
          <w:szCs w:val="24"/>
        </w:rPr>
        <w:t>;</w:t>
      </w:r>
    </w:p>
    <w:p w14:paraId="66A7B960" w14:textId="2225D5CC" w:rsidR="000A1E82" w:rsidRPr="0095083E" w:rsidRDefault="000A1E82" w:rsidP="00AC326A">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строку «Исполненные запросы на повторное получение ЭС, за исключением запросов косвенных участников» включается информация о количестве направленных клиенту ЭС</w:t>
      </w:r>
      <w:del w:id="574" w:author="Алешин Алексей Васильевич" w:date="2021-10-01T16:46:00Z">
        <w:r w:rsidRPr="0095083E" w:rsidDel="00AC182C">
          <w:rPr>
            <w:rFonts w:cs="Times New Roman"/>
            <w:sz w:val="24"/>
            <w:szCs w:val="24"/>
          </w:rPr>
          <w:delText xml:space="preserve">, </w:delText>
        </w:r>
      </w:del>
      <w:ins w:id="575" w:author="Алешин Алексей Васильевич" w:date="2021-09-30T10:48:00Z">
        <w:r w:rsidR="00776612" w:rsidRPr="00776612">
          <w:rPr>
            <w:rFonts w:cs="Times New Roman"/>
            <w:sz w:val="24"/>
            <w:szCs w:val="24"/>
          </w:rPr>
          <w:t>{</w:t>
        </w:r>
      </w:ins>
      <w:ins w:id="576" w:author="Алешин Алексей Васильевич" w:date="2021-09-30T10:49:00Z">
        <w:r w:rsidR="00776612">
          <w:rPr>
            <w:rFonts w:cs="Times New Roman"/>
            <w:sz w:val="24"/>
            <w:szCs w:val="24"/>
          </w:rPr>
          <w:t>Пакет ЭПС</w:t>
        </w:r>
      </w:ins>
      <w:ins w:id="577" w:author="Алешин Алексей Васильевич" w:date="2021-09-30T10:48:00Z">
        <w:r w:rsidR="00776612" w:rsidRPr="00776612">
          <w:rPr>
            <w:rFonts w:cs="Times New Roman"/>
            <w:sz w:val="24"/>
            <w:szCs w:val="24"/>
          </w:rPr>
          <w:t xml:space="preserve">}, </w:t>
        </w:r>
      </w:ins>
      <w:ins w:id="578" w:author="Алешин Алексей Васильевич" w:date="2021-10-01T16:46:00Z">
        <w:r w:rsidR="00AC182C">
          <w:rPr>
            <w:rFonts w:cs="Times New Roman"/>
            <w:sz w:val="24"/>
            <w:szCs w:val="24"/>
          </w:rPr>
          <w:t>ЭС</w:t>
        </w:r>
      </w:ins>
      <w:ins w:id="579" w:author="Алешин Алексей Васильевич" w:date="2021-09-30T10:49:00Z">
        <w:r w:rsidR="00776612" w:rsidRPr="00776612">
          <w:rPr>
            <w:rFonts w:cs="Times New Roman"/>
            <w:sz w:val="24"/>
            <w:szCs w:val="24"/>
          </w:rPr>
          <w:t>{</w:t>
        </w:r>
        <w:r w:rsidR="00776612">
          <w:rPr>
            <w:rFonts w:cs="Times New Roman"/>
            <w:sz w:val="24"/>
            <w:szCs w:val="24"/>
          </w:rPr>
          <w:t>Пакет ЭСИС</w:t>
        </w:r>
      </w:ins>
      <w:ins w:id="580" w:author="Алешин Алексей Васильевич" w:date="2021-09-30T10:48:00Z">
        <w:r w:rsidR="00776612" w:rsidRPr="00776612">
          <w:rPr>
            <w:rFonts w:cs="Times New Roman"/>
            <w:sz w:val="24"/>
            <w:szCs w:val="24"/>
          </w:rPr>
          <w:t>}</w:t>
        </w:r>
      </w:ins>
      <w:ins w:id="581" w:author="Алешин Алексей Васильевич" w:date="2021-09-30T10:49:00Z">
        <w:r w:rsidR="00776612" w:rsidRPr="00776612">
          <w:rPr>
            <w:rFonts w:cs="Times New Roman"/>
            <w:sz w:val="24"/>
            <w:szCs w:val="24"/>
          </w:rPr>
          <w:t xml:space="preserve">, </w:t>
        </w:r>
      </w:ins>
      <w:ins w:id="582" w:author="Алешин Алексей Васильевич" w:date="2021-10-01T16:46:00Z">
        <w:r w:rsidR="00A24E9E">
          <w:rPr>
            <w:rFonts w:cs="Times New Roman"/>
            <w:sz w:val="24"/>
            <w:szCs w:val="24"/>
          </w:rPr>
          <w:t>ЭС</w:t>
        </w:r>
      </w:ins>
      <w:ins w:id="583" w:author="Алешин Алексей Васильевич" w:date="2021-09-30T10:49:00Z">
        <w:r w:rsidR="00776612" w:rsidRPr="00776612">
          <w:rPr>
            <w:rFonts w:cs="Times New Roman"/>
            <w:sz w:val="24"/>
            <w:szCs w:val="24"/>
          </w:rPr>
          <w:t>{</w:t>
        </w:r>
      </w:ins>
      <w:ins w:id="584" w:author="Алешин Алексей Васильевич" w:date="2021-09-30T10:50:00Z">
        <w:r w:rsidR="00776612">
          <w:rPr>
            <w:rFonts w:cs="Times New Roman"/>
            <w:sz w:val="24"/>
            <w:szCs w:val="24"/>
          </w:rPr>
          <w:t xml:space="preserve">Извещение о результатах контроля ЭС </w:t>
        </w:r>
        <w:del w:id="585" w:author="Найман Людмила Юрьевна" w:date="2021-12-22T12:22:00Z">
          <w:r w:rsidR="00776612" w:rsidDel="00AC326A">
            <w:rPr>
              <w:rFonts w:cs="Times New Roman"/>
              <w:sz w:val="24"/>
              <w:szCs w:val="24"/>
            </w:rPr>
            <w:delText>(пакета ЭС)</w:delText>
          </w:r>
        </w:del>
      </w:ins>
      <w:ins w:id="586" w:author="Алешин Алексей Васильевич" w:date="2021-09-30T10:49:00Z">
        <w:r w:rsidR="00776612" w:rsidRPr="00776612">
          <w:rPr>
            <w:rFonts w:cs="Times New Roman"/>
            <w:sz w:val="24"/>
            <w:szCs w:val="24"/>
          </w:rPr>
          <w:t>}</w:t>
        </w:r>
      </w:ins>
      <w:ins w:id="587" w:author="Найман Людмила Юрьевна" w:date="2021-12-22T12:21:00Z">
        <w:r w:rsidR="00AC326A">
          <w:rPr>
            <w:rFonts w:cs="Times New Roman"/>
            <w:sz w:val="24"/>
            <w:szCs w:val="24"/>
          </w:rPr>
          <w:t>/</w:t>
        </w:r>
        <w:r w:rsidR="00AC326A" w:rsidRPr="00AC326A">
          <w:rPr>
            <w:rFonts w:cs="Times New Roman"/>
            <w:sz w:val="24"/>
            <w:szCs w:val="24"/>
          </w:rPr>
          <w:t>{Уведомление о результатах приема к исполнению распоряжения}</w:t>
        </w:r>
      </w:ins>
      <w:ins w:id="588" w:author="Алешин Алексей Васильевич" w:date="2021-09-30T10:49:00Z">
        <w:r w:rsidR="00776612" w:rsidRPr="00776612">
          <w:rPr>
            <w:rFonts w:cs="Times New Roman"/>
            <w:sz w:val="24"/>
            <w:szCs w:val="24"/>
          </w:rPr>
          <w:t xml:space="preserve">, </w:t>
        </w:r>
      </w:ins>
      <w:ins w:id="589" w:author="Алешин Алексей Васильевич" w:date="2021-10-01T16:46:00Z">
        <w:r w:rsidR="00A24E9E">
          <w:rPr>
            <w:rFonts w:cs="Times New Roman"/>
            <w:sz w:val="24"/>
            <w:szCs w:val="24"/>
          </w:rPr>
          <w:t>ЭС</w:t>
        </w:r>
      </w:ins>
      <w:ins w:id="590" w:author="Алешин Алексей Васильевич" w:date="2021-09-30T10:49:00Z">
        <w:r w:rsidR="00776612" w:rsidRPr="00776612">
          <w:rPr>
            <w:rFonts w:cs="Times New Roman"/>
            <w:sz w:val="24"/>
            <w:szCs w:val="24"/>
          </w:rPr>
          <w:t>{</w:t>
        </w:r>
      </w:ins>
      <w:ins w:id="591" w:author="Алешин Алексей Васильевич" w:date="2021-09-30T10:50:00Z">
        <w:r w:rsidR="00776612">
          <w:rPr>
            <w:rFonts w:cs="Times New Roman"/>
            <w:sz w:val="24"/>
            <w:szCs w:val="24"/>
          </w:rPr>
          <w:t>Извещение о состоянии ЭПС (пакета ЭПС)</w:t>
        </w:r>
      </w:ins>
      <w:ins w:id="592" w:author="Алешин Алексей Васильевич" w:date="2021-09-30T10:49:00Z">
        <w:r w:rsidR="00776612" w:rsidRPr="00776612">
          <w:rPr>
            <w:rFonts w:cs="Times New Roman"/>
            <w:sz w:val="24"/>
            <w:szCs w:val="24"/>
          </w:rPr>
          <w:t xml:space="preserve">}, </w:t>
        </w:r>
      </w:ins>
      <w:ins w:id="593" w:author="Алешин Алексей Васильевич" w:date="2021-10-01T16:46:00Z">
        <w:r w:rsidR="00A24E9E">
          <w:rPr>
            <w:rFonts w:cs="Times New Roman"/>
            <w:sz w:val="24"/>
            <w:szCs w:val="24"/>
          </w:rPr>
          <w:t>ЭС</w:t>
        </w:r>
      </w:ins>
      <w:ins w:id="594" w:author="Алешин Алексей Васильевич" w:date="2021-09-30T10:49:00Z">
        <w:r w:rsidR="00776612" w:rsidRPr="00776612">
          <w:rPr>
            <w:rFonts w:cs="Times New Roman"/>
            <w:sz w:val="24"/>
            <w:szCs w:val="24"/>
          </w:rPr>
          <w:t>{</w:t>
        </w:r>
      </w:ins>
      <w:ins w:id="595" w:author="Алешин Алексей Васильевич" w:date="2021-09-30T10:51:00Z">
        <w:r w:rsidR="00776612">
          <w:rPr>
            <w:rFonts w:cs="Times New Roman"/>
            <w:sz w:val="24"/>
            <w:szCs w:val="24"/>
          </w:rPr>
          <w:t>Подтверждение дебета/кредита</w:t>
        </w:r>
      </w:ins>
      <w:ins w:id="596" w:author="Алешин Алексей Васильевич" w:date="2021-09-30T10:49:00Z">
        <w:r w:rsidR="00776612" w:rsidRPr="00776612">
          <w:rPr>
            <w:rFonts w:cs="Times New Roman"/>
            <w:sz w:val="24"/>
            <w:szCs w:val="24"/>
          </w:rPr>
          <w:t>}</w:t>
        </w:r>
      </w:ins>
      <w:del w:id="597" w:author="Алешин Алексей Васильевич" w:date="2021-09-30T10:51:00Z">
        <w:r w:rsidRPr="0095083E" w:rsidDel="00776612">
          <w:rPr>
            <w:rFonts w:cs="Times New Roman"/>
            <w:sz w:val="24"/>
            <w:szCs w:val="24"/>
          </w:rPr>
          <w:delText>PacketEPD, PacketESID, ED201, ED205, ED206</w:delText>
        </w:r>
      </w:del>
      <w:r w:rsidRPr="0095083E">
        <w:rPr>
          <w:rFonts w:cs="Times New Roman"/>
          <w:sz w:val="24"/>
          <w:szCs w:val="24"/>
        </w:rPr>
        <w:t xml:space="preserve"> в ответ на запрос клиента</w:t>
      </w:r>
      <w:ins w:id="598" w:author="Алешин Алексей Васильевич" w:date="2021-10-01T16:53:00Z">
        <w:r w:rsidR="00A24E9E" w:rsidRPr="00A24E9E">
          <w:rPr>
            <w:rFonts w:cs="Times New Roman"/>
            <w:sz w:val="24"/>
            <w:szCs w:val="24"/>
          </w:rPr>
          <w:t xml:space="preserve"> </w:t>
        </w:r>
        <w:r w:rsidR="00A24E9E">
          <w:rPr>
            <w:rFonts w:cs="Times New Roman"/>
            <w:sz w:val="24"/>
            <w:szCs w:val="24"/>
          </w:rPr>
          <w:t>ЭС</w:t>
        </w:r>
      </w:ins>
      <w:del w:id="599" w:author="Алешин Алексей Васильевич" w:date="2021-09-30T10:51:00Z">
        <w:r w:rsidRPr="0095083E" w:rsidDel="00776612">
          <w:rPr>
            <w:rFonts w:cs="Times New Roman"/>
            <w:sz w:val="24"/>
            <w:szCs w:val="24"/>
          </w:rPr>
          <w:delText xml:space="preserve"> </w:delText>
        </w:r>
      </w:del>
      <w:del w:id="600" w:author="Алешин Алексей Васильевич" w:date="2021-09-30T10:49:00Z">
        <w:r w:rsidRPr="0095083E" w:rsidDel="00776612">
          <w:rPr>
            <w:rFonts w:cs="Times New Roman"/>
            <w:sz w:val="24"/>
            <w:szCs w:val="24"/>
          </w:rPr>
          <w:delText>-</w:delText>
        </w:r>
      </w:del>
      <w:del w:id="601" w:author="Алешин Алексей Васильевич" w:date="2021-09-30T10:51:00Z">
        <w:r w:rsidRPr="0095083E" w:rsidDel="00776612">
          <w:rPr>
            <w:rFonts w:cs="Times New Roman"/>
            <w:sz w:val="24"/>
            <w:szCs w:val="24"/>
          </w:rPr>
          <w:delText xml:space="preserve"> </w:delText>
        </w:r>
      </w:del>
      <w:ins w:id="602" w:author="Алешин Алексей Васильевич" w:date="2021-09-30T10:49:00Z">
        <w:r w:rsidR="00776612" w:rsidRPr="00776612">
          <w:rPr>
            <w:rFonts w:cs="Times New Roman"/>
            <w:sz w:val="24"/>
            <w:szCs w:val="24"/>
          </w:rPr>
          <w:t>{</w:t>
        </w:r>
      </w:ins>
      <w:ins w:id="603" w:author="Алешин Алексей Васильевич" w:date="2021-09-30T10:52:00Z">
        <w:r w:rsidR="00776612">
          <w:rPr>
            <w:rFonts w:cs="Times New Roman"/>
            <w:sz w:val="24"/>
            <w:szCs w:val="24"/>
          </w:rPr>
          <w:t xml:space="preserve">Запрос </w:t>
        </w:r>
      </w:ins>
      <w:ins w:id="604" w:author="Алешин Алексей Васильевич" w:date="2021-09-30T17:45:00Z">
        <w:r w:rsidR="00717DE4">
          <w:rPr>
            <w:rFonts w:cs="Times New Roman"/>
            <w:sz w:val="24"/>
            <w:szCs w:val="24"/>
          </w:rPr>
          <w:t>на</w:t>
        </w:r>
      </w:ins>
      <w:ins w:id="605" w:author="Алешин Алексей Васильевич" w:date="2021-09-30T10:52:00Z">
        <w:r w:rsidR="00776612">
          <w:rPr>
            <w:rFonts w:cs="Times New Roman"/>
            <w:sz w:val="24"/>
            <w:szCs w:val="24"/>
          </w:rPr>
          <w:t xml:space="preserve"> повторно</w:t>
        </w:r>
      </w:ins>
      <w:ins w:id="606" w:author="Алешин Алексей Васильевич" w:date="2021-09-30T17:45:00Z">
        <w:r w:rsidR="00717DE4">
          <w:rPr>
            <w:rFonts w:cs="Times New Roman"/>
            <w:sz w:val="24"/>
            <w:szCs w:val="24"/>
          </w:rPr>
          <w:t>е</w:t>
        </w:r>
      </w:ins>
      <w:ins w:id="607" w:author="Алешин Алексей Васильевич" w:date="2021-09-30T10:52:00Z">
        <w:r w:rsidR="00776612">
          <w:rPr>
            <w:rFonts w:cs="Times New Roman"/>
            <w:sz w:val="24"/>
            <w:szCs w:val="24"/>
          </w:rPr>
          <w:t xml:space="preserve"> получени</w:t>
        </w:r>
      </w:ins>
      <w:ins w:id="608" w:author="Алешин Алексей Васильевич" w:date="2021-09-30T17:45:00Z">
        <w:r w:rsidR="00717DE4">
          <w:rPr>
            <w:rFonts w:cs="Times New Roman"/>
            <w:sz w:val="24"/>
            <w:szCs w:val="24"/>
          </w:rPr>
          <w:t>е</w:t>
        </w:r>
      </w:ins>
      <w:ins w:id="609" w:author="Алешин Алексей Васильевич" w:date="2021-09-30T10:52:00Z">
        <w:r w:rsidR="00776612">
          <w:rPr>
            <w:rFonts w:cs="Times New Roman"/>
            <w:sz w:val="24"/>
            <w:szCs w:val="24"/>
          </w:rPr>
          <w:t xml:space="preserve"> сообщения</w:t>
        </w:r>
      </w:ins>
      <w:ins w:id="610" w:author="Алешин Алексей Васильевич" w:date="2021-09-30T10:49:00Z">
        <w:r w:rsidR="00776612" w:rsidRPr="00776612">
          <w:rPr>
            <w:rFonts w:cs="Times New Roman"/>
            <w:sz w:val="24"/>
            <w:szCs w:val="24"/>
          </w:rPr>
          <w:t>}</w:t>
        </w:r>
      </w:ins>
      <w:del w:id="611" w:author="Алешин Алексей Васильевич" w:date="2021-09-30T10:52:00Z">
        <w:r w:rsidRPr="0095083E" w:rsidDel="00776612">
          <w:rPr>
            <w:rFonts w:cs="Times New Roman"/>
            <w:sz w:val="24"/>
            <w:szCs w:val="24"/>
          </w:rPr>
          <w:delText>ED242</w:delText>
        </w:r>
      </w:del>
      <w:r w:rsidRPr="0095083E">
        <w:rPr>
          <w:rFonts w:cs="Times New Roman"/>
          <w:sz w:val="24"/>
          <w:szCs w:val="24"/>
        </w:rPr>
        <w:t>;</w:t>
      </w:r>
    </w:p>
    <w:p w14:paraId="4B7F7B74" w14:textId="77777777" w:rsidR="000A1E82" w:rsidRPr="0095083E" w:rsidRDefault="000A1E82" w:rsidP="00050DE5">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строки «запросы косвенных участников» включается информация о количестве направленных </w:t>
      </w:r>
      <w:r w:rsidRPr="0095083E">
        <w:rPr>
          <w:sz w:val="24"/>
          <w:szCs w:val="24"/>
        </w:rPr>
        <w:t>КУ ПС БР с НД ответов в виде ЭС, на его запросы, а также ЭС, направленных КУ ПС БР с НД в адрес других участников обмена, в зависимости от того, к какой строке относятся указанные ЭС;</w:t>
      </w:r>
    </w:p>
    <w:p w14:paraId="74AFFA56" w14:textId="004B0219" w:rsidR="000A1E82" w:rsidRPr="0095083E" w:rsidRDefault="000A1E82" w:rsidP="00050DE5">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строки «Направленные через Банк России в банк плательщика (за исключением Банка России) инкассовые поручения, платежные требование в электронном виде»/«составленные Банком России инкассовые поручения, платежные требование и направленные в банк плательщика (за исключением Банка России) в электронном виде» включается информация о количестве направленных клиентом/составленных и направленных ПБР в банк плательщика (за исключением Банка России) </w:t>
      </w:r>
      <w:ins w:id="612" w:author="Алешин Алексей Васильевич" w:date="2021-09-30T10:52:00Z">
        <w:r w:rsidR="00776612">
          <w:rPr>
            <w:rFonts w:cs="Times New Roman"/>
            <w:sz w:val="24"/>
            <w:szCs w:val="24"/>
          </w:rPr>
          <w:t>ЭС</w:t>
        </w:r>
        <w:r w:rsidR="00776612" w:rsidRPr="00776612">
          <w:rPr>
            <w:rFonts w:cs="Times New Roman"/>
            <w:sz w:val="24"/>
            <w:szCs w:val="24"/>
          </w:rPr>
          <w:t>{</w:t>
        </w:r>
      </w:ins>
      <w:ins w:id="613" w:author="Алешин Алексей Васильевич" w:date="2021-09-30T10:53:00Z">
        <w:r w:rsidR="00776612" w:rsidRPr="00776612">
          <w:rPr>
            <w:rFonts w:cs="Times New Roman"/>
            <w:sz w:val="24"/>
            <w:szCs w:val="24"/>
          </w:rPr>
          <w:t>Выставляемое на оплату платежное требование</w:t>
        </w:r>
      </w:ins>
      <w:ins w:id="614" w:author="Алешин Алексей Васильевич" w:date="2021-09-30T10:52:00Z">
        <w:r w:rsidR="00776612" w:rsidRPr="00776612">
          <w:rPr>
            <w:rFonts w:cs="Times New Roman"/>
            <w:sz w:val="24"/>
            <w:szCs w:val="24"/>
          </w:rPr>
          <w:t xml:space="preserve">}, </w:t>
        </w:r>
      </w:ins>
      <w:ins w:id="615" w:author="Алешин Алексей Васильевич" w:date="2021-10-01T17:04:00Z">
        <w:r w:rsidR="00683301">
          <w:rPr>
            <w:rFonts w:cs="Times New Roman"/>
            <w:sz w:val="24"/>
            <w:szCs w:val="24"/>
          </w:rPr>
          <w:t>ЭС</w:t>
        </w:r>
      </w:ins>
      <w:ins w:id="616" w:author="Алешин Алексей Васильевич" w:date="2021-09-30T10:53:00Z">
        <w:r w:rsidR="00776612" w:rsidRPr="00776612">
          <w:rPr>
            <w:rFonts w:cs="Times New Roman"/>
            <w:sz w:val="24"/>
            <w:szCs w:val="24"/>
          </w:rPr>
          <w:t>{Выставляемое на оплату инкассовое поручение}</w:t>
        </w:r>
      </w:ins>
      <w:del w:id="617" w:author="Алешин Алексей Васильевич" w:date="2021-09-30T10:53:00Z">
        <w:r w:rsidRPr="0095083E" w:rsidDel="00776612">
          <w:rPr>
            <w:rFonts w:cs="Times New Roman"/>
            <w:sz w:val="24"/>
            <w:szCs w:val="24"/>
          </w:rPr>
          <w:delText>ED113, ED114</w:delText>
        </w:r>
      </w:del>
      <w:r w:rsidRPr="0095083E">
        <w:rPr>
          <w:rFonts w:cs="Times New Roman"/>
          <w:sz w:val="24"/>
          <w:szCs w:val="24"/>
        </w:rPr>
        <w:t xml:space="preserve">. Тарифицируется каждое </w:t>
      </w:r>
      <w:ins w:id="618" w:author="Алешин Алексей Васильевич" w:date="2021-09-30T10:54:00Z">
        <w:r w:rsidR="00776612">
          <w:rPr>
            <w:rFonts w:cs="Times New Roman"/>
            <w:sz w:val="24"/>
            <w:szCs w:val="24"/>
          </w:rPr>
          <w:t>ЭС</w:t>
        </w:r>
        <w:r w:rsidR="00776612" w:rsidRPr="00776612">
          <w:rPr>
            <w:rFonts w:cs="Times New Roman"/>
            <w:sz w:val="24"/>
            <w:szCs w:val="24"/>
          </w:rPr>
          <w:t xml:space="preserve">{Выставляемое на оплату платежное требование}, </w:t>
        </w:r>
      </w:ins>
      <w:ins w:id="619" w:author="Алешин Алексей Васильевич" w:date="2021-10-01T17:04:00Z">
        <w:r w:rsidR="00683301">
          <w:rPr>
            <w:rFonts w:cs="Times New Roman"/>
            <w:sz w:val="24"/>
            <w:szCs w:val="24"/>
          </w:rPr>
          <w:t>ЭС</w:t>
        </w:r>
      </w:ins>
      <w:ins w:id="620" w:author="Алешин Алексей Васильевич" w:date="2021-09-30T10:54:00Z">
        <w:r w:rsidR="00776612" w:rsidRPr="00776612">
          <w:rPr>
            <w:rFonts w:cs="Times New Roman"/>
            <w:sz w:val="24"/>
            <w:szCs w:val="24"/>
          </w:rPr>
          <w:t>{Выставляемое на оплату инкассовое поручение}</w:t>
        </w:r>
      </w:ins>
      <w:del w:id="621" w:author="Алешин Алексей Васильевич" w:date="2021-09-30T10:54:00Z">
        <w:r w:rsidRPr="0095083E" w:rsidDel="00776612">
          <w:rPr>
            <w:rFonts w:cs="Times New Roman"/>
            <w:sz w:val="24"/>
            <w:szCs w:val="24"/>
          </w:rPr>
          <w:delText>ED113, ED114</w:delText>
        </w:r>
      </w:del>
      <w:r w:rsidRPr="0095083E">
        <w:rPr>
          <w:rFonts w:cs="Times New Roman"/>
          <w:sz w:val="24"/>
          <w:szCs w:val="24"/>
        </w:rPr>
        <w:t xml:space="preserve">. При направлении </w:t>
      </w:r>
      <w:ins w:id="622" w:author="Алешин Алексей Васильевич" w:date="2021-09-30T10:54:00Z">
        <w:r w:rsidR="0030258F">
          <w:rPr>
            <w:rFonts w:cs="Times New Roman"/>
            <w:sz w:val="24"/>
            <w:szCs w:val="24"/>
          </w:rPr>
          <w:t>ЭС</w:t>
        </w:r>
        <w:r w:rsidR="0030258F" w:rsidRPr="00776612">
          <w:rPr>
            <w:rFonts w:cs="Times New Roman"/>
            <w:sz w:val="24"/>
            <w:szCs w:val="24"/>
          </w:rPr>
          <w:t xml:space="preserve">{Выставляемое на оплату платежное требование}, </w:t>
        </w:r>
      </w:ins>
      <w:ins w:id="623" w:author="Алешин Алексей Васильевич" w:date="2021-10-01T17:04:00Z">
        <w:r w:rsidR="00683301">
          <w:rPr>
            <w:rFonts w:cs="Times New Roman"/>
            <w:sz w:val="24"/>
            <w:szCs w:val="24"/>
          </w:rPr>
          <w:t>ЭС</w:t>
        </w:r>
      </w:ins>
      <w:ins w:id="624" w:author="Алешин Алексей Васильевич" w:date="2021-09-30T10:54:00Z">
        <w:r w:rsidR="0030258F" w:rsidRPr="00776612">
          <w:rPr>
            <w:rFonts w:cs="Times New Roman"/>
            <w:sz w:val="24"/>
            <w:szCs w:val="24"/>
          </w:rPr>
          <w:t>{Выставляемое на оплату инкассовое поручение}</w:t>
        </w:r>
        <w:r w:rsidR="0030258F">
          <w:rPr>
            <w:rFonts w:cs="Times New Roman"/>
            <w:sz w:val="24"/>
            <w:szCs w:val="24"/>
          </w:rPr>
          <w:t xml:space="preserve"> </w:t>
        </w:r>
      </w:ins>
      <w:del w:id="625" w:author="Алешин Алексей Васильевич" w:date="2021-09-30T10:54:00Z">
        <w:r w:rsidRPr="0095083E" w:rsidDel="0030258F">
          <w:rPr>
            <w:rFonts w:cs="Times New Roman"/>
            <w:sz w:val="24"/>
            <w:szCs w:val="24"/>
          </w:rPr>
          <w:delText xml:space="preserve">ED113, ED114 </w:delText>
        </w:r>
      </w:del>
      <w:r w:rsidRPr="0095083E">
        <w:rPr>
          <w:rFonts w:cs="Times New Roman"/>
          <w:sz w:val="24"/>
          <w:szCs w:val="24"/>
        </w:rPr>
        <w:t>в банк получателя - Банк России для исполнения - указанные ЭС в подсчет информационных услуг не включаются и не тарифицируются как информационные услуги;</w:t>
      </w:r>
    </w:p>
    <w:p w14:paraId="1E23B659" w14:textId="77777777"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строку «Направленные запросы информации о получателе денежных средств в СБП» включается информация о количестве запросов, направленных клиентами Банка России – участниками СПБ в ОПКЦ СБП;</w:t>
      </w:r>
    </w:p>
    <w:p w14:paraId="5B17269C" w14:textId="77777777"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lastRenderedPageBreak/>
        <w:t>в строку «Направленные запросы информации о банке получателе денежных средств в СБП» включается информация о количестве запросов, направленных клиентами Банка России – участниками СПБ в ОПКЦ СБП.</w:t>
      </w:r>
    </w:p>
    <w:p w14:paraId="223103F1"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формировании Ведомости за день в строки «Направленные запросы информации о получателе денежных средств в СБП» и «Направленные запросы информации о банке получателе денежных средств в СБП» включаются данные об информационных услугах в СБП, предоставленных в предыдущем календарном дне. При предоставлении услуг </w:t>
      </w:r>
      <w:r w:rsidR="00C64915">
        <w:rPr>
          <w:rFonts w:cs="Times New Roman"/>
          <w:sz w:val="24"/>
          <w:szCs w:val="24"/>
        </w:rPr>
        <w:t xml:space="preserve">в СБП </w:t>
      </w:r>
      <w:r w:rsidRPr="0095083E">
        <w:rPr>
          <w:rFonts w:cs="Times New Roman"/>
          <w:sz w:val="24"/>
          <w:szCs w:val="24"/>
        </w:rPr>
        <w:t xml:space="preserve">в </w:t>
      </w:r>
      <w:r w:rsidRPr="0095083E">
        <w:rPr>
          <w:sz w:val="24"/>
          <w:szCs w:val="24"/>
        </w:rPr>
        <w:t>выходные и (или) нерабочие праздничные дни в указанное строки Ведомости за день</w:t>
      </w:r>
      <w:r w:rsidRPr="0095083E">
        <w:rPr>
          <w:rFonts w:cs="Times New Roman"/>
          <w:sz w:val="24"/>
          <w:szCs w:val="24"/>
        </w:rPr>
        <w:t xml:space="preserve"> могут включаться данные за несколько календарных дней.</w:t>
      </w:r>
    </w:p>
    <w:p w14:paraId="4D710326" w14:textId="77777777" w:rsidR="000A1E82" w:rsidRPr="0095083E" w:rsidRDefault="000A1E82" w:rsidP="000A1E82">
      <w:pPr>
        <w:spacing w:line="240" w:lineRule="auto"/>
        <w:ind w:firstLine="709"/>
        <w:contextualSpacing/>
        <w:rPr>
          <w:sz w:val="24"/>
          <w:szCs w:val="24"/>
        </w:rPr>
      </w:pPr>
      <w:r w:rsidRPr="0095083E">
        <w:rPr>
          <w:rFonts w:cs="Times New Roman"/>
          <w:sz w:val="24"/>
          <w:szCs w:val="24"/>
        </w:rPr>
        <w:t>Пр</w:t>
      </w:r>
      <w:r w:rsidRPr="0095083E">
        <w:rPr>
          <w:sz w:val="24"/>
          <w:szCs w:val="24"/>
        </w:rPr>
        <w:t>и формировании Ведомости за месяц в указанные строки включаются данные об информационных услугах в СБП, предоставленных за период: начиная с календарного дня, приходящегося на последний рабочий день предыдущего месяца и до календарного дня, приходящегося на предпоследний рабочий день текущего месяца включительно.</w:t>
      </w:r>
    </w:p>
    <w:p w14:paraId="0392B767" w14:textId="77777777" w:rsidR="000A1E82" w:rsidRPr="0095083E" w:rsidRDefault="000A1E82" w:rsidP="000A1E82">
      <w:pPr>
        <w:spacing w:line="240" w:lineRule="auto"/>
        <w:ind w:firstLine="709"/>
        <w:contextualSpacing/>
        <w:rPr>
          <w:rFonts w:cs="Times New Roman"/>
          <w:sz w:val="24"/>
          <w:szCs w:val="24"/>
        </w:rPr>
      </w:pPr>
      <w:r w:rsidRPr="0095083E">
        <w:rPr>
          <w:sz w:val="24"/>
          <w:szCs w:val="24"/>
        </w:rPr>
        <w:t>Тарифицируется каждый запрос. При этом, в случае успешного осуществления перевода денежных средств плата за информационные услуги не взимается.</w:t>
      </w:r>
    </w:p>
    <w:p w14:paraId="2E92A1CB" w14:textId="77777777"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строка «Другие информационные услуги» предусмотрена как резервная для целей </w:t>
      </w:r>
      <w:r w:rsidRPr="0095083E">
        <w:rPr>
          <w:rFonts w:eastAsia="Times New Roman" w:cs="Times New Roman"/>
          <w:sz w:val="24"/>
          <w:szCs w:val="28"/>
        </w:rPr>
        <w:t>возможного расширения перечня информационных услуг, предоставляемых в ПС БР, и не заполняется. При этом требования по порядку заполнения строки «другие информационные услуги» могут быть направлены Функциональным заказчиком дополнительно, при возникновении такой необходимости.</w:t>
      </w:r>
    </w:p>
    <w:p w14:paraId="4A55A523"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При тарификации услуг по переводу денежных средств, информационных услуг в случае, если ЭС или ЭСИС помещены в пакет, пакет раскрывается, при этом, сам пакет при подсчете и накоплении информации не учитывается и не тарифицируется.</w:t>
      </w:r>
    </w:p>
    <w:p w14:paraId="52AD18FD"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В целях корректировки Ведомости в РАБИС-НП и ТПК САБС должно быть предусмотрено формирование Протокола корректировки, возможность ручной корректировки Ведомости ответственным исполнителем ПБР не предоставляется.</w:t>
      </w:r>
    </w:p>
    <w:p w14:paraId="55A4839E" w14:textId="77777777" w:rsidR="000A1E82" w:rsidRPr="0095083E" w:rsidRDefault="000A1E82" w:rsidP="000A1E82">
      <w:pPr>
        <w:spacing w:line="240" w:lineRule="auto"/>
        <w:ind w:firstLine="709"/>
        <w:contextualSpacing/>
        <w:jc w:val="left"/>
        <w:rPr>
          <w:rFonts w:cs="Times New Roman"/>
          <w:sz w:val="24"/>
          <w:szCs w:val="24"/>
        </w:rPr>
      </w:pPr>
    </w:p>
    <w:p w14:paraId="235A18D8" w14:textId="77777777" w:rsidR="000A1E82" w:rsidRPr="0095083E" w:rsidRDefault="000A1E82" w:rsidP="00114B90">
      <w:pPr>
        <w:pStyle w:val="4"/>
      </w:pPr>
      <w:r w:rsidRPr="0095083E">
        <w:t>Особенности включения информации в Счет за услуги</w:t>
      </w:r>
    </w:p>
    <w:p w14:paraId="5277E525"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В РАБИС-НП и ТПК САБС должно быть обеспечено программное формирование Счета за услуги с учетом следующего:</w:t>
      </w:r>
    </w:p>
    <w:p w14:paraId="5C9E8BA4" w14:textId="644A3973"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строку «Начисленная плата за услуги» Счета за услуги включается</w:t>
      </w:r>
      <w:r w:rsidRPr="0095083E">
        <w:rPr>
          <w:rFonts w:eastAsia="Times New Roman" w:cs="Times New Roman"/>
          <w:sz w:val="24"/>
          <w:szCs w:val="24"/>
        </w:rPr>
        <w:t xml:space="preserve"> сумма платы за услуги </w:t>
      </w:r>
      <w:r w:rsidR="00C64915">
        <w:rPr>
          <w:rFonts w:eastAsia="Times New Roman" w:cs="Times New Roman"/>
          <w:sz w:val="24"/>
          <w:szCs w:val="24"/>
        </w:rPr>
        <w:t>в ПС БР</w:t>
      </w:r>
      <w:ins w:id="626" w:author="Алешин Алексей Васильевич" w:date="2021-09-30T13:30:00Z">
        <w:r w:rsidR="00FA1E13">
          <w:rPr>
            <w:rFonts w:eastAsia="Times New Roman" w:cs="Times New Roman"/>
            <w:sz w:val="24"/>
            <w:szCs w:val="24"/>
          </w:rPr>
          <w:t xml:space="preserve"> </w:t>
        </w:r>
      </w:ins>
      <w:r w:rsidRPr="0095083E">
        <w:rPr>
          <w:rFonts w:eastAsia="Times New Roman" w:cs="Times New Roman"/>
          <w:sz w:val="24"/>
          <w:szCs w:val="24"/>
        </w:rPr>
        <w:t>в соответствии с данными строки</w:t>
      </w:r>
      <w:r w:rsidRPr="0095083E">
        <w:rPr>
          <w:rFonts w:cs="Times New Roman"/>
          <w:sz w:val="24"/>
          <w:szCs w:val="24"/>
        </w:rPr>
        <w:t xml:space="preserve"> «Итого» Ведомости за месяц;</w:t>
      </w:r>
    </w:p>
    <w:p w14:paraId="495FEC31" w14:textId="77777777"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 xml:space="preserve">в строку «в том числе начисленная плата за услуги, предоставленные косвенным участникам» Счета за услуги включается сумма платы за услуги, предоставленные КУ ПС БР </w:t>
      </w:r>
      <w:r w:rsidRPr="0095083E">
        <w:rPr>
          <w:sz w:val="24"/>
          <w:szCs w:val="24"/>
        </w:rPr>
        <w:t>с НД</w:t>
      </w:r>
      <w:r w:rsidRPr="0095083E">
        <w:rPr>
          <w:rStyle w:val="afff4"/>
          <w:rFonts w:cs="Times New Roman"/>
          <w:sz w:val="24"/>
          <w:szCs w:val="24"/>
        </w:rPr>
        <w:t xml:space="preserve"> </w:t>
      </w:r>
      <w:r w:rsidRPr="0095083E">
        <w:rPr>
          <w:rFonts w:cs="Times New Roman"/>
          <w:sz w:val="24"/>
          <w:szCs w:val="24"/>
        </w:rPr>
        <w:t xml:space="preserve"> </w:t>
      </w:r>
      <w:r w:rsidRPr="0095083E">
        <w:rPr>
          <w:rFonts w:eastAsia="Times New Roman" w:cs="Times New Roman"/>
          <w:sz w:val="24"/>
          <w:szCs w:val="24"/>
        </w:rPr>
        <w:t>в соответствии с данными строки</w:t>
      </w:r>
      <w:r w:rsidRPr="0095083E">
        <w:rPr>
          <w:rFonts w:cs="Times New Roman"/>
          <w:sz w:val="24"/>
          <w:szCs w:val="24"/>
        </w:rPr>
        <w:t xml:space="preserve"> «Итого по косвенным участникам» Ведомости за месяц. Строка включается в Счет за услуги при наличии у КО (филиала) - прямого участника ПС БР, клиентов – КУ ПС БР </w:t>
      </w:r>
      <w:r w:rsidRPr="0095083E">
        <w:rPr>
          <w:sz w:val="24"/>
          <w:szCs w:val="24"/>
        </w:rPr>
        <w:t>с НД</w:t>
      </w:r>
      <w:r w:rsidRPr="0095083E">
        <w:rPr>
          <w:rFonts w:cs="Times New Roman"/>
          <w:sz w:val="24"/>
          <w:szCs w:val="24"/>
        </w:rPr>
        <w:t>.</w:t>
      </w:r>
    </w:p>
    <w:p w14:paraId="7FF4F6ED" w14:textId="77777777" w:rsidR="000A1E82" w:rsidRPr="00C37861" w:rsidRDefault="000A1E82" w:rsidP="00683301">
      <w:pPr>
        <w:numPr>
          <w:ilvl w:val="0"/>
          <w:numId w:val="8"/>
        </w:numPr>
        <w:tabs>
          <w:tab w:val="left" w:pos="993"/>
        </w:tabs>
        <w:spacing w:line="240" w:lineRule="auto"/>
        <w:ind w:left="0" w:firstLine="709"/>
        <w:contextualSpacing/>
        <w:rPr>
          <w:rFonts w:cs="Times New Roman"/>
          <w:sz w:val="24"/>
          <w:szCs w:val="24"/>
        </w:rPr>
      </w:pPr>
      <w:r w:rsidRPr="00C37861">
        <w:rPr>
          <w:rFonts w:cs="Times New Roman"/>
          <w:sz w:val="24"/>
          <w:szCs w:val="24"/>
        </w:rPr>
        <w:t>в строку «Авансовый платеж» включается сумма внесенного клиентом авансового платежа</w:t>
      </w:r>
      <w:r w:rsidR="00741AB5" w:rsidRPr="00C37861">
        <w:rPr>
          <w:rFonts w:cs="Times New Roman"/>
          <w:sz w:val="24"/>
          <w:szCs w:val="24"/>
        </w:rPr>
        <w:t xml:space="preserve">. При отсутствии у клиента задолженности по оплате услуг, авансовым платежом признается сумма денежных средств, внесенная клиентом в счет оплаты предстоящих платежей по договору, и поступившая на счет клиента, открытый для учета сумм платы за услуги </w:t>
      </w:r>
      <w:r w:rsidR="00C64915" w:rsidRPr="00C37861">
        <w:rPr>
          <w:rFonts w:cs="Times New Roman"/>
          <w:sz w:val="24"/>
          <w:szCs w:val="24"/>
        </w:rPr>
        <w:t xml:space="preserve">в </w:t>
      </w:r>
      <w:r w:rsidR="00741AB5" w:rsidRPr="00C37861">
        <w:rPr>
          <w:rFonts w:cs="Times New Roman"/>
          <w:sz w:val="24"/>
          <w:szCs w:val="24"/>
        </w:rPr>
        <w:t>ПС БР за пределами срока, установленного для оплаты услуг в ПС БР</w:t>
      </w:r>
      <w:r w:rsidR="009C6C86" w:rsidRPr="00C37861">
        <w:rPr>
          <w:rStyle w:val="afff4"/>
          <w:rFonts w:cs="Times New Roman"/>
          <w:sz w:val="24"/>
          <w:szCs w:val="24"/>
        </w:rPr>
        <w:footnoteReference w:id="17"/>
      </w:r>
      <w:r w:rsidR="009C6C86" w:rsidRPr="00C37861">
        <w:rPr>
          <w:rFonts w:cs="Times New Roman"/>
          <w:sz w:val="24"/>
          <w:szCs w:val="24"/>
        </w:rPr>
        <w:t xml:space="preserve"> (т.е. за исключением интервала с первого по десятый рабочий день месяца включительно)</w:t>
      </w:r>
      <w:r w:rsidRPr="00C37861">
        <w:rPr>
          <w:rFonts w:cs="Times New Roman"/>
          <w:sz w:val="24"/>
          <w:szCs w:val="24"/>
        </w:rPr>
        <w:t>;</w:t>
      </w:r>
    </w:p>
    <w:p w14:paraId="73B1EE36" w14:textId="77777777" w:rsidR="000A1E82" w:rsidRPr="00C37861" w:rsidRDefault="000A1E82" w:rsidP="00683301">
      <w:pPr>
        <w:numPr>
          <w:ilvl w:val="0"/>
          <w:numId w:val="8"/>
        </w:numPr>
        <w:tabs>
          <w:tab w:val="left" w:pos="993"/>
        </w:tabs>
        <w:spacing w:line="240" w:lineRule="auto"/>
        <w:ind w:left="0" w:firstLine="709"/>
        <w:contextualSpacing/>
        <w:rPr>
          <w:rFonts w:cs="Times New Roman"/>
          <w:sz w:val="24"/>
          <w:szCs w:val="24"/>
        </w:rPr>
      </w:pPr>
      <w:r w:rsidRPr="00C37861">
        <w:rPr>
          <w:rFonts w:cs="Times New Roman"/>
          <w:sz w:val="24"/>
          <w:szCs w:val="24"/>
        </w:rPr>
        <w:t>в строку «Сумма переплаты» включается сумма превышения платы за услуги, образовавшаяся у клиента после оплаты услуг в предыдущих периодах</w:t>
      </w:r>
      <w:r w:rsidR="000C3FE7" w:rsidRPr="00C37861">
        <w:rPr>
          <w:rFonts w:cs="Times New Roman"/>
          <w:sz w:val="24"/>
          <w:szCs w:val="24"/>
        </w:rPr>
        <w:t xml:space="preserve">. При этом суммой </w:t>
      </w:r>
      <w:r w:rsidR="000C3FE7" w:rsidRPr="00C37861">
        <w:rPr>
          <w:rFonts w:cs="Times New Roman"/>
          <w:sz w:val="24"/>
          <w:szCs w:val="24"/>
        </w:rPr>
        <w:lastRenderedPageBreak/>
        <w:t>переплаты признается сумма денежных средств, внесенная клиентом сверх суммы, указанной в строке «Итого к оплате по счету»</w:t>
      </w:r>
      <w:r w:rsidR="00AC06D3" w:rsidRPr="00C37861">
        <w:rPr>
          <w:rFonts w:cs="Times New Roman"/>
          <w:sz w:val="24"/>
          <w:szCs w:val="24"/>
        </w:rPr>
        <w:t>, сформированная для этого клиента С</w:t>
      </w:r>
      <w:r w:rsidR="003C2E45" w:rsidRPr="00C37861">
        <w:rPr>
          <w:rFonts w:cs="Times New Roman"/>
          <w:sz w:val="24"/>
          <w:szCs w:val="24"/>
        </w:rPr>
        <w:t>че</w:t>
      </w:r>
      <w:r w:rsidR="00AC06D3" w:rsidRPr="00C37861">
        <w:rPr>
          <w:rFonts w:cs="Times New Roman"/>
          <w:sz w:val="24"/>
          <w:szCs w:val="24"/>
        </w:rPr>
        <w:t>та за услуги за отчетный месяц, и поступившая на счет клиента</w:t>
      </w:r>
      <w:r w:rsidR="003C2E45" w:rsidRPr="00C37861">
        <w:rPr>
          <w:rFonts w:cs="Times New Roman"/>
          <w:sz w:val="24"/>
          <w:szCs w:val="24"/>
        </w:rPr>
        <w:t xml:space="preserve">, открытый для учета сумм платы за услуги </w:t>
      </w:r>
      <w:r w:rsidR="00C64915" w:rsidRPr="00C37861">
        <w:rPr>
          <w:rFonts w:cs="Times New Roman"/>
          <w:sz w:val="24"/>
          <w:szCs w:val="24"/>
        </w:rPr>
        <w:t xml:space="preserve">в </w:t>
      </w:r>
      <w:r w:rsidR="003C2E45" w:rsidRPr="00C37861">
        <w:rPr>
          <w:rFonts w:cs="Times New Roman"/>
          <w:sz w:val="24"/>
          <w:szCs w:val="24"/>
        </w:rPr>
        <w:t xml:space="preserve">ПС БР </w:t>
      </w:r>
      <w:r w:rsidR="00975B28" w:rsidRPr="00C37861">
        <w:rPr>
          <w:rFonts w:cs="Times New Roman"/>
          <w:sz w:val="24"/>
          <w:szCs w:val="24"/>
        </w:rPr>
        <w:t xml:space="preserve">в </w:t>
      </w:r>
      <w:r w:rsidR="003C2E45" w:rsidRPr="00C37861">
        <w:rPr>
          <w:rFonts w:cs="Times New Roman"/>
          <w:sz w:val="24"/>
          <w:szCs w:val="24"/>
        </w:rPr>
        <w:t>срок, установленн</w:t>
      </w:r>
      <w:r w:rsidR="00975B28" w:rsidRPr="00C37861">
        <w:rPr>
          <w:rFonts w:cs="Times New Roman"/>
          <w:sz w:val="24"/>
          <w:szCs w:val="24"/>
        </w:rPr>
        <w:t>ый</w:t>
      </w:r>
      <w:r w:rsidR="003C2E45" w:rsidRPr="00C37861">
        <w:rPr>
          <w:rFonts w:cs="Times New Roman"/>
          <w:sz w:val="24"/>
          <w:szCs w:val="24"/>
        </w:rPr>
        <w:t xml:space="preserve"> для оплаты услуг в ПС БР (т.е. </w:t>
      </w:r>
      <w:r w:rsidR="00975B28" w:rsidRPr="00C37861">
        <w:rPr>
          <w:rFonts w:cs="Times New Roman"/>
          <w:sz w:val="24"/>
          <w:szCs w:val="24"/>
        </w:rPr>
        <w:t xml:space="preserve">в интервал </w:t>
      </w:r>
      <w:r w:rsidR="003C2E45" w:rsidRPr="00C37861">
        <w:rPr>
          <w:rFonts w:cs="Times New Roman"/>
          <w:sz w:val="24"/>
          <w:szCs w:val="24"/>
        </w:rPr>
        <w:t>с первого по десятый рабочий день месяца</w:t>
      </w:r>
      <w:r w:rsidR="00975B28" w:rsidRPr="00C37861">
        <w:rPr>
          <w:rFonts w:cs="Times New Roman"/>
          <w:sz w:val="24"/>
          <w:szCs w:val="24"/>
        </w:rPr>
        <w:t>, следующего за месяцем предоставления услуги в ПС БР,</w:t>
      </w:r>
      <w:r w:rsidR="003C2E45" w:rsidRPr="00C37861">
        <w:rPr>
          <w:rFonts w:cs="Times New Roman"/>
          <w:sz w:val="24"/>
          <w:szCs w:val="24"/>
        </w:rPr>
        <w:t xml:space="preserve"> включительно)</w:t>
      </w:r>
      <w:r w:rsidRPr="00C37861">
        <w:rPr>
          <w:rFonts w:cs="Times New Roman"/>
          <w:sz w:val="24"/>
          <w:szCs w:val="24"/>
        </w:rPr>
        <w:t>;</w:t>
      </w:r>
      <w:r w:rsidR="00AC06D3" w:rsidRPr="00C37861">
        <w:rPr>
          <w:rFonts w:cs="Times New Roman"/>
          <w:sz w:val="24"/>
          <w:szCs w:val="24"/>
        </w:rPr>
        <w:t xml:space="preserve"> </w:t>
      </w:r>
    </w:p>
    <w:p w14:paraId="0C0C813C" w14:textId="77777777"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строку «Сумма доначисления» включается сумма доначисленной платы за услуги, предоставленные клиенту и (или) его КУ ПС БР в предыдущих периодах;</w:t>
      </w:r>
    </w:p>
    <w:p w14:paraId="56C698C3" w14:textId="77777777" w:rsidR="000A1E82" w:rsidRPr="0095083E" w:rsidRDefault="000A1E82" w:rsidP="00683301">
      <w:pPr>
        <w:numPr>
          <w:ilvl w:val="0"/>
          <w:numId w:val="8"/>
        </w:numPr>
        <w:tabs>
          <w:tab w:val="left" w:pos="993"/>
        </w:tabs>
        <w:spacing w:line="240" w:lineRule="auto"/>
        <w:ind w:left="0" w:firstLine="709"/>
        <w:contextualSpacing/>
        <w:rPr>
          <w:rFonts w:cs="Times New Roman"/>
          <w:sz w:val="24"/>
          <w:szCs w:val="24"/>
        </w:rPr>
      </w:pPr>
      <w:r w:rsidRPr="0095083E">
        <w:rPr>
          <w:rFonts w:cs="Times New Roman"/>
          <w:sz w:val="24"/>
          <w:szCs w:val="24"/>
        </w:rPr>
        <w:t>в строку «Итого к оплате по счету» включается итоговая сумма платы за услуги, включающая основной долг за услуги</w:t>
      </w:r>
      <w:r w:rsidR="00C64915">
        <w:rPr>
          <w:rFonts w:cs="Times New Roman"/>
          <w:sz w:val="24"/>
          <w:szCs w:val="24"/>
        </w:rPr>
        <w:t xml:space="preserve"> в ПС БР</w:t>
      </w:r>
      <w:r w:rsidRPr="0095083E">
        <w:rPr>
          <w:rFonts w:cs="Times New Roman"/>
          <w:sz w:val="24"/>
          <w:szCs w:val="24"/>
        </w:rPr>
        <w:t xml:space="preserve"> (предоставленные за текущий год, в течение текущего года) и неоплаченные на дату формирования Счета за услуги и Ведомости за месяц и сумму платы за услуги (начисленную за отчетный месяц, с учетом суммы доначисленной платы за услуги, предоставленные </w:t>
      </w:r>
      <w:r w:rsidR="00C64915">
        <w:rPr>
          <w:rFonts w:cs="Times New Roman"/>
          <w:sz w:val="24"/>
          <w:szCs w:val="24"/>
        </w:rPr>
        <w:t xml:space="preserve">в ПС БР </w:t>
      </w:r>
      <w:r w:rsidRPr="0095083E">
        <w:rPr>
          <w:rFonts w:cs="Times New Roman"/>
          <w:sz w:val="24"/>
          <w:szCs w:val="24"/>
        </w:rPr>
        <w:t>клиенту и (или) его КУ ПС БР в предыдущих периодах), за вычетом суммы авансового платежа и суммы переплаты за услуги, перечисленные клиентом в предыдущих периодах.</w:t>
      </w:r>
    </w:p>
    <w:p w14:paraId="1BDF5300"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В РАБИС-НП и ТПК САБС должна быть также предусмотрена возможность ручного ввода ответственным исполнителем ПБР суммы авансового платежа, суммы переплаты, суммы доначисления.</w:t>
      </w:r>
    </w:p>
    <w:p w14:paraId="617FD887" w14:textId="77777777" w:rsidR="000A1E82" w:rsidRDefault="000A1E82" w:rsidP="000A1E82">
      <w:pPr>
        <w:spacing w:line="240" w:lineRule="auto"/>
        <w:ind w:firstLine="709"/>
        <w:contextualSpacing/>
        <w:rPr>
          <w:rFonts w:cs="Times New Roman"/>
          <w:sz w:val="24"/>
          <w:szCs w:val="24"/>
        </w:rPr>
      </w:pPr>
      <w:r w:rsidRPr="0095083E">
        <w:rPr>
          <w:rFonts w:cs="Times New Roman"/>
          <w:sz w:val="24"/>
          <w:szCs w:val="24"/>
        </w:rPr>
        <w:t>Строки с нулевой информацией в Счет за услуги не включаются, за исключением строки «Итого к оплате».</w:t>
      </w:r>
    </w:p>
    <w:p w14:paraId="00A28F5C" w14:textId="77777777" w:rsidR="007775A8" w:rsidRPr="0095083E" w:rsidRDefault="007775A8" w:rsidP="000A1E82">
      <w:pPr>
        <w:spacing w:line="240" w:lineRule="auto"/>
        <w:ind w:firstLine="709"/>
        <w:contextualSpacing/>
        <w:rPr>
          <w:rFonts w:cs="Times New Roman"/>
          <w:sz w:val="24"/>
          <w:szCs w:val="24"/>
        </w:rPr>
      </w:pPr>
    </w:p>
    <w:p w14:paraId="77626781" w14:textId="77777777" w:rsidR="000A1E82" w:rsidRPr="0095083E" w:rsidRDefault="000A1E82" w:rsidP="00114B90">
      <w:pPr>
        <w:pStyle w:val="4"/>
      </w:pPr>
      <w:r w:rsidRPr="0095083E">
        <w:t>Корректировка данных о предоставленных услугах в ПС БР и формирование Протокола корректировки</w:t>
      </w:r>
    </w:p>
    <w:p w14:paraId="1529AAB7"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При необходимости в ПБР осуществить корректировку данных о предоставленных услугах в ПС БР</w:t>
      </w:r>
      <w:r w:rsidRPr="0095083E">
        <w:rPr>
          <w:rStyle w:val="afff4"/>
          <w:rFonts w:cs="Times New Roman"/>
          <w:sz w:val="24"/>
          <w:szCs w:val="24"/>
        </w:rPr>
        <w:footnoteReference w:id="18"/>
      </w:r>
      <w:r w:rsidRPr="0095083E">
        <w:rPr>
          <w:rFonts w:cs="Times New Roman"/>
          <w:sz w:val="24"/>
          <w:szCs w:val="24"/>
        </w:rPr>
        <w:t xml:space="preserve"> (с возможностью редактирования данных в течении дня), в том числе при урегулировании разногласий с клиентом, в РАБИС-НП и ТПК САБС должно быть обеспечено формирование Протокола корректировки, переформирование Ведомостей и Счета за услуги по запросу ОИ.</w:t>
      </w:r>
      <w:r w:rsidR="001C6647">
        <w:rPr>
          <w:rFonts w:cs="Times New Roman"/>
          <w:sz w:val="24"/>
          <w:szCs w:val="24"/>
        </w:rPr>
        <w:t xml:space="preserve"> </w:t>
      </w:r>
    </w:p>
    <w:p w14:paraId="7A86EE3E"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урегулировании разногласий с клиентом, </w:t>
      </w:r>
      <w:r w:rsidR="00755218">
        <w:rPr>
          <w:rFonts w:cs="Times New Roman"/>
          <w:sz w:val="24"/>
          <w:szCs w:val="24"/>
        </w:rPr>
        <w:t>ОИ</w:t>
      </w:r>
      <w:r w:rsidRPr="0095083E">
        <w:rPr>
          <w:rFonts w:cs="Times New Roman"/>
          <w:sz w:val="24"/>
          <w:szCs w:val="24"/>
        </w:rPr>
        <w:t xml:space="preserve"> ПБР на основании акта</w:t>
      </w:r>
      <w:r w:rsidR="00755218">
        <w:rPr>
          <w:rFonts w:cs="Times New Roman"/>
          <w:sz w:val="24"/>
          <w:szCs w:val="24"/>
        </w:rPr>
        <w:t>,</w:t>
      </w:r>
      <w:r w:rsidRPr="0095083E">
        <w:rPr>
          <w:rFonts w:cs="Times New Roman"/>
          <w:sz w:val="24"/>
          <w:szCs w:val="24"/>
        </w:rPr>
        <w:t xml:space="preserve"> составленного Согласительной комиссией, формирует Протокол корректировки, на основании которого производится формирование новой Ведомости, в которой делается ссылка на соответствующий Протокол корректировки и акт.</w:t>
      </w:r>
      <w:r w:rsidRPr="0095083E">
        <w:t xml:space="preserve"> </w:t>
      </w:r>
      <w:r w:rsidRPr="0095083E">
        <w:rPr>
          <w:rFonts w:cs="Times New Roman"/>
          <w:sz w:val="24"/>
          <w:szCs w:val="24"/>
        </w:rPr>
        <w:t>При этом в переформированной Ведомости за месяц может указываться несколько Протоколов корректировки, если в течение данного месяца корректировалось несколько Ведомостей за день.</w:t>
      </w:r>
    </w:p>
    <w:p w14:paraId="256EB078"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необходимости корректировки Ведомости за месяц изменения вносятся в соответствующие Ведомости за день посредством Протокола корректировки, после чего производится переформирование указанных Ведомостей. </w:t>
      </w:r>
    </w:p>
    <w:p w14:paraId="2274AD75"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На основании новой Ведомости за месяц формируется новый Счет за услуги.</w:t>
      </w:r>
    </w:p>
    <w:p w14:paraId="712F2E61" w14:textId="77777777" w:rsidR="000A1E82" w:rsidRPr="0095083E" w:rsidRDefault="000A1E82" w:rsidP="000A1E82">
      <w:pPr>
        <w:spacing w:line="240" w:lineRule="auto"/>
        <w:ind w:firstLine="709"/>
        <w:contextualSpacing/>
        <w:rPr>
          <w:rFonts w:cs="Times New Roman"/>
          <w:sz w:val="24"/>
          <w:szCs w:val="24"/>
        </w:rPr>
      </w:pPr>
      <w:bookmarkStart w:id="627" w:name="_Hlk44430341"/>
      <w:r w:rsidRPr="0095083E">
        <w:rPr>
          <w:rFonts w:cs="Times New Roman"/>
          <w:sz w:val="24"/>
          <w:szCs w:val="24"/>
        </w:rPr>
        <w:t xml:space="preserve">После завершения процедуры корректировки Ведомостей и формирования нового Счета за услуги направляется в АС БУ соответствующее ЭС для целей отражения в бухгалтерском учете платы за </w:t>
      </w:r>
      <w:r w:rsidRPr="00C37861">
        <w:rPr>
          <w:rFonts w:cs="Times New Roman"/>
          <w:sz w:val="24"/>
          <w:szCs w:val="24"/>
        </w:rPr>
        <w:t>услуги в ПС БР</w:t>
      </w:r>
      <w:bookmarkEnd w:id="627"/>
      <w:r w:rsidRPr="00C37861">
        <w:rPr>
          <w:rFonts w:cs="Times New Roman"/>
          <w:sz w:val="24"/>
          <w:szCs w:val="24"/>
        </w:rPr>
        <w:t>.</w:t>
      </w:r>
    </w:p>
    <w:p w14:paraId="3A132704"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Переформированные Ведомость за месяц и Счет за услуги передаются клиенту.</w:t>
      </w:r>
    </w:p>
    <w:p w14:paraId="0BCC8DF6" w14:textId="77777777" w:rsidR="000A1E82" w:rsidRDefault="000A1E82" w:rsidP="000A1E82">
      <w:pPr>
        <w:spacing w:line="240" w:lineRule="auto"/>
        <w:ind w:firstLine="709"/>
        <w:contextualSpacing/>
        <w:rPr>
          <w:rFonts w:cs="Times New Roman"/>
          <w:sz w:val="24"/>
          <w:szCs w:val="24"/>
        </w:rPr>
      </w:pPr>
      <w:r w:rsidRPr="0095083E">
        <w:rPr>
          <w:rFonts w:cs="Times New Roman"/>
          <w:sz w:val="24"/>
          <w:szCs w:val="24"/>
        </w:rPr>
        <w:t>В случае отсутствия возможности в ПБР отнести программным способом предоставленную услугу</w:t>
      </w:r>
      <w:r w:rsidR="00C64915">
        <w:rPr>
          <w:rFonts w:cs="Times New Roman"/>
          <w:sz w:val="24"/>
          <w:szCs w:val="24"/>
        </w:rPr>
        <w:t xml:space="preserve"> в ПС БР</w:t>
      </w:r>
      <w:r w:rsidRPr="0095083E">
        <w:rPr>
          <w:rFonts w:cs="Times New Roman"/>
          <w:sz w:val="24"/>
          <w:szCs w:val="24"/>
        </w:rPr>
        <w:t xml:space="preserve"> к услугам, подлежащим оплате или предоставленным без </w:t>
      </w:r>
      <w:r w:rsidRPr="0095083E">
        <w:rPr>
          <w:rFonts w:cs="Times New Roman"/>
          <w:sz w:val="24"/>
          <w:szCs w:val="24"/>
        </w:rPr>
        <w:lastRenderedPageBreak/>
        <w:t>взимания платы, либо при обнаружении ошибки в ПБР, изменения в Ведомость вносятся в аналогичном порядке, при этом акт не составляется.</w:t>
      </w:r>
    </w:p>
    <w:p w14:paraId="416ED11C" w14:textId="77777777" w:rsidR="00F4164A" w:rsidRPr="0095083E" w:rsidRDefault="00F4164A" w:rsidP="000A1E82">
      <w:pPr>
        <w:spacing w:line="240" w:lineRule="auto"/>
        <w:ind w:firstLine="709"/>
        <w:contextualSpacing/>
        <w:rPr>
          <w:rFonts w:cs="Times New Roman"/>
          <w:sz w:val="24"/>
          <w:szCs w:val="24"/>
        </w:rPr>
      </w:pPr>
    </w:p>
    <w:p w14:paraId="53590898" w14:textId="77777777" w:rsidR="000A1E82" w:rsidRPr="0095083E" w:rsidRDefault="000A1E82" w:rsidP="000A1E82">
      <w:pPr>
        <w:spacing w:line="240" w:lineRule="auto"/>
        <w:ind w:firstLine="709"/>
        <w:contextualSpacing/>
        <w:rPr>
          <w:rFonts w:cs="Times New Roman"/>
          <w:b/>
          <w:sz w:val="24"/>
          <w:szCs w:val="24"/>
        </w:rPr>
      </w:pPr>
      <w:r w:rsidRPr="0095083E">
        <w:rPr>
          <w:rFonts w:cs="Times New Roman"/>
          <w:b/>
          <w:sz w:val="24"/>
          <w:szCs w:val="24"/>
        </w:rPr>
        <w:t>Особенности включения информации в Протокол корректировки:</w:t>
      </w:r>
    </w:p>
    <w:p w14:paraId="19AB9EDD"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В РАБИС-НП</w:t>
      </w:r>
      <w:r w:rsidRPr="0095083E">
        <w:rPr>
          <w:rStyle w:val="afff4"/>
          <w:rFonts w:cs="Times New Roman"/>
          <w:sz w:val="24"/>
          <w:szCs w:val="24"/>
        </w:rPr>
        <w:footnoteReference w:id="19"/>
      </w:r>
      <w:r w:rsidRPr="0095083E">
        <w:rPr>
          <w:rFonts w:cs="Times New Roman"/>
          <w:sz w:val="24"/>
          <w:szCs w:val="24"/>
        </w:rPr>
        <w:t xml:space="preserve"> и ТПК САБС должна быть обеспечена возможность программного формирования (для случая, когда акт не составляется) Протокола корректировки за день (месяц) для корректировки данных в ПБР или в случае урегулирования разногласий с клиентом на основании акта составленного Согласительной комиссией с учетом следующего:</w:t>
      </w:r>
    </w:p>
    <w:p w14:paraId="67FA507C"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Протокол формируется аналогично содержательной части Ведомости с учетом особенностей заполнения, определенных в под</w:t>
      </w:r>
      <w:r w:rsidR="00A06A5E" w:rsidRPr="0095083E">
        <w:rPr>
          <w:rFonts w:cs="Times New Roman"/>
          <w:sz w:val="24"/>
          <w:szCs w:val="24"/>
        </w:rPr>
        <w:t xml:space="preserve">пункте </w:t>
      </w:r>
      <w:r w:rsidR="002D2D58" w:rsidRPr="0095083E">
        <w:rPr>
          <w:rFonts w:cs="Times New Roman"/>
          <w:sz w:val="24"/>
          <w:szCs w:val="24"/>
        </w:rPr>
        <w:t>3</w:t>
      </w:r>
      <w:r w:rsidRPr="0095083E">
        <w:rPr>
          <w:rFonts w:cs="Times New Roman"/>
          <w:sz w:val="24"/>
          <w:szCs w:val="24"/>
        </w:rPr>
        <w:t>.1.3.3 настоящих требований.</w:t>
      </w:r>
    </w:p>
    <w:p w14:paraId="08EE9AD6" w14:textId="77777777" w:rsidR="000A1E82" w:rsidRDefault="000A1E82" w:rsidP="000A1E82">
      <w:pPr>
        <w:spacing w:line="240" w:lineRule="auto"/>
        <w:ind w:firstLine="709"/>
        <w:contextualSpacing/>
        <w:rPr>
          <w:rFonts w:cs="Times New Roman"/>
          <w:sz w:val="24"/>
          <w:szCs w:val="24"/>
        </w:rPr>
      </w:pPr>
      <w:r w:rsidRPr="0095083E">
        <w:rPr>
          <w:rFonts w:cs="Times New Roman"/>
          <w:sz w:val="24"/>
          <w:szCs w:val="24"/>
        </w:rPr>
        <w:t>В графах Протокола корректировки, предназначенных для указания количества и сумм, указываются числа, на которые увеличиваются или уменьшаются эти показатели, с соответствующим знаком («+» или «-»), по соответствующим строкам.</w:t>
      </w:r>
    </w:p>
    <w:p w14:paraId="44B6CBE6" w14:textId="77777777" w:rsidR="000A1E82" w:rsidRPr="0095083E" w:rsidRDefault="000A1E82" w:rsidP="000A1E82">
      <w:pPr>
        <w:spacing w:line="240" w:lineRule="auto"/>
        <w:ind w:firstLine="709"/>
        <w:contextualSpacing/>
        <w:rPr>
          <w:rFonts w:cs="Times New Roman"/>
          <w:sz w:val="24"/>
          <w:szCs w:val="24"/>
        </w:rPr>
      </w:pPr>
    </w:p>
    <w:p w14:paraId="33B90D53" w14:textId="77777777" w:rsidR="000A1E82" w:rsidRPr="0095083E" w:rsidRDefault="000A1E82" w:rsidP="00114B90">
      <w:pPr>
        <w:pStyle w:val="4"/>
      </w:pPr>
      <w:r w:rsidRPr="0095083E">
        <w:t>Особенности формирования Счетов за услуги, Ведомостей, Протоколов корректировки для КО (филиала) и открытых ими подразделений, обслуживание которых осуществляется одним или разными ПБР</w:t>
      </w:r>
      <w:r w:rsidRPr="0095083E">
        <w:rPr>
          <w:rStyle w:val="afff4"/>
          <w:rFonts w:cs="Times New Roman"/>
          <w:sz w:val="24"/>
          <w:szCs w:val="24"/>
        </w:rPr>
        <w:footnoteReference w:id="20"/>
      </w:r>
    </w:p>
    <w:p w14:paraId="5D40E9AA" w14:textId="0438B31C" w:rsidR="000A1E82" w:rsidRPr="00C37861" w:rsidRDefault="000A1E82" w:rsidP="000A1E82">
      <w:pPr>
        <w:spacing w:line="240" w:lineRule="auto"/>
        <w:ind w:firstLine="709"/>
        <w:contextualSpacing/>
        <w:rPr>
          <w:rFonts w:cs="Times New Roman"/>
          <w:sz w:val="24"/>
          <w:szCs w:val="24"/>
        </w:rPr>
      </w:pPr>
      <w:r w:rsidRPr="00C37861">
        <w:rPr>
          <w:rFonts w:cs="Times New Roman"/>
          <w:sz w:val="24"/>
          <w:szCs w:val="24"/>
        </w:rPr>
        <w:t xml:space="preserve">При наличии в договоре, заключенном с КО (филиалом), соответствующего условия и права Банка России осуществлять списание денежных средств в счет оплаты предоставляемых клиенту (в том числе его КУ ПС БР) услуг в ПС БР распоряжением, составленным Банком России (платежное требование с заранее данным акцептом) </w:t>
      </w:r>
      <w:r w:rsidR="00920D21" w:rsidRPr="00C37861">
        <w:rPr>
          <w:rFonts w:cs="Times New Roman"/>
          <w:sz w:val="24"/>
          <w:szCs w:val="24"/>
        </w:rPr>
        <w:t>д</w:t>
      </w:r>
      <w:r w:rsidRPr="00C37861">
        <w:rPr>
          <w:rFonts w:cs="Times New Roman"/>
          <w:sz w:val="24"/>
          <w:szCs w:val="24"/>
        </w:rPr>
        <w:t>ля</w:t>
      </w:r>
      <w:r w:rsidR="00920D21" w:rsidRPr="00C37861">
        <w:rPr>
          <w:rFonts w:cs="Times New Roman"/>
          <w:sz w:val="24"/>
          <w:szCs w:val="24"/>
        </w:rPr>
        <w:t xml:space="preserve"> Уполномоченной</w:t>
      </w:r>
      <w:r w:rsidRPr="00C37861">
        <w:rPr>
          <w:rFonts w:cs="Times New Roman"/>
          <w:sz w:val="24"/>
          <w:szCs w:val="24"/>
        </w:rPr>
        <w:t xml:space="preserve"> КО (филиала) и групп</w:t>
      </w:r>
      <w:r w:rsidR="00920D21" w:rsidRPr="00C37861">
        <w:rPr>
          <w:rFonts w:cs="Times New Roman"/>
          <w:sz w:val="24"/>
          <w:szCs w:val="24"/>
        </w:rPr>
        <w:t>ы</w:t>
      </w:r>
      <w:r w:rsidRPr="00C37861">
        <w:rPr>
          <w:rFonts w:cs="Times New Roman"/>
          <w:sz w:val="24"/>
          <w:szCs w:val="24"/>
        </w:rPr>
        <w:t xml:space="preserve"> клиентов может осуществляться формирование </w:t>
      </w:r>
      <w:r w:rsidR="00ED5C9A" w:rsidRPr="00C37861">
        <w:rPr>
          <w:rFonts w:cs="Times New Roman"/>
          <w:sz w:val="24"/>
          <w:szCs w:val="24"/>
        </w:rPr>
        <w:t>Е</w:t>
      </w:r>
      <w:r w:rsidRPr="00C37861">
        <w:rPr>
          <w:rFonts w:cs="Times New Roman"/>
          <w:sz w:val="24"/>
          <w:szCs w:val="24"/>
        </w:rPr>
        <w:t xml:space="preserve">диной Ведомости и </w:t>
      </w:r>
      <w:r w:rsidR="00ED5C9A" w:rsidRPr="00C37861">
        <w:rPr>
          <w:rFonts w:cs="Times New Roman"/>
          <w:sz w:val="24"/>
          <w:szCs w:val="24"/>
        </w:rPr>
        <w:t>Е</w:t>
      </w:r>
      <w:r w:rsidRPr="00C37861">
        <w:rPr>
          <w:rFonts w:cs="Times New Roman"/>
          <w:sz w:val="24"/>
          <w:szCs w:val="24"/>
        </w:rPr>
        <w:t>диного Счета.</w:t>
      </w:r>
    </w:p>
    <w:p w14:paraId="1E5107A9" w14:textId="77777777" w:rsidR="000A1E82" w:rsidRDefault="000A1E82" w:rsidP="000A1E82">
      <w:pPr>
        <w:spacing w:line="240" w:lineRule="auto"/>
        <w:ind w:firstLine="709"/>
        <w:contextualSpacing/>
        <w:rPr>
          <w:rFonts w:cs="Times New Roman"/>
          <w:sz w:val="24"/>
          <w:szCs w:val="24"/>
        </w:rPr>
      </w:pPr>
      <w:r w:rsidRPr="00C37861">
        <w:rPr>
          <w:rFonts w:cs="Times New Roman"/>
          <w:sz w:val="24"/>
          <w:szCs w:val="24"/>
        </w:rPr>
        <w:t xml:space="preserve">Единые Счет за услуги и Ведомость направляются в адрес </w:t>
      </w:r>
      <w:r w:rsidR="00920D21" w:rsidRPr="00C37861">
        <w:rPr>
          <w:rFonts w:cs="Times New Roman"/>
          <w:sz w:val="24"/>
          <w:szCs w:val="24"/>
        </w:rPr>
        <w:t xml:space="preserve">Уполномоченной </w:t>
      </w:r>
      <w:r w:rsidRPr="00C37861">
        <w:rPr>
          <w:rFonts w:cs="Times New Roman"/>
          <w:sz w:val="24"/>
          <w:szCs w:val="24"/>
        </w:rPr>
        <w:t>КО (филиала), которая (который) в соответствии с договором вправе получать объединенную информацию о предоставленных услугах.</w:t>
      </w:r>
    </w:p>
    <w:p w14:paraId="259F9D43" w14:textId="77777777" w:rsidR="004F069F" w:rsidRPr="0095083E" w:rsidRDefault="004F069F" w:rsidP="000A1E82">
      <w:pPr>
        <w:spacing w:line="240" w:lineRule="auto"/>
        <w:ind w:firstLine="709"/>
        <w:contextualSpacing/>
        <w:rPr>
          <w:rFonts w:cs="Times New Roman"/>
          <w:sz w:val="24"/>
          <w:szCs w:val="24"/>
        </w:rPr>
      </w:pPr>
    </w:p>
    <w:p w14:paraId="7760D606"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Для этих целей в Справочнике участников платежной системы предусмотрен признак:</w:t>
      </w:r>
    </w:p>
    <w:p w14:paraId="58FF9758" w14:textId="77777777" w:rsidR="000A1E82" w:rsidRPr="0095083E" w:rsidRDefault="000A1E82" w:rsidP="00683301">
      <w:pPr>
        <w:pStyle w:val="aff4"/>
        <w:numPr>
          <w:ilvl w:val="0"/>
          <w:numId w:val="8"/>
        </w:numPr>
        <w:tabs>
          <w:tab w:val="left" w:pos="993"/>
        </w:tabs>
        <w:spacing w:line="240" w:lineRule="auto"/>
        <w:ind w:left="0" w:firstLine="709"/>
        <w:jc w:val="both"/>
        <w:rPr>
          <w:rFonts w:cs="Times New Roman"/>
          <w:sz w:val="24"/>
          <w:szCs w:val="24"/>
        </w:rPr>
      </w:pPr>
      <w:r w:rsidRPr="0095083E">
        <w:rPr>
          <w:rFonts w:cs="Times New Roman"/>
          <w:sz w:val="24"/>
          <w:szCs w:val="24"/>
        </w:rPr>
        <w:t>«Единые Счет за услуги/Ведомость», который устанавливается на Уполномоченную КО (филиал).</w:t>
      </w:r>
    </w:p>
    <w:p w14:paraId="605DEBD9" w14:textId="77777777" w:rsidR="000A1E82" w:rsidRPr="0095083E" w:rsidRDefault="000A1E82" w:rsidP="00683301">
      <w:pPr>
        <w:tabs>
          <w:tab w:val="left" w:pos="993"/>
        </w:tabs>
        <w:spacing w:line="240" w:lineRule="auto"/>
        <w:ind w:firstLine="709"/>
        <w:contextualSpacing/>
        <w:rPr>
          <w:rFonts w:cs="Times New Roman"/>
          <w:sz w:val="24"/>
          <w:szCs w:val="24"/>
        </w:rPr>
      </w:pPr>
      <w:r w:rsidRPr="0095083E">
        <w:rPr>
          <w:rFonts w:cs="Times New Roman"/>
          <w:sz w:val="24"/>
          <w:szCs w:val="24"/>
        </w:rPr>
        <w:t>При установке признака «Единые Счет за услуги/Ведомость» обязательно заполняются поля «БИК ПБР» (указывается ПБР, в котором открыт счет клиента, добавляемого в группу клиентов) и «Счет» (при этом счет может отсутствовать в Справочнике участников платежной системы), в которых указываются реквизиты каждого клиента, входящего в группу.</w:t>
      </w:r>
      <w:r w:rsidRPr="0095083E">
        <w:t xml:space="preserve"> </w:t>
      </w:r>
      <w:r w:rsidRPr="0095083E">
        <w:rPr>
          <w:rFonts w:cs="Times New Roman"/>
          <w:sz w:val="24"/>
          <w:szCs w:val="24"/>
        </w:rPr>
        <w:t>При этом осуществлять контроли:</w:t>
      </w:r>
    </w:p>
    <w:p w14:paraId="0E2DDEB8" w14:textId="77777777" w:rsidR="000A1E82" w:rsidRPr="0095083E" w:rsidRDefault="000A1E82" w:rsidP="00683301">
      <w:pPr>
        <w:pStyle w:val="aff4"/>
        <w:numPr>
          <w:ilvl w:val="0"/>
          <w:numId w:val="8"/>
        </w:numPr>
        <w:tabs>
          <w:tab w:val="left" w:pos="993"/>
        </w:tabs>
        <w:spacing w:line="240" w:lineRule="auto"/>
        <w:ind w:left="0" w:firstLine="709"/>
        <w:jc w:val="both"/>
        <w:rPr>
          <w:rFonts w:cs="Times New Roman"/>
          <w:sz w:val="24"/>
          <w:szCs w:val="24"/>
        </w:rPr>
      </w:pPr>
      <w:r w:rsidRPr="0095083E">
        <w:rPr>
          <w:rFonts w:cs="Times New Roman"/>
          <w:sz w:val="24"/>
          <w:szCs w:val="24"/>
        </w:rPr>
        <w:t xml:space="preserve"> для каждого клиента, добавляемого в группу клиентов, что в «Единый Счет за услуги/Ведомость» включается информация по всем счетам, открытым данному клиенту (перечень счетов, приведен в приложении 1 к настоящим требованиям);</w:t>
      </w:r>
    </w:p>
    <w:p w14:paraId="10C5E820" w14:textId="77777777" w:rsidR="000A1E82" w:rsidRPr="0095083E" w:rsidRDefault="000A1E82" w:rsidP="00683301">
      <w:pPr>
        <w:pStyle w:val="aff4"/>
        <w:numPr>
          <w:ilvl w:val="0"/>
          <w:numId w:val="8"/>
        </w:numPr>
        <w:tabs>
          <w:tab w:val="left" w:pos="993"/>
        </w:tabs>
        <w:spacing w:line="240" w:lineRule="auto"/>
        <w:ind w:left="0" w:firstLine="709"/>
        <w:jc w:val="both"/>
        <w:rPr>
          <w:rFonts w:cs="Times New Roman"/>
          <w:sz w:val="24"/>
          <w:szCs w:val="24"/>
        </w:rPr>
      </w:pPr>
      <w:r w:rsidRPr="0095083E">
        <w:rPr>
          <w:rFonts w:cs="Times New Roman"/>
          <w:sz w:val="24"/>
          <w:szCs w:val="24"/>
        </w:rPr>
        <w:t>добавляемый счет не должен входить в другую группу клиентов для формирования «Единого Счета за услуги/Ведомости».</w:t>
      </w:r>
    </w:p>
    <w:p w14:paraId="1366DEB5"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Признак «Единые Счет за услуги/Ведомость» устанавливается на Уполномоченную КО (филиал) совместно с признаком «ПФПТ». При снятии признака «ПФПТ» </w:t>
      </w:r>
      <w:r w:rsidR="00DA34C6" w:rsidRPr="00AA292C">
        <w:rPr>
          <w:rFonts w:cs="Times New Roman"/>
          <w:sz w:val="24"/>
          <w:szCs w:val="24"/>
        </w:rPr>
        <w:t xml:space="preserve">(в том </w:t>
      </w:r>
      <w:r w:rsidR="00DA34C6" w:rsidRPr="00AA292C">
        <w:rPr>
          <w:rFonts w:cs="Times New Roman"/>
          <w:sz w:val="24"/>
          <w:szCs w:val="24"/>
        </w:rPr>
        <w:lastRenderedPageBreak/>
        <w:t>числе при вступлении в силу ограничения «Отзыв (аннулирование) лицензии» или изменении типа участника на «Конкурсный управляющий (ликвидатор, ликвидационная комиссия)</w:t>
      </w:r>
      <w:r w:rsidR="00DA34C6">
        <w:rPr>
          <w:rFonts w:cs="Times New Roman"/>
          <w:sz w:val="24"/>
          <w:szCs w:val="24"/>
        </w:rPr>
        <w:t xml:space="preserve">» </w:t>
      </w:r>
      <w:r w:rsidRPr="0095083E">
        <w:rPr>
          <w:rFonts w:cs="Times New Roman"/>
          <w:sz w:val="24"/>
          <w:szCs w:val="24"/>
        </w:rPr>
        <w:t>с Уполномоченной КО (филиала) признак «Единые Счет за услуги/Ведомость» должен сниматься автоматически с последующим расформированием группы клиентов.</w:t>
      </w:r>
    </w:p>
    <w:p w14:paraId="6C7A7961" w14:textId="083E072E" w:rsidR="0003019D" w:rsidRPr="00C37861" w:rsidRDefault="000A1E82" w:rsidP="0003019D">
      <w:pPr>
        <w:spacing w:line="240" w:lineRule="auto"/>
        <w:ind w:firstLine="709"/>
        <w:contextualSpacing/>
        <w:rPr>
          <w:rFonts w:cs="Times New Roman"/>
          <w:sz w:val="24"/>
          <w:szCs w:val="24"/>
        </w:rPr>
      </w:pPr>
      <w:r w:rsidRPr="0095083E">
        <w:rPr>
          <w:rFonts w:cs="Times New Roman"/>
          <w:sz w:val="24"/>
          <w:szCs w:val="24"/>
        </w:rPr>
        <w:t xml:space="preserve">При формировании </w:t>
      </w:r>
      <w:r w:rsidR="00ED5C9A">
        <w:rPr>
          <w:rFonts w:cs="Times New Roman"/>
          <w:sz w:val="24"/>
          <w:szCs w:val="24"/>
        </w:rPr>
        <w:t>Е</w:t>
      </w:r>
      <w:r w:rsidRPr="0095083E">
        <w:rPr>
          <w:rFonts w:cs="Times New Roman"/>
          <w:sz w:val="24"/>
          <w:szCs w:val="24"/>
        </w:rPr>
        <w:t xml:space="preserve">диной Ведомости по группе клиентов в реквизите «наименование подразделения Банка России» указывается наименование ПБР, в котором открыт счет Уполномоченной КО (филиала), в реквизитах «наименование клиента Банка России», «БИК» и «счет» </w:t>
      </w:r>
      <w:r w:rsidR="00ED5C9A">
        <w:rPr>
          <w:rFonts w:cs="Times New Roman"/>
          <w:sz w:val="24"/>
          <w:szCs w:val="24"/>
        </w:rPr>
        <w:t>Е</w:t>
      </w:r>
      <w:r w:rsidRPr="0095083E">
        <w:rPr>
          <w:rFonts w:cs="Times New Roman"/>
          <w:sz w:val="24"/>
          <w:szCs w:val="24"/>
        </w:rPr>
        <w:t>диной Ведомости указывается наименование и банковские реквизиты Уполномоченной КО (филиала).</w:t>
      </w:r>
      <w:r w:rsidR="0003019D" w:rsidRPr="0095083E">
        <w:rPr>
          <w:rFonts w:cs="Times New Roman"/>
          <w:sz w:val="24"/>
          <w:szCs w:val="24"/>
        </w:rPr>
        <w:t xml:space="preserve"> </w:t>
      </w:r>
      <w:r w:rsidR="0003019D" w:rsidRPr="00C37861">
        <w:rPr>
          <w:rFonts w:cs="Times New Roman"/>
          <w:sz w:val="24"/>
          <w:szCs w:val="24"/>
        </w:rPr>
        <w:t xml:space="preserve">При </w:t>
      </w:r>
      <w:r w:rsidR="00C61ACC" w:rsidRPr="00C37861">
        <w:rPr>
          <w:rFonts w:cs="Times New Roman"/>
          <w:sz w:val="24"/>
          <w:szCs w:val="24"/>
        </w:rPr>
        <w:t xml:space="preserve">включении членов </w:t>
      </w:r>
      <w:r w:rsidR="0003019D" w:rsidRPr="00C37861">
        <w:rPr>
          <w:rFonts w:cs="Times New Roman"/>
          <w:sz w:val="24"/>
          <w:szCs w:val="24"/>
        </w:rPr>
        <w:t>групп</w:t>
      </w:r>
      <w:r w:rsidR="00C61ACC" w:rsidRPr="00C37861">
        <w:rPr>
          <w:rFonts w:cs="Times New Roman"/>
          <w:sz w:val="24"/>
          <w:szCs w:val="24"/>
        </w:rPr>
        <w:t>ы</w:t>
      </w:r>
      <w:r w:rsidR="0003019D" w:rsidRPr="00C37861">
        <w:rPr>
          <w:rFonts w:cs="Times New Roman"/>
          <w:sz w:val="24"/>
          <w:szCs w:val="24"/>
        </w:rPr>
        <w:t xml:space="preserve"> клиентов в единую Ведомость, формируемую для:</w:t>
      </w:r>
    </w:p>
    <w:p w14:paraId="318F5DD9" w14:textId="4EA61566" w:rsidR="0003019D" w:rsidRPr="00C37861" w:rsidRDefault="0003019D" w:rsidP="0003019D">
      <w:pPr>
        <w:spacing w:line="240" w:lineRule="auto"/>
        <w:ind w:firstLine="709"/>
        <w:contextualSpacing/>
        <w:rPr>
          <w:rFonts w:cs="Times New Roman"/>
          <w:sz w:val="24"/>
          <w:szCs w:val="24"/>
        </w:rPr>
      </w:pPr>
      <w:r w:rsidRPr="00C37861">
        <w:rPr>
          <w:rFonts w:cs="Times New Roman"/>
          <w:sz w:val="24"/>
          <w:szCs w:val="24"/>
        </w:rPr>
        <w:t xml:space="preserve">- </w:t>
      </w:r>
      <w:r w:rsidR="009148B4" w:rsidRPr="00C37861">
        <w:rPr>
          <w:rFonts w:cs="Times New Roman"/>
          <w:sz w:val="24"/>
          <w:szCs w:val="24"/>
        </w:rPr>
        <w:t>К</w:t>
      </w:r>
      <w:r w:rsidRPr="00C37861">
        <w:rPr>
          <w:rFonts w:cs="Times New Roman"/>
          <w:sz w:val="24"/>
          <w:szCs w:val="24"/>
        </w:rPr>
        <w:t>О могут включаться данные по открытым ею филиалам и ВСП, а также по ВСП, открытым филиалом этой КО, с учетом данных по открывшему вышеуказанные подразделения филиалу;</w:t>
      </w:r>
    </w:p>
    <w:p w14:paraId="64101EFA" w14:textId="548FD1E8" w:rsidR="000A1E82" w:rsidRPr="0095083E" w:rsidRDefault="0003019D" w:rsidP="0003019D">
      <w:pPr>
        <w:spacing w:line="240" w:lineRule="auto"/>
        <w:ind w:firstLine="709"/>
        <w:contextualSpacing/>
        <w:rPr>
          <w:rFonts w:cs="Times New Roman"/>
          <w:sz w:val="24"/>
          <w:szCs w:val="24"/>
        </w:rPr>
      </w:pPr>
      <w:r w:rsidRPr="00C37861">
        <w:rPr>
          <w:rFonts w:cs="Times New Roman"/>
          <w:sz w:val="24"/>
          <w:szCs w:val="24"/>
        </w:rPr>
        <w:t>- филиала КО могут включаться данные только по ВСП, открытым этим филиалом.</w:t>
      </w:r>
    </w:p>
    <w:p w14:paraId="59815228" w14:textId="0C9FC63B"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формировании </w:t>
      </w:r>
      <w:r w:rsidR="00ED5C9A">
        <w:rPr>
          <w:rFonts w:cs="Times New Roman"/>
          <w:sz w:val="24"/>
          <w:szCs w:val="24"/>
        </w:rPr>
        <w:t>Е</w:t>
      </w:r>
      <w:r w:rsidRPr="0095083E">
        <w:rPr>
          <w:rFonts w:cs="Times New Roman"/>
          <w:sz w:val="24"/>
          <w:szCs w:val="24"/>
        </w:rPr>
        <w:t xml:space="preserve">диного Счета за услуги по группе клиентов в реквизитах «наименование подразделения Банка России», «БИК» и «КПП» указываются наименование, БИК и КПП ПБР, в котором открыт счет Уполномоченной КО (филиала), в реквизите «Счет получателя» указывается номер лицевого счета Уполномоченной КО (филиала), открытого для учета сумм платы за услуги, в реквизитах «наименование клиента Банка России», «БИК» и «счет» </w:t>
      </w:r>
      <w:r w:rsidR="00ED5C9A">
        <w:rPr>
          <w:rFonts w:cs="Times New Roman"/>
          <w:sz w:val="24"/>
          <w:szCs w:val="24"/>
        </w:rPr>
        <w:t>Е</w:t>
      </w:r>
      <w:r w:rsidRPr="0095083E">
        <w:rPr>
          <w:rFonts w:cs="Times New Roman"/>
          <w:sz w:val="24"/>
          <w:szCs w:val="24"/>
        </w:rPr>
        <w:t>диного Счета за услуги указывается наименование и банковские реквизиты Уполномоченной КО (филиала).</w:t>
      </w:r>
    </w:p>
    <w:p w14:paraId="5139B39A" w14:textId="68848CFD"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Для отражения итоговой суммы начисленный платы при формировании </w:t>
      </w:r>
      <w:r w:rsidR="00EC71F5">
        <w:rPr>
          <w:rFonts w:cs="Times New Roman"/>
          <w:sz w:val="24"/>
          <w:szCs w:val="24"/>
        </w:rPr>
        <w:t>Е</w:t>
      </w:r>
      <w:r w:rsidRPr="0095083E">
        <w:rPr>
          <w:rFonts w:cs="Times New Roman"/>
          <w:sz w:val="24"/>
          <w:szCs w:val="24"/>
        </w:rPr>
        <w:t>диной Ведомости по группе клиентов в Ведомости предусмотрена строка «Итого по кредитной организации».</w:t>
      </w:r>
    </w:p>
    <w:p w14:paraId="2DAC0A71"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При формировании единого Счета за услуги:</w:t>
      </w:r>
    </w:p>
    <w:p w14:paraId="3C194F51" w14:textId="77777777" w:rsidR="000A1E82" w:rsidRPr="0095083E" w:rsidRDefault="000A1E82" w:rsidP="000539DE">
      <w:pPr>
        <w:numPr>
          <w:ilvl w:val="0"/>
          <w:numId w:val="5"/>
        </w:numPr>
        <w:spacing w:line="240" w:lineRule="auto"/>
        <w:ind w:left="0" w:firstLine="709"/>
        <w:contextualSpacing/>
        <w:rPr>
          <w:rFonts w:cs="Times New Roman"/>
          <w:sz w:val="24"/>
          <w:szCs w:val="24"/>
        </w:rPr>
      </w:pPr>
      <w:r w:rsidRPr="0095083E">
        <w:rPr>
          <w:rFonts w:cs="Times New Roman"/>
          <w:sz w:val="24"/>
          <w:szCs w:val="24"/>
        </w:rPr>
        <w:t>в строку «Начисленная плата» включаются данные строки «Итого по кредитной организации» единой Ведомости за месяц;</w:t>
      </w:r>
    </w:p>
    <w:p w14:paraId="3204AE18" w14:textId="4021B1A8" w:rsidR="000A1E82" w:rsidRPr="0095083E" w:rsidRDefault="000A1E82" w:rsidP="000539DE">
      <w:pPr>
        <w:numPr>
          <w:ilvl w:val="0"/>
          <w:numId w:val="8"/>
        </w:numPr>
        <w:spacing w:line="240" w:lineRule="auto"/>
        <w:ind w:left="0" w:firstLine="709"/>
        <w:contextualSpacing/>
        <w:rPr>
          <w:rFonts w:cs="Times New Roman"/>
          <w:sz w:val="24"/>
          <w:szCs w:val="24"/>
        </w:rPr>
      </w:pPr>
      <w:r w:rsidRPr="0095083E">
        <w:rPr>
          <w:rFonts w:cs="Times New Roman"/>
          <w:sz w:val="24"/>
          <w:szCs w:val="24"/>
        </w:rPr>
        <w:t xml:space="preserve">в строку «Авансовый платеж» включается сумма аванса, внесенного Уполномоченным КО (филиалом). При этом суммы авансовых платежей, внесенные клиентами ранее/образовавшиеся на счетах клиентов, входящих в группу клиентов, должны суммироваться при формировании </w:t>
      </w:r>
      <w:r w:rsidR="00EC71F5">
        <w:rPr>
          <w:rFonts w:cs="Times New Roman"/>
          <w:sz w:val="24"/>
          <w:szCs w:val="24"/>
        </w:rPr>
        <w:t>Е</w:t>
      </w:r>
      <w:r w:rsidRPr="0095083E">
        <w:rPr>
          <w:rFonts w:cs="Times New Roman"/>
          <w:sz w:val="24"/>
          <w:szCs w:val="24"/>
        </w:rPr>
        <w:t>диного Счета за услуги;</w:t>
      </w:r>
    </w:p>
    <w:p w14:paraId="7897961F" w14:textId="67A95B83" w:rsidR="000A1E82" w:rsidRPr="0095083E" w:rsidRDefault="000A1E82" w:rsidP="000539DE">
      <w:pPr>
        <w:numPr>
          <w:ilvl w:val="0"/>
          <w:numId w:val="8"/>
        </w:numPr>
        <w:spacing w:line="240" w:lineRule="auto"/>
        <w:ind w:left="0" w:firstLine="709"/>
        <w:contextualSpacing/>
        <w:rPr>
          <w:rFonts w:cs="Times New Roman"/>
          <w:sz w:val="24"/>
          <w:szCs w:val="24"/>
        </w:rPr>
      </w:pPr>
      <w:r w:rsidRPr="0095083E">
        <w:rPr>
          <w:rFonts w:cs="Times New Roman"/>
          <w:sz w:val="24"/>
          <w:szCs w:val="24"/>
        </w:rPr>
        <w:t xml:space="preserve">в строку «Сумма переплаты» включается общая сумма превышения платы за услуги, образовавшаяся после оплаты услуг в предыдущих периодах. При этом суммы переплаты, внесенные клиентами ранее/образовавшиеся на счетах клиентов, входящих в группу клиентов, должны учитываться при формировании </w:t>
      </w:r>
      <w:r w:rsidR="00ED5C9A">
        <w:rPr>
          <w:rFonts w:cs="Times New Roman"/>
          <w:sz w:val="24"/>
          <w:szCs w:val="24"/>
        </w:rPr>
        <w:t>Е</w:t>
      </w:r>
      <w:r w:rsidRPr="0095083E">
        <w:rPr>
          <w:rFonts w:cs="Times New Roman"/>
          <w:sz w:val="24"/>
          <w:szCs w:val="24"/>
        </w:rPr>
        <w:t>диного Счета за услуги;</w:t>
      </w:r>
    </w:p>
    <w:p w14:paraId="6A67276F" w14:textId="77777777" w:rsidR="000A1E82" w:rsidRDefault="000A1E82" w:rsidP="000539DE">
      <w:pPr>
        <w:numPr>
          <w:ilvl w:val="0"/>
          <w:numId w:val="8"/>
        </w:numPr>
        <w:spacing w:line="240" w:lineRule="auto"/>
        <w:ind w:left="0" w:firstLine="709"/>
        <w:contextualSpacing/>
        <w:rPr>
          <w:rFonts w:cs="Times New Roman"/>
          <w:sz w:val="24"/>
          <w:szCs w:val="24"/>
        </w:rPr>
      </w:pPr>
      <w:r w:rsidRPr="0095083E">
        <w:rPr>
          <w:rFonts w:cs="Times New Roman"/>
          <w:sz w:val="24"/>
          <w:szCs w:val="24"/>
        </w:rPr>
        <w:t>в строку «Сумма доначисления» включается общая сумма доначисленной платы за услуги, предоставленные в предыдущих периодах.</w:t>
      </w:r>
    </w:p>
    <w:p w14:paraId="235B2C84" w14:textId="6728967E" w:rsidR="000A1E82" w:rsidRPr="0095083E" w:rsidRDefault="000A1E82" w:rsidP="000A1E82">
      <w:pPr>
        <w:spacing w:line="240" w:lineRule="auto"/>
        <w:contextualSpacing/>
        <w:rPr>
          <w:rFonts w:cs="Times New Roman"/>
          <w:sz w:val="24"/>
          <w:szCs w:val="24"/>
        </w:rPr>
      </w:pPr>
      <w:r w:rsidRPr="0095083E">
        <w:rPr>
          <w:rFonts w:cs="Times New Roman"/>
          <w:sz w:val="24"/>
          <w:szCs w:val="24"/>
        </w:rPr>
        <w:t xml:space="preserve">в строку «Итого к оплате по счету» включается итоговая сумма платы за услуги, включающая основной долг за услуги, предоставленные за текущие года, в течение текущего года и неоплаченные на дату формирования </w:t>
      </w:r>
      <w:r w:rsidR="009E59DF">
        <w:rPr>
          <w:rFonts w:cs="Times New Roman"/>
          <w:sz w:val="24"/>
          <w:szCs w:val="24"/>
        </w:rPr>
        <w:t>Е</w:t>
      </w:r>
      <w:r w:rsidR="009E59DF" w:rsidRPr="0095083E">
        <w:rPr>
          <w:rFonts w:cs="Times New Roman"/>
          <w:sz w:val="24"/>
          <w:szCs w:val="24"/>
        </w:rPr>
        <w:t xml:space="preserve">диных </w:t>
      </w:r>
      <w:r w:rsidRPr="0095083E">
        <w:rPr>
          <w:rFonts w:cs="Times New Roman"/>
          <w:sz w:val="24"/>
          <w:szCs w:val="24"/>
        </w:rPr>
        <w:t>Счета за услуги и Ведомости за месяц и сумму платы за услуги (начисленную за отчетный месяц, с учетом суммы доначисленной платы за услуги, предоставленные в предыдущих периодах), за вычетом суммы авансовых платежей и сумм переплаты за услуги, перечисленные КО (филиалом) в предыдущих периодах.</w:t>
      </w:r>
    </w:p>
    <w:p w14:paraId="7BC77FAB" w14:textId="59C65065"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необходимости корректировки данных в ПБР или в случае урегулирования разногласий с клиентом – КО (филиалом) для которого формируются </w:t>
      </w:r>
      <w:r w:rsidR="009E59DF">
        <w:rPr>
          <w:rFonts w:cs="Times New Roman"/>
          <w:sz w:val="24"/>
          <w:szCs w:val="24"/>
        </w:rPr>
        <w:t>Е</w:t>
      </w:r>
      <w:r w:rsidR="009E59DF" w:rsidRPr="0095083E">
        <w:rPr>
          <w:rFonts w:cs="Times New Roman"/>
          <w:sz w:val="24"/>
          <w:szCs w:val="24"/>
        </w:rPr>
        <w:t xml:space="preserve">диные </w:t>
      </w:r>
      <w:r w:rsidRPr="0095083E">
        <w:rPr>
          <w:rFonts w:cs="Times New Roman"/>
          <w:sz w:val="24"/>
          <w:szCs w:val="24"/>
        </w:rPr>
        <w:t xml:space="preserve">Счета </w:t>
      </w:r>
      <w:r w:rsidR="000C184D" w:rsidRPr="00C37861">
        <w:rPr>
          <w:rFonts w:cs="Times New Roman"/>
          <w:sz w:val="24"/>
          <w:szCs w:val="24"/>
        </w:rPr>
        <w:t xml:space="preserve">за услуги </w:t>
      </w:r>
      <w:r w:rsidRPr="00C37861">
        <w:rPr>
          <w:rFonts w:cs="Times New Roman"/>
          <w:sz w:val="24"/>
          <w:szCs w:val="24"/>
        </w:rPr>
        <w:t>и</w:t>
      </w:r>
      <w:r w:rsidRPr="0095083E">
        <w:rPr>
          <w:rFonts w:cs="Times New Roman"/>
          <w:sz w:val="24"/>
          <w:szCs w:val="24"/>
        </w:rPr>
        <w:t xml:space="preserve"> Ведомости, корректировка данных, составление актов, формирование Протоколов корректировки осуществляется в ПБР, обслуживающем данного клиента - КО (филиал), в </w:t>
      </w:r>
      <w:r w:rsidRPr="0095083E">
        <w:rPr>
          <w:rFonts w:cs="Times New Roman"/>
          <w:sz w:val="24"/>
          <w:szCs w:val="24"/>
        </w:rPr>
        <w:lastRenderedPageBreak/>
        <w:t xml:space="preserve">том числе по данным об услугах, предоставленных открытым им подразделениям, информация о которых включена в </w:t>
      </w:r>
      <w:r w:rsidR="009E59DF">
        <w:rPr>
          <w:rFonts w:cs="Times New Roman"/>
          <w:sz w:val="24"/>
          <w:szCs w:val="24"/>
        </w:rPr>
        <w:t>Е</w:t>
      </w:r>
      <w:r w:rsidR="009E59DF" w:rsidRPr="0095083E">
        <w:rPr>
          <w:rFonts w:cs="Times New Roman"/>
          <w:sz w:val="24"/>
          <w:szCs w:val="24"/>
        </w:rPr>
        <w:t xml:space="preserve">диные </w:t>
      </w:r>
      <w:r w:rsidRPr="0095083E">
        <w:rPr>
          <w:rFonts w:cs="Times New Roman"/>
          <w:sz w:val="24"/>
          <w:szCs w:val="24"/>
        </w:rPr>
        <w:t xml:space="preserve">Ведомости и </w:t>
      </w:r>
      <w:r w:rsidR="009E59DF">
        <w:rPr>
          <w:rFonts w:cs="Times New Roman"/>
          <w:sz w:val="24"/>
          <w:szCs w:val="24"/>
        </w:rPr>
        <w:t>Е</w:t>
      </w:r>
      <w:r w:rsidR="009E59DF" w:rsidRPr="0095083E">
        <w:rPr>
          <w:rFonts w:cs="Times New Roman"/>
          <w:sz w:val="24"/>
          <w:szCs w:val="24"/>
        </w:rPr>
        <w:t xml:space="preserve">диные </w:t>
      </w:r>
      <w:r w:rsidRPr="0095083E">
        <w:rPr>
          <w:rFonts w:cs="Times New Roman"/>
          <w:sz w:val="24"/>
          <w:szCs w:val="24"/>
        </w:rPr>
        <w:t xml:space="preserve">Счета за услуги. Корректировка данных и урегулирование разногласий осуществляется в порядке, аналогичном приведенному в подпункте </w:t>
      </w:r>
      <w:r w:rsidR="002D2D58" w:rsidRPr="0095083E">
        <w:rPr>
          <w:rFonts w:cs="Times New Roman"/>
          <w:sz w:val="24"/>
          <w:szCs w:val="24"/>
        </w:rPr>
        <w:t>3</w:t>
      </w:r>
      <w:r w:rsidRPr="0095083E">
        <w:rPr>
          <w:rFonts w:cs="Times New Roman"/>
          <w:sz w:val="24"/>
          <w:szCs w:val="24"/>
        </w:rPr>
        <w:t>.1.3.5 настоящих требований.</w:t>
      </w:r>
    </w:p>
    <w:p w14:paraId="2F79BA69"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При этом для целей составления отчетности по форме 0409245 «Отчет о предоставленных Банком России услугах в платежной системе Банка России», накопление и группировка данных о предоставленных услугах в ПС БР клиентам, входящим в группу клиентов, должна осуществляться в соответствии с порядком составления и представления отчетности по форме 0409245.</w:t>
      </w:r>
    </w:p>
    <w:p w14:paraId="6BF10836" w14:textId="263032BC"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Также ответственные исполнители Главного управления/Отделения/РКЦ</w:t>
      </w:r>
      <w:ins w:id="628" w:author="Serg Serg" w:date="2021-11-11T10:04:00Z">
        <w:r w:rsidR="00612E5A">
          <w:rPr>
            <w:rFonts w:cs="Times New Roman"/>
            <w:sz w:val="24"/>
            <w:szCs w:val="24"/>
          </w:rPr>
          <w:t>,</w:t>
        </w:r>
      </w:ins>
      <w:r w:rsidRPr="0095083E">
        <w:rPr>
          <w:rFonts w:cs="Times New Roman"/>
          <w:sz w:val="24"/>
          <w:szCs w:val="24"/>
        </w:rPr>
        <w:t xml:space="preserve"> в котором обслуживаются клиенты, входящие в группу, должны иметь возможность по запросу получать </w:t>
      </w:r>
      <w:r w:rsidR="009E59DF">
        <w:rPr>
          <w:rFonts w:cs="Times New Roman"/>
          <w:sz w:val="24"/>
          <w:szCs w:val="24"/>
        </w:rPr>
        <w:t>Е</w:t>
      </w:r>
      <w:r w:rsidR="009E59DF" w:rsidRPr="0095083E">
        <w:rPr>
          <w:rFonts w:cs="Times New Roman"/>
          <w:sz w:val="24"/>
          <w:szCs w:val="24"/>
        </w:rPr>
        <w:t xml:space="preserve">диный </w:t>
      </w:r>
      <w:r w:rsidRPr="0095083E">
        <w:rPr>
          <w:rFonts w:cs="Times New Roman"/>
          <w:sz w:val="24"/>
          <w:szCs w:val="24"/>
        </w:rPr>
        <w:t>Счет за услуги и единую Ведомость.</w:t>
      </w:r>
    </w:p>
    <w:p w14:paraId="18D4F70E" w14:textId="30A0F8C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закрытии в Банке России счета (счетов) клиентов, входящих в группу клиентов, но не являющихся Уполномоченной КО (филиалом), формирование </w:t>
      </w:r>
      <w:bookmarkStart w:id="629" w:name="_Hlk87550872"/>
      <w:r w:rsidR="009E59DF">
        <w:rPr>
          <w:rFonts w:cs="Times New Roman"/>
          <w:sz w:val="24"/>
          <w:szCs w:val="24"/>
        </w:rPr>
        <w:t>Е</w:t>
      </w:r>
      <w:r w:rsidR="009E59DF" w:rsidRPr="0095083E">
        <w:rPr>
          <w:rFonts w:cs="Times New Roman"/>
          <w:sz w:val="24"/>
          <w:szCs w:val="24"/>
        </w:rPr>
        <w:t xml:space="preserve">диных </w:t>
      </w:r>
      <w:r w:rsidRPr="0095083E">
        <w:rPr>
          <w:rFonts w:cs="Times New Roman"/>
          <w:sz w:val="24"/>
          <w:szCs w:val="24"/>
        </w:rPr>
        <w:t>Счетов за услуги и Ведомостей</w:t>
      </w:r>
      <w:bookmarkEnd w:id="629"/>
      <w:r w:rsidRPr="0095083E">
        <w:rPr>
          <w:rFonts w:cs="Times New Roman"/>
          <w:sz w:val="24"/>
          <w:szCs w:val="24"/>
        </w:rPr>
        <w:t xml:space="preserve"> с данными о предоставленных и не оплаченных услугах в ПС БР, а также Протоколов корректировки (при необходимости), осуществляется в порядке, приведенном в настоящем подпункте.</w:t>
      </w:r>
    </w:p>
    <w:p w14:paraId="3D169C3E" w14:textId="61779ED1"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При этом, формирование Счетов за услуги и Ведомостей по каждому клиенту (клиентам), которым в Банке России закрываются счета осуществляется отдельно, обслуживающим ПБР в порядке, приведенном в подпункте </w:t>
      </w:r>
      <w:r w:rsidR="002D2D58" w:rsidRPr="0095083E">
        <w:rPr>
          <w:rFonts w:cs="Times New Roman"/>
          <w:sz w:val="24"/>
          <w:szCs w:val="24"/>
        </w:rPr>
        <w:t>3</w:t>
      </w:r>
      <w:r w:rsidRPr="0095083E">
        <w:rPr>
          <w:rFonts w:cs="Times New Roman"/>
          <w:sz w:val="24"/>
          <w:szCs w:val="24"/>
        </w:rPr>
        <w:t>.1.3.</w:t>
      </w:r>
      <w:del w:id="630" w:author="Serg Serg" w:date="2021-11-11T10:07:00Z">
        <w:r w:rsidRPr="0095083E" w:rsidDel="00612E5A">
          <w:rPr>
            <w:rFonts w:cs="Times New Roman"/>
            <w:sz w:val="24"/>
            <w:szCs w:val="24"/>
          </w:rPr>
          <w:delText xml:space="preserve">7 </w:delText>
        </w:r>
      </w:del>
      <w:ins w:id="631" w:author="Serg Serg" w:date="2021-11-11T10:07:00Z">
        <w:r w:rsidR="00612E5A">
          <w:rPr>
            <w:rFonts w:cs="Times New Roman"/>
            <w:sz w:val="24"/>
            <w:szCs w:val="24"/>
          </w:rPr>
          <w:t>8</w:t>
        </w:r>
        <w:r w:rsidR="00612E5A" w:rsidRPr="0095083E">
          <w:rPr>
            <w:rFonts w:cs="Times New Roman"/>
            <w:sz w:val="24"/>
            <w:szCs w:val="24"/>
          </w:rPr>
          <w:t xml:space="preserve"> </w:t>
        </w:r>
      </w:ins>
      <w:r w:rsidRPr="0095083E">
        <w:rPr>
          <w:rFonts w:cs="Times New Roman"/>
          <w:sz w:val="24"/>
          <w:szCs w:val="24"/>
        </w:rPr>
        <w:t xml:space="preserve">настоящих требований. При этом, в целях исключения дублирования информации, данные по указанным клиентам в </w:t>
      </w:r>
      <w:r w:rsidR="009E59DF">
        <w:rPr>
          <w:rFonts w:cs="Times New Roman"/>
          <w:sz w:val="24"/>
          <w:szCs w:val="24"/>
        </w:rPr>
        <w:t>Е</w:t>
      </w:r>
      <w:r w:rsidR="009E59DF" w:rsidRPr="0095083E">
        <w:rPr>
          <w:rFonts w:cs="Times New Roman"/>
          <w:sz w:val="24"/>
          <w:szCs w:val="24"/>
        </w:rPr>
        <w:t xml:space="preserve">диные </w:t>
      </w:r>
      <w:r w:rsidRPr="0095083E">
        <w:rPr>
          <w:rFonts w:cs="Times New Roman"/>
          <w:sz w:val="24"/>
          <w:szCs w:val="24"/>
        </w:rPr>
        <w:t>Счет за услуги и Ведомость по группе клиентов не включаются.</w:t>
      </w:r>
    </w:p>
    <w:p w14:paraId="2774CD4B" w14:textId="5B17C218"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С даты закрытия в Банке России счета Уполномоченной КО (филиала) формирование Счетов за услуги и Ведомостей, Протоколов корректировки (при необходимости), осуществляется отдельно по каждому клиенту, обслуживающим ПБР в порядке, приведенном в подпункте </w:t>
      </w:r>
      <w:r w:rsidR="002D2D58" w:rsidRPr="0095083E">
        <w:rPr>
          <w:rFonts w:cs="Times New Roman"/>
          <w:sz w:val="24"/>
          <w:szCs w:val="24"/>
        </w:rPr>
        <w:t>3</w:t>
      </w:r>
      <w:r w:rsidRPr="0095083E">
        <w:rPr>
          <w:rFonts w:cs="Times New Roman"/>
          <w:sz w:val="24"/>
          <w:szCs w:val="24"/>
        </w:rPr>
        <w:t>.1.3.</w:t>
      </w:r>
      <w:del w:id="632" w:author="Serg Serg" w:date="2021-11-11T10:07:00Z">
        <w:r w:rsidRPr="0095083E" w:rsidDel="00612E5A">
          <w:rPr>
            <w:rFonts w:cs="Times New Roman"/>
            <w:sz w:val="24"/>
            <w:szCs w:val="24"/>
          </w:rPr>
          <w:delText xml:space="preserve">7 </w:delText>
        </w:r>
      </w:del>
      <w:ins w:id="633" w:author="Serg Serg" w:date="2021-11-11T10:07:00Z">
        <w:r w:rsidR="00612E5A">
          <w:rPr>
            <w:rFonts w:cs="Times New Roman"/>
            <w:sz w:val="24"/>
            <w:szCs w:val="24"/>
          </w:rPr>
          <w:t>8</w:t>
        </w:r>
        <w:r w:rsidR="00612E5A" w:rsidRPr="0095083E">
          <w:rPr>
            <w:rFonts w:cs="Times New Roman"/>
            <w:sz w:val="24"/>
            <w:szCs w:val="24"/>
          </w:rPr>
          <w:t xml:space="preserve"> </w:t>
        </w:r>
      </w:ins>
      <w:r w:rsidRPr="0095083E">
        <w:rPr>
          <w:rFonts w:cs="Times New Roman"/>
          <w:sz w:val="24"/>
          <w:szCs w:val="24"/>
        </w:rPr>
        <w:t>настоящих требований.</w:t>
      </w:r>
    </w:p>
    <w:p w14:paraId="46F476C2" w14:textId="0BE287B6" w:rsidR="000A1E82" w:rsidRDefault="000A1E82" w:rsidP="000A1E82">
      <w:pPr>
        <w:pStyle w:val="aff4"/>
        <w:spacing w:line="240" w:lineRule="auto"/>
        <w:ind w:left="0" w:firstLine="709"/>
        <w:jc w:val="both"/>
        <w:rPr>
          <w:ins w:id="634" w:author="Serg Serg" w:date="2021-11-11T10:06:00Z"/>
          <w:sz w:val="24"/>
          <w:szCs w:val="24"/>
        </w:rPr>
      </w:pPr>
      <w:r w:rsidRPr="0095083E">
        <w:rPr>
          <w:rFonts w:cs="Times New Roman"/>
          <w:sz w:val="24"/>
          <w:szCs w:val="24"/>
        </w:rPr>
        <w:t xml:space="preserve">Направление в электронном виде Уполномоченной КО (филиалу) </w:t>
      </w:r>
      <w:r w:rsidR="009E59DF">
        <w:rPr>
          <w:rFonts w:cs="Times New Roman"/>
          <w:sz w:val="24"/>
          <w:szCs w:val="24"/>
        </w:rPr>
        <w:t>Е</w:t>
      </w:r>
      <w:r w:rsidR="009E59DF" w:rsidRPr="0095083E">
        <w:rPr>
          <w:rFonts w:cs="Times New Roman"/>
          <w:sz w:val="24"/>
          <w:szCs w:val="24"/>
        </w:rPr>
        <w:t xml:space="preserve">диных </w:t>
      </w:r>
      <w:r w:rsidRPr="0095083E">
        <w:rPr>
          <w:rFonts w:cs="Times New Roman"/>
          <w:sz w:val="24"/>
          <w:szCs w:val="24"/>
        </w:rPr>
        <w:t xml:space="preserve">Счета за услуги и Ведомости, при наличии соответствующих условий в договоре, осуществляется в порядке, приведенном в подпункте </w:t>
      </w:r>
      <w:r w:rsidR="002D2D58" w:rsidRPr="0095083E">
        <w:rPr>
          <w:rFonts w:cs="Times New Roman"/>
          <w:sz w:val="24"/>
          <w:szCs w:val="24"/>
        </w:rPr>
        <w:t>3</w:t>
      </w:r>
      <w:r w:rsidRPr="0095083E">
        <w:rPr>
          <w:rFonts w:cs="Times New Roman"/>
          <w:sz w:val="24"/>
          <w:szCs w:val="24"/>
        </w:rPr>
        <w:t>.1.3.</w:t>
      </w:r>
      <w:del w:id="635" w:author="Serg Serg" w:date="2021-11-11T10:07:00Z">
        <w:r w:rsidRPr="0095083E" w:rsidDel="00612E5A">
          <w:rPr>
            <w:rFonts w:cs="Times New Roman"/>
            <w:sz w:val="24"/>
            <w:szCs w:val="24"/>
          </w:rPr>
          <w:delText>8</w:delText>
        </w:r>
      </w:del>
      <w:ins w:id="636" w:author="Serg Serg" w:date="2021-11-11T10:07:00Z">
        <w:r w:rsidR="00612E5A">
          <w:rPr>
            <w:rFonts w:cs="Times New Roman"/>
            <w:sz w:val="24"/>
            <w:szCs w:val="24"/>
          </w:rPr>
          <w:t>9</w:t>
        </w:r>
      </w:ins>
      <w:r w:rsidRPr="0095083E">
        <w:rPr>
          <w:rFonts w:cs="Times New Roman"/>
          <w:sz w:val="24"/>
          <w:szCs w:val="24"/>
        </w:rPr>
        <w:t xml:space="preserve">, для этих целей проставляется признак – «Ведомость за месяц передается вместе со Счетом за услуги при наличии платных услуг». </w:t>
      </w:r>
      <w:r w:rsidRPr="0095083E">
        <w:rPr>
          <w:sz w:val="24"/>
          <w:szCs w:val="24"/>
        </w:rPr>
        <w:t>При этом клиент - Уполномоченная КО (филиал) должна иметь возможность повторно (по запросу), путем направления, соответствующего ЭС, получать в электронном виде информацию о предоставленных услугах в ПС БР. В отношении других клиентов, входящих в группу, указанная возможность не предусматривается.</w:t>
      </w:r>
    </w:p>
    <w:p w14:paraId="7CB326A5" w14:textId="7FDE7303" w:rsidR="00612E5A" w:rsidRDefault="00612E5A" w:rsidP="000A1E82">
      <w:pPr>
        <w:pStyle w:val="aff4"/>
        <w:spacing w:line="240" w:lineRule="auto"/>
        <w:ind w:left="0" w:firstLine="709"/>
        <w:jc w:val="both"/>
        <w:rPr>
          <w:ins w:id="637" w:author="Serg Serg" w:date="2021-11-11T10:06:00Z"/>
          <w:sz w:val="24"/>
          <w:szCs w:val="24"/>
        </w:rPr>
      </w:pPr>
    </w:p>
    <w:p w14:paraId="13EF29A9" w14:textId="591DFDB4" w:rsidR="00612E5A" w:rsidRDefault="00612E5A" w:rsidP="000A1E82">
      <w:pPr>
        <w:pStyle w:val="aff4"/>
        <w:spacing w:line="240" w:lineRule="auto"/>
        <w:ind w:left="0" w:firstLine="709"/>
        <w:jc w:val="both"/>
        <w:rPr>
          <w:ins w:id="638" w:author="Serg Serg" w:date="2021-11-11T10:06:00Z"/>
          <w:sz w:val="24"/>
          <w:szCs w:val="24"/>
        </w:rPr>
      </w:pPr>
    </w:p>
    <w:p w14:paraId="61C89F4A" w14:textId="085F2839" w:rsidR="00612E5A" w:rsidRDefault="00612E5A" w:rsidP="00612E5A">
      <w:pPr>
        <w:pStyle w:val="4"/>
        <w:ind w:left="1783"/>
        <w:rPr>
          <w:ins w:id="639" w:author="Serg Serg" w:date="2021-11-11T10:08:00Z"/>
        </w:rPr>
      </w:pPr>
      <w:ins w:id="640" w:author="Serg Serg" w:date="2021-11-11T10:06:00Z">
        <w:r w:rsidRPr="00612E5A">
          <w:t>Программное формирование платежного требования на списание со счета клиента денежных средств в оплату предоставленных клиенту услуг в платежной системе Банка России</w:t>
        </w:r>
      </w:ins>
    </w:p>
    <w:p w14:paraId="018E3110" w14:textId="77777777" w:rsidR="00612E5A" w:rsidRPr="002B5F53" w:rsidRDefault="00612E5A" w:rsidP="00FB0573">
      <w:pPr>
        <w:pStyle w:val="aff4"/>
        <w:spacing w:line="240" w:lineRule="auto"/>
        <w:ind w:left="0" w:firstLine="709"/>
        <w:jc w:val="both"/>
        <w:rPr>
          <w:rFonts w:cs="Times New Roman"/>
          <w:sz w:val="24"/>
          <w:szCs w:val="24"/>
        </w:rPr>
      </w:pPr>
      <w:r w:rsidRPr="00FB0573">
        <w:rPr>
          <w:rFonts w:cs="Times New Roman"/>
          <w:sz w:val="24"/>
          <w:szCs w:val="24"/>
        </w:rPr>
        <w:t xml:space="preserve">При наличии в договоре, заключенным с клиентом, условий, в соответствии с которыми Банк России оказывает клиенту услуги на платной основе в ПС БР, а также права Банка России осуществлять списание денежных средств в счет оплаты предоставляемых клиенту услуг обеспечивается установление для клиента, по счету(ам) которого формируется Ведомость (далее – счет(а) клиента) признака ПФПТ с </w:t>
      </w:r>
      <w:r w:rsidRPr="002B5F53">
        <w:rPr>
          <w:rFonts w:cs="Times New Roman"/>
          <w:sz w:val="24"/>
          <w:szCs w:val="24"/>
        </w:rPr>
        <w:t>учетом следующего.</w:t>
      </w:r>
    </w:p>
    <w:p w14:paraId="46FCE6D0" w14:textId="77777777" w:rsidR="00612E5A" w:rsidRPr="002B5F53" w:rsidRDefault="00612E5A" w:rsidP="00FB0573">
      <w:pPr>
        <w:numPr>
          <w:ilvl w:val="0"/>
          <w:numId w:val="5"/>
        </w:numPr>
        <w:spacing w:line="240" w:lineRule="auto"/>
        <w:ind w:left="0" w:firstLine="709"/>
        <w:contextualSpacing/>
        <w:rPr>
          <w:rFonts w:cs="Times New Roman"/>
          <w:sz w:val="24"/>
          <w:szCs w:val="24"/>
        </w:rPr>
      </w:pPr>
      <w:r w:rsidRPr="002B5F53">
        <w:rPr>
          <w:rFonts w:cs="Times New Roman"/>
          <w:sz w:val="24"/>
          <w:szCs w:val="24"/>
        </w:rPr>
        <w:t xml:space="preserve">Для клиента, </w:t>
      </w:r>
      <w:r>
        <w:rPr>
          <w:rFonts w:cs="Times New Roman"/>
          <w:sz w:val="24"/>
          <w:szCs w:val="24"/>
        </w:rPr>
        <w:t>информация о котором включена</w:t>
      </w:r>
      <w:r w:rsidRPr="002B5F53">
        <w:rPr>
          <w:rFonts w:cs="Times New Roman"/>
          <w:sz w:val="24"/>
          <w:szCs w:val="24"/>
        </w:rPr>
        <w:t xml:space="preserve"> в Справочник участников платежной системы (далее – Клиент из справочника), признак ПФПТ устанавливается в Справочнике участников платежной системы</w:t>
      </w:r>
      <w:r>
        <w:rPr>
          <w:rFonts w:cs="Times New Roman"/>
          <w:sz w:val="24"/>
          <w:szCs w:val="24"/>
        </w:rPr>
        <w:t>. При установке параметра</w:t>
      </w:r>
      <w:r w:rsidRPr="002B5F53">
        <w:rPr>
          <w:rFonts w:cs="Times New Roman"/>
          <w:sz w:val="24"/>
          <w:szCs w:val="24"/>
        </w:rPr>
        <w:t xml:space="preserve"> </w:t>
      </w:r>
      <w:r>
        <w:rPr>
          <w:rFonts w:cs="Times New Roman"/>
          <w:sz w:val="24"/>
          <w:szCs w:val="24"/>
        </w:rPr>
        <w:t xml:space="preserve">дополнительно </w:t>
      </w:r>
      <w:r w:rsidRPr="002B5F53">
        <w:rPr>
          <w:rFonts w:cs="Times New Roman"/>
          <w:sz w:val="24"/>
          <w:szCs w:val="24"/>
        </w:rPr>
        <w:t>долж</w:t>
      </w:r>
      <w:r w:rsidRPr="002B5F53" w:rsidDel="006D6DFF">
        <w:rPr>
          <w:rFonts w:cs="Times New Roman"/>
          <w:sz w:val="24"/>
          <w:szCs w:val="24"/>
        </w:rPr>
        <w:t>н</w:t>
      </w:r>
      <w:r w:rsidRPr="002B5F53">
        <w:rPr>
          <w:rFonts w:cs="Times New Roman"/>
          <w:sz w:val="24"/>
          <w:szCs w:val="24"/>
        </w:rPr>
        <w:t>ы указываться реквизиты</w:t>
      </w:r>
      <w:r>
        <w:rPr>
          <w:rFonts w:cs="Times New Roman"/>
          <w:sz w:val="24"/>
          <w:szCs w:val="24"/>
        </w:rPr>
        <w:t xml:space="preserve">, идентифицирующие счет, с которого должно </w:t>
      </w:r>
      <w:r>
        <w:rPr>
          <w:rFonts w:cs="Times New Roman"/>
          <w:sz w:val="24"/>
          <w:szCs w:val="24"/>
        </w:rPr>
        <w:lastRenderedPageBreak/>
        <w:t>осуществляться списание денежных средств в оплату услуг, предоставленных клиенту Банком России в ПС БР</w:t>
      </w:r>
      <w:r w:rsidRPr="002B5F53">
        <w:rPr>
          <w:rFonts w:cs="Times New Roman"/>
          <w:sz w:val="24"/>
          <w:szCs w:val="24"/>
        </w:rPr>
        <w:t>:</w:t>
      </w:r>
    </w:p>
    <w:p w14:paraId="6F2FA125" w14:textId="16B5C947" w:rsidR="00612E5A" w:rsidRPr="00FB0573" w:rsidRDefault="00FB0573" w:rsidP="00FB0573">
      <w:pPr>
        <w:spacing w:line="240" w:lineRule="auto"/>
        <w:ind w:firstLine="709"/>
        <w:contextualSpacing/>
        <w:rPr>
          <w:rFonts w:cs="Times New Roman"/>
          <w:sz w:val="24"/>
          <w:szCs w:val="24"/>
        </w:rPr>
      </w:pPr>
      <w:r>
        <w:rPr>
          <w:rFonts w:cs="Times New Roman"/>
          <w:sz w:val="24"/>
          <w:szCs w:val="24"/>
        </w:rPr>
        <w:t xml:space="preserve">- </w:t>
      </w:r>
      <w:r w:rsidR="00612E5A" w:rsidRPr="00FB0573">
        <w:rPr>
          <w:rFonts w:cs="Times New Roman"/>
          <w:sz w:val="24"/>
          <w:szCs w:val="24"/>
        </w:rPr>
        <w:t>БИК Клиента из справочника/БИК ПБР (при указании в качестве счета списания номера корреспондентского счета - указывается БИК Клиента из справочника, при указании номера банковского счета - указывается БИК обслуживающего ПБР);</w:t>
      </w:r>
    </w:p>
    <w:p w14:paraId="11460965" w14:textId="60F33D39" w:rsidR="00612E5A" w:rsidRPr="00FB0573" w:rsidRDefault="00FB0573" w:rsidP="00FB0573">
      <w:pPr>
        <w:spacing w:line="240" w:lineRule="auto"/>
        <w:ind w:firstLine="709"/>
        <w:contextualSpacing/>
        <w:rPr>
          <w:rFonts w:cs="Times New Roman"/>
          <w:sz w:val="24"/>
          <w:szCs w:val="24"/>
        </w:rPr>
      </w:pPr>
      <w:r>
        <w:rPr>
          <w:rFonts w:cs="Times New Roman"/>
          <w:sz w:val="24"/>
          <w:szCs w:val="24"/>
        </w:rPr>
        <w:t xml:space="preserve">- </w:t>
      </w:r>
      <w:r w:rsidR="00612E5A" w:rsidRPr="00FB0573">
        <w:rPr>
          <w:rFonts w:cs="Times New Roman"/>
          <w:sz w:val="24"/>
          <w:szCs w:val="24"/>
        </w:rPr>
        <w:t>номер счета списания.</w:t>
      </w:r>
    </w:p>
    <w:p w14:paraId="46E33265" w14:textId="09C27142" w:rsidR="00612E5A" w:rsidRPr="00FB0573" w:rsidRDefault="00612E5A" w:rsidP="00FB0573">
      <w:pPr>
        <w:numPr>
          <w:ilvl w:val="0"/>
          <w:numId w:val="5"/>
        </w:numPr>
        <w:spacing w:line="240" w:lineRule="auto"/>
        <w:ind w:left="0" w:firstLine="709"/>
        <w:contextualSpacing/>
        <w:rPr>
          <w:rFonts w:cs="Times New Roman"/>
          <w:sz w:val="24"/>
          <w:szCs w:val="24"/>
        </w:rPr>
      </w:pPr>
      <w:r w:rsidRPr="002B5F53">
        <w:rPr>
          <w:rFonts w:cs="Times New Roman"/>
          <w:sz w:val="24"/>
          <w:szCs w:val="24"/>
        </w:rPr>
        <w:t xml:space="preserve">Для клиента, </w:t>
      </w:r>
      <w:r>
        <w:rPr>
          <w:rFonts w:cs="Times New Roman"/>
          <w:sz w:val="24"/>
          <w:szCs w:val="24"/>
        </w:rPr>
        <w:t xml:space="preserve">информация о </w:t>
      </w:r>
      <w:r w:rsidRPr="002B5F53">
        <w:rPr>
          <w:rFonts w:cs="Times New Roman"/>
          <w:sz w:val="24"/>
          <w:szCs w:val="24"/>
        </w:rPr>
        <w:t>которо</w:t>
      </w:r>
      <w:r>
        <w:rPr>
          <w:rFonts w:cs="Times New Roman"/>
          <w:sz w:val="24"/>
          <w:szCs w:val="24"/>
        </w:rPr>
        <w:t>м</w:t>
      </w:r>
      <w:r w:rsidRPr="002B5F53">
        <w:rPr>
          <w:rFonts w:cs="Times New Roman"/>
          <w:sz w:val="24"/>
          <w:szCs w:val="24"/>
        </w:rPr>
        <w:t xml:space="preserve"> не </w:t>
      </w:r>
      <w:r>
        <w:rPr>
          <w:rFonts w:cs="Times New Roman"/>
          <w:sz w:val="24"/>
          <w:szCs w:val="24"/>
        </w:rPr>
        <w:t>включена</w:t>
      </w:r>
      <w:r w:rsidRPr="002B5F53">
        <w:rPr>
          <w:rFonts w:cs="Times New Roman"/>
          <w:sz w:val="24"/>
          <w:szCs w:val="24"/>
        </w:rPr>
        <w:t xml:space="preserve"> в Справочник участников платежной системы, признак ПФПТ устанавливается ответисполнителем ПБР в задаче «Таблица клиентов и счетов</w:t>
      </w:r>
      <w:del w:id="641" w:author="Serg Serg" w:date="2021-11-11T11:13:00Z">
        <w:r w:rsidRPr="002B5F53" w:rsidDel="00DC51A3">
          <w:rPr>
            <w:rFonts w:cs="Times New Roman"/>
            <w:sz w:val="24"/>
            <w:szCs w:val="24"/>
          </w:rPr>
          <w:delText xml:space="preserve"> УБР</w:delText>
        </w:r>
      </w:del>
      <w:r w:rsidRPr="002B5F53">
        <w:rPr>
          <w:rFonts w:cs="Times New Roman"/>
          <w:sz w:val="24"/>
          <w:szCs w:val="24"/>
        </w:rPr>
        <w:t>»</w:t>
      </w:r>
      <w:r>
        <w:rPr>
          <w:rFonts w:cs="Times New Roman"/>
          <w:sz w:val="24"/>
          <w:szCs w:val="24"/>
        </w:rPr>
        <w:t>. При установке признака дополнительно</w:t>
      </w:r>
      <w:r w:rsidRPr="002B5F53">
        <w:rPr>
          <w:rFonts w:cs="Times New Roman"/>
          <w:sz w:val="24"/>
          <w:szCs w:val="24"/>
        </w:rPr>
        <w:t xml:space="preserve"> долж</w:t>
      </w:r>
      <w:r w:rsidRPr="002B5F53" w:rsidDel="006D6DFF">
        <w:rPr>
          <w:rFonts w:cs="Times New Roman"/>
          <w:sz w:val="24"/>
          <w:szCs w:val="24"/>
        </w:rPr>
        <w:t>н</w:t>
      </w:r>
      <w:r w:rsidRPr="002B5F53">
        <w:rPr>
          <w:rFonts w:cs="Times New Roman"/>
          <w:sz w:val="24"/>
          <w:szCs w:val="24"/>
        </w:rPr>
        <w:t>ы указываться реквизиты</w:t>
      </w:r>
      <w:r>
        <w:rPr>
          <w:rFonts w:cs="Times New Roman"/>
          <w:sz w:val="24"/>
          <w:szCs w:val="24"/>
        </w:rPr>
        <w:t>,</w:t>
      </w:r>
      <w:r w:rsidRPr="00404EF9">
        <w:rPr>
          <w:rFonts w:cs="Times New Roman"/>
          <w:sz w:val="24"/>
          <w:szCs w:val="24"/>
        </w:rPr>
        <w:t xml:space="preserve"> </w:t>
      </w:r>
      <w:r>
        <w:rPr>
          <w:rFonts w:cs="Times New Roman"/>
          <w:sz w:val="24"/>
          <w:szCs w:val="24"/>
        </w:rPr>
        <w:t>идентифицирующие счет, с которого должно осуществляться списание денежных средств в оплату услуг, предоставленных клиенту Банком России в ПС БР</w:t>
      </w:r>
      <w:r w:rsidRPr="002B5F53">
        <w:rPr>
          <w:rFonts w:cs="Times New Roman"/>
          <w:sz w:val="24"/>
          <w:szCs w:val="24"/>
        </w:rPr>
        <w:t>:</w:t>
      </w:r>
    </w:p>
    <w:p w14:paraId="15112A34" w14:textId="146F08C8" w:rsidR="00612E5A" w:rsidRPr="00FB0573" w:rsidRDefault="00FB0573" w:rsidP="00FB0573">
      <w:pPr>
        <w:pStyle w:val="aff4"/>
        <w:tabs>
          <w:tab w:val="left" w:pos="1276"/>
        </w:tabs>
        <w:ind w:left="993"/>
        <w:jc w:val="both"/>
        <w:rPr>
          <w:rFonts w:cs="Times New Roman"/>
          <w:sz w:val="24"/>
          <w:szCs w:val="24"/>
          <w:lang w:eastAsia="ru-RU"/>
        </w:rPr>
      </w:pPr>
      <w:r>
        <w:rPr>
          <w:rFonts w:cs="Times New Roman"/>
          <w:sz w:val="24"/>
          <w:szCs w:val="24"/>
          <w:lang w:eastAsia="ru-RU"/>
        </w:rPr>
        <w:t xml:space="preserve">- </w:t>
      </w:r>
      <w:r w:rsidR="00612E5A" w:rsidRPr="00FB0573">
        <w:rPr>
          <w:rFonts w:cs="Times New Roman"/>
          <w:sz w:val="24"/>
          <w:szCs w:val="24"/>
          <w:lang w:eastAsia="ru-RU"/>
        </w:rPr>
        <w:t>БИК Клиента из справочника/БИК ПБР;</w:t>
      </w:r>
    </w:p>
    <w:p w14:paraId="4E8CDABE" w14:textId="4BACE551" w:rsidR="00612E5A" w:rsidRDefault="00FB0573" w:rsidP="00FB0573">
      <w:pPr>
        <w:pStyle w:val="aff4"/>
        <w:tabs>
          <w:tab w:val="left" w:pos="1276"/>
        </w:tabs>
        <w:ind w:left="993"/>
        <w:jc w:val="both"/>
        <w:rPr>
          <w:rFonts w:eastAsia="Times New Roman" w:cs="Times New Roman"/>
          <w:sz w:val="24"/>
          <w:szCs w:val="24"/>
          <w:lang w:eastAsia="ru-RU"/>
        </w:rPr>
      </w:pPr>
      <w:r>
        <w:rPr>
          <w:rFonts w:eastAsia="Times New Roman" w:cs="Times New Roman"/>
          <w:sz w:val="24"/>
          <w:szCs w:val="24"/>
          <w:lang w:eastAsia="ru-RU"/>
        </w:rPr>
        <w:t xml:space="preserve">- </w:t>
      </w:r>
      <w:r w:rsidR="00612E5A" w:rsidRPr="002B5F53">
        <w:rPr>
          <w:rFonts w:eastAsia="Times New Roman" w:cs="Times New Roman"/>
          <w:sz w:val="24"/>
          <w:szCs w:val="24"/>
          <w:lang w:eastAsia="ru-RU"/>
        </w:rPr>
        <w:t>номер счета списания Клиента из справочника (или номер счета списания клиента, открытого в ПБР</w:t>
      </w:r>
      <w:r w:rsidR="00612E5A">
        <w:rPr>
          <w:rFonts w:eastAsia="Times New Roman" w:cs="Times New Roman"/>
          <w:sz w:val="24"/>
          <w:szCs w:val="24"/>
          <w:lang w:eastAsia="ru-RU"/>
        </w:rPr>
        <w:t>)</w:t>
      </w:r>
      <w:r w:rsidR="00612E5A" w:rsidRPr="002B5F53">
        <w:rPr>
          <w:rFonts w:eastAsia="Times New Roman" w:cs="Times New Roman"/>
          <w:sz w:val="24"/>
          <w:szCs w:val="24"/>
          <w:lang w:eastAsia="ru-RU"/>
        </w:rPr>
        <w:t>.</w:t>
      </w:r>
    </w:p>
    <w:p w14:paraId="0CB07A4D" w14:textId="77777777" w:rsidR="00612E5A" w:rsidRPr="00FB0573" w:rsidRDefault="00612E5A" w:rsidP="006C2170">
      <w:pPr>
        <w:spacing w:line="240" w:lineRule="auto"/>
        <w:ind w:firstLine="709"/>
        <w:contextualSpacing/>
        <w:rPr>
          <w:rFonts w:cs="Times New Roman"/>
          <w:sz w:val="24"/>
          <w:szCs w:val="24"/>
        </w:rPr>
      </w:pPr>
      <w:r w:rsidRPr="00FB0573">
        <w:rPr>
          <w:rFonts w:cs="Times New Roman"/>
          <w:sz w:val="24"/>
          <w:szCs w:val="24"/>
        </w:rPr>
        <w:t>При установке признака ПФПТ осуществляются следующие контроли:</w:t>
      </w:r>
    </w:p>
    <w:p w14:paraId="69509631" w14:textId="77777777" w:rsidR="00612E5A" w:rsidRPr="006C2170"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на клиенте не установлено ограничение «Отзыв (аннулирование) лицензии»;</w:t>
      </w:r>
    </w:p>
    <w:p w14:paraId="539EB4CF" w14:textId="77777777" w:rsidR="00612E5A" w:rsidRPr="006C2170"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на клиенте не установлено ограничение «Мораторий на удовлетворение требований кредиторов»;</w:t>
      </w:r>
    </w:p>
    <w:p w14:paraId="0A8B4F54" w14:textId="77777777" w:rsidR="00612E5A" w:rsidRPr="006C2170"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 xml:space="preserve">счет клиента, на которого устанавливается признак ПФПТ, не включен в перечень участников для формирования единого счета за услуги и ведомость в Справочнике </w:t>
      </w:r>
      <w:r w:rsidRPr="002B5F53">
        <w:rPr>
          <w:rFonts w:cs="Times New Roman"/>
          <w:sz w:val="24"/>
          <w:szCs w:val="24"/>
        </w:rPr>
        <w:t>участников платежной системы</w:t>
      </w:r>
      <w:r w:rsidRPr="006C2170">
        <w:rPr>
          <w:rFonts w:cs="Times New Roman"/>
          <w:sz w:val="24"/>
          <w:szCs w:val="24"/>
        </w:rPr>
        <w:t>.</w:t>
      </w:r>
    </w:p>
    <w:p w14:paraId="1D6F1319" w14:textId="77777777" w:rsidR="00612E5A" w:rsidRPr="006C2170"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клиент не имеет тип «Конкурсный управляющий (ликвидатор, ликвидационная комиссия)»;</w:t>
      </w:r>
    </w:p>
    <w:p w14:paraId="493C67CB" w14:textId="77777777" w:rsidR="00612E5A" w:rsidRPr="006C2170"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на счете списания не установлены ограничения по списанию («закрытие счета», «временное сохранение счета с его функционированием в ограниченном режиме») (далее – ограничение на счете списания);</w:t>
      </w:r>
    </w:p>
    <w:p w14:paraId="2D66BC0D" w14:textId="1175F04E" w:rsidR="00612E5A"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клиент занесен в «Справочнике соответствия клиентов и ЛС на БС 60312</w:t>
      </w:r>
      <w:r w:rsidRPr="00A22BC0">
        <w:rPr>
          <w:vertAlign w:val="superscript"/>
        </w:rPr>
        <w:footnoteReference w:id="21"/>
      </w:r>
      <w:r w:rsidRPr="006C2170">
        <w:rPr>
          <w:rFonts w:cs="Times New Roman"/>
          <w:sz w:val="24"/>
          <w:szCs w:val="24"/>
        </w:rPr>
        <w:t>».</w:t>
      </w:r>
    </w:p>
    <w:p w14:paraId="59490860" w14:textId="77777777" w:rsidR="00612E5A" w:rsidRPr="00092EDE" w:rsidRDefault="00612E5A" w:rsidP="006C2170">
      <w:pPr>
        <w:spacing w:line="240" w:lineRule="auto"/>
        <w:ind w:firstLine="709"/>
        <w:contextualSpacing/>
        <w:rPr>
          <w:rFonts w:cs="Times New Roman"/>
          <w:sz w:val="24"/>
          <w:szCs w:val="24"/>
        </w:rPr>
      </w:pPr>
      <w:r w:rsidRPr="00092EDE">
        <w:rPr>
          <w:rFonts w:cs="Times New Roman"/>
          <w:sz w:val="24"/>
          <w:szCs w:val="24"/>
        </w:rPr>
        <w:t>Признак ПФПТ снимается автоматически:</w:t>
      </w:r>
    </w:p>
    <w:p w14:paraId="61D339EB" w14:textId="77777777" w:rsidR="00612E5A" w:rsidRPr="006C2170" w:rsidRDefault="00612E5A" w:rsidP="006C2170">
      <w:pPr>
        <w:numPr>
          <w:ilvl w:val="0"/>
          <w:numId w:val="5"/>
        </w:numPr>
        <w:spacing w:line="240" w:lineRule="auto"/>
        <w:ind w:left="0" w:firstLine="709"/>
        <w:contextualSpacing/>
        <w:rPr>
          <w:rFonts w:cs="Times New Roman"/>
          <w:sz w:val="24"/>
          <w:szCs w:val="24"/>
        </w:rPr>
      </w:pPr>
      <w:r w:rsidRPr="006C2170">
        <w:rPr>
          <w:rFonts w:cs="Times New Roman"/>
          <w:sz w:val="24"/>
          <w:szCs w:val="24"/>
        </w:rPr>
        <w:t>при вступлении в силу ограничения «Отзыв (аннулирование) лицензии»;</w:t>
      </w:r>
    </w:p>
    <w:p w14:paraId="575933B7" w14:textId="7E67C44C" w:rsidR="008B159E" w:rsidRDefault="00612E5A" w:rsidP="006C2170">
      <w:pPr>
        <w:numPr>
          <w:ilvl w:val="0"/>
          <w:numId w:val="5"/>
        </w:numPr>
        <w:spacing w:line="240" w:lineRule="auto"/>
        <w:ind w:left="0" w:firstLine="709"/>
        <w:contextualSpacing/>
        <w:rPr>
          <w:ins w:id="642" w:author="Serg Serg" w:date="2021-11-11T11:22:00Z"/>
          <w:rFonts w:cs="Times New Roman"/>
          <w:sz w:val="24"/>
          <w:szCs w:val="24"/>
        </w:rPr>
      </w:pPr>
      <w:r w:rsidRPr="006C2170">
        <w:rPr>
          <w:rFonts w:cs="Times New Roman"/>
          <w:sz w:val="24"/>
          <w:szCs w:val="24"/>
        </w:rPr>
        <w:t>при изменении типа участника на «Конкурсный управляющий (ликвидатор, ликвидационная комиссия</w:t>
      </w:r>
      <w:r w:rsidR="008B159E" w:rsidRPr="006C2170">
        <w:rPr>
          <w:rFonts w:cs="Times New Roman"/>
          <w:sz w:val="24"/>
          <w:szCs w:val="24"/>
        </w:rPr>
        <w:t>)»</w:t>
      </w:r>
      <w:del w:id="643" w:author="Serg Serg" w:date="2021-11-11T11:21:00Z">
        <w:r w:rsidR="008B159E" w:rsidDel="008B159E">
          <w:rPr>
            <w:rFonts w:cs="Times New Roman"/>
            <w:sz w:val="24"/>
            <w:szCs w:val="24"/>
          </w:rPr>
          <w:delText>.</w:delText>
        </w:r>
      </w:del>
      <w:ins w:id="644" w:author="Serg Serg" w:date="2021-11-11T11:21:00Z">
        <w:r w:rsidR="008B159E" w:rsidRPr="008B159E">
          <w:rPr>
            <w:rFonts w:cs="Times New Roman"/>
            <w:sz w:val="24"/>
            <w:szCs w:val="24"/>
          </w:rPr>
          <w:t xml:space="preserve"> </w:t>
        </w:r>
        <w:r w:rsidR="008B159E" w:rsidRPr="006C2170">
          <w:rPr>
            <w:rFonts w:cs="Times New Roman"/>
            <w:sz w:val="24"/>
            <w:szCs w:val="24"/>
          </w:rPr>
          <w:t>;</w:t>
        </w:r>
      </w:ins>
    </w:p>
    <w:p w14:paraId="293170D6" w14:textId="77777777" w:rsidR="00B27F1E" w:rsidRDefault="008B159E" w:rsidP="008B159E">
      <w:pPr>
        <w:numPr>
          <w:ilvl w:val="0"/>
          <w:numId w:val="5"/>
        </w:numPr>
        <w:spacing w:line="240" w:lineRule="auto"/>
        <w:ind w:left="0" w:firstLine="709"/>
        <w:contextualSpacing/>
        <w:rPr>
          <w:ins w:id="645" w:author="Serg Serg" w:date="2021-11-16T11:26:00Z"/>
          <w:rFonts w:cs="Times New Roman"/>
          <w:sz w:val="24"/>
          <w:szCs w:val="24"/>
        </w:rPr>
      </w:pPr>
      <w:ins w:id="646" w:author="Serg Serg" w:date="2021-11-11T11:22:00Z">
        <w:r w:rsidRPr="008B159E">
          <w:rPr>
            <w:rFonts w:cs="Times New Roman"/>
            <w:sz w:val="24"/>
            <w:szCs w:val="24"/>
          </w:rPr>
          <w:t>на следующий рабочий день после вступления в силу ограничения «Временное сохранение счета с его функционированием в ограниченном режиме»</w:t>
        </w:r>
      </w:ins>
      <w:ins w:id="647" w:author="Serg Serg" w:date="2021-11-16T11:26:00Z">
        <w:r w:rsidR="00B27F1E">
          <w:rPr>
            <w:rFonts w:cs="Times New Roman"/>
            <w:sz w:val="24"/>
            <w:szCs w:val="24"/>
          </w:rPr>
          <w:t>;</w:t>
        </w:r>
      </w:ins>
    </w:p>
    <w:p w14:paraId="6DE2A55F" w14:textId="3B2CC354" w:rsidR="008B159E" w:rsidRPr="00B27F1E" w:rsidRDefault="00B27F1E" w:rsidP="008B159E">
      <w:pPr>
        <w:numPr>
          <w:ilvl w:val="0"/>
          <w:numId w:val="5"/>
        </w:numPr>
        <w:spacing w:line="240" w:lineRule="auto"/>
        <w:ind w:left="0" w:firstLine="709"/>
        <w:contextualSpacing/>
        <w:rPr>
          <w:ins w:id="648" w:author="Serg Serg" w:date="2021-11-11T11:21:00Z"/>
          <w:rFonts w:cs="Times New Roman"/>
          <w:sz w:val="24"/>
          <w:szCs w:val="24"/>
        </w:rPr>
      </w:pPr>
      <w:ins w:id="649" w:author="Serg Serg" w:date="2021-11-16T11:26:00Z">
        <w:r w:rsidRPr="00B27F1E">
          <w:rPr>
            <w:rFonts w:eastAsia="Times New Roman" w:cs="Times New Roman"/>
            <w:sz w:val="24"/>
            <w:szCs w:val="24"/>
          </w:rPr>
          <w:t>при наступлении даты начала действия ограничения</w:t>
        </w:r>
      </w:ins>
      <w:ins w:id="650" w:author="Serg Serg" w:date="2021-11-16T11:48:00Z">
        <w:r w:rsidR="000920EB">
          <w:rPr>
            <w:rFonts w:eastAsia="Times New Roman" w:cs="Times New Roman"/>
            <w:sz w:val="24"/>
            <w:szCs w:val="24"/>
          </w:rPr>
          <w:t xml:space="preserve"> </w:t>
        </w:r>
        <w:r w:rsidR="000920EB" w:rsidRPr="000920EB">
          <w:rPr>
            <w:rFonts w:eastAsia="Times New Roman" w:cs="Times New Roman"/>
            <w:sz w:val="24"/>
            <w:szCs w:val="24"/>
          </w:rPr>
          <w:t>на счете списания</w:t>
        </w:r>
      </w:ins>
      <w:ins w:id="651" w:author="Serg Serg" w:date="2021-11-16T11:26:00Z">
        <w:r w:rsidRPr="00B27F1E">
          <w:rPr>
            <w:rFonts w:eastAsia="Times New Roman" w:cs="Times New Roman"/>
            <w:sz w:val="24"/>
            <w:szCs w:val="24"/>
          </w:rPr>
          <w:t xml:space="preserve"> «закрытие счета».</w:t>
        </w:r>
      </w:ins>
      <w:ins w:id="652" w:author="Serg Serg" w:date="2021-11-11T11:22:00Z">
        <w:r w:rsidR="008B159E" w:rsidRPr="00B27F1E">
          <w:rPr>
            <w:rFonts w:cs="Times New Roman"/>
            <w:sz w:val="24"/>
            <w:szCs w:val="24"/>
          </w:rPr>
          <w:t xml:space="preserve"> </w:t>
        </w:r>
      </w:ins>
    </w:p>
    <w:p w14:paraId="66178A9D" w14:textId="7848F55E" w:rsidR="00612E5A" w:rsidRPr="002B5F53" w:rsidRDefault="00612E5A" w:rsidP="00A22BC0">
      <w:pPr>
        <w:spacing w:line="240" w:lineRule="auto"/>
        <w:ind w:firstLine="709"/>
        <w:contextualSpacing/>
        <w:rPr>
          <w:rFonts w:cs="Times New Roman"/>
          <w:sz w:val="24"/>
          <w:szCs w:val="24"/>
        </w:rPr>
      </w:pPr>
      <w:r w:rsidRPr="00FB0573">
        <w:rPr>
          <w:rFonts w:cs="Times New Roman"/>
          <w:sz w:val="24"/>
          <w:szCs w:val="24"/>
        </w:rPr>
        <w:t xml:space="preserve">Если хотя бы один из контролей не пройден, то в «Таблице клиентов и счетов </w:t>
      </w:r>
      <w:del w:id="653" w:author="Serg Serg" w:date="2021-11-11T11:23:00Z">
        <w:r w:rsidRPr="00FB0573" w:rsidDel="008B159E">
          <w:rPr>
            <w:rFonts w:cs="Times New Roman"/>
            <w:sz w:val="24"/>
            <w:szCs w:val="24"/>
          </w:rPr>
          <w:delText>УБР</w:delText>
        </w:r>
      </w:del>
      <w:r w:rsidRPr="00FB0573">
        <w:rPr>
          <w:rFonts w:cs="Times New Roman"/>
          <w:sz w:val="24"/>
          <w:szCs w:val="24"/>
        </w:rPr>
        <w:t xml:space="preserve">» распоряжение (установка признака ПФПТ) по счету исключается из обработки. В Справочнике участников платежной системы на экран выводится сообщение о соответствующей ошибке, по которой признак ПФПТ не может быть установлен. </w:t>
      </w:r>
      <w:r>
        <w:rPr>
          <w:rFonts w:cs="Times New Roman"/>
          <w:sz w:val="24"/>
          <w:szCs w:val="24"/>
        </w:rPr>
        <w:t>С</w:t>
      </w:r>
      <w:r w:rsidRPr="002B5F53">
        <w:rPr>
          <w:rFonts w:cs="Times New Roman"/>
          <w:sz w:val="24"/>
          <w:szCs w:val="24"/>
        </w:rPr>
        <w:t>чета клиента и счет списания могут быть открыты в разных балансах.</w:t>
      </w:r>
    </w:p>
    <w:p w14:paraId="302D948F" w14:textId="441D406C" w:rsidR="00612E5A" w:rsidRDefault="00612E5A" w:rsidP="00A22BC0">
      <w:pPr>
        <w:spacing w:line="240" w:lineRule="auto"/>
        <w:ind w:firstLine="709"/>
        <w:contextualSpacing/>
        <w:rPr>
          <w:rFonts w:cs="Times New Roman"/>
          <w:sz w:val="24"/>
          <w:szCs w:val="24"/>
        </w:rPr>
      </w:pPr>
      <w:r w:rsidRPr="002B5F53">
        <w:rPr>
          <w:rFonts w:cs="Times New Roman"/>
          <w:sz w:val="24"/>
          <w:szCs w:val="24"/>
        </w:rPr>
        <w:t>При установке признака «</w:t>
      </w:r>
      <w:r>
        <w:rPr>
          <w:rFonts w:cs="Times New Roman"/>
          <w:sz w:val="24"/>
          <w:szCs w:val="24"/>
        </w:rPr>
        <w:t>Е</w:t>
      </w:r>
      <w:r w:rsidRPr="002B5F53">
        <w:rPr>
          <w:rFonts w:cs="Times New Roman"/>
          <w:sz w:val="24"/>
          <w:szCs w:val="24"/>
        </w:rPr>
        <w:t>диные Счет за услуги/Ведомость»</w:t>
      </w:r>
      <w:del w:id="654" w:author="Serg Serg" w:date="2021-11-11T12:33:00Z">
        <w:r w:rsidRPr="00A22BC0" w:rsidDel="009E2BFC">
          <w:rPr>
            <w:rFonts w:cs="Times New Roman"/>
            <w:sz w:val="24"/>
            <w:szCs w:val="24"/>
            <w:vertAlign w:val="superscript"/>
          </w:rPr>
          <w:footnoteReference w:id="22"/>
        </w:r>
      </w:del>
      <w:r w:rsidRPr="002B5F53">
        <w:rPr>
          <w:rFonts w:cs="Times New Roman"/>
          <w:sz w:val="24"/>
          <w:szCs w:val="24"/>
        </w:rPr>
        <w:t xml:space="preserve"> к КО (филиалу)</w:t>
      </w:r>
      <w:r w:rsidR="00FB0573">
        <w:rPr>
          <w:rFonts w:cs="Times New Roman"/>
          <w:sz w:val="24"/>
          <w:szCs w:val="24"/>
        </w:rPr>
        <w:t>,</w:t>
      </w:r>
      <w:r w:rsidRPr="002B5F53">
        <w:rPr>
          <w:rFonts w:cs="Times New Roman"/>
          <w:sz w:val="24"/>
          <w:szCs w:val="24"/>
        </w:rPr>
        <w:t xml:space="preserve"> для которой (которого), в соответствии с договором формируется Ведомость в разрезе подразделений КО (далее - группа клиентов) и установлен признак ПФПТ, признаки ПФПТ, </w:t>
      </w:r>
      <w:r w:rsidRPr="002B5F53">
        <w:rPr>
          <w:rFonts w:cs="Times New Roman"/>
          <w:sz w:val="24"/>
          <w:szCs w:val="24"/>
        </w:rPr>
        <w:lastRenderedPageBreak/>
        <w:t>установленные ранее к подразделениям КО, входящим в группу клиентов должны быть сняты автоматически.</w:t>
      </w:r>
      <w:r>
        <w:rPr>
          <w:rFonts w:cs="Times New Roman"/>
          <w:sz w:val="24"/>
          <w:szCs w:val="24"/>
        </w:rPr>
        <w:t xml:space="preserve"> При этом любой счет КО </w:t>
      </w:r>
      <w:r w:rsidRPr="002B5F53">
        <w:rPr>
          <w:rFonts w:cs="Times New Roman"/>
          <w:sz w:val="24"/>
          <w:szCs w:val="24"/>
        </w:rPr>
        <w:t>(филиал</w:t>
      </w:r>
      <w:r>
        <w:rPr>
          <w:rFonts w:cs="Times New Roman"/>
          <w:sz w:val="24"/>
          <w:szCs w:val="24"/>
        </w:rPr>
        <w:t xml:space="preserve">а), </w:t>
      </w:r>
      <w:r w:rsidRPr="00A22BC0">
        <w:rPr>
          <w:rFonts w:cs="Times New Roman"/>
          <w:sz w:val="24"/>
          <w:szCs w:val="24"/>
        </w:rPr>
        <w:t xml:space="preserve">включённый в перечень участников для формирования </w:t>
      </w:r>
      <w:del w:id="658" w:author="Serg Serg" w:date="2021-11-11T12:23:00Z">
        <w:r w:rsidRPr="00A22BC0" w:rsidDel="006430AB">
          <w:rPr>
            <w:rFonts w:cs="Times New Roman"/>
            <w:sz w:val="24"/>
            <w:szCs w:val="24"/>
          </w:rPr>
          <w:delText xml:space="preserve">единого </w:delText>
        </w:r>
      </w:del>
      <w:ins w:id="659" w:author="Serg Serg" w:date="2021-11-11T12:23:00Z">
        <w:r w:rsidR="006430AB">
          <w:rPr>
            <w:rFonts w:cs="Times New Roman"/>
            <w:sz w:val="24"/>
            <w:szCs w:val="24"/>
          </w:rPr>
          <w:t>Е</w:t>
        </w:r>
        <w:r w:rsidR="006430AB" w:rsidRPr="00A22BC0">
          <w:rPr>
            <w:rFonts w:cs="Times New Roman"/>
            <w:sz w:val="24"/>
            <w:szCs w:val="24"/>
          </w:rPr>
          <w:t xml:space="preserve">диного </w:t>
        </w:r>
      </w:ins>
      <w:ins w:id="660" w:author="Serg Serg" w:date="2021-11-11T12:26:00Z">
        <w:r w:rsidR="009E2BFC">
          <w:rPr>
            <w:rFonts w:cs="Times New Roman"/>
            <w:sz w:val="24"/>
            <w:szCs w:val="24"/>
          </w:rPr>
          <w:t>С</w:t>
        </w:r>
      </w:ins>
      <w:del w:id="661" w:author="Serg Serg" w:date="2021-11-11T12:26:00Z">
        <w:r w:rsidRPr="00A22BC0" w:rsidDel="009E2BFC">
          <w:rPr>
            <w:rFonts w:cs="Times New Roman"/>
            <w:sz w:val="24"/>
            <w:szCs w:val="24"/>
          </w:rPr>
          <w:delText>с</w:delText>
        </w:r>
      </w:del>
      <w:r w:rsidRPr="00A22BC0">
        <w:rPr>
          <w:rFonts w:cs="Times New Roman"/>
          <w:sz w:val="24"/>
          <w:szCs w:val="24"/>
        </w:rPr>
        <w:t xml:space="preserve">чета за услуги и </w:t>
      </w:r>
      <w:del w:id="662" w:author="Serg Serg" w:date="2021-11-11T12:23:00Z">
        <w:r w:rsidRPr="00A22BC0" w:rsidDel="006430AB">
          <w:rPr>
            <w:rFonts w:cs="Times New Roman"/>
            <w:sz w:val="24"/>
            <w:szCs w:val="24"/>
          </w:rPr>
          <w:delText>ведомости</w:delText>
        </w:r>
      </w:del>
      <w:ins w:id="663" w:author="Serg Serg" w:date="2021-11-11T12:23:00Z">
        <w:r w:rsidR="006430AB">
          <w:rPr>
            <w:rFonts w:cs="Times New Roman"/>
            <w:sz w:val="24"/>
            <w:szCs w:val="24"/>
          </w:rPr>
          <w:t>В</w:t>
        </w:r>
        <w:r w:rsidR="006430AB" w:rsidRPr="00A22BC0">
          <w:rPr>
            <w:rFonts w:cs="Times New Roman"/>
            <w:sz w:val="24"/>
            <w:szCs w:val="24"/>
          </w:rPr>
          <w:t>едомости</w:t>
        </w:r>
      </w:ins>
      <w:r w:rsidRPr="00A22BC0">
        <w:rPr>
          <w:rFonts w:cs="Times New Roman"/>
          <w:sz w:val="24"/>
          <w:szCs w:val="24"/>
        </w:rPr>
        <w:t xml:space="preserve">, </w:t>
      </w:r>
      <w:r>
        <w:rPr>
          <w:rFonts w:cs="Times New Roman"/>
          <w:sz w:val="24"/>
          <w:szCs w:val="24"/>
        </w:rPr>
        <w:t>может быть указан в номере счета списания при установке ПФПТ клиенту.</w:t>
      </w:r>
    </w:p>
    <w:p w14:paraId="5FA8FE86" w14:textId="77777777" w:rsidR="00612E5A" w:rsidRPr="002B5F53" w:rsidRDefault="00612E5A" w:rsidP="00A22BC0">
      <w:pPr>
        <w:spacing w:line="240" w:lineRule="auto"/>
        <w:ind w:firstLine="709"/>
        <w:contextualSpacing/>
        <w:rPr>
          <w:rFonts w:cs="Times New Roman"/>
          <w:sz w:val="24"/>
          <w:szCs w:val="24"/>
        </w:rPr>
      </w:pPr>
      <w:r w:rsidRPr="002B5F53">
        <w:rPr>
          <w:rFonts w:cs="Times New Roman"/>
          <w:sz w:val="24"/>
          <w:szCs w:val="24"/>
        </w:rPr>
        <w:t>ПФПТ формируется на сумму, указанную в строке «Итого к оплате по счету» Счета за услуги.</w:t>
      </w:r>
    </w:p>
    <w:p w14:paraId="71394CF1" w14:textId="715CC4B4"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 xml:space="preserve">Формирование </w:t>
      </w:r>
      <w:ins w:id="664" w:author="Найман Людмила Юрьевна" w:date="2021-12-22T12:38:00Z">
        <w:r w:rsidR="003405A6">
          <w:rPr>
            <w:rFonts w:cs="Times New Roman"/>
            <w:sz w:val="24"/>
            <w:szCs w:val="24"/>
          </w:rPr>
          <w:t>ЭС</w:t>
        </w:r>
        <w:r w:rsidR="003405A6" w:rsidRPr="003755CD">
          <w:rPr>
            <w:rFonts w:cs="Times New Roman"/>
            <w:sz w:val="24"/>
            <w:szCs w:val="24"/>
          </w:rPr>
          <w:t>{</w:t>
        </w:r>
        <w:r w:rsidR="003405A6">
          <w:rPr>
            <w:rFonts w:cs="Times New Roman"/>
            <w:sz w:val="24"/>
            <w:szCs w:val="24"/>
          </w:rPr>
          <w:t>П</w:t>
        </w:r>
      </w:ins>
      <w:del w:id="665" w:author="Найман Людмила Юрьевна" w:date="2021-12-22T12:38:00Z">
        <w:r w:rsidRPr="002B5F53" w:rsidDel="003405A6">
          <w:rPr>
            <w:rFonts w:cs="Times New Roman"/>
            <w:sz w:val="24"/>
            <w:szCs w:val="24"/>
          </w:rPr>
          <w:delText>п</w:delText>
        </w:r>
      </w:del>
      <w:r w:rsidRPr="002B5F53">
        <w:rPr>
          <w:rFonts w:cs="Times New Roman"/>
          <w:sz w:val="24"/>
          <w:szCs w:val="24"/>
        </w:rPr>
        <w:t>латежн</w:t>
      </w:r>
      <w:del w:id="666" w:author="Найман Людмила Юрьевна" w:date="2021-12-22T12:38:00Z">
        <w:r w:rsidRPr="002B5F53" w:rsidDel="003405A6">
          <w:rPr>
            <w:rFonts w:cs="Times New Roman"/>
            <w:sz w:val="24"/>
            <w:szCs w:val="24"/>
          </w:rPr>
          <w:delText>ых</w:delText>
        </w:r>
      </w:del>
      <w:ins w:id="667" w:author="Найман Людмила Юрьевна" w:date="2021-12-22T12:38:00Z">
        <w:r w:rsidR="003405A6">
          <w:rPr>
            <w:rFonts w:cs="Times New Roman"/>
            <w:sz w:val="24"/>
            <w:szCs w:val="24"/>
          </w:rPr>
          <w:t>ое</w:t>
        </w:r>
      </w:ins>
      <w:r w:rsidRPr="002B5F53">
        <w:rPr>
          <w:rFonts w:cs="Times New Roman"/>
          <w:sz w:val="24"/>
          <w:szCs w:val="24"/>
        </w:rPr>
        <w:t xml:space="preserve"> требовани</w:t>
      </w:r>
      <w:del w:id="668" w:author="Найман Людмила Юрьевна" w:date="2021-12-22T12:38:00Z">
        <w:r w:rsidRPr="002B5F53" w:rsidDel="003405A6">
          <w:rPr>
            <w:rFonts w:cs="Times New Roman"/>
            <w:sz w:val="24"/>
            <w:szCs w:val="24"/>
          </w:rPr>
          <w:delText>й</w:delText>
        </w:r>
      </w:del>
      <w:ins w:id="669" w:author="Найман Людмила Юрьевна" w:date="2021-12-22T12:38:00Z">
        <w:r w:rsidR="003405A6">
          <w:rPr>
            <w:rFonts w:cs="Times New Roman"/>
            <w:sz w:val="24"/>
            <w:szCs w:val="24"/>
          </w:rPr>
          <w:t>е</w:t>
        </w:r>
        <w:r w:rsidR="003405A6" w:rsidRPr="003755CD">
          <w:rPr>
            <w:rFonts w:cs="Times New Roman"/>
            <w:sz w:val="24"/>
            <w:szCs w:val="24"/>
          </w:rPr>
          <w:t>}</w:t>
        </w:r>
      </w:ins>
      <w:r w:rsidRPr="002B5F53">
        <w:rPr>
          <w:rFonts w:cs="Times New Roman"/>
          <w:sz w:val="24"/>
          <w:szCs w:val="24"/>
        </w:rPr>
        <w:t xml:space="preserve"> осуществляется в программной процедуре, запускаемой в начале ОД, следующего за ОД отражения в балансе программных мемориальных ордеров по начислению платы за услуги в ПС БР.</w:t>
      </w:r>
      <w:r>
        <w:rPr>
          <w:rFonts w:cs="Times New Roman"/>
          <w:sz w:val="24"/>
          <w:szCs w:val="24"/>
        </w:rPr>
        <w:t xml:space="preserve"> </w:t>
      </w:r>
      <w:r w:rsidRPr="002B5F53">
        <w:rPr>
          <w:rFonts w:cs="Times New Roman"/>
          <w:sz w:val="24"/>
          <w:szCs w:val="24"/>
        </w:rPr>
        <w:t xml:space="preserve">При этом, если на момент формирования </w:t>
      </w:r>
      <w:ins w:id="670" w:author="Найман Людмила Юрьевна" w:date="2021-12-22T12:39:00Z">
        <w:r w:rsidR="003405A6">
          <w:rPr>
            <w:rFonts w:cs="Times New Roman"/>
            <w:sz w:val="24"/>
            <w:szCs w:val="24"/>
          </w:rPr>
          <w:t>ЭС</w:t>
        </w:r>
        <w:r w:rsidR="003405A6" w:rsidRPr="003755CD">
          <w:rPr>
            <w:rFonts w:cs="Times New Roman"/>
            <w:sz w:val="24"/>
            <w:szCs w:val="24"/>
          </w:rPr>
          <w:t>{</w:t>
        </w:r>
        <w:r w:rsidR="003405A6">
          <w:rPr>
            <w:rFonts w:cs="Times New Roman"/>
            <w:sz w:val="24"/>
            <w:szCs w:val="24"/>
          </w:rPr>
          <w:t>П</w:t>
        </w:r>
      </w:ins>
      <w:del w:id="671" w:author="Найман Людмила Юрьевна" w:date="2021-12-22T12:39:00Z">
        <w:r w:rsidRPr="002B5F53" w:rsidDel="003405A6">
          <w:rPr>
            <w:rFonts w:cs="Times New Roman"/>
            <w:sz w:val="24"/>
            <w:szCs w:val="24"/>
          </w:rPr>
          <w:delText>п</w:delText>
        </w:r>
      </w:del>
      <w:r w:rsidRPr="002B5F53">
        <w:rPr>
          <w:rFonts w:cs="Times New Roman"/>
          <w:sz w:val="24"/>
          <w:szCs w:val="24"/>
        </w:rPr>
        <w:t>латежно</w:t>
      </w:r>
      <w:ins w:id="672" w:author="Найман Людмила Юрьевна" w:date="2021-12-22T12:39:00Z">
        <w:r w:rsidR="003405A6">
          <w:rPr>
            <w:rFonts w:cs="Times New Roman"/>
            <w:sz w:val="24"/>
            <w:szCs w:val="24"/>
          </w:rPr>
          <w:t>е</w:t>
        </w:r>
      </w:ins>
      <w:del w:id="673" w:author="Найман Людмила Юрьевна" w:date="2021-12-22T12:39:00Z">
        <w:r w:rsidRPr="002B5F53" w:rsidDel="003405A6">
          <w:rPr>
            <w:rFonts w:cs="Times New Roman"/>
            <w:sz w:val="24"/>
            <w:szCs w:val="24"/>
          </w:rPr>
          <w:delText>го</w:delText>
        </w:r>
      </w:del>
      <w:r w:rsidRPr="002B5F53">
        <w:rPr>
          <w:rFonts w:cs="Times New Roman"/>
          <w:sz w:val="24"/>
          <w:szCs w:val="24"/>
        </w:rPr>
        <w:t xml:space="preserve"> требовани</w:t>
      </w:r>
      <w:del w:id="674" w:author="Найман Людмила Юрьевна" w:date="2021-12-22T12:39:00Z">
        <w:r w:rsidRPr="002B5F53" w:rsidDel="003405A6">
          <w:rPr>
            <w:rFonts w:cs="Times New Roman"/>
            <w:sz w:val="24"/>
            <w:szCs w:val="24"/>
          </w:rPr>
          <w:delText>я</w:delText>
        </w:r>
      </w:del>
      <w:ins w:id="675" w:author="Найман Людмила Юрьевна" w:date="2021-12-22T12:39:00Z">
        <w:r w:rsidR="003405A6">
          <w:rPr>
            <w:rFonts w:cs="Times New Roman"/>
            <w:sz w:val="24"/>
            <w:szCs w:val="24"/>
          </w:rPr>
          <w:t>е</w:t>
        </w:r>
        <w:r w:rsidR="003405A6" w:rsidRPr="003755CD">
          <w:rPr>
            <w:rFonts w:cs="Times New Roman"/>
            <w:sz w:val="24"/>
            <w:szCs w:val="24"/>
          </w:rPr>
          <w:t>}</w:t>
        </w:r>
      </w:ins>
      <w:r w:rsidRPr="002B5F53">
        <w:rPr>
          <w:rFonts w:cs="Times New Roman"/>
          <w:sz w:val="24"/>
          <w:szCs w:val="24"/>
        </w:rPr>
        <w:t xml:space="preserve"> на клиенте установлено ограничение </w:t>
      </w:r>
      <w:r w:rsidRPr="00355A6C">
        <w:rPr>
          <w:rFonts w:cs="Times New Roman"/>
          <w:sz w:val="24"/>
          <w:szCs w:val="24"/>
        </w:rPr>
        <w:t>«Мораторий на удовлетворение требований кредиторов»</w:t>
      </w:r>
      <w:r>
        <w:rPr>
          <w:rFonts w:cs="Times New Roman"/>
          <w:sz w:val="24"/>
          <w:szCs w:val="24"/>
        </w:rPr>
        <w:t xml:space="preserve"> </w:t>
      </w:r>
      <w:r w:rsidRPr="002B5F53">
        <w:rPr>
          <w:rFonts w:cs="Times New Roman"/>
          <w:sz w:val="24"/>
          <w:szCs w:val="24"/>
        </w:rPr>
        <w:t>по Справочнику участников платежной системы, или установлено ограничение на счете списания, то ПФПТ не формируется.</w:t>
      </w:r>
    </w:p>
    <w:p w14:paraId="3E49B9D4" w14:textId="188D7B75"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ПФПТ подлежат исполнению в сервисе срочного перевода</w:t>
      </w:r>
      <w:r>
        <w:rPr>
          <w:rFonts w:cs="Times New Roman"/>
          <w:sz w:val="24"/>
          <w:szCs w:val="24"/>
        </w:rPr>
        <w:t>,</w:t>
      </w:r>
      <w:r w:rsidRPr="006C2170">
        <w:rPr>
          <w:rFonts w:cs="Times New Roman"/>
          <w:sz w:val="24"/>
          <w:szCs w:val="24"/>
        </w:rPr>
        <w:t xml:space="preserve"> реквизит </w:t>
      </w:r>
      <w:ins w:id="676" w:author="Serg Serg" w:date="2021-11-11T11:43:00Z">
        <w:r w:rsidR="00E14473" w:rsidRPr="003755CD">
          <w:rPr>
            <w:rFonts w:cs="Times New Roman"/>
            <w:sz w:val="24"/>
            <w:szCs w:val="24"/>
          </w:rPr>
          <w:t>{</w:t>
        </w:r>
      </w:ins>
      <w:del w:id="677" w:author="Serg Serg" w:date="2021-11-11T11:43:00Z">
        <w:r w:rsidRPr="006C2170" w:rsidDel="00E14473">
          <w:rPr>
            <w:rFonts w:cs="Times New Roman"/>
            <w:sz w:val="24"/>
            <w:szCs w:val="24"/>
          </w:rPr>
          <w:delText>«</w:delText>
        </w:r>
      </w:del>
      <w:r w:rsidRPr="006C2170">
        <w:rPr>
          <w:rFonts w:cs="Times New Roman"/>
          <w:sz w:val="24"/>
          <w:szCs w:val="24"/>
        </w:rPr>
        <w:t>Приоритет платежа</w:t>
      </w:r>
      <w:ins w:id="678" w:author="Serg Serg" w:date="2021-11-11T11:43:00Z">
        <w:r w:rsidR="00E14473" w:rsidRPr="003755CD">
          <w:rPr>
            <w:rFonts w:cs="Times New Roman"/>
            <w:sz w:val="24"/>
            <w:szCs w:val="24"/>
          </w:rPr>
          <w:t>}</w:t>
        </w:r>
      </w:ins>
      <w:del w:id="679" w:author="Serg Serg" w:date="2021-11-11T11:43:00Z">
        <w:r w:rsidRPr="006C2170" w:rsidDel="00E14473">
          <w:rPr>
            <w:rFonts w:cs="Times New Roman"/>
            <w:sz w:val="24"/>
            <w:szCs w:val="24"/>
          </w:rPr>
          <w:delText>»</w:delText>
        </w:r>
      </w:del>
      <w:r w:rsidRPr="006C2170">
        <w:rPr>
          <w:rFonts w:cs="Times New Roman"/>
          <w:sz w:val="24"/>
          <w:szCs w:val="24"/>
        </w:rPr>
        <w:t xml:space="preserve"> принимает значение 48.</w:t>
      </w:r>
    </w:p>
    <w:p w14:paraId="2D6AD2A8" w14:textId="77777777"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В текущем ОД предусмотрена возможность установки и отмены признака ПФПТ.</w:t>
      </w:r>
    </w:p>
    <w:p w14:paraId="76204C4C" w14:textId="391DC3BF"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ПФПТ</w:t>
      </w:r>
      <w:r w:rsidR="006C2170">
        <w:rPr>
          <w:rFonts w:cs="Times New Roman"/>
          <w:sz w:val="24"/>
          <w:szCs w:val="24"/>
        </w:rPr>
        <w:t>,</w:t>
      </w:r>
      <w:r w:rsidRPr="002B5F53">
        <w:rPr>
          <w:rFonts w:cs="Times New Roman"/>
          <w:sz w:val="24"/>
          <w:szCs w:val="24"/>
        </w:rPr>
        <w:t xml:space="preserve"> не исполненные по причине недостаточности денежных средств на счете плательщика (счете списания), подлежат помещению во внутридневную очередь в соответствии с действующей технологией. В адрес клиента формируется и направляется ЭС</w:t>
      </w:r>
      <w:ins w:id="680" w:author="Serg Serg" w:date="2021-11-11T11:27:00Z">
        <w:r w:rsidR="003755CD" w:rsidRPr="003755CD">
          <w:rPr>
            <w:rFonts w:cs="Times New Roman"/>
            <w:sz w:val="24"/>
            <w:szCs w:val="24"/>
          </w:rPr>
          <w:t>{</w:t>
        </w:r>
      </w:ins>
      <w:ins w:id="681" w:author="Serg Serg" w:date="2021-11-11T11:28:00Z">
        <w:r w:rsidR="003755CD" w:rsidRPr="003755CD">
          <w:rPr>
            <w:rFonts w:cs="Times New Roman"/>
            <w:sz w:val="24"/>
            <w:szCs w:val="24"/>
          </w:rPr>
          <w:t>Извещение о состоянии ЭПС (пакета ЭПС)</w:t>
        </w:r>
      </w:ins>
      <w:ins w:id="682" w:author="Serg Serg" w:date="2021-11-11T11:27:00Z">
        <w:r w:rsidR="003755CD" w:rsidRPr="003755CD">
          <w:rPr>
            <w:rFonts w:cs="Times New Roman"/>
            <w:sz w:val="24"/>
            <w:szCs w:val="24"/>
          </w:rPr>
          <w:t>}</w:t>
        </w:r>
      </w:ins>
      <w:del w:id="683" w:author="Serg Serg" w:date="2021-11-11T11:27:00Z">
        <w:r w:rsidRPr="002B5F53" w:rsidDel="003755CD">
          <w:rPr>
            <w:rFonts w:cs="Times New Roman"/>
            <w:sz w:val="24"/>
            <w:szCs w:val="24"/>
          </w:rPr>
          <w:delText>ИС</w:delText>
        </w:r>
      </w:del>
      <w:r w:rsidRPr="002B5F53">
        <w:rPr>
          <w:rFonts w:cs="Times New Roman"/>
          <w:sz w:val="24"/>
          <w:szCs w:val="24"/>
        </w:rPr>
        <w:t>, информирующее о помещении во внутридневную очередь ПФПТ</w:t>
      </w:r>
      <w:del w:id="684" w:author="Serg Serg" w:date="2021-11-11T11:27:00Z">
        <w:r w:rsidDel="003755CD">
          <w:rPr>
            <w:rFonts w:cs="Times New Roman"/>
            <w:sz w:val="24"/>
            <w:szCs w:val="24"/>
          </w:rPr>
          <w:delText xml:space="preserve"> (</w:delText>
        </w:r>
        <w:r w:rsidRPr="006C2170" w:rsidDel="003755CD">
          <w:rPr>
            <w:rFonts w:cs="Times New Roman"/>
            <w:sz w:val="24"/>
            <w:szCs w:val="24"/>
          </w:rPr>
          <w:delText>ED</w:delText>
        </w:r>
        <w:r w:rsidRPr="00AE1E5C" w:rsidDel="003755CD">
          <w:rPr>
            <w:rFonts w:cs="Times New Roman"/>
            <w:sz w:val="24"/>
            <w:szCs w:val="24"/>
          </w:rPr>
          <w:delText>205)</w:delText>
        </w:r>
      </w:del>
      <w:r w:rsidRPr="002B5F53">
        <w:rPr>
          <w:rFonts w:cs="Times New Roman"/>
          <w:sz w:val="24"/>
          <w:szCs w:val="24"/>
        </w:rPr>
        <w:t xml:space="preserve">. </w:t>
      </w:r>
    </w:p>
    <w:p w14:paraId="501BF492" w14:textId="2A8F8C07"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Неисполненные в течение ОД ПФПТ аннулируются</w:t>
      </w:r>
      <w:r w:rsidRPr="003755CD">
        <w:rPr>
          <w:rFonts w:cs="Times New Roman"/>
          <w:sz w:val="24"/>
          <w:szCs w:val="24"/>
          <w:vertAlign w:val="superscript"/>
        </w:rPr>
        <w:footnoteReference w:id="23"/>
      </w:r>
      <w:r>
        <w:rPr>
          <w:rFonts w:cs="Times New Roman"/>
          <w:sz w:val="24"/>
          <w:szCs w:val="24"/>
        </w:rPr>
        <w:t>, в</w:t>
      </w:r>
      <w:r w:rsidRPr="002B5F53">
        <w:rPr>
          <w:rFonts w:cs="Times New Roman"/>
          <w:sz w:val="24"/>
          <w:szCs w:val="24"/>
        </w:rPr>
        <w:t xml:space="preserve"> адрес клиента формируется и направляется ЭС</w:t>
      </w:r>
      <w:del w:id="685" w:author="Serg Serg" w:date="2021-11-11T11:29:00Z">
        <w:r w:rsidRPr="002B5F53" w:rsidDel="003755CD">
          <w:rPr>
            <w:rFonts w:cs="Times New Roman"/>
            <w:sz w:val="24"/>
            <w:szCs w:val="24"/>
          </w:rPr>
          <w:delText>ИС</w:delText>
        </w:r>
      </w:del>
      <w:ins w:id="686" w:author="Serg Serg" w:date="2021-11-11T11:30:00Z">
        <w:r w:rsidR="003755CD" w:rsidRPr="003755CD">
          <w:rPr>
            <w:rFonts w:cs="Times New Roman"/>
            <w:sz w:val="24"/>
            <w:szCs w:val="24"/>
          </w:rPr>
          <w:t>{</w:t>
        </w:r>
      </w:ins>
      <w:ins w:id="687" w:author="Serg Serg" w:date="2021-11-11T11:29:00Z">
        <w:r w:rsidR="003755CD" w:rsidRPr="003755CD">
          <w:rPr>
            <w:rFonts w:cs="Times New Roman"/>
            <w:sz w:val="24"/>
            <w:szCs w:val="24"/>
          </w:rPr>
          <w:t>Извещение о группе ЭПС</w:t>
        </w:r>
      </w:ins>
      <w:ins w:id="688" w:author="Serg Serg" w:date="2021-11-11T11:30:00Z">
        <w:r w:rsidR="003755CD" w:rsidRPr="003755CD">
          <w:rPr>
            <w:rFonts w:cs="Times New Roman"/>
            <w:sz w:val="24"/>
            <w:szCs w:val="24"/>
          </w:rPr>
          <w:t>}</w:t>
        </w:r>
      </w:ins>
      <w:r w:rsidRPr="002B5F53">
        <w:rPr>
          <w:rFonts w:cs="Times New Roman"/>
          <w:sz w:val="24"/>
          <w:szCs w:val="24"/>
        </w:rPr>
        <w:t>, информирующее о</w:t>
      </w:r>
      <w:r>
        <w:rPr>
          <w:rFonts w:cs="Times New Roman"/>
          <w:sz w:val="24"/>
          <w:szCs w:val="24"/>
        </w:rPr>
        <w:t>б аннулировании</w:t>
      </w:r>
      <w:del w:id="689" w:author="Serg Serg" w:date="2021-11-11T11:29:00Z">
        <w:r w:rsidRPr="00AE1E5C" w:rsidDel="003755CD">
          <w:rPr>
            <w:rFonts w:cs="Times New Roman"/>
            <w:sz w:val="24"/>
            <w:szCs w:val="24"/>
          </w:rPr>
          <w:delText xml:space="preserve"> (</w:delText>
        </w:r>
        <w:r w:rsidRPr="006C2170" w:rsidDel="003755CD">
          <w:rPr>
            <w:rFonts w:cs="Times New Roman"/>
            <w:sz w:val="24"/>
            <w:szCs w:val="24"/>
          </w:rPr>
          <w:delText>ED</w:delText>
        </w:r>
        <w:r w:rsidRPr="00AE1E5C" w:rsidDel="003755CD">
          <w:rPr>
            <w:rFonts w:cs="Times New Roman"/>
            <w:sz w:val="24"/>
            <w:szCs w:val="24"/>
          </w:rPr>
          <w:delText>207)</w:delText>
        </w:r>
      </w:del>
      <w:r w:rsidRPr="002B5F53">
        <w:rPr>
          <w:rFonts w:cs="Times New Roman"/>
          <w:sz w:val="24"/>
          <w:szCs w:val="24"/>
        </w:rPr>
        <w:t>.</w:t>
      </w:r>
      <w:r>
        <w:rPr>
          <w:rFonts w:cs="Times New Roman"/>
          <w:sz w:val="24"/>
          <w:szCs w:val="24"/>
        </w:rPr>
        <w:t xml:space="preserve"> ПФПТ не </w:t>
      </w:r>
      <w:r w:rsidRPr="006C2170">
        <w:rPr>
          <w:rFonts w:cs="Times New Roman"/>
          <w:sz w:val="24"/>
          <w:szCs w:val="24"/>
        </w:rPr>
        <w:t>подлежат частичному исполнению</w:t>
      </w:r>
      <w:r w:rsidRPr="002B5F53">
        <w:rPr>
          <w:rFonts w:cs="Times New Roman"/>
          <w:sz w:val="24"/>
          <w:szCs w:val="24"/>
        </w:rPr>
        <w:t>.</w:t>
      </w:r>
      <w:r>
        <w:rPr>
          <w:rFonts w:cs="Times New Roman"/>
          <w:sz w:val="24"/>
          <w:szCs w:val="24"/>
        </w:rPr>
        <w:t xml:space="preserve"> </w:t>
      </w:r>
    </w:p>
    <w:p w14:paraId="5B8273B5" w14:textId="77777777"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Если на момент исполнения ПФПТ установлены ограничения на счете списания или на клиенте по Справочнику участников платежной системы имеется ограничение «</w:t>
      </w:r>
      <w:r w:rsidRPr="006C2170">
        <w:rPr>
          <w:rFonts w:cs="Times New Roman"/>
          <w:sz w:val="24"/>
          <w:szCs w:val="24"/>
        </w:rPr>
        <w:t>Отзыв (аннулирование) лицензии</w:t>
      </w:r>
      <w:r w:rsidRPr="002B5F53">
        <w:rPr>
          <w:rFonts w:cs="Times New Roman"/>
          <w:sz w:val="24"/>
          <w:szCs w:val="24"/>
        </w:rPr>
        <w:t>»</w:t>
      </w:r>
      <w:r>
        <w:rPr>
          <w:rFonts w:cs="Times New Roman"/>
          <w:sz w:val="24"/>
          <w:szCs w:val="24"/>
        </w:rPr>
        <w:t xml:space="preserve">, </w:t>
      </w:r>
      <w:r w:rsidRPr="00355A6C">
        <w:rPr>
          <w:rFonts w:cs="Times New Roman"/>
          <w:sz w:val="24"/>
          <w:szCs w:val="24"/>
        </w:rPr>
        <w:t>«Мораторий на удовлетворение требований кредиторов»</w:t>
      </w:r>
      <w:r>
        <w:rPr>
          <w:rFonts w:cs="Times New Roman"/>
          <w:sz w:val="24"/>
          <w:szCs w:val="24"/>
        </w:rPr>
        <w:t xml:space="preserve"> или </w:t>
      </w:r>
      <w:r w:rsidRPr="00B85745">
        <w:rPr>
          <w:rFonts w:cs="Times New Roman"/>
          <w:sz w:val="24"/>
          <w:szCs w:val="24"/>
        </w:rPr>
        <w:t>клиент имеет тип «Конкурсный управляющий (ликвидатор, ликвидационная комиссия)»</w:t>
      </w:r>
      <w:r w:rsidRPr="002B5F53">
        <w:rPr>
          <w:rFonts w:cs="Times New Roman"/>
          <w:sz w:val="24"/>
          <w:szCs w:val="24"/>
        </w:rPr>
        <w:t>, ПФПТ подлежит аннулированию.</w:t>
      </w:r>
    </w:p>
    <w:p w14:paraId="369DCB75" w14:textId="33A5605D"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В адрес обслуживающего ПБР и в адрес клиента формируется и направляется ЭС</w:t>
      </w:r>
      <w:del w:id="690" w:author="Serg Serg" w:date="2021-11-11T11:30:00Z">
        <w:r w:rsidRPr="002B5F53" w:rsidDel="003755CD">
          <w:rPr>
            <w:rFonts w:cs="Times New Roman"/>
            <w:sz w:val="24"/>
            <w:szCs w:val="24"/>
          </w:rPr>
          <w:delText>ИС</w:delText>
        </w:r>
      </w:del>
      <w:r w:rsidRPr="002B5F53">
        <w:rPr>
          <w:rFonts w:cs="Times New Roman"/>
          <w:sz w:val="24"/>
          <w:szCs w:val="24"/>
        </w:rPr>
        <w:t>, содержащее информацию об исключении платежного требования из обработки в ЦК ПС (ПУ).</w:t>
      </w:r>
    </w:p>
    <w:p w14:paraId="5E932623" w14:textId="3023CB2E"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В случае если ПФПТ исполнено в адрес клиента направляется исполненное ЭПС, в адрес обслуживающего ПБР и в адрес клиента формируется и направляется ЭС</w:t>
      </w:r>
      <w:del w:id="691" w:author="Serg Serg" w:date="2021-11-11T11:31:00Z">
        <w:r w:rsidRPr="002B5F53" w:rsidDel="003755CD">
          <w:rPr>
            <w:rFonts w:cs="Times New Roman"/>
            <w:sz w:val="24"/>
            <w:szCs w:val="24"/>
          </w:rPr>
          <w:delText>ИС</w:delText>
        </w:r>
      </w:del>
      <w:r w:rsidRPr="002B5F53">
        <w:rPr>
          <w:rFonts w:cs="Times New Roman"/>
          <w:sz w:val="24"/>
          <w:szCs w:val="24"/>
        </w:rPr>
        <w:t>, содержащее информацию об исполнении ПФПТ.</w:t>
      </w:r>
    </w:p>
    <w:p w14:paraId="4E2AF65D" w14:textId="77777777"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В случае если клиент не является участником обмена направление извещений об исполнении ПФПТ на бумажном носителе осуществляется в соответствии с нормативными актами Банка России.</w:t>
      </w:r>
    </w:p>
    <w:p w14:paraId="613A2BF8" w14:textId="209B753A" w:rsidR="00612E5A" w:rsidRPr="002B5F53" w:rsidRDefault="00612E5A" w:rsidP="006C2170">
      <w:pPr>
        <w:spacing w:line="240" w:lineRule="auto"/>
        <w:ind w:firstLine="709"/>
        <w:contextualSpacing/>
        <w:rPr>
          <w:rFonts w:cs="Times New Roman"/>
          <w:sz w:val="24"/>
          <w:szCs w:val="24"/>
        </w:rPr>
      </w:pPr>
      <w:r w:rsidRPr="002B5F53">
        <w:rPr>
          <w:rFonts w:cs="Times New Roman"/>
          <w:sz w:val="24"/>
          <w:szCs w:val="24"/>
        </w:rPr>
        <w:t xml:space="preserve">Реквизиты ПФПТ заполняются в соответствии с общими требованиями, определенными Положением Банка России от </w:t>
      </w:r>
      <w:del w:id="692" w:author="Найман Людмила Юрьевна" w:date="2021-12-22T12:50:00Z">
        <w:r w:rsidRPr="002B5F53" w:rsidDel="00FE05ED">
          <w:rPr>
            <w:rFonts w:cs="Times New Roman"/>
            <w:sz w:val="24"/>
            <w:szCs w:val="24"/>
          </w:rPr>
          <w:delText>1</w:delText>
        </w:r>
      </w:del>
      <w:ins w:id="693" w:author="Найман Людмила Юрьевна" w:date="2021-12-22T12:50:00Z">
        <w:r w:rsidR="00FE05ED">
          <w:rPr>
            <w:rFonts w:cs="Times New Roman"/>
            <w:sz w:val="24"/>
            <w:szCs w:val="24"/>
          </w:rPr>
          <w:t>2</w:t>
        </w:r>
      </w:ins>
      <w:r w:rsidRPr="002B5F53">
        <w:rPr>
          <w:rFonts w:cs="Times New Roman"/>
          <w:sz w:val="24"/>
          <w:szCs w:val="24"/>
        </w:rPr>
        <w:t>9.06.20</w:t>
      </w:r>
      <w:ins w:id="694" w:author="Найман Людмила Юрьевна" w:date="2021-12-22T12:50:00Z">
        <w:r w:rsidR="00FE05ED">
          <w:rPr>
            <w:rFonts w:cs="Times New Roman"/>
            <w:sz w:val="24"/>
            <w:szCs w:val="24"/>
          </w:rPr>
          <w:t>2</w:t>
        </w:r>
      </w:ins>
      <w:r w:rsidRPr="002B5F53">
        <w:rPr>
          <w:rFonts w:cs="Times New Roman"/>
          <w:sz w:val="24"/>
          <w:szCs w:val="24"/>
        </w:rPr>
        <w:t>1</w:t>
      </w:r>
      <w:del w:id="695" w:author="Найман Людмила Юрьевна" w:date="2021-12-22T12:50:00Z">
        <w:r w:rsidRPr="002B5F53" w:rsidDel="00FE05ED">
          <w:rPr>
            <w:rFonts w:cs="Times New Roman"/>
            <w:sz w:val="24"/>
            <w:szCs w:val="24"/>
          </w:rPr>
          <w:delText>2</w:delText>
        </w:r>
      </w:del>
      <w:r w:rsidRPr="002B5F53">
        <w:rPr>
          <w:rFonts w:cs="Times New Roman"/>
          <w:sz w:val="24"/>
          <w:szCs w:val="24"/>
        </w:rPr>
        <w:t xml:space="preserve"> № </w:t>
      </w:r>
      <w:del w:id="696" w:author="Найман Людмила Юрьевна" w:date="2021-12-22T12:50:00Z">
        <w:r w:rsidRPr="002B5F53" w:rsidDel="00FE05ED">
          <w:rPr>
            <w:rFonts w:cs="Times New Roman"/>
            <w:sz w:val="24"/>
            <w:szCs w:val="24"/>
          </w:rPr>
          <w:delText>383</w:delText>
        </w:r>
      </w:del>
      <w:ins w:id="697" w:author="Найман Людмила Юрьевна" w:date="2021-12-22T12:50:00Z">
        <w:r w:rsidR="00FE05ED">
          <w:rPr>
            <w:rFonts w:cs="Times New Roman"/>
            <w:sz w:val="24"/>
            <w:szCs w:val="24"/>
          </w:rPr>
          <w:t>762</w:t>
        </w:r>
      </w:ins>
      <w:r w:rsidRPr="002B5F53">
        <w:rPr>
          <w:rFonts w:cs="Times New Roman"/>
          <w:sz w:val="24"/>
          <w:szCs w:val="24"/>
        </w:rPr>
        <w:t>-П «О правилах осуществления перевода денежных средств» с учетом следующих особенностей:</w:t>
      </w:r>
    </w:p>
    <w:p w14:paraId="0FB5AF4D" w14:textId="36C58990" w:rsidR="00612E5A" w:rsidRPr="002B5F53" w:rsidRDefault="003D36BF" w:rsidP="003D36BF">
      <w:pPr>
        <w:numPr>
          <w:ilvl w:val="0"/>
          <w:numId w:val="5"/>
        </w:numPr>
        <w:spacing w:line="240" w:lineRule="auto"/>
        <w:contextualSpacing/>
        <w:rPr>
          <w:rFonts w:cs="Times New Roman"/>
          <w:sz w:val="24"/>
          <w:szCs w:val="24"/>
        </w:rPr>
      </w:pPr>
      <w:ins w:id="698" w:author="Найман Людмила Юрьевна" w:date="2021-12-22T12:51:00Z">
        <w:r w:rsidRPr="003D36BF">
          <w:rPr>
            <w:rFonts w:cs="Times New Roman"/>
            <w:sz w:val="24"/>
            <w:szCs w:val="24"/>
          </w:rPr>
          <w:t>{Идентификатор составителя}</w:t>
        </w:r>
      </w:ins>
      <w:del w:id="699" w:author="Найман Людмила Юрьевна" w:date="2021-12-22T12:51:00Z">
        <w:r w:rsidR="00612E5A" w:rsidRPr="002B5F53" w:rsidDel="003D36BF">
          <w:rPr>
            <w:rFonts w:cs="Times New Roman"/>
            <w:sz w:val="24"/>
            <w:szCs w:val="24"/>
          </w:rPr>
          <w:delText>Уникальный идентификатор составителя</w:delText>
        </w:r>
      </w:del>
      <w:r w:rsidR="00612E5A" w:rsidRPr="002B5F53">
        <w:rPr>
          <w:rFonts w:cs="Times New Roman"/>
          <w:sz w:val="24"/>
          <w:szCs w:val="24"/>
        </w:rPr>
        <w:t xml:space="preserve"> заполняется значением УИС ЦК ПС (ПУ);</w:t>
      </w:r>
    </w:p>
    <w:p w14:paraId="4812C728" w14:textId="0C1737F5" w:rsidR="00612E5A" w:rsidRPr="002B5F53" w:rsidRDefault="00612E5A" w:rsidP="00A22BC0">
      <w:pPr>
        <w:numPr>
          <w:ilvl w:val="0"/>
          <w:numId w:val="5"/>
        </w:numPr>
        <w:spacing w:line="240" w:lineRule="auto"/>
        <w:ind w:left="0" w:firstLine="709"/>
        <w:contextualSpacing/>
        <w:rPr>
          <w:rFonts w:cs="Times New Roman"/>
          <w:sz w:val="24"/>
          <w:szCs w:val="24"/>
        </w:rPr>
      </w:pPr>
      <w:r w:rsidRPr="002B5F53">
        <w:rPr>
          <w:rFonts w:cs="Times New Roman"/>
          <w:sz w:val="24"/>
          <w:szCs w:val="24"/>
        </w:rPr>
        <w:lastRenderedPageBreak/>
        <w:t xml:space="preserve"> </w:t>
      </w:r>
      <w:ins w:id="700" w:author="Найман Людмила Юрьевна" w:date="2021-12-22T12:56:00Z">
        <w:r w:rsidR="000C5124" w:rsidRPr="003D36BF">
          <w:rPr>
            <w:rFonts w:cs="Times New Roman"/>
            <w:sz w:val="24"/>
            <w:szCs w:val="24"/>
          </w:rPr>
          <w:t>{</w:t>
        </w:r>
      </w:ins>
      <w:del w:id="701" w:author="Найман Людмила Юрьевна" w:date="2021-12-22T12:56:00Z">
        <w:r w:rsidRPr="002B5F53" w:rsidDel="000C5124">
          <w:rPr>
            <w:rFonts w:cs="Times New Roman"/>
            <w:sz w:val="24"/>
            <w:szCs w:val="24"/>
          </w:rPr>
          <w:delText>«</w:delText>
        </w:r>
      </w:del>
      <w:r w:rsidRPr="002B5F53">
        <w:rPr>
          <w:rFonts w:cs="Times New Roman"/>
          <w:sz w:val="24"/>
          <w:szCs w:val="24"/>
        </w:rPr>
        <w:t>Номер распоряжения</w:t>
      </w:r>
      <w:ins w:id="702" w:author="Найман Людмила Юрьевна" w:date="2021-12-22T12:56:00Z">
        <w:r w:rsidR="000C5124" w:rsidRPr="003D36BF">
          <w:rPr>
            <w:rFonts w:cs="Times New Roman"/>
            <w:sz w:val="24"/>
            <w:szCs w:val="24"/>
          </w:rPr>
          <w:t>}</w:t>
        </w:r>
      </w:ins>
      <w:del w:id="703" w:author="Найман Людмила Юрьевна" w:date="2021-12-22T12:56:00Z">
        <w:r w:rsidRPr="002B5F53" w:rsidDel="000C5124">
          <w:rPr>
            <w:rFonts w:cs="Times New Roman"/>
            <w:sz w:val="24"/>
            <w:szCs w:val="24"/>
          </w:rPr>
          <w:delText>»</w:delText>
        </w:r>
      </w:del>
      <w:r w:rsidRPr="003755CD">
        <w:rPr>
          <w:vertAlign w:val="superscript"/>
        </w:rPr>
        <w:footnoteReference w:id="24"/>
      </w:r>
      <w:r w:rsidRPr="002B5F53">
        <w:rPr>
          <w:rFonts w:cs="Times New Roman"/>
          <w:sz w:val="24"/>
          <w:szCs w:val="24"/>
        </w:rPr>
        <w:t>;</w:t>
      </w:r>
    </w:p>
    <w:p w14:paraId="136F2D7D" w14:textId="0397EF58" w:rsidR="00612E5A" w:rsidRPr="002B5F53" w:rsidRDefault="00612E5A" w:rsidP="00A22BC0">
      <w:pPr>
        <w:numPr>
          <w:ilvl w:val="0"/>
          <w:numId w:val="5"/>
        </w:numPr>
        <w:spacing w:line="240" w:lineRule="auto"/>
        <w:ind w:left="0" w:firstLine="709"/>
        <w:contextualSpacing/>
        <w:rPr>
          <w:rFonts w:cs="Times New Roman"/>
          <w:sz w:val="24"/>
          <w:szCs w:val="24"/>
        </w:rPr>
      </w:pPr>
      <w:r w:rsidRPr="002B5F53">
        <w:rPr>
          <w:rFonts w:cs="Times New Roman"/>
          <w:sz w:val="24"/>
          <w:szCs w:val="24"/>
        </w:rPr>
        <w:t xml:space="preserve"> </w:t>
      </w:r>
      <w:ins w:id="705" w:author="Найман Людмила Юрьевна" w:date="2021-12-22T12:57:00Z">
        <w:r w:rsidR="000C5124" w:rsidRPr="003D36BF">
          <w:rPr>
            <w:rFonts w:cs="Times New Roman"/>
            <w:sz w:val="24"/>
            <w:szCs w:val="24"/>
          </w:rPr>
          <w:t>{</w:t>
        </w:r>
      </w:ins>
      <w:del w:id="706" w:author="Найман Людмила Юрьевна" w:date="2021-12-22T12:57:00Z">
        <w:r w:rsidRPr="002B5F53" w:rsidDel="000C5124">
          <w:rPr>
            <w:rFonts w:cs="Times New Roman"/>
            <w:sz w:val="24"/>
            <w:szCs w:val="24"/>
          </w:rPr>
          <w:delText>«</w:delText>
        </w:r>
      </w:del>
      <w:r w:rsidRPr="002B5F53">
        <w:rPr>
          <w:rFonts w:cs="Times New Roman"/>
          <w:sz w:val="24"/>
          <w:szCs w:val="24"/>
        </w:rPr>
        <w:t>Дата</w:t>
      </w:r>
      <w:ins w:id="707" w:author="Найман Людмила Юрьевна" w:date="2021-12-22T12:57:00Z">
        <w:r w:rsidR="000C5124" w:rsidRPr="003D36BF">
          <w:rPr>
            <w:rFonts w:cs="Times New Roman"/>
            <w:sz w:val="24"/>
            <w:szCs w:val="24"/>
          </w:rPr>
          <w:t>}</w:t>
        </w:r>
      </w:ins>
      <w:r w:rsidRPr="002B5F53">
        <w:rPr>
          <w:rFonts w:cs="Times New Roman"/>
          <w:sz w:val="24"/>
          <w:szCs w:val="24"/>
        </w:rPr>
        <w:t xml:space="preserve"> </w:t>
      </w:r>
      <w:del w:id="708" w:author="Найман Людмила Юрьевна" w:date="2021-12-22T12:57:00Z">
        <w:r w:rsidRPr="002B5F53" w:rsidDel="000C5124">
          <w:rPr>
            <w:rFonts w:cs="Times New Roman"/>
            <w:sz w:val="24"/>
            <w:szCs w:val="24"/>
          </w:rPr>
          <w:delText xml:space="preserve">составления распоряжения» </w:delText>
        </w:r>
      </w:del>
      <w:r w:rsidRPr="002B5F53">
        <w:rPr>
          <w:rFonts w:cs="Times New Roman"/>
          <w:sz w:val="24"/>
          <w:szCs w:val="24"/>
        </w:rPr>
        <w:t>- дата программного формирования платежного требования;</w:t>
      </w:r>
    </w:p>
    <w:p w14:paraId="2B30D3BA" w14:textId="48ED5BFE" w:rsidR="00612E5A" w:rsidRPr="00A22BC0" w:rsidRDefault="000C5124" w:rsidP="000C5124">
      <w:pPr>
        <w:numPr>
          <w:ilvl w:val="0"/>
          <w:numId w:val="5"/>
        </w:numPr>
        <w:spacing w:line="240" w:lineRule="auto"/>
        <w:ind w:left="0" w:firstLine="709"/>
        <w:contextualSpacing/>
        <w:rPr>
          <w:rFonts w:cs="Times New Roman"/>
          <w:sz w:val="24"/>
          <w:szCs w:val="24"/>
        </w:rPr>
      </w:pPr>
      <w:ins w:id="709" w:author="Найман Людмила Юрьевна" w:date="2021-12-22T12:57:00Z">
        <w:r w:rsidRPr="000C5124">
          <w:rPr>
            <w:rFonts w:cs="Times New Roman"/>
            <w:sz w:val="24"/>
            <w:szCs w:val="24"/>
          </w:rPr>
          <w:t>{Наименование</w:t>
        </w:r>
      </w:ins>
      <w:ins w:id="710" w:author="Найман Людмила Юрьевна" w:date="2021-12-22T12:58:00Z">
        <w:r>
          <w:rPr>
            <w:rFonts w:cs="Times New Roman"/>
            <w:sz w:val="24"/>
            <w:szCs w:val="24"/>
          </w:rPr>
          <w:t xml:space="preserve"> </w:t>
        </w:r>
      </w:ins>
      <w:del w:id="711" w:author="Найман Людмила Юрьевна" w:date="2021-12-22T12:57:00Z">
        <w:r w:rsidR="00612E5A" w:rsidRPr="00A22BC0" w:rsidDel="000C5124">
          <w:rPr>
            <w:rFonts w:cs="Times New Roman"/>
            <w:sz w:val="24"/>
            <w:szCs w:val="24"/>
          </w:rPr>
          <w:delText>«</w:delText>
        </w:r>
      </w:del>
      <w:del w:id="712" w:author="Найман Людмила Юрьевна" w:date="2021-12-22T12:58:00Z">
        <w:r w:rsidR="00612E5A" w:rsidRPr="00A22BC0" w:rsidDel="000C5124">
          <w:rPr>
            <w:rFonts w:cs="Times New Roman"/>
            <w:sz w:val="24"/>
            <w:szCs w:val="24"/>
          </w:rPr>
          <w:delText>П</w:delText>
        </w:r>
      </w:del>
      <w:ins w:id="713" w:author="Найман Людмила Юрьевна" w:date="2021-12-22T12:58:00Z">
        <w:r>
          <w:rPr>
            <w:rFonts w:cs="Times New Roman"/>
            <w:sz w:val="24"/>
            <w:szCs w:val="24"/>
          </w:rPr>
          <w:t>п</w:t>
        </w:r>
      </w:ins>
      <w:r w:rsidR="00612E5A" w:rsidRPr="00A22BC0">
        <w:rPr>
          <w:rFonts w:cs="Times New Roman"/>
          <w:sz w:val="24"/>
          <w:szCs w:val="24"/>
        </w:rPr>
        <w:t>лательщик</w:t>
      </w:r>
      <w:ins w:id="714" w:author="Найман Людмила Юрьевна" w:date="2021-12-22T12:58:00Z">
        <w:r>
          <w:rPr>
            <w:rFonts w:cs="Times New Roman"/>
            <w:sz w:val="24"/>
            <w:szCs w:val="24"/>
          </w:rPr>
          <w:t>а</w:t>
        </w:r>
        <w:r w:rsidRPr="003D36BF">
          <w:rPr>
            <w:rFonts w:cs="Times New Roman"/>
            <w:sz w:val="24"/>
            <w:szCs w:val="24"/>
          </w:rPr>
          <w:t>}</w:t>
        </w:r>
      </w:ins>
      <w:del w:id="715" w:author="Найман Людмила Юрьевна" w:date="2021-12-22T12:58:00Z">
        <w:r w:rsidR="00612E5A" w:rsidRPr="00A22BC0" w:rsidDel="000C5124">
          <w:rPr>
            <w:rFonts w:cs="Times New Roman"/>
            <w:sz w:val="24"/>
            <w:szCs w:val="24"/>
          </w:rPr>
          <w:delText>»</w:delText>
        </w:r>
      </w:del>
      <w:r w:rsidR="00612E5A" w:rsidRPr="00A22BC0">
        <w:rPr>
          <w:rFonts w:cs="Times New Roman"/>
          <w:sz w:val="24"/>
          <w:szCs w:val="24"/>
        </w:rPr>
        <w:t xml:space="preserve"> - наименование клиента, для КО (филиала) наименование в соответствии со Справочником участников платежной системы;</w:t>
      </w:r>
    </w:p>
    <w:p w14:paraId="0B374CB5" w14:textId="766E276B" w:rsidR="00612E5A" w:rsidRPr="00A22BC0" w:rsidRDefault="000C5124" w:rsidP="00A22BC0">
      <w:pPr>
        <w:numPr>
          <w:ilvl w:val="0"/>
          <w:numId w:val="5"/>
        </w:numPr>
        <w:spacing w:line="240" w:lineRule="auto"/>
        <w:ind w:left="0" w:firstLine="709"/>
        <w:contextualSpacing/>
        <w:rPr>
          <w:rFonts w:cs="Times New Roman"/>
          <w:sz w:val="24"/>
          <w:szCs w:val="24"/>
        </w:rPr>
      </w:pPr>
      <w:ins w:id="716" w:author="Найман Людмила Юрьевна" w:date="2021-12-22T13:04:00Z">
        <w:r w:rsidRPr="000C5124">
          <w:rPr>
            <w:rFonts w:cs="Times New Roman"/>
            <w:sz w:val="24"/>
            <w:szCs w:val="24"/>
          </w:rPr>
          <w:t>{</w:t>
        </w:r>
      </w:ins>
      <w:del w:id="717" w:author="Найман Людмила Юрьевна" w:date="2021-12-22T13:04:00Z">
        <w:r w:rsidR="00612E5A" w:rsidRPr="00A22BC0" w:rsidDel="000C5124">
          <w:rPr>
            <w:rFonts w:cs="Times New Roman"/>
            <w:sz w:val="24"/>
            <w:szCs w:val="24"/>
          </w:rPr>
          <w:delText>«</w:delText>
        </w:r>
      </w:del>
      <w:r w:rsidR="00612E5A" w:rsidRPr="00A22BC0">
        <w:rPr>
          <w:rFonts w:cs="Times New Roman"/>
          <w:sz w:val="24"/>
          <w:szCs w:val="24"/>
        </w:rPr>
        <w:t xml:space="preserve">Банк </w:t>
      </w:r>
      <w:ins w:id="718" w:author="Найман Людмила Юрьевна" w:date="2021-12-22T13:04:00Z">
        <w:r>
          <w:rPr>
            <w:rFonts w:cs="Times New Roman"/>
            <w:sz w:val="24"/>
            <w:szCs w:val="24"/>
          </w:rPr>
          <w:t xml:space="preserve">со стороны </w:t>
        </w:r>
      </w:ins>
      <w:r w:rsidR="00612E5A" w:rsidRPr="00A22BC0">
        <w:rPr>
          <w:rFonts w:cs="Times New Roman"/>
          <w:sz w:val="24"/>
          <w:szCs w:val="24"/>
        </w:rPr>
        <w:t>плательщика</w:t>
      </w:r>
      <w:ins w:id="719" w:author="Найман Людмила Юрьевна" w:date="2021-12-22T13:04:00Z">
        <w:r w:rsidRPr="003D36BF">
          <w:rPr>
            <w:rFonts w:cs="Times New Roman"/>
            <w:sz w:val="24"/>
            <w:szCs w:val="24"/>
          </w:rPr>
          <w:t>}</w:t>
        </w:r>
      </w:ins>
      <w:del w:id="720" w:author="Найман Людмила Юрьевна" w:date="2021-12-22T13:04:00Z">
        <w:r w:rsidR="00612E5A" w:rsidRPr="00A22BC0" w:rsidDel="000C5124">
          <w:rPr>
            <w:rFonts w:cs="Times New Roman"/>
            <w:sz w:val="24"/>
            <w:szCs w:val="24"/>
          </w:rPr>
          <w:delText>»</w:delText>
        </w:r>
      </w:del>
      <w:r w:rsidR="00612E5A" w:rsidRPr="00A22BC0">
        <w:rPr>
          <w:rFonts w:cs="Times New Roman"/>
          <w:sz w:val="24"/>
          <w:szCs w:val="24"/>
        </w:rPr>
        <w:t xml:space="preserve"> - указывается </w:t>
      </w:r>
      <w:del w:id="721" w:author="Найман Людмила Юрьевна" w:date="2021-12-29T09:32:00Z">
        <w:r w:rsidR="00612E5A" w:rsidRPr="00A22BC0" w:rsidDel="000B6FBE">
          <w:rPr>
            <w:rFonts w:cs="Times New Roman"/>
            <w:sz w:val="24"/>
            <w:szCs w:val="24"/>
          </w:rPr>
          <w:delText xml:space="preserve">наименование </w:delText>
        </w:r>
      </w:del>
      <w:ins w:id="722" w:author="Найман Людмила Юрьевна" w:date="2021-12-29T09:32:00Z">
        <w:r w:rsidR="000B6FBE">
          <w:rPr>
            <w:rFonts w:cs="Times New Roman"/>
            <w:sz w:val="24"/>
            <w:szCs w:val="24"/>
          </w:rPr>
          <w:t>БИК</w:t>
        </w:r>
        <w:r w:rsidR="000B6FBE" w:rsidRPr="00A22BC0">
          <w:rPr>
            <w:rFonts w:cs="Times New Roman"/>
            <w:sz w:val="24"/>
            <w:szCs w:val="24"/>
          </w:rPr>
          <w:t xml:space="preserve"> </w:t>
        </w:r>
      </w:ins>
      <w:r w:rsidR="00612E5A" w:rsidRPr="00A22BC0">
        <w:rPr>
          <w:rFonts w:cs="Times New Roman"/>
          <w:sz w:val="24"/>
          <w:szCs w:val="24"/>
        </w:rPr>
        <w:t>КО (филиала) или ПБР в соответствии со Справочником участников платежной системы;</w:t>
      </w:r>
    </w:p>
    <w:p w14:paraId="63866FD4" w14:textId="4AAB6423" w:rsidR="00612E5A" w:rsidRPr="00A22BC0" w:rsidRDefault="000C5124" w:rsidP="00A22BC0">
      <w:pPr>
        <w:numPr>
          <w:ilvl w:val="0"/>
          <w:numId w:val="5"/>
        </w:numPr>
        <w:spacing w:line="240" w:lineRule="auto"/>
        <w:ind w:left="0" w:firstLine="709"/>
        <w:contextualSpacing/>
        <w:rPr>
          <w:rFonts w:cs="Times New Roman"/>
          <w:sz w:val="24"/>
          <w:szCs w:val="24"/>
        </w:rPr>
      </w:pPr>
      <w:ins w:id="723" w:author="Найман Людмила Юрьевна" w:date="2021-12-22T13:01:00Z">
        <w:r w:rsidRPr="000C5124">
          <w:rPr>
            <w:rFonts w:cs="Times New Roman"/>
            <w:sz w:val="24"/>
            <w:szCs w:val="24"/>
          </w:rPr>
          <w:t>{</w:t>
        </w:r>
      </w:ins>
      <w:del w:id="724" w:author="Найман Людмила Юрьевна" w:date="2021-12-22T13:01:00Z">
        <w:r w:rsidR="00612E5A" w:rsidRPr="00A22BC0" w:rsidDel="000C5124">
          <w:rPr>
            <w:rFonts w:cs="Times New Roman"/>
            <w:sz w:val="24"/>
            <w:szCs w:val="24"/>
          </w:rPr>
          <w:delText>«Номер с</w:delText>
        </w:r>
      </w:del>
      <w:ins w:id="725" w:author="Найман Людмила Юрьевна" w:date="2021-12-22T13:01:00Z">
        <w:r>
          <w:rPr>
            <w:rFonts w:cs="Times New Roman"/>
            <w:sz w:val="24"/>
            <w:szCs w:val="24"/>
          </w:rPr>
          <w:t>С</w:t>
        </w:r>
      </w:ins>
      <w:r w:rsidR="00612E5A" w:rsidRPr="00A22BC0">
        <w:rPr>
          <w:rFonts w:cs="Times New Roman"/>
          <w:sz w:val="24"/>
          <w:szCs w:val="24"/>
        </w:rPr>
        <w:t>чет</w:t>
      </w:r>
      <w:del w:id="726" w:author="Найман Людмила Юрьевна" w:date="2021-12-22T13:01:00Z">
        <w:r w:rsidR="00612E5A" w:rsidRPr="00A22BC0" w:rsidDel="000C5124">
          <w:rPr>
            <w:rFonts w:cs="Times New Roman"/>
            <w:sz w:val="24"/>
            <w:szCs w:val="24"/>
          </w:rPr>
          <w:delText>а</w:delText>
        </w:r>
      </w:del>
      <w:r w:rsidR="00612E5A" w:rsidRPr="00A22BC0">
        <w:rPr>
          <w:rFonts w:cs="Times New Roman"/>
          <w:sz w:val="24"/>
          <w:szCs w:val="24"/>
        </w:rPr>
        <w:t xml:space="preserve"> плательщика</w:t>
      </w:r>
      <w:ins w:id="727" w:author="Найман Людмила Юрьевна" w:date="2021-12-22T13:01:00Z">
        <w:r w:rsidRPr="003D36BF">
          <w:rPr>
            <w:rFonts w:cs="Times New Roman"/>
            <w:sz w:val="24"/>
            <w:szCs w:val="24"/>
          </w:rPr>
          <w:t>}</w:t>
        </w:r>
      </w:ins>
      <w:del w:id="728" w:author="Найман Людмила Юрьевна" w:date="2021-12-22T13:01:00Z">
        <w:r w:rsidR="00612E5A" w:rsidRPr="00A22BC0" w:rsidDel="000C5124">
          <w:rPr>
            <w:rFonts w:cs="Times New Roman"/>
            <w:sz w:val="24"/>
            <w:szCs w:val="24"/>
          </w:rPr>
          <w:delText>»</w:delText>
        </w:r>
      </w:del>
      <w:r w:rsidR="00612E5A" w:rsidRPr="00A22BC0">
        <w:rPr>
          <w:rFonts w:cs="Times New Roman"/>
          <w:sz w:val="24"/>
          <w:szCs w:val="24"/>
        </w:rPr>
        <w:t xml:space="preserve"> - указывается счет списания для клиента, не являющегося кредитной организацией. Для КО (филиала) не указывается;</w:t>
      </w:r>
    </w:p>
    <w:p w14:paraId="377CFB12" w14:textId="0311B197" w:rsidR="00612E5A" w:rsidRPr="00A22BC0" w:rsidRDefault="000C5124" w:rsidP="00A22BC0">
      <w:pPr>
        <w:numPr>
          <w:ilvl w:val="0"/>
          <w:numId w:val="5"/>
        </w:numPr>
        <w:spacing w:line="240" w:lineRule="auto"/>
        <w:ind w:left="0" w:firstLine="709"/>
        <w:contextualSpacing/>
        <w:rPr>
          <w:rFonts w:cs="Times New Roman"/>
          <w:sz w:val="24"/>
          <w:szCs w:val="24"/>
        </w:rPr>
      </w:pPr>
      <w:ins w:id="729" w:author="Найман Людмила Юрьевна" w:date="2021-12-22T13:00:00Z">
        <w:r w:rsidRPr="000C5124">
          <w:rPr>
            <w:rFonts w:cs="Times New Roman"/>
            <w:sz w:val="24"/>
            <w:szCs w:val="24"/>
          </w:rPr>
          <w:t>{</w:t>
        </w:r>
      </w:ins>
      <w:del w:id="730" w:author="Найман Людмила Юрьевна" w:date="2021-12-22T13:00:00Z">
        <w:r w:rsidR="00612E5A" w:rsidRPr="00A22BC0" w:rsidDel="000C5124">
          <w:rPr>
            <w:rFonts w:cs="Times New Roman"/>
            <w:sz w:val="24"/>
            <w:szCs w:val="24"/>
          </w:rPr>
          <w:delText>«</w:delText>
        </w:r>
      </w:del>
      <w:del w:id="731" w:author="Найман Людмила Юрьевна" w:date="2021-12-22T13:01:00Z">
        <w:r w:rsidR="00612E5A" w:rsidRPr="00A22BC0" w:rsidDel="000C5124">
          <w:rPr>
            <w:rFonts w:cs="Times New Roman"/>
            <w:sz w:val="24"/>
            <w:szCs w:val="24"/>
          </w:rPr>
          <w:delText>Номер с</w:delText>
        </w:r>
      </w:del>
      <w:ins w:id="732" w:author="Найман Людмила Юрьевна" w:date="2021-12-22T13:01:00Z">
        <w:r>
          <w:rPr>
            <w:rFonts w:cs="Times New Roman"/>
            <w:sz w:val="24"/>
            <w:szCs w:val="24"/>
          </w:rPr>
          <w:t>С</w:t>
        </w:r>
      </w:ins>
      <w:r w:rsidR="00612E5A" w:rsidRPr="00A22BC0">
        <w:rPr>
          <w:rFonts w:cs="Times New Roman"/>
          <w:sz w:val="24"/>
          <w:szCs w:val="24"/>
        </w:rPr>
        <w:t xml:space="preserve">чета банка </w:t>
      </w:r>
      <w:ins w:id="733" w:author="Найман Людмила Юрьевна" w:date="2021-12-22T13:01:00Z">
        <w:r>
          <w:rPr>
            <w:rFonts w:cs="Times New Roman"/>
            <w:sz w:val="24"/>
            <w:szCs w:val="24"/>
          </w:rPr>
          <w:t xml:space="preserve">со стороны </w:t>
        </w:r>
      </w:ins>
      <w:r w:rsidR="00612E5A" w:rsidRPr="00A22BC0">
        <w:rPr>
          <w:rFonts w:cs="Times New Roman"/>
          <w:sz w:val="24"/>
          <w:szCs w:val="24"/>
        </w:rPr>
        <w:t>плательщика</w:t>
      </w:r>
      <w:ins w:id="734" w:author="Найман Людмила Юрьевна" w:date="2021-12-22T13:01:00Z">
        <w:r w:rsidRPr="003D36BF">
          <w:rPr>
            <w:rFonts w:cs="Times New Roman"/>
            <w:sz w:val="24"/>
            <w:szCs w:val="24"/>
          </w:rPr>
          <w:t>}</w:t>
        </w:r>
      </w:ins>
      <w:del w:id="735" w:author="Найман Людмила Юрьевна" w:date="2021-12-22T13:01:00Z">
        <w:r w:rsidR="00612E5A" w:rsidRPr="00A22BC0" w:rsidDel="000C5124">
          <w:rPr>
            <w:rFonts w:cs="Times New Roman"/>
            <w:sz w:val="24"/>
            <w:szCs w:val="24"/>
          </w:rPr>
          <w:delText>»</w:delText>
        </w:r>
      </w:del>
      <w:r w:rsidR="00612E5A" w:rsidRPr="00A22BC0">
        <w:rPr>
          <w:rFonts w:cs="Times New Roman"/>
          <w:sz w:val="24"/>
          <w:szCs w:val="24"/>
        </w:rPr>
        <w:t xml:space="preserve"> - указывается счет списания - номер корреспондентского счета КО (субсчета филиала);</w:t>
      </w:r>
    </w:p>
    <w:p w14:paraId="50B8C053" w14:textId="37A6B137" w:rsidR="00612E5A" w:rsidRPr="002B5F53" w:rsidRDefault="00612E5A" w:rsidP="00A22BC0">
      <w:pPr>
        <w:numPr>
          <w:ilvl w:val="0"/>
          <w:numId w:val="5"/>
        </w:numPr>
        <w:spacing w:line="240" w:lineRule="auto"/>
        <w:ind w:left="0" w:firstLine="709"/>
        <w:contextualSpacing/>
        <w:rPr>
          <w:rFonts w:cs="Times New Roman"/>
          <w:sz w:val="24"/>
          <w:szCs w:val="24"/>
        </w:rPr>
      </w:pPr>
      <w:r w:rsidRPr="002B5F53">
        <w:rPr>
          <w:rFonts w:cs="Times New Roman"/>
          <w:sz w:val="24"/>
          <w:szCs w:val="24"/>
        </w:rPr>
        <w:t xml:space="preserve"> </w:t>
      </w:r>
      <w:ins w:id="736" w:author="Найман Людмила Юрьевна" w:date="2021-12-22T13:02:00Z">
        <w:r w:rsidR="000C5124" w:rsidRPr="000C5124">
          <w:rPr>
            <w:rFonts w:cs="Times New Roman"/>
            <w:sz w:val="24"/>
            <w:szCs w:val="24"/>
          </w:rPr>
          <w:t>{</w:t>
        </w:r>
      </w:ins>
      <w:del w:id="737" w:author="Найман Людмила Юрьевна" w:date="2021-12-22T13:02:00Z">
        <w:r w:rsidRPr="002B5F53" w:rsidDel="000C5124">
          <w:rPr>
            <w:rFonts w:cs="Times New Roman"/>
            <w:sz w:val="24"/>
            <w:szCs w:val="24"/>
          </w:rPr>
          <w:delText>«</w:delText>
        </w:r>
      </w:del>
      <w:r w:rsidRPr="002B5F53">
        <w:rPr>
          <w:rFonts w:cs="Times New Roman"/>
          <w:sz w:val="24"/>
          <w:szCs w:val="24"/>
        </w:rPr>
        <w:t>Условие оплаты</w:t>
      </w:r>
      <w:ins w:id="738" w:author="Найман Людмила Юрьевна" w:date="2021-12-22T13:02:00Z">
        <w:r w:rsidR="000C5124" w:rsidRPr="003D36BF">
          <w:rPr>
            <w:rFonts w:cs="Times New Roman"/>
            <w:sz w:val="24"/>
            <w:szCs w:val="24"/>
          </w:rPr>
          <w:t>}</w:t>
        </w:r>
      </w:ins>
      <w:del w:id="739" w:author="Найман Людмила Юрьевна" w:date="2021-12-22T13:02:00Z">
        <w:r w:rsidRPr="002B5F53" w:rsidDel="000C5124">
          <w:rPr>
            <w:rFonts w:cs="Times New Roman"/>
            <w:sz w:val="24"/>
            <w:szCs w:val="24"/>
          </w:rPr>
          <w:delText>»</w:delText>
        </w:r>
      </w:del>
      <w:r w:rsidRPr="002B5F53">
        <w:rPr>
          <w:rFonts w:cs="Times New Roman"/>
          <w:sz w:val="24"/>
          <w:szCs w:val="24"/>
        </w:rPr>
        <w:t xml:space="preserve"> - указывается цифра «1» - заранее данный акцепт плательщика;</w:t>
      </w:r>
    </w:p>
    <w:p w14:paraId="5AB70160" w14:textId="69100EBC" w:rsidR="00612E5A" w:rsidRPr="002B5F53" w:rsidRDefault="00612E5A" w:rsidP="00A22BC0">
      <w:pPr>
        <w:numPr>
          <w:ilvl w:val="0"/>
          <w:numId w:val="5"/>
        </w:numPr>
        <w:spacing w:line="240" w:lineRule="auto"/>
        <w:ind w:left="0" w:firstLine="709"/>
        <w:contextualSpacing/>
        <w:rPr>
          <w:rFonts w:cs="Times New Roman"/>
          <w:sz w:val="24"/>
          <w:szCs w:val="24"/>
        </w:rPr>
      </w:pPr>
      <w:del w:id="740" w:author="Найман Людмила Юрьевна" w:date="2021-12-22T13:09:00Z">
        <w:r w:rsidRPr="002B5F53" w:rsidDel="001575FA">
          <w:rPr>
            <w:rFonts w:cs="Times New Roman"/>
            <w:sz w:val="24"/>
            <w:szCs w:val="24"/>
          </w:rPr>
          <w:delText>«</w:delText>
        </w:r>
      </w:del>
      <w:ins w:id="741" w:author="Найман Людмила Юрьевна" w:date="2021-12-22T13:09:00Z">
        <w:r w:rsidR="001575FA" w:rsidRPr="000C5124">
          <w:rPr>
            <w:rFonts w:cs="Times New Roman"/>
            <w:sz w:val="24"/>
            <w:szCs w:val="24"/>
          </w:rPr>
          <w:t>{</w:t>
        </w:r>
      </w:ins>
      <w:r w:rsidRPr="002B5F53">
        <w:rPr>
          <w:rFonts w:cs="Times New Roman"/>
          <w:sz w:val="24"/>
          <w:szCs w:val="24"/>
        </w:rPr>
        <w:t>Срок для акцепта</w:t>
      </w:r>
      <w:ins w:id="742" w:author="Найман Людмила Юрьевна" w:date="2021-12-22T13:09:00Z">
        <w:r w:rsidR="001575FA" w:rsidRPr="003D36BF">
          <w:rPr>
            <w:rFonts w:cs="Times New Roman"/>
            <w:sz w:val="24"/>
            <w:szCs w:val="24"/>
          </w:rPr>
          <w:t>}</w:t>
        </w:r>
      </w:ins>
      <w:del w:id="743" w:author="Найман Людмила Юрьевна" w:date="2021-12-22T13:09:00Z">
        <w:r w:rsidRPr="002B5F53" w:rsidDel="001575FA">
          <w:rPr>
            <w:rFonts w:cs="Times New Roman"/>
            <w:sz w:val="24"/>
            <w:szCs w:val="24"/>
          </w:rPr>
          <w:delText>»</w:delText>
        </w:r>
      </w:del>
      <w:r w:rsidRPr="002B5F53">
        <w:rPr>
          <w:rFonts w:cs="Times New Roman"/>
          <w:sz w:val="24"/>
          <w:szCs w:val="24"/>
        </w:rPr>
        <w:t xml:space="preserve"> - не указывается;</w:t>
      </w:r>
    </w:p>
    <w:p w14:paraId="39BC95D2" w14:textId="0786DC5B" w:rsidR="00612E5A" w:rsidRPr="002B5F53" w:rsidRDefault="001575FA" w:rsidP="00A22BC0">
      <w:pPr>
        <w:numPr>
          <w:ilvl w:val="0"/>
          <w:numId w:val="5"/>
        </w:numPr>
        <w:spacing w:line="240" w:lineRule="auto"/>
        <w:ind w:left="0" w:firstLine="709"/>
        <w:contextualSpacing/>
        <w:rPr>
          <w:rFonts w:cs="Times New Roman"/>
          <w:sz w:val="24"/>
          <w:szCs w:val="24"/>
        </w:rPr>
      </w:pPr>
      <w:ins w:id="744" w:author="Найман Людмила Юрьевна" w:date="2021-12-22T13:14:00Z">
        <w:r w:rsidRPr="000C5124">
          <w:rPr>
            <w:rFonts w:cs="Times New Roman"/>
            <w:sz w:val="24"/>
            <w:szCs w:val="24"/>
          </w:rPr>
          <w:t>{</w:t>
        </w:r>
      </w:ins>
      <w:del w:id="745" w:author="Найман Людмила Юрьевна" w:date="2021-12-22T13:14:00Z">
        <w:r w:rsidR="00612E5A" w:rsidRPr="002B5F53" w:rsidDel="001575FA">
          <w:rPr>
            <w:rFonts w:cs="Times New Roman"/>
            <w:sz w:val="24"/>
            <w:szCs w:val="24"/>
          </w:rPr>
          <w:delText>«</w:delText>
        </w:r>
      </w:del>
      <w:r w:rsidR="00612E5A" w:rsidRPr="002B5F53">
        <w:rPr>
          <w:rFonts w:cs="Times New Roman"/>
          <w:sz w:val="24"/>
          <w:szCs w:val="24"/>
        </w:rPr>
        <w:t>ИНН получателя</w:t>
      </w:r>
      <w:ins w:id="746" w:author="Найман Людмила Юрьевна" w:date="2021-12-22T13:15:00Z">
        <w:r>
          <w:rPr>
            <w:rFonts w:cs="Times New Roman"/>
            <w:sz w:val="24"/>
            <w:szCs w:val="24"/>
          </w:rPr>
          <w:t xml:space="preserve"> средств</w:t>
        </w:r>
        <w:r w:rsidRPr="003D36BF">
          <w:rPr>
            <w:rFonts w:cs="Times New Roman"/>
            <w:sz w:val="24"/>
            <w:szCs w:val="24"/>
          </w:rPr>
          <w:t>}</w:t>
        </w:r>
      </w:ins>
      <w:del w:id="747" w:author="Найман Людмила Юрьевна" w:date="2021-12-22T13:15:00Z">
        <w:r w:rsidR="00612E5A" w:rsidRPr="002B5F53" w:rsidDel="001575FA">
          <w:rPr>
            <w:rFonts w:cs="Times New Roman"/>
            <w:sz w:val="24"/>
            <w:szCs w:val="24"/>
          </w:rPr>
          <w:delText>»</w:delText>
        </w:r>
      </w:del>
      <w:r w:rsidR="00612E5A" w:rsidRPr="002B5F53">
        <w:rPr>
          <w:rFonts w:cs="Times New Roman"/>
          <w:sz w:val="24"/>
          <w:szCs w:val="24"/>
        </w:rPr>
        <w:t xml:space="preserve"> - ИНН Банка России;</w:t>
      </w:r>
    </w:p>
    <w:p w14:paraId="12CC59E1" w14:textId="5549EE21" w:rsidR="00612E5A" w:rsidRPr="002B5F53" w:rsidRDefault="001575FA" w:rsidP="00A22BC0">
      <w:pPr>
        <w:numPr>
          <w:ilvl w:val="0"/>
          <w:numId w:val="5"/>
        </w:numPr>
        <w:spacing w:line="240" w:lineRule="auto"/>
        <w:ind w:left="0" w:firstLine="709"/>
        <w:contextualSpacing/>
        <w:rPr>
          <w:rFonts w:cs="Times New Roman"/>
          <w:sz w:val="24"/>
          <w:szCs w:val="24"/>
        </w:rPr>
      </w:pPr>
      <w:ins w:id="748" w:author="Найман Людмила Юрьевна" w:date="2021-12-22T13:15:00Z">
        <w:r w:rsidRPr="000C5124">
          <w:rPr>
            <w:rFonts w:cs="Times New Roman"/>
            <w:sz w:val="24"/>
            <w:szCs w:val="24"/>
          </w:rPr>
          <w:t>{</w:t>
        </w:r>
      </w:ins>
      <w:del w:id="749" w:author="Найман Людмила Юрьевна" w:date="2021-12-22T13:15:00Z">
        <w:r w:rsidR="00612E5A" w:rsidRPr="002B5F53" w:rsidDel="001575FA">
          <w:rPr>
            <w:rFonts w:cs="Times New Roman"/>
            <w:sz w:val="24"/>
            <w:szCs w:val="24"/>
          </w:rPr>
          <w:delText>«</w:delText>
        </w:r>
      </w:del>
      <w:r w:rsidR="00612E5A" w:rsidRPr="002B5F53">
        <w:rPr>
          <w:rFonts w:cs="Times New Roman"/>
          <w:sz w:val="24"/>
          <w:szCs w:val="24"/>
        </w:rPr>
        <w:t>Банк</w:t>
      </w:r>
      <w:ins w:id="750" w:author="Найман Людмила Юрьевна" w:date="2021-12-22T13:16:00Z">
        <w:r w:rsidR="00A77A7B">
          <w:rPr>
            <w:rFonts w:cs="Times New Roman"/>
            <w:sz w:val="24"/>
            <w:szCs w:val="24"/>
          </w:rPr>
          <w:t xml:space="preserve"> со стороны</w:t>
        </w:r>
      </w:ins>
      <w:r w:rsidR="00612E5A" w:rsidRPr="002B5F53">
        <w:rPr>
          <w:rFonts w:cs="Times New Roman"/>
          <w:sz w:val="24"/>
          <w:szCs w:val="24"/>
        </w:rPr>
        <w:t xml:space="preserve"> получателя</w:t>
      </w:r>
      <w:ins w:id="751" w:author="Найман Людмила Юрьевна" w:date="2021-12-22T13:16:00Z">
        <w:r w:rsidR="00A77A7B" w:rsidRPr="003D36BF">
          <w:rPr>
            <w:rFonts w:cs="Times New Roman"/>
            <w:sz w:val="24"/>
            <w:szCs w:val="24"/>
          </w:rPr>
          <w:t>}</w:t>
        </w:r>
      </w:ins>
      <w:del w:id="752" w:author="Найман Людмила Юрьевна" w:date="2021-12-22T13:16:00Z">
        <w:r w:rsidR="00612E5A" w:rsidRPr="002B5F53" w:rsidDel="00A77A7B">
          <w:rPr>
            <w:rFonts w:cs="Times New Roman"/>
            <w:sz w:val="24"/>
            <w:szCs w:val="24"/>
          </w:rPr>
          <w:delText>»</w:delText>
        </w:r>
      </w:del>
      <w:r w:rsidR="00612E5A" w:rsidRPr="002B5F53">
        <w:rPr>
          <w:rFonts w:cs="Times New Roman"/>
          <w:sz w:val="24"/>
          <w:szCs w:val="24"/>
        </w:rPr>
        <w:t xml:space="preserve"> - </w:t>
      </w:r>
      <w:del w:id="753" w:author="Найман Людмила Юрьевна" w:date="2021-12-29T09:32:00Z">
        <w:r w:rsidR="00612E5A" w:rsidRPr="002B5F53" w:rsidDel="000B6FBE">
          <w:rPr>
            <w:rFonts w:cs="Times New Roman"/>
            <w:sz w:val="24"/>
            <w:szCs w:val="24"/>
          </w:rPr>
          <w:delText xml:space="preserve">наименование </w:delText>
        </w:r>
      </w:del>
      <w:ins w:id="754" w:author="Найман Людмила Юрьевна" w:date="2021-12-29T09:32:00Z">
        <w:r w:rsidR="000B6FBE">
          <w:rPr>
            <w:rFonts w:cs="Times New Roman"/>
            <w:sz w:val="24"/>
            <w:szCs w:val="24"/>
          </w:rPr>
          <w:t>БИК</w:t>
        </w:r>
        <w:r w:rsidR="000B6FBE" w:rsidRPr="002B5F53">
          <w:rPr>
            <w:rFonts w:cs="Times New Roman"/>
            <w:sz w:val="24"/>
            <w:szCs w:val="24"/>
          </w:rPr>
          <w:t xml:space="preserve"> </w:t>
        </w:r>
      </w:ins>
      <w:r w:rsidR="00612E5A" w:rsidRPr="002B5F53">
        <w:rPr>
          <w:rFonts w:cs="Times New Roman"/>
          <w:sz w:val="24"/>
          <w:szCs w:val="24"/>
        </w:rPr>
        <w:t>ПБР, обслуживающего счет, указанный в реквизите «Номер счета получателя»;</w:t>
      </w:r>
    </w:p>
    <w:p w14:paraId="44A0D63E" w14:textId="42BB3830" w:rsidR="00612E5A" w:rsidRPr="002B5F53" w:rsidRDefault="00A77A7B" w:rsidP="00A22BC0">
      <w:pPr>
        <w:numPr>
          <w:ilvl w:val="0"/>
          <w:numId w:val="5"/>
        </w:numPr>
        <w:spacing w:line="240" w:lineRule="auto"/>
        <w:ind w:left="0" w:firstLine="709"/>
        <w:contextualSpacing/>
        <w:rPr>
          <w:rFonts w:cs="Times New Roman"/>
          <w:sz w:val="24"/>
          <w:szCs w:val="24"/>
        </w:rPr>
      </w:pPr>
      <w:ins w:id="755" w:author="Найман Людмила Юрьевна" w:date="2021-12-22T13:22:00Z">
        <w:r w:rsidRPr="000C5124">
          <w:rPr>
            <w:rFonts w:cs="Times New Roman"/>
            <w:sz w:val="24"/>
            <w:szCs w:val="24"/>
          </w:rPr>
          <w:t>{</w:t>
        </w:r>
      </w:ins>
      <w:del w:id="756" w:author="Найман Людмила Юрьевна" w:date="2021-12-22T13:22:00Z">
        <w:r w:rsidR="00612E5A" w:rsidRPr="002B5F53" w:rsidDel="00A77A7B">
          <w:rPr>
            <w:rFonts w:cs="Times New Roman"/>
            <w:sz w:val="24"/>
            <w:szCs w:val="24"/>
          </w:rPr>
          <w:delText>«Номер с</w:delText>
        </w:r>
      </w:del>
      <w:ins w:id="757" w:author="Найман Людмила Юрьевна" w:date="2021-12-22T13:22:00Z">
        <w:r>
          <w:rPr>
            <w:rFonts w:cs="Times New Roman"/>
            <w:sz w:val="24"/>
            <w:szCs w:val="24"/>
          </w:rPr>
          <w:t>С</w:t>
        </w:r>
      </w:ins>
      <w:r w:rsidR="00612E5A" w:rsidRPr="002B5F53">
        <w:rPr>
          <w:rFonts w:cs="Times New Roman"/>
          <w:sz w:val="24"/>
          <w:szCs w:val="24"/>
        </w:rPr>
        <w:t>чета получателя</w:t>
      </w:r>
      <w:ins w:id="758" w:author="Найман Людмила Юрьевна" w:date="2021-12-22T13:22:00Z">
        <w:r w:rsidRPr="003D36BF">
          <w:rPr>
            <w:rFonts w:cs="Times New Roman"/>
            <w:sz w:val="24"/>
            <w:szCs w:val="24"/>
          </w:rPr>
          <w:t>}</w:t>
        </w:r>
      </w:ins>
      <w:del w:id="759" w:author="Найман Людмила Юрьевна" w:date="2021-12-22T13:22:00Z">
        <w:r w:rsidR="00612E5A" w:rsidRPr="002B5F53" w:rsidDel="00A77A7B">
          <w:rPr>
            <w:rFonts w:cs="Times New Roman"/>
            <w:sz w:val="24"/>
            <w:szCs w:val="24"/>
          </w:rPr>
          <w:delText>»</w:delText>
        </w:r>
      </w:del>
      <w:r w:rsidR="00612E5A" w:rsidRPr="002B5F53">
        <w:rPr>
          <w:rFonts w:cs="Times New Roman"/>
          <w:sz w:val="24"/>
          <w:szCs w:val="24"/>
        </w:rPr>
        <w:t xml:space="preserve"> - номер лицевого счета</w:t>
      </w:r>
      <w:r w:rsidR="00612E5A">
        <w:rPr>
          <w:rFonts w:cs="Times New Roman"/>
          <w:sz w:val="24"/>
          <w:szCs w:val="24"/>
        </w:rPr>
        <w:t xml:space="preserve"> клиента</w:t>
      </w:r>
      <w:r w:rsidR="00612E5A" w:rsidRPr="002B5F53">
        <w:rPr>
          <w:rFonts w:cs="Times New Roman"/>
          <w:sz w:val="24"/>
          <w:szCs w:val="24"/>
        </w:rPr>
        <w:t xml:space="preserve">, открытого на </w:t>
      </w:r>
      <w:r w:rsidR="00612E5A">
        <w:rPr>
          <w:rFonts w:cs="Times New Roman"/>
          <w:sz w:val="24"/>
          <w:szCs w:val="24"/>
        </w:rPr>
        <w:t xml:space="preserve">балансовом </w:t>
      </w:r>
      <w:r w:rsidR="00612E5A" w:rsidRPr="002B5F53">
        <w:rPr>
          <w:rFonts w:cs="Times New Roman"/>
          <w:sz w:val="24"/>
          <w:szCs w:val="24"/>
        </w:rPr>
        <w:t xml:space="preserve">счете </w:t>
      </w:r>
      <w:r w:rsidR="00612E5A">
        <w:rPr>
          <w:rFonts w:cs="Times New Roman"/>
          <w:sz w:val="24"/>
          <w:szCs w:val="24"/>
        </w:rPr>
        <w:t xml:space="preserve">второго порядка </w:t>
      </w:r>
      <w:r w:rsidR="00612E5A" w:rsidRPr="002B5F53">
        <w:rPr>
          <w:rFonts w:cs="Times New Roman"/>
          <w:sz w:val="24"/>
          <w:szCs w:val="24"/>
        </w:rPr>
        <w:t>60312 для учета сумм платы за услуги;</w:t>
      </w:r>
    </w:p>
    <w:p w14:paraId="6947E9A1" w14:textId="2EC2326F" w:rsidR="00612E5A" w:rsidRPr="002B5F53" w:rsidRDefault="00A77A7B" w:rsidP="00A22BC0">
      <w:pPr>
        <w:numPr>
          <w:ilvl w:val="0"/>
          <w:numId w:val="5"/>
        </w:numPr>
        <w:spacing w:line="240" w:lineRule="auto"/>
        <w:ind w:left="0" w:firstLine="709"/>
        <w:contextualSpacing/>
        <w:rPr>
          <w:rFonts w:cs="Times New Roman"/>
          <w:sz w:val="24"/>
          <w:szCs w:val="24"/>
        </w:rPr>
      </w:pPr>
      <w:ins w:id="760" w:author="Найман Людмила Юрьевна" w:date="2021-12-22T13:17:00Z">
        <w:r w:rsidRPr="000C5124">
          <w:rPr>
            <w:rFonts w:cs="Times New Roman"/>
            <w:sz w:val="24"/>
            <w:szCs w:val="24"/>
          </w:rPr>
          <w:t>{Наименование</w:t>
        </w:r>
        <w:r>
          <w:rPr>
            <w:rFonts w:cs="Times New Roman"/>
            <w:sz w:val="24"/>
            <w:szCs w:val="24"/>
          </w:rPr>
          <w:t xml:space="preserve"> </w:t>
        </w:r>
      </w:ins>
      <w:del w:id="761" w:author="Найман Людмила Юрьевна" w:date="2021-12-22T13:17:00Z">
        <w:r w:rsidR="00612E5A" w:rsidRPr="002B5F53" w:rsidDel="00A77A7B">
          <w:rPr>
            <w:rFonts w:cs="Times New Roman"/>
            <w:sz w:val="24"/>
            <w:szCs w:val="24"/>
          </w:rPr>
          <w:delText>«</w:delText>
        </w:r>
      </w:del>
      <w:del w:id="762" w:author="Найман Людмила Юрьевна" w:date="2021-12-22T13:21:00Z">
        <w:r w:rsidR="00612E5A" w:rsidRPr="002B5F53" w:rsidDel="00A77A7B">
          <w:rPr>
            <w:rFonts w:cs="Times New Roman"/>
            <w:sz w:val="24"/>
            <w:szCs w:val="24"/>
          </w:rPr>
          <w:delText>П</w:delText>
        </w:r>
      </w:del>
      <w:ins w:id="763" w:author="Найман Людмила Юрьевна" w:date="2021-12-22T13:21:00Z">
        <w:r>
          <w:rPr>
            <w:rFonts w:cs="Times New Roman"/>
            <w:sz w:val="24"/>
            <w:szCs w:val="24"/>
          </w:rPr>
          <w:t>п</w:t>
        </w:r>
      </w:ins>
      <w:r w:rsidR="00612E5A" w:rsidRPr="002B5F53">
        <w:rPr>
          <w:rFonts w:cs="Times New Roman"/>
          <w:sz w:val="24"/>
          <w:szCs w:val="24"/>
        </w:rPr>
        <w:t>олучател</w:t>
      </w:r>
      <w:ins w:id="764" w:author="Найман Людмила Юрьевна" w:date="2021-12-22T13:21:00Z">
        <w:r>
          <w:rPr>
            <w:rFonts w:cs="Times New Roman"/>
            <w:sz w:val="24"/>
            <w:szCs w:val="24"/>
          </w:rPr>
          <w:t>я</w:t>
        </w:r>
      </w:ins>
      <w:del w:id="765" w:author="Найман Людмила Юрьевна" w:date="2021-12-22T13:21:00Z">
        <w:r w:rsidR="00612E5A" w:rsidRPr="002B5F53" w:rsidDel="00A77A7B">
          <w:rPr>
            <w:rFonts w:cs="Times New Roman"/>
            <w:sz w:val="24"/>
            <w:szCs w:val="24"/>
          </w:rPr>
          <w:delText>ь</w:delText>
        </w:r>
      </w:del>
      <w:ins w:id="766" w:author="Найман Людмила Юрьевна" w:date="2021-12-22T13:21:00Z">
        <w:r w:rsidRPr="003D36BF">
          <w:rPr>
            <w:rFonts w:cs="Times New Roman"/>
            <w:sz w:val="24"/>
            <w:szCs w:val="24"/>
          </w:rPr>
          <w:t>}</w:t>
        </w:r>
      </w:ins>
      <w:del w:id="767" w:author="Найман Людмила Юрьевна" w:date="2021-12-22T13:21:00Z">
        <w:r w:rsidR="00612E5A" w:rsidRPr="002B5F53" w:rsidDel="00A77A7B">
          <w:rPr>
            <w:rFonts w:cs="Times New Roman"/>
            <w:sz w:val="24"/>
            <w:szCs w:val="24"/>
          </w:rPr>
          <w:delText>»</w:delText>
        </w:r>
      </w:del>
      <w:r w:rsidR="00612E5A" w:rsidRPr="002B5F53">
        <w:rPr>
          <w:rFonts w:cs="Times New Roman"/>
          <w:sz w:val="24"/>
          <w:szCs w:val="24"/>
        </w:rPr>
        <w:t xml:space="preserve"> - наименование ПБР, </w:t>
      </w:r>
      <w:r w:rsidR="00612E5A">
        <w:rPr>
          <w:rFonts w:cs="Times New Roman"/>
          <w:sz w:val="24"/>
          <w:szCs w:val="24"/>
        </w:rPr>
        <w:t>в котором открыт</w:t>
      </w:r>
      <w:r w:rsidR="00612E5A" w:rsidRPr="002B5F53">
        <w:rPr>
          <w:rFonts w:cs="Times New Roman"/>
          <w:sz w:val="24"/>
          <w:szCs w:val="24"/>
        </w:rPr>
        <w:t xml:space="preserve"> счет, указанный в реквизите </w:t>
      </w:r>
      <w:ins w:id="768" w:author="Найман Людмила Юрьевна" w:date="2021-12-22T13:28:00Z">
        <w:r w:rsidR="005A152E" w:rsidRPr="000C5124">
          <w:rPr>
            <w:rFonts w:cs="Times New Roman"/>
            <w:sz w:val="24"/>
            <w:szCs w:val="24"/>
          </w:rPr>
          <w:t>{</w:t>
        </w:r>
      </w:ins>
      <w:del w:id="769" w:author="Найман Людмила Юрьевна" w:date="2021-12-22T13:28:00Z">
        <w:r w:rsidR="00612E5A" w:rsidRPr="002B5F53" w:rsidDel="005A152E">
          <w:rPr>
            <w:rFonts w:cs="Times New Roman"/>
            <w:sz w:val="24"/>
            <w:szCs w:val="24"/>
          </w:rPr>
          <w:delText xml:space="preserve">«Номер счета </w:delText>
        </w:r>
      </w:del>
      <w:ins w:id="770" w:author="Найман Людмила Юрьевна" w:date="2021-12-22T13:28:00Z">
        <w:r w:rsidR="005A152E">
          <w:rPr>
            <w:rFonts w:cs="Times New Roman"/>
            <w:sz w:val="24"/>
            <w:szCs w:val="24"/>
          </w:rPr>
          <w:t>С</w:t>
        </w:r>
        <w:r w:rsidR="005A152E" w:rsidRPr="002B5F53">
          <w:rPr>
            <w:rFonts w:cs="Times New Roman"/>
            <w:sz w:val="24"/>
            <w:szCs w:val="24"/>
          </w:rPr>
          <w:t xml:space="preserve">чет </w:t>
        </w:r>
      </w:ins>
      <w:r w:rsidR="00612E5A" w:rsidRPr="002B5F53">
        <w:rPr>
          <w:rFonts w:cs="Times New Roman"/>
          <w:sz w:val="24"/>
          <w:szCs w:val="24"/>
        </w:rPr>
        <w:t>получателя</w:t>
      </w:r>
      <w:ins w:id="771" w:author="Найман Людмила Юрьевна" w:date="2021-12-22T13:28:00Z">
        <w:r w:rsidR="005A152E" w:rsidRPr="003D36BF">
          <w:rPr>
            <w:rFonts w:cs="Times New Roman"/>
            <w:sz w:val="24"/>
            <w:szCs w:val="24"/>
          </w:rPr>
          <w:t>}</w:t>
        </w:r>
      </w:ins>
      <w:r w:rsidR="00612E5A" w:rsidRPr="002B5F53">
        <w:rPr>
          <w:rFonts w:cs="Times New Roman"/>
          <w:sz w:val="24"/>
          <w:szCs w:val="24"/>
        </w:rPr>
        <w:t>»;</w:t>
      </w:r>
    </w:p>
    <w:p w14:paraId="06DAAEEB" w14:textId="65C80CB1" w:rsidR="00612E5A" w:rsidRPr="002B5F53" w:rsidRDefault="00A77A7B" w:rsidP="00A22BC0">
      <w:pPr>
        <w:numPr>
          <w:ilvl w:val="0"/>
          <w:numId w:val="5"/>
        </w:numPr>
        <w:spacing w:line="240" w:lineRule="auto"/>
        <w:ind w:left="0" w:firstLine="709"/>
        <w:contextualSpacing/>
        <w:rPr>
          <w:rFonts w:cs="Times New Roman"/>
          <w:sz w:val="24"/>
          <w:szCs w:val="24"/>
        </w:rPr>
      </w:pPr>
      <w:ins w:id="772" w:author="Найман Людмила Юрьевна" w:date="2021-12-22T13:23:00Z">
        <w:r w:rsidRPr="000C5124">
          <w:rPr>
            <w:rFonts w:cs="Times New Roman"/>
            <w:sz w:val="24"/>
            <w:szCs w:val="24"/>
          </w:rPr>
          <w:t>{</w:t>
        </w:r>
      </w:ins>
      <w:del w:id="773" w:author="Найман Людмила Юрьевна" w:date="2021-12-22T13:23:00Z">
        <w:r w:rsidR="00612E5A" w:rsidRPr="002B5F53" w:rsidDel="00A77A7B">
          <w:rPr>
            <w:rFonts w:cs="Times New Roman"/>
            <w:sz w:val="24"/>
            <w:szCs w:val="24"/>
          </w:rPr>
          <w:delText>«</w:delText>
        </w:r>
      </w:del>
      <w:r w:rsidR="00612E5A" w:rsidRPr="002B5F53">
        <w:rPr>
          <w:rFonts w:cs="Times New Roman"/>
          <w:sz w:val="24"/>
          <w:szCs w:val="24"/>
        </w:rPr>
        <w:t>Очередность платежа</w:t>
      </w:r>
      <w:ins w:id="774" w:author="Найман Людмила Юрьевна" w:date="2021-12-22T13:23:00Z">
        <w:r w:rsidRPr="003D36BF">
          <w:rPr>
            <w:rFonts w:cs="Times New Roman"/>
            <w:sz w:val="24"/>
            <w:szCs w:val="24"/>
          </w:rPr>
          <w:t>}</w:t>
        </w:r>
      </w:ins>
      <w:del w:id="775" w:author="Найман Людмила Юрьевна" w:date="2021-12-22T13:23:00Z">
        <w:r w:rsidR="00612E5A" w:rsidRPr="002B5F53" w:rsidDel="00A77A7B">
          <w:rPr>
            <w:rFonts w:cs="Times New Roman"/>
            <w:sz w:val="24"/>
            <w:szCs w:val="24"/>
          </w:rPr>
          <w:delText>»</w:delText>
        </w:r>
      </w:del>
      <w:r w:rsidR="00612E5A" w:rsidRPr="002B5F53">
        <w:rPr>
          <w:rFonts w:cs="Times New Roman"/>
          <w:sz w:val="24"/>
          <w:szCs w:val="24"/>
        </w:rPr>
        <w:t xml:space="preserve"> - заполняется значением «5»;</w:t>
      </w:r>
    </w:p>
    <w:p w14:paraId="0E75104B" w14:textId="1ABA98E2" w:rsidR="00612E5A" w:rsidRPr="002B5F53" w:rsidRDefault="005A152E" w:rsidP="005A152E">
      <w:pPr>
        <w:numPr>
          <w:ilvl w:val="0"/>
          <w:numId w:val="5"/>
        </w:numPr>
        <w:spacing w:line="240" w:lineRule="auto"/>
        <w:ind w:left="0" w:firstLine="709"/>
        <w:contextualSpacing/>
        <w:rPr>
          <w:rFonts w:cs="Times New Roman"/>
          <w:sz w:val="24"/>
          <w:szCs w:val="24"/>
        </w:rPr>
      </w:pPr>
      <w:ins w:id="776" w:author="Найман Людмила Юрьевна" w:date="2021-12-22T13:27:00Z">
        <w:r w:rsidRPr="000C5124">
          <w:rPr>
            <w:rFonts w:cs="Times New Roman"/>
            <w:sz w:val="24"/>
            <w:szCs w:val="24"/>
          </w:rPr>
          <w:t>{</w:t>
        </w:r>
      </w:ins>
      <w:del w:id="777" w:author="Найман Людмила Юрьевна" w:date="2021-12-22T13:27:00Z">
        <w:r w:rsidR="00612E5A" w:rsidRPr="002B5F53" w:rsidDel="005A152E">
          <w:rPr>
            <w:rFonts w:cs="Times New Roman"/>
            <w:sz w:val="24"/>
            <w:szCs w:val="24"/>
          </w:rPr>
          <w:delText>«</w:delText>
        </w:r>
      </w:del>
      <w:r w:rsidR="00612E5A" w:rsidRPr="002B5F53">
        <w:rPr>
          <w:rFonts w:cs="Times New Roman"/>
          <w:sz w:val="24"/>
          <w:szCs w:val="24"/>
        </w:rPr>
        <w:t>Сумма</w:t>
      </w:r>
      <w:ins w:id="778" w:author="Найман Людмила Юрьевна" w:date="2021-12-22T13:27:00Z">
        <w:r>
          <w:rPr>
            <w:rFonts w:cs="Times New Roman"/>
            <w:sz w:val="24"/>
            <w:szCs w:val="24"/>
          </w:rPr>
          <w:t xml:space="preserve"> </w:t>
        </w:r>
        <w:r w:rsidRPr="005A152E">
          <w:rPr>
            <w:rFonts w:cs="Times New Roman"/>
            <w:sz w:val="24"/>
            <w:szCs w:val="24"/>
          </w:rPr>
          <w:t>документа}</w:t>
        </w:r>
      </w:ins>
      <w:del w:id="779" w:author="Найман Людмила Юрьевна" w:date="2021-12-22T13:27:00Z">
        <w:r w:rsidR="00612E5A" w:rsidRPr="002B5F53" w:rsidDel="005A152E">
          <w:rPr>
            <w:rFonts w:cs="Times New Roman"/>
            <w:sz w:val="24"/>
            <w:szCs w:val="24"/>
          </w:rPr>
          <w:delText>»</w:delText>
        </w:r>
      </w:del>
      <w:r w:rsidR="00612E5A" w:rsidRPr="002B5F53">
        <w:rPr>
          <w:rFonts w:cs="Times New Roman"/>
          <w:sz w:val="24"/>
          <w:szCs w:val="24"/>
        </w:rPr>
        <w:t xml:space="preserve"> - заполняется значением указанную в строке «Итого к оплате по счету» Счета за услуги</w:t>
      </w:r>
      <w:r w:rsidR="00612E5A">
        <w:rPr>
          <w:rFonts w:cs="Times New Roman"/>
          <w:sz w:val="24"/>
          <w:szCs w:val="24"/>
        </w:rPr>
        <w:t xml:space="preserve"> </w:t>
      </w:r>
    </w:p>
    <w:p w14:paraId="3BFEB316" w14:textId="358179E6" w:rsidR="00612E5A" w:rsidRPr="007B52EC" w:rsidRDefault="00A77A7B" w:rsidP="00A22BC0">
      <w:pPr>
        <w:numPr>
          <w:ilvl w:val="0"/>
          <w:numId w:val="5"/>
        </w:numPr>
        <w:spacing w:line="240" w:lineRule="auto"/>
        <w:ind w:left="0" w:firstLine="709"/>
        <w:contextualSpacing/>
        <w:rPr>
          <w:rFonts w:cs="Times New Roman"/>
          <w:sz w:val="24"/>
          <w:szCs w:val="24"/>
        </w:rPr>
      </w:pPr>
      <w:ins w:id="780" w:author="Найман Людмила Юрьевна" w:date="2021-12-22T13:24:00Z">
        <w:r w:rsidRPr="000C5124">
          <w:rPr>
            <w:rFonts w:cs="Times New Roman"/>
            <w:sz w:val="24"/>
            <w:szCs w:val="24"/>
          </w:rPr>
          <w:t>{</w:t>
        </w:r>
      </w:ins>
      <w:del w:id="781" w:author="Найман Людмила Юрьевна" w:date="2021-12-22T13:24:00Z">
        <w:r w:rsidR="00612E5A" w:rsidRPr="002B5F53" w:rsidDel="00A77A7B">
          <w:rPr>
            <w:rFonts w:cs="Times New Roman"/>
            <w:sz w:val="24"/>
            <w:szCs w:val="24"/>
          </w:rPr>
          <w:delText>«</w:delText>
        </w:r>
      </w:del>
      <w:r w:rsidR="00612E5A" w:rsidRPr="002B5F53">
        <w:rPr>
          <w:rFonts w:cs="Times New Roman"/>
          <w:sz w:val="24"/>
          <w:szCs w:val="24"/>
        </w:rPr>
        <w:t>Назначение платежа</w:t>
      </w:r>
      <w:ins w:id="782" w:author="Найман Людмила Юрьевна" w:date="2021-12-22T13:23:00Z">
        <w:r w:rsidRPr="003D36BF">
          <w:rPr>
            <w:rFonts w:cs="Times New Roman"/>
            <w:sz w:val="24"/>
            <w:szCs w:val="24"/>
          </w:rPr>
          <w:t>}</w:t>
        </w:r>
      </w:ins>
      <w:del w:id="783" w:author="Найман Людмила Юрьевна" w:date="2021-12-22T13:23:00Z">
        <w:r w:rsidR="00612E5A" w:rsidRPr="002B5F53" w:rsidDel="00A77A7B">
          <w:rPr>
            <w:rFonts w:cs="Times New Roman"/>
            <w:sz w:val="24"/>
            <w:szCs w:val="24"/>
          </w:rPr>
          <w:delText>»</w:delText>
        </w:r>
      </w:del>
      <w:r w:rsidR="00612E5A" w:rsidRPr="002B5F53">
        <w:rPr>
          <w:rFonts w:cs="Times New Roman"/>
          <w:sz w:val="24"/>
          <w:szCs w:val="24"/>
        </w:rPr>
        <w:t xml:space="preserve"> оформляется согласно сформированному для клиента </w:t>
      </w:r>
      <w:r w:rsidR="00612E5A">
        <w:rPr>
          <w:rFonts w:cs="Times New Roman"/>
          <w:sz w:val="24"/>
          <w:szCs w:val="24"/>
        </w:rPr>
        <w:t>С</w:t>
      </w:r>
      <w:r w:rsidR="00612E5A" w:rsidRPr="002B5F53">
        <w:rPr>
          <w:rFonts w:cs="Times New Roman"/>
          <w:sz w:val="24"/>
          <w:szCs w:val="24"/>
        </w:rPr>
        <w:t xml:space="preserve">чету за услуги - «Оплата услуг Банка России за &lt;указывается период (месяц год), за который сформирован </w:t>
      </w:r>
      <w:r w:rsidR="00612E5A" w:rsidRPr="00614687">
        <w:rPr>
          <w:rFonts w:cs="Times New Roman"/>
          <w:sz w:val="24"/>
          <w:szCs w:val="24"/>
        </w:rPr>
        <w:t>C</w:t>
      </w:r>
      <w:r w:rsidR="00612E5A" w:rsidRPr="002B5F53">
        <w:rPr>
          <w:rFonts w:cs="Times New Roman"/>
          <w:sz w:val="24"/>
          <w:szCs w:val="24"/>
        </w:rPr>
        <w:t xml:space="preserve">чет за услуги&gt; в соответствии со </w:t>
      </w:r>
      <w:r w:rsidR="00612E5A" w:rsidRPr="00614687">
        <w:rPr>
          <w:rFonts w:cs="Times New Roman"/>
          <w:sz w:val="24"/>
          <w:szCs w:val="24"/>
        </w:rPr>
        <w:t>C</w:t>
      </w:r>
      <w:r w:rsidR="00612E5A" w:rsidRPr="002B5F53">
        <w:rPr>
          <w:rFonts w:cs="Times New Roman"/>
          <w:sz w:val="24"/>
          <w:szCs w:val="24"/>
        </w:rPr>
        <w:t xml:space="preserve">четом за услуги &lt;указывается дата и № </w:t>
      </w:r>
      <w:r w:rsidR="00612E5A" w:rsidRPr="00614687">
        <w:rPr>
          <w:rFonts w:cs="Times New Roman"/>
          <w:sz w:val="24"/>
          <w:szCs w:val="24"/>
        </w:rPr>
        <w:t>C</w:t>
      </w:r>
      <w:r w:rsidR="00612E5A" w:rsidRPr="002B5F53">
        <w:rPr>
          <w:rFonts w:cs="Times New Roman"/>
          <w:sz w:val="24"/>
          <w:szCs w:val="24"/>
        </w:rPr>
        <w:t>чета за услуги&gt;».</w:t>
      </w:r>
    </w:p>
    <w:p w14:paraId="3529226B" w14:textId="77777777" w:rsidR="00612E5A" w:rsidRPr="002B5F53" w:rsidRDefault="00612E5A" w:rsidP="00A22BC0">
      <w:pPr>
        <w:spacing w:line="240" w:lineRule="auto"/>
        <w:ind w:firstLine="709"/>
        <w:contextualSpacing/>
        <w:rPr>
          <w:rFonts w:cs="Times New Roman"/>
          <w:sz w:val="24"/>
          <w:szCs w:val="24"/>
        </w:rPr>
      </w:pPr>
      <w:r w:rsidRPr="002B5F53">
        <w:rPr>
          <w:rFonts w:cs="Times New Roman"/>
          <w:sz w:val="24"/>
          <w:szCs w:val="24"/>
        </w:rPr>
        <w:t>Информация об установлении/снятии признака ПФПТ отражается в формах 0401335 «Ведомость открытия, закрытия и замены характеристик лицевых счетов» и 01335z «Ведомость учета изменений видов обработки для лицевых счетов»</w:t>
      </w:r>
      <w:r w:rsidRPr="008B159E">
        <w:rPr>
          <w:rFonts w:cs="Times New Roman"/>
          <w:sz w:val="24"/>
          <w:szCs w:val="24"/>
          <w:vertAlign w:val="superscript"/>
        </w:rPr>
        <w:footnoteReference w:id="25"/>
      </w:r>
      <w:r w:rsidRPr="002B5F53">
        <w:rPr>
          <w:rFonts w:cs="Times New Roman"/>
          <w:sz w:val="24"/>
          <w:szCs w:val="24"/>
        </w:rPr>
        <w:t>.</w:t>
      </w:r>
    </w:p>
    <w:p w14:paraId="061A2B08" w14:textId="77777777" w:rsidR="00612E5A" w:rsidRPr="00FE3E22" w:rsidRDefault="00612E5A" w:rsidP="00A22BC0">
      <w:pPr>
        <w:spacing w:line="240" w:lineRule="auto"/>
        <w:ind w:firstLine="709"/>
        <w:contextualSpacing/>
        <w:rPr>
          <w:ins w:id="785" w:author="Serg Serg" w:date="2021-11-11T10:08:00Z"/>
          <w:rFonts w:cs="Times New Roman"/>
          <w:sz w:val="24"/>
          <w:szCs w:val="24"/>
        </w:rPr>
      </w:pPr>
      <w:r w:rsidRPr="00FE3E22">
        <w:rPr>
          <w:rFonts w:cs="Times New Roman"/>
          <w:sz w:val="24"/>
          <w:szCs w:val="24"/>
        </w:rPr>
        <w:t>Информация о ПФПТ должна включаться в формы 0401316 «Опись программных документов», 0490817 «Справка о количестве и суммах первичных учетных документов и мемориальных ордеров, сформированных и хранящихся в электронном виде», 0401325 «Ведомость для сверки документов», 0401061 «Программные платежные требования».</w:t>
      </w:r>
    </w:p>
    <w:p w14:paraId="6E9ABCE7" w14:textId="159A41CC" w:rsidR="00612E5A" w:rsidRPr="00FB0573" w:rsidDel="00FB0573" w:rsidRDefault="00612E5A" w:rsidP="00FB0573">
      <w:pPr>
        <w:spacing w:line="240" w:lineRule="auto"/>
        <w:rPr>
          <w:del w:id="786" w:author="Serg Serg" w:date="2021-11-11T10:09:00Z"/>
          <w:sz w:val="24"/>
          <w:szCs w:val="24"/>
        </w:rPr>
      </w:pPr>
    </w:p>
    <w:p w14:paraId="2B7CD961" w14:textId="77777777" w:rsidR="000A1E82" w:rsidRPr="0095083E" w:rsidRDefault="000A1E82" w:rsidP="000A1E82">
      <w:pPr>
        <w:spacing w:line="240" w:lineRule="auto"/>
        <w:ind w:firstLine="709"/>
        <w:contextualSpacing/>
        <w:rPr>
          <w:rFonts w:cs="Times New Roman"/>
          <w:b/>
          <w:sz w:val="24"/>
          <w:szCs w:val="24"/>
        </w:rPr>
      </w:pPr>
    </w:p>
    <w:p w14:paraId="6FAC1D1A" w14:textId="77777777" w:rsidR="000A1E82" w:rsidRPr="0095083E" w:rsidRDefault="000A1E82" w:rsidP="00114B90">
      <w:pPr>
        <w:pStyle w:val="4"/>
      </w:pPr>
      <w:r w:rsidRPr="0095083E">
        <w:t>Особенности формирования Счетов за услуги, Ведомостей, Протоколов корректировки при закрытии счета (счетов) клиента в Банке России</w:t>
      </w:r>
    </w:p>
    <w:p w14:paraId="38E5577F"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В день перечисления (выдачи наличными деньгами) клиенту остатка денежных средств по его счету (счетам) для клиента формируются Счет за услуги и Ведомость за </w:t>
      </w:r>
      <w:r w:rsidRPr="0095083E">
        <w:rPr>
          <w:rFonts w:cs="Times New Roman"/>
          <w:sz w:val="24"/>
          <w:szCs w:val="24"/>
        </w:rPr>
        <w:lastRenderedPageBreak/>
        <w:t>месяц, включающие все данные о предоставленных клиенту и (или) его КУ ПС БР и не оплаченных клиентом услугах в ПС БР</w:t>
      </w:r>
      <w:r w:rsidRPr="0095083E">
        <w:rPr>
          <w:rStyle w:val="afff4"/>
          <w:rFonts w:cs="Times New Roman"/>
          <w:sz w:val="24"/>
          <w:szCs w:val="24"/>
        </w:rPr>
        <w:footnoteReference w:id="26"/>
      </w:r>
      <w:r w:rsidRPr="0095083E">
        <w:rPr>
          <w:rFonts w:cs="Times New Roman"/>
          <w:sz w:val="24"/>
          <w:szCs w:val="24"/>
        </w:rPr>
        <w:t>.</w:t>
      </w:r>
    </w:p>
    <w:p w14:paraId="515A7016"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При формировании Счетов за услуги, Ведомостей и Протоколов корректировки при закрытии счета клиента в Банке России в поле, предназначенном для указания месяца, проставляется наименование месяца, в котором оказывались услуги, включенные в эти Счета за услуги, Ведомости и Протоколы корректировки.</w:t>
      </w:r>
    </w:p>
    <w:p w14:paraId="158AEABD"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После завершения процедуры формирования Ведомостей и Счетов за услуги при закрытии счета клиента в Банке России, направляется в АС БУ соответствующее ЭС для целей отражения в бухгалтерском учете платы за услуги.</w:t>
      </w:r>
    </w:p>
    <w:p w14:paraId="0D5C19F9"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Счет за услуги и Ведомость за месяц, включающие все данные о предоставленных клиенту и (или) его КУ ПС БР услугах за фактический период обслуживания, могут быть переданы клиенту на бумажном носителе ПБР, при наличии такого условия в договоре.</w:t>
      </w:r>
    </w:p>
    <w:p w14:paraId="215D199C" w14:textId="77777777" w:rsidR="000A1E82" w:rsidRPr="0095083E" w:rsidRDefault="000A1E82" w:rsidP="000A1E82">
      <w:pPr>
        <w:pStyle w:val="afffe"/>
        <w:ind w:firstLine="709"/>
        <w:rPr>
          <w:rFonts w:ascii="Times New Roman" w:hAnsi="Times New Roman"/>
          <w:lang w:val="ru-RU"/>
        </w:rPr>
      </w:pPr>
    </w:p>
    <w:p w14:paraId="0BAC3956" w14:textId="77777777" w:rsidR="000A1E82" w:rsidRPr="0095083E" w:rsidRDefault="000A1E82" w:rsidP="009846E7">
      <w:pPr>
        <w:pStyle w:val="4"/>
      </w:pPr>
      <w:r w:rsidRPr="0095083E">
        <w:t>Особенности формирования Счетов за услуги, Ведомостей в случае отзыва (аннулирования) лицензии Банка России на осуществление банковских операций у КО (филиала) до завершения текущего месяца с целью включения суммы задолженности перед Банком России в реестр требований кредиторов КО (филиала)</w:t>
      </w:r>
    </w:p>
    <w:p w14:paraId="69204C8A" w14:textId="6225295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 xml:space="preserve">В завершающем сеансе ОД </w:t>
      </w:r>
      <w:bookmarkStart w:id="787" w:name="_Hlk44421362"/>
      <w:r w:rsidRPr="0095083E">
        <w:rPr>
          <w:rFonts w:ascii="Times New Roman" w:hAnsi="Times New Roman"/>
          <w:lang w:val="ru-RU"/>
        </w:rPr>
        <w:t>по КО (филиалам), у которых в текущем дне была отозвана (аннулирована) лицензия Банка России на осуществление банковских операций</w:t>
      </w:r>
      <w:bookmarkEnd w:id="787"/>
      <w:r w:rsidRPr="0095083E">
        <w:rPr>
          <w:rFonts w:ascii="Times New Roman" w:hAnsi="Times New Roman"/>
          <w:lang w:val="ru-RU"/>
        </w:rPr>
        <w:t>, в РАБИС-НП и ТПК САБС одновременно с формированием Ведомости за день формируются Ведомость за месяц и Счет за услуги,</w:t>
      </w:r>
      <w:r w:rsidRPr="0095083E">
        <w:rPr>
          <w:lang w:val="ru-RU"/>
        </w:rPr>
        <w:t xml:space="preserve"> </w:t>
      </w:r>
      <w:r w:rsidRPr="0095083E">
        <w:rPr>
          <w:rFonts w:ascii="Times New Roman" w:hAnsi="Times New Roman"/>
          <w:lang w:val="ru-RU"/>
        </w:rPr>
        <w:t>включающие все данные о предоставленных КО (филиалу) и (или) его КУ ПС БР</w:t>
      </w:r>
      <w:ins w:id="788" w:author="Найман Людмила Юрьевна" w:date="2021-12-13T10:27:00Z">
        <w:r w:rsidR="000645F1">
          <w:rPr>
            <w:rFonts w:ascii="Times New Roman" w:hAnsi="Times New Roman"/>
            <w:lang w:val="ru-RU"/>
          </w:rPr>
          <w:t xml:space="preserve">, а также </w:t>
        </w:r>
      </w:ins>
      <w:ins w:id="789" w:author="Найман Людмила Юрьевна" w:date="2021-12-13T10:28:00Z">
        <w:r w:rsidR="000645F1">
          <w:rPr>
            <w:rFonts w:ascii="Times New Roman" w:hAnsi="Times New Roman"/>
            <w:lang w:val="ru-RU"/>
          </w:rPr>
          <w:t>ВСП</w:t>
        </w:r>
      </w:ins>
      <w:ins w:id="790" w:author="Найман Людмила Юрьевна" w:date="2021-12-13T10:27:00Z">
        <w:r w:rsidR="000645F1" w:rsidRPr="000645F1">
          <w:rPr>
            <w:rFonts w:ascii="Times New Roman" w:hAnsi="Times New Roman"/>
            <w:lang w:val="ru-RU"/>
          </w:rPr>
          <w:t xml:space="preserve"> КО (филиала)</w:t>
        </w:r>
      </w:ins>
      <w:r w:rsidRPr="0095083E">
        <w:rPr>
          <w:rFonts w:ascii="Times New Roman" w:hAnsi="Times New Roman"/>
          <w:lang w:val="ru-RU"/>
        </w:rPr>
        <w:t xml:space="preserve"> и не оплаченных КО (филиалом) услугах в ПС БР.</w:t>
      </w:r>
      <w:r w:rsidR="00FB54DA">
        <w:rPr>
          <w:rFonts w:ascii="Times New Roman" w:hAnsi="Times New Roman"/>
          <w:lang w:val="ru-RU"/>
        </w:rPr>
        <w:t xml:space="preserve"> </w:t>
      </w:r>
      <w:r w:rsidR="001F3D61" w:rsidRPr="001F3D61">
        <w:rPr>
          <w:rFonts w:ascii="Times New Roman" w:hAnsi="Times New Roman"/>
          <w:lang w:val="ru-RU"/>
        </w:rPr>
        <w:t xml:space="preserve">При этом в РАБИС-НП и ТПК САБС данные об услугах в ПС БР, </w:t>
      </w:r>
      <w:commentRangeStart w:id="791"/>
      <w:r w:rsidR="001F3D61" w:rsidRPr="001F3D61">
        <w:rPr>
          <w:rFonts w:ascii="Times New Roman" w:hAnsi="Times New Roman"/>
          <w:lang w:val="ru-RU"/>
        </w:rPr>
        <w:t xml:space="preserve">предоставленных КО (филиалам) и (или) его КУ ПС БР </w:t>
      </w:r>
      <w:commentRangeEnd w:id="791"/>
      <w:r w:rsidR="004D741A">
        <w:rPr>
          <w:rStyle w:val="aff8"/>
          <w:rFonts w:ascii="Times New Roman" w:eastAsiaTheme="minorEastAsia" w:hAnsi="Times New Roman" w:cstheme="minorBidi"/>
          <w:lang w:val="ru-RU"/>
        </w:rPr>
        <w:commentReference w:id="791"/>
      </w:r>
      <w:ins w:id="792" w:author="Найман Людмила Юрьевна" w:date="2022-03-18T10:26:00Z">
        <w:r w:rsidR="004D741A">
          <w:rPr>
            <w:rFonts w:ascii="Times New Roman" w:hAnsi="Times New Roman"/>
            <w:lang w:val="ru-RU"/>
          </w:rPr>
          <w:t>, а также ВСП</w:t>
        </w:r>
        <w:r w:rsidR="004D741A" w:rsidRPr="000645F1">
          <w:rPr>
            <w:rFonts w:ascii="Times New Roman" w:hAnsi="Times New Roman"/>
            <w:lang w:val="ru-RU"/>
          </w:rPr>
          <w:t xml:space="preserve"> КО (филиала)</w:t>
        </w:r>
        <w:r w:rsidR="004D741A" w:rsidRPr="0095083E">
          <w:rPr>
            <w:rFonts w:ascii="Times New Roman" w:hAnsi="Times New Roman"/>
            <w:lang w:val="ru-RU"/>
          </w:rPr>
          <w:t xml:space="preserve"> </w:t>
        </w:r>
      </w:ins>
      <w:r w:rsidR="001F3D61" w:rsidRPr="001F3D61">
        <w:rPr>
          <w:rFonts w:ascii="Times New Roman" w:hAnsi="Times New Roman"/>
          <w:lang w:val="ru-RU"/>
        </w:rPr>
        <w:t>на платной основе в текущем дне (в котором была отозвана (аннулирована) лицензия Банка России на осуществление банковских операций), начиная с 00 часов 00 минут текущего дня, должны быть отнесены к бесплатным.</w:t>
      </w:r>
      <w:r w:rsidR="00EB13F1" w:rsidRPr="0095083E">
        <w:rPr>
          <w:rFonts w:ascii="Times New Roman" w:hAnsi="Times New Roman"/>
          <w:lang w:val="ru-RU"/>
        </w:rPr>
        <w:t xml:space="preserve"> </w:t>
      </w:r>
    </w:p>
    <w:p w14:paraId="17254219" w14:textId="7777777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 xml:space="preserve">При формировании Счетов за услуги, Ведомостей за месяц по КО (филиалам) у которых в текущем дне была отозвана (аннулирована) лицензия Банка России на осуществление банковских операций в поле, предназначенном для указания месяца, проставляется наименование месяца, в котором оказывались услуги, включенные в эти Счета за услуги и Ведомости. </w:t>
      </w:r>
    </w:p>
    <w:p w14:paraId="0B656525" w14:textId="47F0A675"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Если в течение месяца КО (филиалу) и (или) его КУ ПС БР</w:t>
      </w:r>
      <w:ins w:id="793" w:author="Найман Людмила Юрьевна" w:date="2022-03-18T10:27:00Z">
        <w:r w:rsidR="004D741A">
          <w:rPr>
            <w:rFonts w:ascii="Times New Roman" w:hAnsi="Times New Roman"/>
            <w:lang w:val="ru-RU"/>
          </w:rPr>
          <w:t>, а также ВСП</w:t>
        </w:r>
        <w:r w:rsidR="004D741A" w:rsidRPr="000645F1">
          <w:rPr>
            <w:rFonts w:ascii="Times New Roman" w:hAnsi="Times New Roman"/>
            <w:lang w:val="ru-RU"/>
          </w:rPr>
          <w:t xml:space="preserve"> КО (филиала)</w:t>
        </w:r>
      </w:ins>
      <w:r w:rsidRPr="0095083E">
        <w:rPr>
          <w:rFonts w:ascii="Times New Roman" w:hAnsi="Times New Roman"/>
          <w:lang w:val="ru-RU"/>
        </w:rPr>
        <w:t xml:space="preserve"> услуги в ПС БР не оказывались, то Ведомости и Счет за услуги по такой КО (филиалу) не формируются.</w:t>
      </w:r>
    </w:p>
    <w:p w14:paraId="4BE5E86D" w14:textId="77777777" w:rsidR="000A1E82" w:rsidRPr="0095083E" w:rsidRDefault="000A1E82" w:rsidP="000A1E82">
      <w:pPr>
        <w:pStyle w:val="afffe"/>
        <w:ind w:firstLine="709"/>
        <w:rPr>
          <w:rFonts w:ascii="Times New Roman" w:hAnsi="Times New Roman"/>
          <w:lang w:val="ru-RU"/>
        </w:rPr>
      </w:pPr>
      <w:r w:rsidRPr="0095083E">
        <w:rPr>
          <w:rFonts w:ascii="Times New Roman" w:hAnsi="Times New Roman"/>
          <w:lang w:val="ru-RU"/>
        </w:rPr>
        <w:t>Сформированные Ведомость за месяц и Счет за услуги в адрес КО (филиала) и соответствующие ЭС в адрес АС БУ не направляются.</w:t>
      </w:r>
    </w:p>
    <w:p w14:paraId="4E1268FA" w14:textId="77777777" w:rsidR="000A1E82" w:rsidRPr="0095083E" w:rsidRDefault="00FF342D" w:rsidP="000A1E82">
      <w:pPr>
        <w:pStyle w:val="afffe"/>
        <w:ind w:firstLine="709"/>
        <w:rPr>
          <w:rFonts w:ascii="Times New Roman" w:hAnsi="Times New Roman"/>
          <w:lang w:val="ru-RU"/>
        </w:rPr>
      </w:pPr>
      <w:r w:rsidRPr="00C37861">
        <w:rPr>
          <w:rFonts w:ascii="Times New Roman" w:hAnsi="Times New Roman"/>
          <w:lang w:val="ru-RU"/>
        </w:rPr>
        <w:t xml:space="preserve">При возникновении необходимости в ПБР осуществления корректировки данных о предоставленных услугах в ПС БР (которая осуществляется в порядке, приведенном в подпункте </w:t>
      </w:r>
      <w:r w:rsidR="002D2D58" w:rsidRPr="00C37861">
        <w:rPr>
          <w:rFonts w:ascii="Times New Roman" w:hAnsi="Times New Roman"/>
          <w:lang w:val="ru-RU"/>
        </w:rPr>
        <w:t>3</w:t>
      </w:r>
      <w:r w:rsidRPr="00C37861">
        <w:rPr>
          <w:rFonts w:ascii="Times New Roman" w:hAnsi="Times New Roman"/>
          <w:lang w:val="ru-RU"/>
        </w:rPr>
        <w:t xml:space="preserve">.1.3.5) либо при перенакоплении указанных данных программным способом, по КО (филиалам) у которых была отозвана (аннулирована) лицензия Банка России на осуществление банковских операций, в АС БУ должно быть направлено соответствующее ЭС для целей отражения в бухгалтерском учете платы за услуги, но только в том случае, если ранее, за корректируемый период, в АС БУ уже направлялось регламентное ЭС. </w:t>
      </w:r>
      <w:r w:rsidR="004D7BE5" w:rsidRPr="00C37861">
        <w:rPr>
          <w:rFonts w:ascii="Times New Roman" w:hAnsi="Times New Roman"/>
          <w:lang w:val="ru-RU"/>
        </w:rPr>
        <w:t>В остальных</w:t>
      </w:r>
      <w:r w:rsidRPr="00C37861">
        <w:rPr>
          <w:rFonts w:ascii="Times New Roman" w:hAnsi="Times New Roman"/>
          <w:lang w:val="ru-RU"/>
        </w:rPr>
        <w:t xml:space="preserve"> случая</w:t>
      </w:r>
      <w:r w:rsidR="004D7BE5" w:rsidRPr="00C37861">
        <w:rPr>
          <w:rFonts w:ascii="Times New Roman" w:hAnsi="Times New Roman"/>
          <w:lang w:val="ru-RU"/>
        </w:rPr>
        <w:t>х</w:t>
      </w:r>
      <w:r w:rsidRPr="00C37861">
        <w:rPr>
          <w:rFonts w:ascii="Times New Roman" w:hAnsi="Times New Roman"/>
          <w:lang w:val="ru-RU"/>
        </w:rPr>
        <w:t xml:space="preserve"> указанное ЭС не направляется.</w:t>
      </w:r>
    </w:p>
    <w:p w14:paraId="33520E52" w14:textId="77777777" w:rsidR="000A1E82" w:rsidRPr="0095083E" w:rsidRDefault="000A1E82" w:rsidP="000A1E82">
      <w:pPr>
        <w:spacing w:line="240" w:lineRule="auto"/>
        <w:ind w:firstLine="709"/>
        <w:contextualSpacing/>
        <w:rPr>
          <w:rFonts w:cs="Times New Roman"/>
          <w:sz w:val="24"/>
          <w:szCs w:val="24"/>
        </w:rPr>
      </w:pPr>
    </w:p>
    <w:p w14:paraId="6DFC2EE9" w14:textId="77777777" w:rsidR="000A1E82" w:rsidRPr="0095083E" w:rsidRDefault="003F2FC0" w:rsidP="009846E7">
      <w:pPr>
        <w:pStyle w:val="4"/>
        <w:rPr>
          <w:sz w:val="24"/>
        </w:rPr>
      </w:pPr>
      <w:r w:rsidRPr="0095083E">
        <w:rPr>
          <w:b/>
          <w:sz w:val="24"/>
        </w:rPr>
        <w:t xml:space="preserve"> </w:t>
      </w:r>
      <w:r w:rsidR="000A1E82" w:rsidRPr="0095083E">
        <w:t>Направление клиентам Счетов за услуги и Ведомостей за месяц</w:t>
      </w:r>
      <w:r w:rsidR="000A1E82" w:rsidRPr="0095083E">
        <w:rPr>
          <w:rStyle w:val="afff4"/>
          <w:rFonts w:cs="Times New Roman"/>
          <w:sz w:val="24"/>
          <w:szCs w:val="24"/>
        </w:rPr>
        <w:footnoteReference w:id="27"/>
      </w:r>
    </w:p>
    <w:p w14:paraId="7EA099A6"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Направление клиенту Счета за услуги и (или) Ведомости за месяц, сформированных в электронном виде, при наличии соответствующего условия в договоре, осуществляется согласно условиям договора об обмене, путем направления, соответствующего ЭС.</w:t>
      </w:r>
    </w:p>
    <w:p w14:paraId="723382FE"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Клиенты также должны иметь возможность повторно (по запросу), путем направления, соответствующего ЭС, получать в электронном виде информацию о предоставленных услугах в ПС БР.</w:t>
      </w:r>
    </w:p>
    <w:p w14:paraId="3D3536B2"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Для каждого клиента Банка России должна быть осуществлена настройка соответствующего признака в целях передачи им в электронном виде Счета за услуги и Ведомости за месяц, в соответствии с условиями договора, с учетом следующего:</w:t>
      </w:r>
    </w:p>
    <w:p w14:paraId="3D801E36" w14:textId="77777777" w:rsidR="000A1E82" w:rsidRPr="0095083E" w:rsidRDefault="000A1E82" w:rsidP="00031E3A">
      <w:pPr>
        <w:pStyle w:val="aff4"/>
        <w:numPr>
          <w:ilvl w:val="0"/>
          <w:numId w:val="15"/>
        </w:numPr>
        <w:tabs>
          <w:tab w:val="left" w:pos="993"/>
        </w:tabs>
        <w:spacing w:line="240" w:lineRule="auto"/>
        <w:ind w:left="0" w:firstLine="709"/>
        <w:jc w:val="both"/>
        <w:rPr>
          <w:rFonts w:cs="Times New Roman"/>
          <w:sz w:val="24"/>
          <w:szCs w:val="24"/>
        </w:rPr>
      </w:pPr>
      <w:r w:rsidRPr="0095083E">
        <w:rPr>
          <w:rFonts w:cs="Times New Roman"/>
          <w:sz w:val="24"/>
          <w:szCs w:val="24"/>
        </w:rPr>
        <w:t>Ведомость за месяц передается вместе со Счетом за услуги при наличии платных услуг;</w:t>
      </w:r>
    </w:p>
    <w:p w14:paraId="7713C565" w14:textId="77777777" w:rsidR="000A1E82" w:rsidRPr="0095083E" w:rsidRDefault="000A1E82" w:rsidP="00031E3A">
      <w:pPr>
        <w:pStyle w:val="aff4"/>
        <w:numPr>
          <w:ilvl w:val="0"/>
          <w:numId w:val="15"/>
        </w:numPr>
        <w:tabs>
          <w:tab w:val="left" w:pos="993"/>
        </w:tabs>
        <w:spacing w:line="240" w:lineRule="auto"/>
        <w:ind w:left="0" w:firstLine="709"/>
        <w:jc w:val="both"/>
        <w:rPr>
          <w:rFonts w:cs="Times New Roman"/>
          <w:sz w:val="24"/>
          <w:szCs w:val="24"/>
        </w:rPr>
      </w:pPr>
      <w:r w:rsidRPr="0095083E">
        <w:rPr>
          <w:rFonts w:cs="Times New Roman"/>
          <w:sz w:val="24"/>
          <w:szCs w:val="24"/>
        </w:rPr>
        <w:t>Ведомость за месяц не передается (проставляется в случае, если д</w:t>
      </w:r>
      <w:r w:rsidRPr="0095083E">
        <w:rPr>
          <w:sz w:val="24"/>
          <w:szCs w:val="24"/>
        </w:rPr>
        <w:t>оговором предусмотрено направление клиенту только Счета за услуги)</w:t>
      </w:r>
      <w:r w:rsidRPr="0095083E">
        <w:rPr>
          <w:rFonts w:cs="Times New Roman"/>
          <w:sz w:val="24"/>
          <w:szCs w:val="24"/>
        </w:rPr>
        <w:t>;</w:t>
      </w:r>
    </w:p>
    <w:p w14:paraId="4C88B458" w14:textId="77777777" w:rsidR="000A1E82" w:rsidRPr="0095083E" w:rsidRDefault="000A1E82" w:rsidP="00031E3A">
      <w:pPr>
        <w:pStyle w:val="aff4"/>
        <w:numPr>
          <w:ilvl w:val="0"/>
          <w:numId w:val="15"/>
        </w:numPr>
        <w:tabs>
          <w:tab w:val="left" w:pos="993"/>
        </w:tabs>
        <w:ind w:left="0" w:firstLine="709"/>
        <w:jc w:val="both"/>
        <w:rPr>
          <w:rFonts w:cs="Times New Roman"/>
          <w:sz w:val="24"/>
          <w:szCs w:val="24"/>
        </w:rPr>
      </w:pPr>
      <w:r w:rsidRPr="0095083E">
        <w:rPr>
          <w:rFonts w:cs="Times New Roman"/>
          <w:sz w:val="24"/>
          <w:szCs w:val="24"/>
        </w:rPr>
        <w:t>Ведомость за месяц передается клиенту при наличии данных (данная возможность предусмотрена для клиентов, которым услуги в ПС БР оказываются только на бесплатной основе);</w:t>
      </w:r>
    </w:p>
    <w:p w14:paraId="337B692A" w14:textId="77777777" w:rsidR="000A1E82" w:rsidRPr="0095083E" w:rsidRDefault="000A1E82" w:rsidP="00031E3A">
      <w:pPr>
        <w:pStyle w:val="aff4"/>
        <w:numPr>
          <w:ilvl w:val="0"/>
          <w:numId w:val="15"/>
        </w:numPr>
        <w:tabs>
          <w:tab w:val="left" w:pos="993"/>
        </w:tabs>
        <w:ind w:left="0" w:firstLine="709"/>
        <w:jc w:val="both"/>
        <w:rPr>
          <w:rFonts w:cs="Times New Roman"/>
          <w:sz w:val="24"/>
          <w:szCs w:val="24"/>
        </w:rPr>
      </w:pPr>
      <w:r w:rsidRPr="0095083E">
        <w:rPr>
          <w:rFonts w:cs="Times New Roman"/>
          <w:sz w:val="24"/>
          <w:szCs w:val="24"/>
        </w:rPr>
        <w:t>Нет (проставляется п</w:t>
      </w:r>
      <w:r w:rsidRPr="0095083E">
        <w:rPr>
          <w:sz w:val="24"/>
          <w:szCs w:val="24"/>
        </w:rPr>
        <w:t>ри отсутствии в договоре, заключенном с клиентом условий, касающихся оплаты услуг, предоставленных Банком России в ПС БР)</w:t>
      </w:r>
      <w:r w:rsidRPr="0095083E">
        <w:rPr>
          <w:rFonts w:cs="Times New Roman"/>
          <w:sz w:val="24"/>
          <w:szCs w:val="24"/>
        </w:rPr>
        <w:t>.</w:t>
      </w:r>
    </w:p>
    <w:p w14:paraId="207E37E4"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Счет за услуги и Ведомость за месяц не направляются клиенту, если услуги были оказаны ему и (или) его КУ ПС БР без взимания платы либо направление клиенту Счетов за услуги и Ведомостей не предусмотрено договором.</w:t>
      </w:r>
    </w:p>
    <w:p w14:paraId="2532F22F" w14:textId="77777777" w:rsidR="000A1E82" w:rsidRPr="0095083E" w:rsidRDefault="000A1E82" w:rsidP="000A1E82">
      <w:pPr>
        <w:spacing w:line="240" w:lineRule="auto"/>
        <w:ind w:firstLine="709"/>
        <w:rPr>
          <w:rFonts w:cs="Times New Roman"/>
          <w:sz w:val="24"/>
          <w:szCs w:val="24"/>
        </w:rPr>
      </w:pPr>
      <w:r w:rsidRPr="0095083E">
        <w:rPr>
          <w:rFonts w:cs="Times New Roman"/>
          <w:sz w:val="24"/>
          <w:szCs w:val="24"/>
        </w:rPr>
        <w:t>При направлении Ведомости за месяц по запросу контроль на установленные признаки не проводится.</w:t>
      </w:r>
    </w:p>
    <w:p w14:paraId="2E81AC13"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При отсутствии возможности передачи клиенту Счетов за услуги, Ведомостей в электронном виде, в том числе в отсутствии договора об обмене с Банком России, Счета за услуги и Ведомости передаются клиенту в ПБР, обслуживающим этого клиента, на бумажном носителе.</w:t>
      </w:r>
    </w:p>
    <w:p w14:paraId="3FB314D1"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Ответственный исполнитель ПБР должен иметь возможность получать по запросу Счета за услуги и Ведомости, в том числе для передачи их клиенту на бумажном носителе.</w:t>
      </w:r>
    </w:p>
    <w:p w14:paraId="54326D71" w14:textId="77777777" w:rsidR="000A1E82" w:rsidRPr="0095083E" w:rsidRDefault="000A1E82" w:rsidP="000A1E82">
      <w:pPr>
        <w:spacing w:line="240" w:lineRule="auto"/>
        <w:ind w:firstLine="709"/>
        <w:contextualSpacing/>
        <w:rPr>
          <w:rFonts w:cs="Times New Roman"/>
          <w:sz w:val="24"/>
          <w:szCs w:val="24"/>
        </w:rPr>
      </w:pPr>
    </w:p>
    <w:p w14:paraId="2D9D67E3" w14:textId="77777777" w:rsidR="000A1E82" w:rsidRPr="0095083E" w:rsidRDefault="000A1E82" w:rsidP="00634CA9">
      <w:pPr>
        <w:pStyle w:val="4"/>
      </w:pPr>
      <w:r w:rsidRPr="0095083E">
        <w:t>Нумерация Ведомостей за день (месяц), Счетов за услуги, Протоколов корректировки</w:t>
      </w:r>
    </w:p>
    <w:p w14:paraId="0AA72F28" w14:textId="6F90D4ED"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Для Ведомостей (</w:t>
      </w:r>
      <w:r w:rsidR="009E59DF">
        <w:rPr>
          <w:rFonts w:cs="Times New Roman"/>
          <w:sz w:val="24"/>
          <w:szCs w:val="24"/>
        </w:rPr>
        <w:t>Е</w:t>
      </w:r>
      <w:r w:rsidRPr="0095083E">
        <w:rPr>
          <w:rFonts w:cs="Times New Roman"/>
          <w:sz w:val="24"/>
          <w:szCs w:val="24"/>
        </w:rPr>
        <w:t>диных Ведомостей), Счетов за услуги (</w:t>
      </w:r>
      <w:r w:rsidR="009E59DF">
        <w:rPr>
          <w:rFonts w:cs="Times New Roman"/>
          <w:sz w:val="24"/>
          <w:szCs w:val="24"/>
        </w:rPr>
        <w:t>Е</w:t>
      </w:r>
      <w:r w:rsidR="009E59DF" w:rsidRPr="0095083E">
        <w:rPr>
          <w:rFonts w:cs="Times New Roman"/>
          <w:sz w:val="24"/>
          <w:szCs w:val="24"/>
        </w:rPr>
        <w:t xml:space="preserve">диных </w:t>
      </w:r>
      <w:r w:rsidRPr="0095083E">
        <w:rPr>
          <w:rFonts w:cs="Times New Roman"/>
          <w:sz w:val="24"/>
          <w:szCs w:val="24"/>
        </w:rPr>
        <w:t xml:space="preserve">Счетов за услуги) и Протоколов корректировки по каждому клиенту (группе клиентов) </w:t>
      </w:r>
      <w:bookmarkStart w:id="794" w:name="_Hlk44421301"/>
      <w:r w:rsidRPr="0095083E">
        <w:rPr>
          <w:rFonts w:cs="Times New Roman"/>
          <w:sz w:val="24"/>
          <w:szCs w:val="24"/>
        </w:rPr>
        <w:t xml:space="preserve">программным способом </w:t>
      </w:r>
      <w:bookmarkEnd w:id="794"/>
      <w:r w:rsidRPr="0095083E">
        <w:rPr>
          <w:rFonts w:cs="Times New Roman"/>
          <w:sz w:val="24"/>
          <w:szCs w:val="24"/>
        </w:rPr>
        <w:t>применяется отдельная нумерация.</w:t>
      </w:r>
    </w:p>
    <w:p w14:paraId="4AC8D424"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Ведомости за день нумеруются по порядку их формирования с начала года.</w:t>
      </w:r>
    </w:p>
    <w:p w14:paraId="157F5547"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Счета за услуги и Ведомости за месяц, в том числе формируемые при закрытии счета (счетов) клиента в Банке России, а также Протоколы корректировки нумеруются по порядку их формирования с начала года.</w:t>
      </w:r>
    </w:p>
    <w:p w14:paraId="50F7435B" w14:textId="77777777" w:rsidR="000A1E82" w:rsidRPr="0095083E" w:rsidRDefault="000A1E82" w:rsidP="000A1E82">
      <w:pPr>
        <w:spacing w:line="240" w:lineRule="auto"/>
        <w:ind w:firstLine="709"/>
        <w:contextualSpacing/>
        <w:rPr>
          <w:rFonts w:cs="Times New Roman"/>
          <w:sz w:val="24"/>
          <w:szCs w:val="24"/>
        </w:rPr>
      </w:pPr>
      <w:r w:rsidRPr="0095083E">
        <w:rPr>
          <w:rFonts w:cs="Times New Roman"/>
          <w:sz w:val="24"/>
          <w:szCs w:val="24"/>
        </w:rPr>
        <w:t xml:space="preserve">В случае корректировки данных, включенных в Ведомость, новой Ведомости присваивается двойной номер, первая часть которого содержит номер исходной Ведомости, </w:t>
      </w:r>
      <w:r w:rsidRPr="0095083E">
        <w:rPr>
          <w:rFonts w:cs="Times New Roman"/>
          <w:sz w:val="24"/>
          <w:szCs w:val="24"/>
        </w:rPr>
        <w:lastRenderedPageBreak/>
        <w:t>а вторая - номер Протокола корректировки, на основании которого была сформирована данная Ведомость.</w:t>
      </w:r>
    </w:p>
    <w:p w14:paraId="38DFED99" w14:textId="390F2094" w:rsidR="00FF5B7C" w:rsidRPr="00C37861" w:rsidRDefault="00FF5B7C" w:rsidP="00071607">
      <w:pPr>
        <w:pStyle w:val="4"/>
      </w:pPr>
      <w:r w:rsidRPr="00C37861">
        <w:t>Особенности осуществления программного расчета платы за услуги</w:t>
      </w:r>
      <w:r w:rsidR="002855E1" w:rsidRPr="00C37861">
        <w:t xml:space="preserve"> В ПС БР</w:t>
      </w:r>
      <w:r w:rsidR="005D610D" w:rsidRPr="00C37861">
        <w:t xml:space="preserve"> (в том числе</w:t>
      </w:r>
      <w:del w:id="795" w:author="Алешин Алексей Васильевич" w:date="2021-09-30T11:18:00Z">
        <w:r w:rsidR="005D610D" w:rsidRPr="00C37861" w:rsidDel="00D91B65">
          <w:delText xml:space="preserve"> </w:delText>
        </w:r>
      </w:del>
      <w:r w:rsidRPr="00C37861">
        <w:t>, предоставленные клиентам ПУ</w:t>
      </w:r>
      <w:r w:rsidR="005D610D" w:rsidRPr="00C37861">
        <w:t>)</w:t>
      </w:r>
      <w:r w:rsidRPr="00C37861">
        <w:t>, с даты пере</w:t>
      </w:r>
      <w:r w:rsidR="005D610D" w:rsidRPr="00C37861">
        <w:t>х</w:t>
      </w:r>
      <w:r w:rsidRPr="00C37861">
        <w:t>ода в ПБО</w:t>
      </w:r>
    </w:p>
    <w:p w14:paraId="01AAE3DF"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C даты перевода ПУ в ПБО функции по расчету платы за услуги</w:t>
      </w:r>
      <w:r w:rsidR="002855E1" w:rsidRPr="00C37861">
        <w:rPr>
          <w:rFonts w:ascii="Times New Roman" w:hAnsi="Times New Roman"/>
          <w:szCs w:val="24"/>
          <w:lang w:val="ru-RU"/>
        </w:rPr>
        <w:t xml:space="preserve"> в ПС БР</w:t>
      </w:r>
      <w:r w:rsidRPr="00C37861">
        <w:rPr>
          <w:rFonts w:ascii="Times New Roman" w:hAnsi="Times New Roman"/>
          <w:szCs w:val="24"/>
          <w:lang w:val="ru-RU"/>
        </w:rPr>
        <w:t>, формированию Ведомостей и Счетов за услуги для клиентов ПУ, выполняется в РАБИС-НП на основании ежедневной информации, поступающей из ПБО.</w:t>
      </w:r>
    </w:p>
    <w:p w14:paraId="13F49AF6"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Информация, необходимая для расчета платы за услуги</w:t>
      </w:r>
      <w:r w:rsidR="002855E1" w:rsidRPr="00C37861">
        <w:rPr>
          <w:rFonts w:ascii="Times New Roman" w:hAnsi="Times New Roman"/>
          <w:szCs w:val="24"/>
          <w:lang w:val="ru-RU"/>
        </w:rPr>
        <w:t xml:space="preserve"> в ПС БР, предоставленные</w:t>
      </w:r>
      <w:r w:rsidR="00AE3CFE" w:rsidRPr="00C37861">
        <w:rPr>
          <w:rFonts w:ascii="Times New Roman" w:hAnsi="Times New Roman"/>
          <w:szCs w:val="24"/>
          <w:lang w:val="ru-RU"/>
        </w:rPr>
        <w:t xml:space="preserve"> </w:t>
      </w:r>
      <w:r w:rsidRPr="00C37861">
        <w:rPr>
          <w:rFonts w:ascii="Times New Roman" w:hAnsi="Times New Roman"/>
          <w:szCs w:val="24"/>
          <w:lang w:val="ru-RU"/>
        </w:rPr>
        <w:t>клиентам ПУ, должна собираться из:</w:t>
      </w:r>
    </w:p>
    <w:p w14:paraId="29E984A5" w14:textId="55C7DCC9" w:rsidR="00FF5B7C" w:rsidRPr="00310FA3" w:rsidRDefault="00FF5B7C" w:rsidP="00802D04">
      <w:pPr>
        <w:pStyle w:val="aff4"/>
        <w:numPr>
          <w:ilvl w:val="0"/>
          <w:numId w:val="15"/>
        </w:numPr>
        <w:tabs>
          <w:tab w:val="left" w:pos="993"/>
        </w:tabs>
        <w:ind w:left="0" w:firstLine="709"/>
        <w:jc w:val="both"/>
        <w:rPr>
          <w:rFonts w:cs="Times New Roman"/>
          <w:sz w:val="24"/>
          <w:szCs w:val="24"/>
        </w:rPr>
      </w:pPr>
      <w:del w:id="796" w:author="Serg Serg" w:date="2021-11-11T12:42:00Z">
        <w:r w:rsidRPr="00C37861" w:rsidDel="00802D04">
          <w:rPr>
            <w:szCs w:val="24"/>
          </w:rPr>
          <w:delText xml:space="preserve">- </w:delText>
        </w:r>
      </w:del>
      <w:r w:rsidRPr="00802D04">
        <w:rPr>
          <w:rFonts w:cs="Times New Roman"/>
          <w:sz w:val="24"/>
          <w:szCs w:val="24"/>
        </w:rPr>
        <w:t>из архива входящих ЭС из ПБО, отправителем которых являются ПУ (</w:t>
      </w:r>
      <w:ins w:id="797" w:author="Алешин Алексей Васильевич" w:date="2021-09-30T11:35:00Z">
        <w:r w:rsidR="00777331" w:rsidRPr="00802D04">
          <w:rPr>
            <w:rFonts w:cs="Times New Roman"/>
            <w:sz w:val="24"/>
            <w:szCs w:val="24"/>
          </w:rPr>
          <w:t>ЭС</w:t>
        </w:r>
      </w:ins>
      <w:ins w:id="798" w:author="Алешин Алексей Васильевич" w:date="2021-09-30T11:19:00Z">
        <w:r w:rsidR="00D91B65" w:rsidRPr="00802D04">
          <w:rPr>
            <w:rFonts w:cs="Times New Roman"/>
            <w:sz w:val="24"/>
            <w:szCs w:val="24"/>
          </w:rPr>
          <w:t xml:space="preserve">{Выставляемое на оплату платежное требование}, </w:t>
        </w:r>
      </w:ins>
      <w:ins w:id="799" w:author="Алешин Алексей Васильевич" w:date="2021-10-01T17:12:00Z">
        <w:r w:rsidR="00031E3A" w:rsidRPr="00802D04">
          <w:rPr>
            <w:rFonts w:cs="Times New Roman"/>
            <w:sz w:val="24"/>
            <w:szCs w:val="24"/>
          </w:rPr>
          <w:t>ЭС</w:t>
        </w:r>
      </w:ins>
      <w:ins w:id="800" w:author="Алешин Алексей Васильевич" w:date="2021-09-30T11:19:00Z">
        <w:r w:rsidR="00D91B65" w:rsidRPr="00802D04">
          <w:rPr>
            <w:rFonts w:cs="Times New Roman"/>
            <w:sz w:val="24"/>
            <w:szCs w:val="24"/>
          </w:rPr>
          <w:t>{Выставляемое на оплату инкассовое поручение}</w:t>
        </w:r>
      </w:ins>
      <w:del w:id="801" w:author="Алешин Алексей Васильевич" w:date="2021-09-30T11:19:00Z">
        <w:r w:rsidRPr="00802D04" w:rsidDel="00D91B65">
          <w:rPr>
            <w:rFonts w:cs="Times New Roman"/>
            <w:sz w:val="24"/>
            <w:szCs w:val="24"/>
          </w:rPr>
          <w:delText>ED113, ED114</w:delText>
        </w:r>
      </w:del>
      <w:r w:rsidRPr="00802D04">
        <w:rPr>
          <w:rFonts w:cs="Times New Roman"/>
          <w:sz w:val="24"/>
          <w:szCs w:val="24"/>
        </w:rPr>
        <w:t>,</w:t>
      </w:r>
      <w:ins w:id="802" w:author="Алешин Алексей Васильевич" w:date="2021-09-30T11:19:00Z">
        <w:r w:rsidR="00D91B65" w:rsidRPr="00802D04">
          <w:rPr>
            <w:rFonts w:cs="Times New Roman"/>
            <w:sz w:val="24"/>
            <w:szCs w:val="24"/>
          </w:rPr>
          <w:t xml:space="preserve"> </w:t>
        </w:r>
      </w:ins>
      <w:ins w:id="803" w:author="Алешин Алексей Васильевич" w:date="2021-10-01T17:12:00Z">
        <w:r w:rsidR="00031E3A" w:rsidRPr="00802D04">
          <w:rPr>
            <w:rFonts w:cs="Times New Roman"/>
            <w:sz w:val="24"/>
            <w:szCs w:val="24"/>
          </w:rPr>
          <w:t>ЭС</w:t>
        </w:r>
      </w:ins>
      <w:ins w:id="804" w:author="Алешин Алексей Васильевич" w:date="2021-09-30T11:19:00Z">
        <w:r w:rsidR="00D91B65" w:rsidRPr="00802D04">
          <w:rPr>
            <w:rFonts w:cs="Times New Roman"/>
            <w:sz w:val="24"/>
            <w:szCs w:val="24"/>
          </w:rPr>
          <w:t>{</w:t>
        </w:r>
      </w:ins>
      <w:ins w:id="805" w:author="Алешин Алексей Васильевич" w:date="2021-09-30T11:20:00Z">
        <w:r w:rsidR="00D91B65" w:rsidRPr="00802D04">
          <w:rPr>
            <w:rFonts w:cs="Times New Roman"/>
            <w:sz w:val="24"/>
            <w:szCs w:val="24"/>
          </w:rPr>
          <w:t>Запрос о получении информации по ЭПС участника</w:t>
        </w:r>
      </w:ins>
      <w:ins w:id="806" w:author="Алешин Алексей Васильевич" w:date="2021-09-30T11:19:00Z">
        <w:r w:rsidR="00D91B65" w:rsidRPr="00802D04">
          <w:rPr>
            <w:rFonts w:cs="Times New Roman"/>
            <w:sz w:val="24"/>
            <w:szCs w:val="24"/>
          </w:rPr>
          <w:t>}</w:t>
        </w:r>
      </w:ins>
      <w:del w:id="807" w:author="Алешин Алексей Васильевич" w:date="2021-09-30T11:20:00Z">
        <w:r w:rsidRPr="00802D04" w:rsidDel="00D91B65">
          <w:rPr>
            <w:rFonts w:cs="Times New Roman"/>
            <w:sz w:val="24"/>
            <w:szCs w:val="24"/>
          </w:rPr>
          <w:delText xml:space="preserve"> ED243</w:delText>
        </w:r>
      </w:del>
      <w:r w:rsidRPr="00802D04">
        <w:rPr>
          <w:rFonts w:cs="Times New Roman"/>
          <w:sz w:val="24"/>
          <w:szCs w:val="24"/>
        </w:rPr>
        <w:t xml:space="preserve">, </w:t>
      </w:r>
      <w:del w:id="808" w:author="Алешин Алексей Васильевич" w:date="2021-09-27T17:57:00Z">
        <w:r w:rsidRPr="00310FA3" w:rsidDel="00337908">
          <w:rPr>
            <w:rFonts w:cs="Times New Roman"/>
            <w:sz w:val="24"/>
            <w:szCs w:val="24"/>
          </w:rPr>
          <w:delText xml:space="preserve">ED201, </w:delText>
        </w:r>
      </w:del>
      <w:ins w:id="809" w:author="Алешин Алексей Васильевич" w:date="2021-10-01T17:12:00Z">
        <w:r w:rsidR="00031E3A" w:rsidRPr="00310FA3">
          <w:rPr>
            <w:rFonts w:cs="Times New Roman"/>
            <w:sz w:val="24"/>
            <w:szCs w:val="24"/>
          </w:rPr>
          <w:t>ЭС</w:t>
        </w:r>
      </w:ins>
      <w:ins w:id="810" w:author="Алешин Алексей Васильевич" w:date="2021-09-30T11:21:00Z">
        <w:r w:rsidR="00D91B65" w:rsidRPr="00310FA3">
          <w:rPr>
            <w:rFonts w:cs="Times New Roman"/>
            <w:sz w:val="24"/>
            <w:szCs w:val="24"/>
          </w:rPr>
          <w:t xml:space="preserve">{Платежное поручение}, </w:t>
        </w:r>
      </w:ins>
      <w:ins w:id="811" w:author="Алешин Алексей Васильевич" w:date="2021-10-01T17:12:00Z">
        <w:r w:rsidR="00031E3A" w:rsidRPr="00310FA3">
          <w:rPr>
            <w:rFonts w:cs="Times New Roman"/>
            <w:sz w:val="24"/>
            <w:szCs w:val="24"/>
          </w:rPr>
          <w:t>ЭС</w:t>
        </w:r>
      </w:ins>
      <w:ins w:id="812" w:author="Алешин Алексей Васильевич" w:date="2021-09-30T11:21:00Z">
        <w:r w:rsidR="00D91B65" w:rsidRPr="00310FA3">
          <w:rPr>
            <w:rFonts w:cs="Times New Roman"/>
            <w:sz w:val="24"/>
            <w:szCs w:val="24"/>
          </w:rPr>
          <w:t xml:space="preserve">{Платежное требование}, </w:t>
        </w:r>
      </w:ins>
      <w:ins w:id="813" w:author="Алешин Алексей Васильевич" w:date="2021-10-01T17:12:00Z">
        <w:r w:rsidR="00031E3A" w:rsidRPr="00310FA3">
          <w:rPr>
            <w:rFonts w:cs="Times New Roman"/>
            <w:sz w:val="24"/>
            <w:szCs w:val="24"/>
          </w:rPr>
          <w:t>ЭС</w:t>
        </w:r>
      </w:ins>
      <w:ins w:id="814" w:author="Алешин Алексей Васильевич" w:date="2021-09-30T11:21:00Z">
        <w:r w:rsidR="00D91B65" w:rsidRPr="00310FA3">
          <w:rPr>
            <w:rFonts w:cs="Times New Roman"/>
            <w:sz w:val="24"/>
            <w:szCs w:val="24"/>
          </w:rPr>
          <w:t>{Инкассовое поручение},</w:t>
        </w:r>
      </w:ins>
      <w:ins w:id="815" w:author="Алешин Алексей Васильевич" w:date="2021-09-30T11:22:00Z">
        <w:r w:rsidR="00D91B65" w:rsidRPr="00310FA3">
          <w:rPr>
            <w:rFonts w:cs="Times New Roman"/>
            <w:sz w:val="24"/>
            <w:szCs w:val="24"/>
          </w:rPr>
          <w:t xml:space="preserve"> </w:t>
        </w:r>
      </w:ins>
      <w:ins w:id="816" w:author="Алешин Алексей Васильевич" w:date="2021-10-01T17:12:00Z">
        <w:r w:rsidR="00031E3A" w:rsidRPr="00310FA3">
          <w:rPr>
            <w:rFonts w:cs="Times New Roman"/>
            <w:sz w:val="24"/>
            <w:szCs w:val="24"/>
          </w:rPr>
          <w:t>ЭС</w:t>
        </w:r>
      </w:ins>
      <w:ins w:id="817" w:author="Алешин Алексей Васильевич" w:date="2021-09-30T11:22:00Z">
        <w:r w:rsidR="00D91B65" w:rsidRPr="00310FA3">
          <w:rPr>
            <w:rFonts w:cs="Times New Roman"/>
            <w:sz w:val="24"/>
            <w:szCs w:val="24"/>
          </w:rPr>
          <w:t xml:space="preserve">{Платежный ордер}, </w:t>
        </w:r>
      </w:ins>
      <w:ins w:id="818" w:author="Алешин Алексей Васильевич" w:date="2021-10-01T17:13:00Z">
        <w:r w:rsidR="00031E3A" w:rsidRPr="00310FA3">
          <w:rPr>
            <w:rFonts w:cs="Times New Roman"/>
            <w:sz w:val="24"/>
            <w:szCs w:val="24"/>
          </w:rPr>
          <w:t>ЭС</w:t>
        </w:r>
      </w:ins>
      <w:ins w:id="819" w:author="Алешин Алексей Васильевич" w:date="2021-09-30T11:21:00Z">
        <w:del w:id="820" w:author="Найман Людмила Юрьевна" w:date="2021-12-29T09:32:00Z">
          <w:r w:rsidR="00D91B65" w:rsidRPr="00310FA3" w:rsidDel="000B6FBE">
            <w:rPr>
              <w:rFonts w:cs="Times New Roman"/>
              <w:sz w:val="24"/>
              <w:szCs w:val="24"/>
            </w:rPr>
            <w:delText>{Поручение банка}</w:delText>
          </w:r>
        </w:del>
      </w:ins>
      <w:ins w:id="821" w:author="Найман Людмила Юрьевна" w:date="2021-12-29T09:32:00Z">
        <w:r w:rsidR="000B6FBE">
          <w:rPr>
            <w:rFonts w:cs="Times New Roman"/>
            <w:sz w:val="24"/>
            <w:szCs w:val="24"/>
            <w:lang w:val="en-US"/>
          </w:rPr>
          <w:t>ED</w:t>
        </w:r>
      </w:ins>
      <w:ins w:id="822" w:author="Найман Людмила Юрьевна" w:date="2021-12-29T09:33:00Z">
        <w:r w:rsidR="000B6FBE" w:rsidRPr="00BD760B">
          <w:rPr>
            <w:rFonts w:cs="Times New Roman"/>
            <w:sz w:val="24"/>
            <w:szCs w:val="24"/>
          </w:rPr>
          <w:t>107</w:t>
        </w:r>
      </w:ins>
      <w:ins w:id="823" w:author="Алешин Алексей Васильевич" w:date="2021-09-30T11:21:00Z">
        <w:r w:rsidR="00D91B65" w:rsidRPr="00310FA3">
          <w:rPr>
            <w:rFonts w:cs="Times New Roman"/>
            <w:sz w:val="24"/>
            <w:szCs w:val="24"/>
          </w:rPr>
          <w:t xml:space="preserve">, </w:t>
        </w:r>
      </w:ins>
      <w:ins w:id="824" w:author="Алешин Алексей Васильевич" w:date="2021-10-01T17:13:00Z">
        <w:r w:rsidR="00031E3A" w:rsidRPr="00310FA3">
          <w:rPr>
            <w:rFonts w:cs="Times New Roman"/>
            <w:sz w:val="24"/>
            <w:szCs w:val="24"/>
          </w:rPr>
          <w:t>ЭС</w:t>
        </w:r>
      </w:ins>
      <w:ins w:id="825" w:author="Алешин Алексей Васильевич" w:date="2021-09-30T11:21:00Z">
        <w:r w:rsidR="00D91B65" w:rsidRPr="00310FA3">
          <w:rPr>
            <w:rFonts w:cs="Times New Roman"/>
            <w:sz w:val="24"/>
            <w:szCs w:val="24"/>
          </w:rPr>
          <w:t>{Платежное поручение</w:t>
        </w:r>
      </w:ins>
      <w:ins w:id="826" w:author="Алешин Алексей Васильевич" w:date="2021-09-30T11:22:00Z">
        <w:r w:rsidR="00D91B65" w:rsidRPr="00310FA3">
          <w:rPr>
            <w:rFonts w:cs="Times New Roman"/>
            <w:sz w:val="24"/>
            <w:szCs w:val="24"/>
          </w:rPr>
          <w:t xml:space="preserve"> </w:t>
        </w:r>
      </w:ins>
      <w:ins w:id="827" w:author="Алешин Алексей Васильевич" w:date="2021-09-30T11:23:00Z">
        <w:r w:rsidR="00D91B65" w:rsidRPr="00310FA3">
          <w:rPr>
            <w:rFonts w:cs="Times New Roman"/>
            <w:sz w:val="24"/>
            <w:szCs w:val="24"/>
          </w:rPr>
          <w:t>н</w:t>
        </w:r>
      </w:ins>
      <w:ins w:id="828" w:author="Алешин Алексей Васильевич" w:date="2021-09-30T11:22:00Z">
        <w:r w:rsidR="00D91B65" w:rsidRPr="00310FA3">
          <w:rPr>
            <w:rFonts w:cs="Times New Roman"/>
            <w:sz w:val="24"/>
            <w:szCs w:val="24"/>
          </w:rPr>
          <w:t xml:space="preserve">а общую сумму с </w:t>
        </w:r>
      </w:ins>
      <w:ins w:id="829" w:author="Алешин Алексей Васильевич" w:date="2021-09-30T11:23:00Z">
        <w:r w:rsidR="00D91B65" w:rsidRPr="00310FA3">
          <w:rPr>
            <w:rFonts w:cs="Times New Roman"/>
            <w:sz w:val="24"/>
            <w:szCs w:val="24"/>
          </w:rPr>
          <w:t>реестром</w:t>
        </w:r>
      </w:ins>
      <w:ins w:id="830" w:author="Алешин Алексей Васильевич" w:date="2021-09-30T11:21:00Z">
        <w:r w:rsidR="00D91B65" w:rsidRPr="00310FA3">
          <w:rPr>
            <w:rFonts w:cs="Times New Roman"/>
            <w:sz w:val="24"/>
            <w:szCs w:val="24"/>
          </w:rPr>
          <w:t>}</w:t>
        </w:r>
      </w:ins>
      <w:del w:id="831" w:author="Алешин Алексей Васильевич" w:date="2021-09-30T11:23:00Z">
        <w:r w:rsidRPr="00310FA3" w:rsidDel="00D91B65">
          <w:rPr>
            <w:rFonts w:cs="Times New Roman"/>
            <w:sz w:val="24"/>
            <w:szCs w:val="24"/>
          </w:rPr>
          <w:delText>ED101-ED108</w:delText>
        </w:r>
      </w:del>
      <w:del w:id="832" w:author="Алешин Алексей Васильевич" w:date="2021-09-27T17:57:00Z">
        <w:r w:rsidR="00D90CD8" w:rsidRPr="00310FA3" w:rsidDel="00337908">
          <w:rPr>
            <w:rFonts w:cs="Times New Roman"/>
            <w:sz w:val="24"/>
            <w:szCs w:val="24"/>
          </w:rPr>
          <w:delText>,</w:delText>
        </w:r>
        <w:r w:rsidR="00D90CD8" w:rsidRPr="00310FA3" w:rsidDel="00C37861">
          <w:rPr>
            <w:rFonts w:cs="Times New Roman"/>
            <w:sz w:val="24"/>
            <w:szCs w:val="24"/>
          </w:rPr>
          <w:delText xml:space="preserve"> ED122</w:delText>
        </w:r>
      </w:del>
      <w:del w:id="833" w:author="Алешин Алексей Васильевич" w:date="2021-09-30T11:23:00Z">
        <w:r w:rsidRPr="00310FA3" w:rsidDel="00D91B65">
          <w:rPr>
            <w:rFonts w:cs="Times New Roman"/>
            <w:sz w:val="24"/>
            <w:szCs w:val="24"/>
          </w:rPr>
          <w:delText>)</w:delText>
        </w:r>
      </w:del>
      <w:ins w:id="834" w:author="Алешин Алексей Васильевич" w:date="2021-10-01T17:13:00Z">
        <w:r w:rsidR="00031E3A" w:rsidRPr="00310FA3">
          <w:rPr>
            <w:rFonts w:cs="Times New Roman"/>
            <w:sz w:val="24"/>
            <w:szCs w:val="24"/>
          </w:rPr>
          <w:t>)</w:t>
        </w:r>
      </w:ins>
      <w:r w:rsidRPr="00310FA3">
        <w:rPr>
          <w:rFonts w:cs="Times New Roman"/>
          <w:sz w:val="24"/>
          <w:szCs w:val="24"/>
        </w:rPr>
        <w:t xml:space="preserve">; </w:t>
      </w:r>
    </w:p>
    <w:p w14:paraId="7E927E09" w14:textId="30C5490E" w:rsidR="00FB54DA" w:rsidRPr="00802D04" w:rsidRDefault="00FF5B7C" w:rsidP="00802D04">
      <w:pPr>
        <w:pStyle w:val="aff4"/>
        <w:numPr>
          <w:ilvl w:val="0"/>
          <w:numId w:val="15"/>
        </w:numPr>
        <w:tabs>
          <w:tab w:val="left" w:pos="993"/>
        </w:tabs>
        <w:ind w:left="0" w:firstLine="709"/>
        <w:jc w:val="both"/>
        <w:rPr>
          <w:rFonts w:cs="Times New Roman"/>
          <w:sz w:val="24"/>
          <w:szCs w:val="24"/>
        </w:rPr>
      </w:pPr>
      <w:r w:rsidRPr="00310FA3">
        <w:rPr>
          <w:rFonts w:cs="Times New Roman"/>
          <w:sz w:val="24"/>
          <w:szCs w:val="24"/>
        </w:rPr>
        <w:t>-</w:t>
      </w:r>
      <w:del w:id="835" w:author="Serg Serg" w:date="2021-11-11T12:42:00Z">
        <w:r w:rsidRPr="00310FA3" w:rsidDel="00802D04">
          <w:rPr>
            <w:rFonts w:cs="Times New Roman"/>
            <w:sz w:val="24"/>
            <w:szCs w:val="24"/>
          </w:rPr>
          <w:delText xml:space="preserve"> </w:delText>
        </w:r>
      </w:del>
      <w:r w:rsidRPr="00310FA3">
        <w:rPr>
          <w:rFonts w:cs="Times New Roman"/>
          <w:sz w:val="24"/>
          <w:szCs w:val="24"/>
        </w:rPr>
        <w:t>из ПБО (ЭС</w:t>
      </w:r>
      <w:r w:rsidRPr="00802D04">
        <w:rPr>
          <w:rFonts w:cs="Times New Roman"/>
          <w:sz w:val="24"/>
          <w:szCs w:val="24"/>
        </w:rPr>
        <w:t xml:space="preserve"> ED333), в котором ежедневно после завершения ОД во всех ПБР/ПУ передается информация, отсутствующая в РАБИС</w:t>
      </w:r>
      <w:r w:rsidRPr="00802D04">
        <w:rPr>
          <w:rFonts w:cs="Times New Roman"/>
          <w:sz w:val="24"/>
          <w:szCs w:val="24"/>
        </w:rPr>
        <w:noBreakHyphen/>
        <w:t>НП. В состав ЭС ED333 включается следующая информация</w:t>
      </w:r>
      <w:r w:rsidR="00FB54DA" w:rsidRPr="00802D04">
        <w:rPr>
          <w:rFonts w:cs="Times New Roman"/>
          <w:sz w:val="24"/>
          <w:szCs w:val="24"/>
        </w:rPr>
        <w:t xml:space="preserve"> по услугам, предоставленным клиентам ПУ, отсутствующая в РАБИС-НП</w:t>
      </w:r>
      <w:del w:id="836" w:author="Алешин Алексей Васильевич" w:date="2021-09-30T11:35:00Z">
        <w:r w:rsidR="00FB54DA" w:rsidRPr="00802D04" w:rsidDel="00777331">
          <w:rPr>
            <w:rFonts w:cs="Times New Roman"/>
            <w:sz w:val="24"/>
            <w:szCs w:val="24"/>
          </w:rPr>
          <w:delText xml:space="preserve"> (структура ED333 приведена в Альбоме УФЭБС)</w:delText>
        </w:r>
      </w:del>
      <w:r w:rsidRPr="00802D04">
        <w:rPr>
          <w:rFonts w:cs="Times New Roman"/>
          <w:sz w:val="24"/>
          <w:szCs w:val="24"/>
        </w:rPr>
        <w:t xml:space="preserve">: </w:t>
      </w:r>
    </w:p>
    <w:p w14:paraId="54FA2624" w14:textId="2C69BC30" w:rsidR="00FB54DA" w:rsidRPr="00C37861" w:rsidRDefault="00FB54DA"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 </w:t>
      </w:r>
      <w:r w:rsidR="00FF5B7C" w:rsidRPr="00C37861">
        <w:rPr>
          <w:rFonts w:ascii="Times New Roman" w:hAnsi="Times New Roman"/>
          <w:szCs w:val="24"/>
          <w:lang w:val="ru-RU"/>
        </w:rPr>
        <w:t>по переводу денежных средств (</w:t>
      </w:r>
      <w:r w:rsidRPr="00C37861">
        <w:rPr>
          <w:rFonts w:ascii="Times New Roman" w:hAnsi="Times New Roman"/>
          <w:szCs w:val="24"/>
          <w:lang w:val="ru-RU"/>
        </w:rPr>
        <w:t xml:space="preserve">информация из </w:t>
      </w:r>
      <w:ins w:id="837" w:author="Алешин Алексей Васильевич" w:date="2021-09-30T11:31:00Z">
        <w:r w:rsidR="00777331">
          <w:rPr>
            <w:rFonts w:ascii="Times New Roman" w:hAnsi="Times New Roman"/>
            <w:szCs w:val="24"/>
            <w:lang w:val="ru-RU"/>
          </w:rPr>
          <w:t>ЭС</w:t>
        </w:r>
        <w:r w:rsidR="00777331" w:rsidRPr="00777331">
          <w:rPr>
            <w:rFonts w:ascii="Times New Roman" w:hAnsi="Times New Roman"/>
            <w:szCs w:val="24"/>
            <w:lang w:val="ru-RU"/>
          </w:rPr>
          <w:t>{</w:t>
        </w:r>
        <w:r w:rsidR="00777331">
          <w:rPr>
            <w:rFonts w:ascii="Times New Roman" w:hAnsi="Times New Roman"/>
            <w:szCs w:val="24"/>
            <w:lang w:val="ru-RU"/>
          </w:rPr>
          <w:t>Платежное поручение</w:t>
        </w:r>
        <w:r w:rsidR="00777331" w:rsidRPr="00777331">
          <w:rPr>
            <w:rFonts w:ascii="Times New Roman" w:hAnsi="Times New Roman"/>
            <w:szCs w:val="24"/>
            <w:lang w:val="ru-RU"/>
          </w:rPr>
          <w:t>}</w:t>
        </w:r>
        <w:r w:rsidR="00777331">
          <w:rPr>
            <w:rFonts w:ascii="Times New Roman" w:hAnsi="Times New Roman"/>
            <w:szCs w:val="24"/>
            <w:lang w:val="ru-RU"/>
          </w:rPr>
          <w:t xml:space="preserve">, </w:t>
        </w:r>
      </w:ins>
      <w:ins w:id="838" w:author="Алешин Алексей Васильевич" w:date="2021-10-01T17:14:00Z">
        <w:r w:rsidR="00031E3A">
          <w:rPr>
            <w:rFonts w:ascii="Times New Roman" w:hAnsi="Times New Roman"/>
            <w:szCs w:val="24"/>
            <w:lang w:val="ru-RU"/>
          </w:rPr>
          <w:t>ЭС</w:t>
        </w:r>
      </w:ins>
      <w:ins w:id="839" w:author="Алешин Алексей Васильевич" w:date="2021-09-30T11:31:00Z">
        <w:r w:rsidR="00777331" w:rsidRPr="00D92EBF">
          <w:rPr>
            <w:rFonts w:ascii="Times New Roman" w:hAnsi="Times New Roman"/>
            <w:szCs w:val="24"/>
            <w:lang w:val="ru-RU"/>
          </w:rPr>
          <w:t>{</w:t>
        </w:r>
        <w:r w:rsidR="00777331">
          <w:rPr>
            <w:rFonts w:ascii="Times New Roman" w:hAnsi="Times New Roman"/>
            <w:szCs w:val="24"/>
            <w:lang w:val="ru-RU"/>
          </w:rPr>
          <w:t>Платежное требование</w:t>
        </w:r>
        <w:r w:rsidR="00777331" w:rsidRPr="00D92EBF">
          <w:rPr>
            <w:rFonts w:ascii="Times New Roman" w:hAnsi="Times New Roman"/>
            <w:szCs w:val="24"/>
            <w:lang w:val="ru-RU"/>
          </w:rPr>
          <w:t>}</w:t>
        </w:r>
        <w:r w:rsidR="00777331">
          <w:rPr>
            <w:rFonts w:ascii="Times New Roman" w:hAnsi="Times New Roman"/>
            <w:szCs w:val="24"/>
            <w:lang w:val="ru-RU"/>
          </w:rPr>
          <w:t xml:space="preserve">, </w:t>
        </w:r>
      </w:ins>
      <w:ins w:id="840" w:author="Алешин Алексей Васильевич" w:date="2021-10-01T17:15:00Z">
        <w:r w:rsidR="00031E3A">
          <w:rPr>
            <w:rFonts w:ascii="Times New Roman" w:hAnsi="Times New Roman"/>
            <w:szCs w:val="24"/>
            <w:lang w:val="ru-RU"/>
          </w:rPr>
          <w:t>ЭС</w:t>
        </w:r>
      </w:ins>
      <w:ins w:id="841" w:author="Алешин Алексей Васильевич" w:date="2021-09-30T11:31:00Z">
        <w:r w:rsidR="00777331" w:rsidRPr="00D92EBF">
          <w:rPr>
            <w:rFonts w:ascii="Times New Roman" w:hAnsi="Times New Roman"/>
            <w:szCs w:val="24"/>
            <w:lang w:val="ru-RU"/>
          </w:rPr>
          <w:t>{</w:t>
        </w:r>
        <w:r w:rsidR="00777331">
          <w:rPr>
            <w:rFonts w:ascii="Times New Roman" w:hAnsi="Times New Roman"/>
            <w:szCs w:val="24"/>
            <w:lang w:val="ru-RU"/>
          </w:rPr>
          <w:t>Инкассовое поручение</w:t>
        </w:r>
        <w:r w:rsidR="00777331" w:rsidRPr="00D92EBF">
          <w:rPr>
            <w:rFonts w:ascii="Times New Roman" w:hAnsi="Times New Roman"/>
            <w:szCs w:val="24"/>
            <w:lang w:val="ru-RU"/>
          </w:rPr>
          <w:t>}</w:t>
        </w:r>
        <w:r w:rsidR="00777331">
          <w:rPr>
            <w:rFonts w:ascii="Times New Roman" w:hAnsi="Times New Roman"/>
            <w:szCs w:val="24"/>
            <w:lang w:val="ru-RU"/>
          </w:rPr>
          <w:t xml:space="preserve">, </w:t>
        </w:r>
      </w:ins>
      <w:ins w:id="842" w:author="Алешин Алексей Васильевич" w:date="2021-10-01T17:15:00Z">
        <w:r w:rsidR="00031E3A">
          <w:rPr>
            <w:rFonts w:ascii="Times New Roman" w:hAnsi="Times New Roman"/>
            <w:szCs w:val="24"/>
            <w:lang w:val="ru-RU"/>
          </w:rPr>
          <w:t>ЭС</w:t>
        </w:r>
      </w:ins>
      <w:ins w:id="843" w:author="Алешин Алексей Васильевич" w:date="2021-09-30T11:31:00Z">
        <w:r w:rsidR="00777331" w:rsidRPr="00D92EBF">
          <w:rPr>
            <w:rFonts w:ascii="Times New Roman" w:hAnsi="Times New Roman"/>
            <w:szCs w:val="24"/>
            <w:lang w:val="ru-RU"/>
          </w:rPr>
          <w:t>{</w:t>
        </w:r>
        <w:r w:rsidR="00777331">
          <w:rPr>
            <w:rFonts w:ascii="Times New Roman" w:hAnsi="Times New Roman"/>
            <w:szCs w:val="24"/>
            <w:lang w:val="ru-RU"/>
          </w:rPr>
          <w:t>Платежный ордер</w:t>
        </w:r>
        <w:r w:rsidR="00777331" w:rsidRPr="00D92EBF">
          <w:rPr>
            <w:rFonts w:ascii="Times New Roman" w:hAnsi="Times New Roman"/>
            <w:szCs w:val="24"/>
            <w:lang w:val="ru-RU"/>
          </w:rPr>
          <w:t>}</w:t>
        </w:r>
        <w:r w:rsidR="00777331">
          <w:rPr>
            <w:rFonts w:ascii="Times New Roman" w:hAnsi="Times New Roman"/>
            <w:szCs w:val="24"/>
            <w:lang w:val="ru-RU"/>
          </w:rPr>
          <w:t xml:space="preserve">, </w:t>
        </w:r>
      </w:ins>
      <w:ins w:id="844" w:author="Алешин Алексей Васильевич" w:date="2021-10-01T17:15:00Z">
        <w:r w:rsidR="00031E3A">
          <w:rPr>
            <w:rFonts w:ascii="Times New Roman" w:hAnsi="Times New Roman"/>
            <w:szCs w:val="24"/>
            <w:lang w:val="ru-RU"/>
          </w:rPr>
          <w:t>ЭС</w:t>
        </w:r>
      </w:ins>
      <w:ins w:id="845" w:author="Алешин Алексей Васильевич" w:date="2021-09-30T11:31:00Z">
        <w:r w:rsidR="00777331" w:rsidRPr="00D92EBF">
          <w:rPr>
            <w:rFonts w:ascii="Times New Roman" w:hAnsi="Times New Roman"/>
            <w:szCs w:val="24"/>
            <w:lang w:val="ru-RU"/>
          </w:rPr>
          <w:t>{</w:t>
        </w:r>
        <w:r w:rsidR="00777331">
          <w:rPr>
            <w:rFonts w:ascii="Times New Roman" w:hAnsi="Times New Roman"/>
            <w:szCs w:val="24"/>
            <w:lang w:val="ru-RU"/>
          </w:rPr>
          <w:t>Поручение банка</w:t>
        </w:r>
        <w:r w:rsidR="00777331" w:rsidRPr="00D92EBF">
          <w:rPr>
            <w:rFonts w:ascii="Times New Roman" w:hAnsi="Times New Roman"/>
            <w:szCs w:val="24"/>
            <w:lang w:val="ru-RU"/>
          </w:rPr>
          <w:t>}</w:t>
        </w:r>
        <w:r w:rsidR="00777331">
          <w:rPr>
            <w:rFonts w:ascii="Times New Roman" w:hAnsi="Times New Roman"/>
            <w:szCs w:val="24"/>
            <w:lang w:val="ru-RU"/>
          </w:rPr>
          <w:t xml:space="preserve">, </w:t>
        </w:r>
      </w:ins>
      <w:ins w:id="846" w:author="Алешин Алексей Васильевич" w:date="2021-10-01T17:15:00Z">
        <w:r w:rsidR="00031E3A">
          <w:rPr>
            <w:rFonts w:ascii="Times New Roman" w:hAnsi="Times New Roman"/>
            <w:szCs w:val="24"/>
            <w:lang w:val="ru-RU"/>
          </w:rPr>
          <w:t>ЭС</w:t>
        </w:r>
      </w:ins>
      <w:ins w:id="847" w:author="Алешин Алексей Васильевич" w:date="2021-09-30T11:31:00Z">
        <w:r w:rsidR="00777331" w:rsidRPr="00D92EBF">
          <w:rPr>
            <w:rFonts w:ascii="Times New Roman" w:hAnsi="Times New Roman"/>
            <w:szCs w:val="24"/>
            <w:lang w:val="ru-RU"/>
          </w:rPr>
          <w:t>{</w:t>
        </w:r>
        <w:r w:rsidR="00777331">
          <w:rPr>
            <w:rFonts w:ascii="Times New Roman" w:hAnsi="Times New Roman"/>
            <w:szCs w:val="24"/>
            <w:lang w:val="ru-RU"/>
          </w:rPr>
          <w:t>Платежное поручение на общую сумму с реестром</w:t>
        </w:r>
        <w:r w:rsidR="00777331" w:rsidRPr="00D92EBF">
          <w:rPr>
            <w:rFonts w:ascii="Times New Roman" w:hAnsi="Times New Roman"/>
            <w:szCs w:val="24"/>
            <w:lang w:val="ru-RU"/>
          </w:rPr>
          <w:t>}</w:t>
        </w:r>
        <w:r w:rsidR="00777331">
          <w:rPr>
            <w:rFonts w:ascii="Times New Roman" w:hAnsi="Times New Roman"/>
            <w:szCs w:val="24"/>
            <w:lang w:val="ru-RU"/>
          </w:rPr>
          <w:t xml:space="preserve">, </w:t>
        </w:r>
      </w:ins>
      <w:del w:id="848" w:author="Алешин Алексей Васильевич" w:date="2021-09-30T11:31:00Z">
        <w:r w:rsidR="00FF5B7C" w:rsidRPr="00C37861" w:rsidDel="00777331">
          <w:rPr>
            <w:rFonts w:ascii="Times New Roman" w:hAnsi="Times New Roman"/>
            <w:szCs w:val="24"/>
            <w:lang w:val="ru-RU"/>
          </w:rPr>
          <w:delText>ED101-ED108</w:delText>
        </w:r>
      </w:del>
      <w:del w:id="849" w:author="Алешин Алексей Васильевич" w:date="2021-09-30T11:32:00Z">
        <w:r w:rsidR="00D90CD8" w:rsidRPr="00C37861" w:rsidDel="00777331">
          <w:rPr>
            <w:rFonts w:ascii="Times New Roman" w:hAnsi="Times New Roman"/>
            <w:szCs w:val="24"/>
            <w:lang w:val="ru-RU"/>
          </w:rPr>
          <w:delText xml:space="preserve">, </w:delText>
        </w:r>
      </w:del>
      <w:r w:rsidR="00D90CD8" w:rsidRPr="00C37861">
        <w:rPr>
          <w:rFonts w:ascii="Times New Roman" w:hAnsi="Times New Roman"/>
          <w:szCs w:val="24"/>
        </w:rPr>
        <w:t>ED</w:t>
      </w:r>
      <w:r w:rsidR="00D90CD8" w:rsidRPr="00C37861">
        <w:rPr>
          <w:rFonts w:ascii="Times New Roman" w:hAnsi="Times New Roman"/>
          <w:szCs w:val="24"/>
          <w:lang w:val="ru-RU"/>
        </w:rPr>
        <w:t>122</w:t>
      </w:r>
      <w:r w:rsidR="005D610D" w:rsidRPr="00C37861">
        <w:rPr>
          <w:rStyle w:val="afff4"/>
          <w:rFonts w:ascii="Times New Roman" w:hAnsi="Times New Roman"/>
          <w:szCs w:val="24"/>
          <w:lang w:val="ru-RU"/>
        </w:rPr>
        <w:footnoteReference w:id="28"/>
      </w:r>
      <w:r w:rsidR="00FF5B7C" w:rsidRPr="00C37861">
        <w:rPr>
          <w:rFonts w:ascii="Times New Roman" w:hAnsi="Times New Roman"/>
          <w:szCs w:val="24"/>
          <w:lang w:val="ru-RU"/>
        </w:rPr>
        <w:t xml:space="preserve">), </w:t>
      </w:r>
    </w:p>
    <w:p w14:paraId="1B960B1F" w14:textId="7B52EE3F" w:rsidR="00FF5B7C" w:rsidRPr="00C37861" w:rsidRDefault="00FB54DA"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 </w:t>
      </w:r>
      <w:r w:rsidR="00FF5B7C" w:rsidRPr="00C37861">
        <w:rPr>
          <w:rFonts w:ascii="Times New Roman" w:hAnsi="Times New Roman"/>
          <w:szCs w:val="24"/>
          <w:lang w:val="ru-RU"/>
        </w:rPr>
        <w:t>по информационным услугам (</w:t>
      </w:r>
      <w:r w:rsidRPr="00C37861">
        <w:rPr>
          <w:rFonts w:ascii="Times New Roman" w:hAnsi="Times New Roman"/>
          <w:szCs w:val="24"/>
          <w:lang w:val="ru-RU"/>
        </w:rPr>
        <w:t xml:space="preserve">информация из </w:t>
      </w:r>
      <w:ins w:id="850" w:author="Алешин Алексей Васильевич" w:date="2021-09-30T11:35:00Z">
        <w:r w:rsidR="00777331">
          <w:rPr>
            <w:rFonts w:ascii="Times New Roman" w:hAnsi="Times New Roman"/>
            <w:szCs w:val="24"/>
            <w:lang w:val="ru-RU"/>
          </w:rPr>
          <w:t>ЭС</w:t>
        </w:r>
      </w:ins>
      <w:ins w:id="851" w:author="Алешин Алексей Васильевич" w:date="2021-09-30T11:36:00Z">
        <w:r w:rsidR="00777331" w:rsidRPr="00D91B65">
          <w:rPr>
            <w:rFonts w:ascii="Times New Roman" w:hAnsi="Times New Roman"/>
            <w:szCs w:val="24"/>
            <w:lang w:val="ru-RU"/>
          </w:rPr>
          <w:t xml:space="preserve">{Выставляемое на оплату платежное требование}, </w:t>
        </w:r>
      </w:ins>
      <w:ins w:id="852" w:author="Алешин Алексей Васильевич" w:date="2021-10-01T17:20:00Z">
        <w:r w:rsidR="00031E3A">
          <w:rPr>
            <w:rFonts w:ascii="Times New Roman" w:hAnsi="Times New Roman"/>
            <w:szCs w:val="24"/>
            <w:lang w:val="ru-RU"/>
          </w:rPr>
          <w:t>ЭС</w:t>
        </w:r>
      </w:ins>
      <w:ins w:id="853" w:author="Алешин Алексей Васильевич" w:date="2021-09-30T11:36:00Z">
        <w:r w:rsidR="00777331" w:rsidRPr="00D91B65">
          <w:rPr>
            <w:rFonts w:ascii="Times New Roman" w:hAnsi="Times New Roman"/>
            <w:szCs w:val="24"/>
            <w:lang w:val="ru-RU"/>
          </w:rPr>
          <w:t>{Выставляемое на оплату инкассовое поручение}</w:t>
        </w:r>
      </w:ins>
      <w:del w:id="854" w:author="Алешин Алексей Васильевич" w:date="2021-09-30T11:36:00Z">
        <w:r w:rsidR="00FF5B7C" w:rsidRPr="00C37861" w:rsidDel="00777331">
          <w:rPr>
            <w:rFonts w:ascii="Times New Roman" w:hAnsi="Times New Roman"/>
            <w:szCs w:val="24"/>
            <w:lang w:val="ru-RU"/>
          </w:rPr>
          <w:delText>ED113, ED114</w:delText>
        </w:r>
      </w:del>
      <w:r w:rsidR="00FF5B7C" w:rsidRPr="00C37861">
        <w:rPr>
          <w:rFonts w:ascii="Times New Roman" w:hAnsi="Times New Roman"/>
          <w:szCs w:val="24"/>
          <w:lang w:val="ru-RU"/>
        </w:rPr>
        <w:t xml:space="preserve">, </w:t>
      </w:r>
      <w:ins w:id="855" w:author="Алешин Алексей Васильевич" w:date="2021-10-01T17:23:00Z">
        <w:r w:rsidR="00CC7F8E">
          <w:rPr>
            <w:rFonts w:ascii="Times New Roman" w:hAnsi="Times New Roman"/>
            <w:szCs w:val="24"/>
            <w:lang w:val="ru-RU"/>
          </w:rPr>
          <w:t>ЭС</w:t>
        </w:r>
      </w:ins>
      <w:ins w:id="856" w:author="Алешин Алексей Васильевич" w:date="2021-09-30T12:17:00Z">
        <w:r w:rsidR="005901D7" w:rsidRPr="00A34210">
          <w:rPr>
            <w:rFonts w:ascii="Times New Roman" w:hAnsi="Times New Roman"/>
            <w:szCs w:val="24"/>
            <w:lang w:val="ru-RU"/>
          </w:rPr>
          <w:t>{</w:t>
        </w:r>
        <w:r w:rsidR="005901D7">
          <w:rPr>
            <w:rFonts w:ascii="Times New Roman" w:hAnsi="Times New Roman"/>
            <w:szCs w:val="24"/>
            <w:lang w:val="ru-RU"/>
          </w:rPr>
          <w:t xml:space="preserve">Запрос информации о переданных/полученных </w:t>
        </w:r>
      </w:ins>
      <w:ins w:id="857" w:author="Алешин Алексей Васильевич" w:date="2021-09-30T12:18:00Z">
        <w:r w:rsidR="005901D7">
          <w:rPr>
            <w:rFonts w:ascii="Times New Roman" w:hAnsi="Times New Roman"/>
            <w:szCs w:val="24"/>
            <w:lang w:val="ru-RU"/>
          </w:rPr>
          <w:t>ЭС</w:t>
        </w:r>
      </w:ins>
      <w:ins w:id="858" w:author="Алешин Алексей Васильевич" w:date="2021-09-30T12:17:00Z">
        <w:r w:rsidR="005901D7" w:rsidRPr="00A34210">
          <w:rPr>
            <w:rFonts w:ascii="Times New Roman" w:hAnsi="Times New Roman"/>
            <w:szCs w:val="24"/>
            <w:lang w:val="ru-RU"/>
          </w:rPr>
          <w:t xml:space="preserve">}, </w:t>
        </w:r>
      </w:ins>
      <w:ins w:id="859" w:author="Алешин Алексей Васильевич" w:date="2021-10-01T17:23:00Z">
        <w:r w:rsidR="00CC7F8E">
          <w:rPr>
            <w:rFonts w:ascii="Times New Roman" w:hAnsi="Times New Roman"/>
            <w:szCs w:val="24"/>
            <w:lang w:val="ru-RU"/>
          </w:rPr>
          <w:t>ЭС</w:t>
        </w:r>
      </w:ins>
      <w:ins w:id="860" w:author="Алешин Алексей Васильевич" w:date="2021-09-30T12:17:00Z">
        <w:r w:rsidR="005901D7" w:rsidRPr="00A34210">
          <w:rPr>
            <w:rFonts w:ascii="Times New Roman" w:hAnsi="Times New Roman"/>
            <w:szCs w:val="24"/>
            <w:lang w:val="ru-RU"/>
          </w:rPr>
          <w:t>{</w:t>
        </w:r>
      </w:ins>
      <w:ins w:id="861" w:author="Алешин Алексей Васильевич" w:date="2021-09-30T12:35:00Z">
        <w:r w:rsidR="00A34210">
          <w:rPr>
            <w:rFonts w:ascii="Times New Roman" w:hAnsi="Times New Roman"/>
            <w:szCs w:val="24"/>
            <w:lang w:val="ru-RU"/>
          </w:rPr>
          <w:t xml:space="preserve">Запрос </w:t>
        </w:r>
      </w:ins>
      <w:ins w:id="862" w:author="Алешин Алексей Васильевич" w:date="2021-09-30T17:47:00Z">
        <w:r w:rsidR="00717DE4">
          <w:rPr>
            <w:rFonts w:ascii="Times New Roman" w:hAnsi="Times New Roman"/>
            <w:szCs w:val="24"/>
            <w:lang w:val="ru-RU"/>
          </w:rPr>
          <w:t>на</w:t>
        </w:r>
      </w:ins>
      <w:ins w:id="863" w:author="Алешин Алексей Васильевич" w:date="2021-09-30T12:35:00Z">
        <w:r w:rsidR="00A34210">
          <w:rPr>
            <w:rFonts w:ascii="Times New Roman" w:hAnsi="Times New Roman"/>
            <w:szCs w:val="24"/>
            <w:lang w:val="ru-RU"/>
          </w:rPr>
          <w:t xml:space="preserve"> повторно</w:t>
        </w:r>
      </w:ins>
      <w:ins w:id="864" w:author="Алешин Алексей Васильевич" w:date="2021-09-30T17:47:00Z">
        <w:r w:rsidR="00717DE4">
          <w:rPr>
            <w:rFonts w:ascii="Times New Roman" w:hAnsi="Times New Roman"/>
            <w:szCs w:val="24"/>
            <w:lang w:val="ru-RU"/>
          </w:rPr>
          <w:t>е</w:t>
        </w:r>
      </w:ins>
      <w:ins w:id="865" w:author="Алешин Алексей Васильевич" w:date="2021-09-30T12:35:00Z">
        <w:r w:rsidR="00A34210">
          <w:rPr>
            <w:rFonts w:ascii="Times New Roman" w:hAnsi="Times New Roman"/>
            <w:szCs w:val="24"/>
            <w:lang w:val="ru-RU"/>
          </w:rPr>
          <w:t xml:space="preserve"> получени</w:t>
        </w:r>
      </w:ins>
      <w:ins w:id="866" w:author="Алешин Алексей Васильевич" w:date="2021-09-30T17:47:00Z">
        <w:r w:rsidR="00717DE4">
          <w:rPr>
            <w:rFonts w:ascii="Times New Roman" w:hAnsi="Times New Roman"/>
            <w:szCs w:val="24"/>
            <w:lang w:val="ru-RU"/>
          </w:rPr>
          <w:t>е</w:t>
        </w:r>
      </w:ins>
      <w:ins w:id="867" w:author="Алешин Алексей Васильевич" w:date="2021-09-30T12:35:00Z">
        <w:r w:rsidR="00A34210">
          <w:rPr>
            <w:rFonts w:ascii="Times New Roman" w:hAnsi="Times New Roman"/>
            <w:szCs w:val="24"/>
            <w:lang w:val="ru-RU"/>
          </w:rPr>
          <w:t xml:space="preserve"> сообщения</w:t>
        </w:r>
      </w:ins>
      <w:ins w:id="868" w:author="Алешин Алексей Васильевич" w:date="2021-09-30T12:17:00Z">
        <w:r w:rsidR="005901D7" w:rsidRPr="00A34210">
          <w:rPr>
            <w:rFonts w:ascii="Times New Roman" w:hAnsi="Times New Roman"/>
            <w:szCs w:val="24"/>
            <w:lang w:val="ru-RU"/>
          </w:rPr>
          <w:t xml:space="preserve">}, </w:t>
        </w:r>
      </w:ins>
      <w:ins w:id="869" w:author="Алешин Алексей Васильевич" w:date="2021-10-01T17:23:00Z">
        <w:r w:rsidR="00CC7F8E">
          <w:rPr>
            <w:rFonts w:ascii="Times New Roman" w:hAnsi="Times New Roman"/>
            <w:szCs w:val="24"/>
            <w:lang w:val="ru-RU"/>
          </w:rPr>
          <w:t>ЭС</w:t>
        </w:r>
      </w:ins>
      <w:ins w:id="870" w:author="Алешин Алексей Васильевич" w:date="2021-09-30T12:17:00Z">
        <w:r w:rsidR="005901D7" w:rsidRPr="00A34210">
          <w:rPr>
            <w:rFonts w:ascii="Times New Roman" w:hAnsi="Times New Roman"/>
            <w:szCs w:val="24"/>
            <w:lang w:val="ru-RU"/>
          </w:rPr>
          <w:t>{</w:t>
        </w:r>
      </w:ins>
      <w:ins w:id="871" w:author="Алешин Алексей Васильевич" w:date="2021-09-30T12:36:00Z">
        <w:r w:rsidR="00A34210">
          <w:rPr>
            <w:rFonts w:ascii="Times New Roman" w:hAnsi="Times New Roman"/>
            <w:szCs w:val="24"/>
            <w:lang w:val="ru-RU"/>
          </w:rPr>
          <w:t>Запрос о получении информации по ЭПС участника</w:t>
        </w:r>
      </w:ins>
      <w:ins w:id="872" w:author="Алешин Алексей Васильевич" w:date="2021-09-30T12:17:00Z">
        <w:r w:rsidR="005901D7" w:rsidRPr="00A34210">
          <w:rPr>
            <w:rFonts w:ascii="Times New Roman" w:hAnsi="Times New Roman"/>
            <w:szCs w:val="24"/>
            <w:lang w:val="ru-RU"/>
          </w:rPr>
          <w:t xml:space="preserve">}, </w:t>
        </w:r>
      </w:ins>
      <w:ins w:id="873" w:author="Алешин Алексей Васильевич" w:date="2021-10-01T17:23:00Z">
        <w:r w:rsidR="00CC7F8E">
          <w:rPr>
            <w:rFonts w:ascii="Times New Roman" w:hAnsi="Times New Roman"/>
            <w:szCs w:val="24"/>
            <w:lang w:val="ru-RU"/>
          </w:rPr>
          <w:t>ЭС</w:t>
        </w:r>
      </w:ins>
      <w:ins w:id="874" w:author="Алешин Алексей Васильевич" w:date="2021-09-30T12:17:00Z">
        <w:r w:rsidR="005901D7" w:rsidRPr="00A34210">
          <w:rPr>
            <w:rFonts w:ascii="Times New Roman" w:hAnsi="Times New Roman"/>
            <w:szCs w:val="24"/>
            <w:lang w:val="ru-RU"/>
          </w:rPr>
          <w:t>{</w:t>
        </w:r>
      </w:ins>
      <w:ins w:id="875" w:author="Алешин Алексей Васильевич" w:date="2021-09-30T12:37:00Z">
        <w:r w:rsidR="00A34210">
          <w:rPr>
            <w:rFonts w:ascii="Times New Roman" w:hAnsi="Times New Roman"/>
            <w:szCs w:val="24"/>
            <w:lang w:val="ru-RU"/>
          </w:rPr>
          <w:t>Запрос по ЭПС (пакету ЭПС)</w:t>
        </w:r>
      </w:ins>
      <w:ins w:id="876" w:author="Алешин Алексей Васильевич" w:date="2021-09-30T12:17:00Z">
        <w:r w:rsidR="005901D7" w:rsidRPr="00A34210">
          <w:rPr>
            <w:rFonts w:ascii="Times New Roman" w:hAnsi="Times New Roman"/>
            <w:szCs w:val="24"/>
            <w:lang w:val="ru-RU"/>
          </w:rPr>
          <w:t>}</w:t>
        </w:r>
        <w:r w:rsidR="005901D7" w:rsidRPr="005901D7">
          <w:rPr>
            <w:rFonts w:ascii="Times New Roman" w:hAnsi="Times New Roman"/>
            <w:szCs w:val="24"/>
            <w:lang w:val="ru-RU"/>
          </w:rPr>
          <w:t xml:space="preserve">, </w:t>
        </w:r>
      </w:ins>
      <w:ins w:id="877" w:author="Алешин Алексей Васильевич" w:date="2021-10-01T17:23:00Z">
        <w:r w:rsidR="00CC7F8E">
          <w:rPr>
            <w:rFonts w:ascii="Times New Roman" w:hAnsi="Times New Roman"/>
            <w:szCs w:val="24"/>
            <w:lang w:val="ru-RU"/>
          </w:rPr>
          <w:t>ЭС</w:t>
        </w:r>
      </w:ins>
      <w:ins w:id="878" w:author="Алешин Алексей Васильевич" w:date="2021-09-30T12:17:00Z">
        <w:r w:rsidR="005901D7" w:rsidRPr="00A34210">
          <w:rPr>
            <w:rFonts w:ascii="Times New Roman" w:hAnsi="Times New Roman"/>
            <w:szCs w:val="24"/>
            <w:lang w:val="ru-RU"/>
          </w:rPr>
          <w:t>{</w:t>
        </w:r>
      </w:ins>
      <w:ins w:id="879" w:author="Алешин Алексей Васильевич" w:date="2021-09-30T12:37:00Z">
        <w:r w:rsidR="00A34210">
          <w:rPr>
            <w:rFonts w:ascii="Times New Roman" w:hAnsi="Times New Roman"/>
            <w:szCs w:val="24"/>
            <w:lang w:val="ru-RU"/>
          </w:rPr>
          <w:t>Запрос по группе ЭПС</w:t>
        </w:r>
      </w:ins>
      <w:ins w:id="880" w:author="Алешин Алексей Васильевич" w:date="2021-09-30T12:17:00Z">
        <w:r w:rsidR="005901D7" w:rsidRPr="00A34210">
          <w:rPr>
            <w:rFonts w:ascii="Times New Roman" w:hAnsi="Times New Roman"/>
            <w:szCs w:val="24"/>
            <w:lang w:val="ru-RU"/>
          </w:rPr>
          <w:t xml:space="preserve">}, </w:t>
        </w:r>
      </w:ins>
      <w:ins w:id="881" w:author="Алешин Алексей Васильевич" w:date="2021-10-01T17:23:00Z">
        <w:r w:rsidR="00CC7F8E">
          <w:rPr>
            <w:rFonts w:ascii="Times New Roman" w:hAnsi="Times New Roman"/>
            <w:szCs w:val="24"/>
            <w:lang w:val="ru-RU"/>
          </w:rPr>
          <w:t>ЭС</w:t>
        </w:r>
      </w:ins>
      <w:ins w:id="882" w:author="Алешин Алексей Васильевич" w:date="2021-09-30T12:17:00Z">
        <w:r w:rsidR="005901D7" w:rsidRPr="00A34210">
          <w:rPr>
            <w:rFonts w:ascii="Times New Roman" w:hAnsi="Times New Roman"/>
            <w:szCs w:val="24"/>
            <w:lang w:val="ru-RU"/>
          </w:rPr>
          <w:t>{</w:t>
        </w:r>
      </w:ins>
      <w:ins w:id="883" w:author="Алешин Алексей Васильевич" w:date="2021-09-30T12:38:00Z">
        <w:r w:rsidR="00A34210">
          <w:rPr>
            <w:rFonts w:ascii="Times New Roman" w:hAnsi="Times New Roman"/>
            <w:szCs w:val="24"/>
            <w:lang w:val="ru-RU"/>
          </w:rPr>
          <w:t>Запрос об отзыве/аннулировании ЭС (пакета ЭС)</w:t>
        </w:r>
      </w:ins>
      <w:ins w:id="884" w:author="Алешин Алексей Васильевич" w:date="2021-09-30T12:17:00Z">
        <w:r w:rsidR="005901D7" w:rsidRPr="00A34210">
          <w:rPr>
            <w:rFonts w:ascii="Times New Roman" w:hAnsi="Times New Roman"/>
            <w:szCs w:val="24"/>
            <w:lang w:val="ru-RU"/>
          </w:rPr>
          <w:t>}</w:t>
        </w:r>
      </w:ins>
      <w:del w:id="885" w:author="Алешин Алексей Васильевич" w:date="2021-09-30T12:35:00Z">
        <w:r w:rsidR="00D90CD8" w:rsidRPr="00C37861" w:rsidDel="00A34210">
          <w:rPr>
            <w:rFonts w:ascii="Times New Roman" w:hAnsi="Times New Roman"/>
            <w:szCs w:val="24"/>
            <w:lang w:val="ru-RU"/>
          </w:rPr>
          <w:delText xml:space="preserve">ED240, ED242, </w:delText>
        </w:r>
      </w:del>
      <w:del w:id="886" w:author="Алешин Алексей Васильевич" w:date="2021-09-30T12:36:00Z">
        <w:r w:rsidR="00FF5B7C" w:rsidRPr="00C37861" w:rsidDel="00A34210">
          <w:rPr>
            <w:rFonts w:ascii="Times New Roman" w:hAnsi="Times New Roman"/>
            <w:szCs w:val="24"/>
            <w:lang w:val="ru-RU"/>
          </w:rPr>
          <w:delText xml:space="preserve">ED243, </w:delText>
        </w:r>
      </w:del>
      <w:del w:id="887" w:author="Алешин Алексей Васильевич" w:date="2021-09-30T12:38:00Z">
        <w:r w:rsidR="00FF5B7C" w:rsidRPr="00C37861" w:rsidDel="00A34210">
          <w:rPr>
            <w:rFonts w:ascii="Times New Roman" w:hAnsi="Times New Roman"/>
            <w:szCs w:val="24"/>
            <w:lang w:val="ru-RU"/>
          </w:rPr>
          <w:delText>ED202, ED203, ED204</w:delText>
        </w:r>
      </w:del>
      <w:r w:rsidR="00FF5B7C" w:rsidRPr="00C37861">
        <w:rPr>
          <w:rFonts w:ascii="Times New Roman" w:hAnsi="Times New Roman"/>
          <w:szCs w:val="24"/>
          <w:lang w:val="ru-RU"/>
        </w:rPr>
        <w:t xml:space="preserve">). </w:t>
      </w:r>
    </w:p>
    <w:p w14:paraId="66356825" w14:textId="5DCA8036"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Информация о распоряжениях, поступивших на бумажном носителе с признаками введенных документов из ПБО, передается в составе информации в пакете ЭПС PacketEPDPBO.</w:t>
      </w:r>
    </w:p>
    <w:p w14:paraId="29E94303" w14:textId="01B27551" w:rsidR="007A7330"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Расчет платы за услуги </w:t>
      </w:r>
      <w:r w:rsidR="00920D21" w:rsidRPr="00C37861">
        <w:rPr>
          <w:rFonts w:ascii="Times New Roman" w:hAnsi="Times New Roman"/>
          <w:szCs w:val="24"/>
          <w:lang w:val="ru-RU"/>
        </w:rPr>
        <w:t xml:space="preserve">в ПС БР </w:t>
      </w:r>
      <w:r w:rsidRPr="00C37861">
        <w:rPr>
          <w:rFonts w:ascii="Times New Roman" w:hAnsi="Times New Roman"/>
          <w:szCs w:val="24"/>
          <w:lang w:val="ru-RU"/>
        </w:rPr>
        <w:t>должен выполняться в завершающем сеансе после получения от ПБО ЭС ED333.</w:t>
      </w:r>
    </w:p>
    <w:p w14:paraId="74BC8F52" w14:textId="4ACE2CD6"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В случае неполучения от ПБО ED333 обработка в ЦК ПС не останавливается.</w:t>
      </w:r>
    </w:p>
    <w:p w14:paraId="00D336B4" w14:textId="1FB85347" w:rsidR="007A7330"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ЭС ED333, содержащее информацию за предыдущие ОД от ПБО, может поступить в предварительном сеансе следующего ОД, при этом ЭС ED333 могут поступать за несколько ОД. На основании полученной информации должно выполниться переформирование Ведомостей за предыдущие ОД, в адрес ПБО направляются ED334. Если в ЭС ED333, полученном в начале ОД содержится информация за последний день месяца, то должно выполнить переформирование Ведомости за предыдущий ОД, за месяц и переформирование Счета за услуги. Переформирование Ведомостей, Счета </w:t>
      </w:r>
      <w:r w:rsidR="000C184D" w:rsidRPr="00C37861">
        <w:rPr>
          <w:rFonts w:ascii="Times New Roman" w:hAnsi="Times New Roman"/>
          <w:szCs w:val="24"/>
          <w:lang w:val="ru-RU"/>
        </w:rPr>
        <w:t xml:space="preserve">за услуги </w:t>
      </w:r>
      <w:r w:rsidRPr="00C37861">
        <w:rPr>
          <w:rFonts w:ascii="Times New Roman" w:hAnsi="Times New Roman"/>
          <w:szCs w:val="24"/>
          <w:lang w:val="ru-RU"/>
        </w:rPr>
        <w:t>выполняется только для тех клиентов, информация по которым была получена в ED333.</w:t>
      </w:r>
    </w:p>
    <w:p w14:paraId="41E638E2" w14:textId="20B9AB40" w:rsidR="00FF5B7C" w:rsidRPr="00717DE4" w:rsidRDefault="00FF5B7C" w:rsidP="00717DE4">
      <w:pPr>
        <w:pStyle w:val="affff6"/>
        <w:ind w:firstLine="709"/>
        <w:rPr>
          <w:rFonts w:ascii="Times New Roman" w:hAnsi="Times New Roman" w:cs="Times New Roman"/>
          <w:bCs w:val="0"/>
          <w:sz w:val="24"/>
          <w:szCs w:val="24"/>
        </w:rPr>
      </w:pPr>
      <w:r w:rsidRPr="00717DE4">
        <w:rPr>
          <w:rFonts w:ascii="Times New Roman" w:hAnsi="Times New Roman" w:cs="Times New Roman"/>
          <w:bCs w:val="0"/>
          <w:sz w:val="24"/>
          <w:szCs w:val="24"/>
        </w:rPr>
        <w:lastRenderedPageBreak/>
        <w:t>В случае, если после направления ED609</w:t>
      </w:r>
      <w:ins w:id="888" w:author="Алешин Алексей Васильевич" w:date="2021-09-30T17:51:00Z">
        <w:r w:rsidR="00717DE4">
          <w:rPr>
            <w:rFonts w:ascii="Times New Roman" w:hAnsi="Times New Roman" w:cs="Times New Roman"/>
            <w:bCs w:val="0"/>
            <w:sz w:val="24"/>
            <w:szCs w:val="24"/>
          </w:rPr>
          <w:t>,</w:t>
        </w:r>
      </w:ins>
      <w:r w:rsidRPr="00717DE4">
        <w:rPr>
          <w:rFonts w:ascii="Times New Roman" w:hAnsi="Times New Roman" w:cs="Times New Roman"/>
          <w:bCs w:val="0"/>
          <w:sz w:val="24"/>
          <w:szCs w:val="24"/>
        </w:rPr>
        <w:t xml:space="preserve"> в АС БУ от ПБО получены ЭС ED333, содержащие информацию за несколько дней, и дни приходятся на конец месяца то, после переформирования Ведомостей и Счета за услуги в завершающем сеансе операционного дня в адрес АС БУ направляется ED609.</w:t>
      </w:r>
    </w:p>
    <w:p w14:paraId="3821175C"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При накоплении информации, необходимой для расчета платы за услуги</w:t>
      </w:r>
      <w:r w:rsidR="00920D21" w:rsidRPr="00C37861">
        <w:rPr>
          <w:rFonts w:ascii="Times New Roman" w:hAnsi="Times New Roman"/>
          <w:szCs w:val="24"/>
          <w:lang w:val="ru-RU"/>
        </w:rPr>
        <w:t xml:space="preserve"> в ПС БР</w:t>
      </w:r>
      <w:r w:rsidRPr="00C37861">
        <w:rPr>
          <w:rFonts w:ascii="Times New Roman" w:hAnsi="Times New Roman"/>
          <w:szCs w:val="24"/>
          <w:lang w:val="ru-RU"/>
        </w:rPr>
        <w:t xml:space="preserve"> для клиентов ПУ, необходимо учитывать информацию по всем распоряжениям и ЭСИС поступающим и маршрутизируемым в РАБИС-НП от ПБО, в том числе ЭПС, направляемых одним ПУ в адрес другого ПУ (без отражения по счетам в РАБИС-НП) и проведенным ЭПС внутри одного ПУ (списание со счета клиента и зачисление на счет клиента, которые открыты в одном ПУ).</w:t>
      </w:r>
    </w:p>
    <w:p w14:paraId="688A00E2"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Расчет платы за услуги</w:t>
      </w:r>
      <w:r w:rsidR="00920D21" w:rsidRPr="00C37861">
        <w:rPr>
          <w:rFonts w:ascii="Times New Roman" w:hAnsi="Times New Roman"/>
          <w:szCs w:val="24"/>
          <w:lang w:val="ru-RU"/>
        </w:rPr>
        <w:t xml:space="preserve"> в ПС БР для</w:t>
      </w:r>
      <w:r w:rsidRPr="00C37861">
        <w:rPr>
          <w:rFonts w:ascii="Times New Roman" w:hAnsi="Times New Roman"/>
          <w:szCs w:val="24"/>
          <w:lang w:val="ru-RU"/>
        </w:rPr>
        <w:t xml:space="preserve"> клиент</w:t>
      </w:r>
      <w:r w:rsidR="00920D21" w:rsidRPr="00C37861">
        <w:rPr>
          <w:rFonts w:ascii="Times New Roman" w:hAnsi="Times New Roman"/>
          <w:szCs w:val="24"/>
          <w:lang w:val="ru-RU"/>
        </w:rPr>
        <w:t>ов</w:t>
      </w:r>
      <w:r w:rsidRPr="00C37861">
        <w:rPr>
          <w:rFonts w:ascii="Times New Roman" w:hAnsi="Times New Roman"/>
          <w:szCs w:val="24"/>
          <w:lang w:val="ru-RU"/>
        </w:rPr>
        <w:t xml:space="preserve"> ПУ в РАБИС-НП выполняется аналогично действующей технологии расчета </w:t>
      </w:r>
      <w:r w:rsidR="00071607" w:rsidRPr="00C37861">
        <w:rPr>
          <w:rFonts w:ascii="Times New Roman" w:hAnsi="Times New Roman"/>
          <w:szCs w:val="24"/>
          <w:lang w:val="ru-RU"/>
        </w:rPr>
        <w:t xml:space="preserve">платы за </w:t>
      </w:r>
      <w:r w:rsidRPr="00C37861">
        <w:rPr>
          <w:rFonts w:ascii="Times New Roman" w:hAnsi="Times New Roman"/>
          <w:szCs w:val="24"/>
          <w:lang w:val="ru-RU"/>
        </w:rPr>
        <w:t>услуг</w:t>
      </w:r>
      <w:r w:rsidR="00071607" w:rsidRPr="00C37861">
        <w:rPr>
          <w:rFonts w:ascii="Times New Roman" w:hAnsi="Times New Roman"/>
          <w:szCs w:val="24"/>
          <w:lang w:val="ru-RU"/>
        </w:rPr>
        <w:t>и</w:t>
      </w:r>
      <w:r w:rsidR="00920D21" w:rsidRPr="00C37861">
        <w:rPr>
          <w:rFonts w:ascii="Times New Roman" w:hAnsi="Times New Roman"/>
          <w:szCs w:val="24"/>
          <w:lang w:val="ru-RU"/>
        </w:rPr>
        <w:t xml:space="preserve"> в ПС БР</w:t>
      </w:r>
      <w:r w:rsidR="00071607" w:rsidRPr="00C37861">
        <w:rPr>
          <w:rFonts w:ascii="Times New Roman" w:hAnsi="Times New Roman"/>
          <w:szCs w:val="24"/>
          <w:lang w:val="ru-RU"/>
        </w:rPr>
        <w:t xml:space="preserve"> к</w:t>
      </w:r>
      <w:r w:rsidRPr="00C37861">
        <w:rPr>
          <w:rFonts w:ascii="Times New Roman" w:hAnsi="Times New Roman"/>
          <w:szCs w:val="24"/>
          <w:lang w:val="ru-RU"/>
        </w:rPr>
        <w:t>лиентам ПБР. Клиентам ПУ, находящимся в автономном режиме</w:t>
      </w:r>
      <w:r w:rsidRPr="00C37861">
        <w:rPr>
          <w:rFonts w:ascii="Times New Roman" w:hAnsi="Times New Roman"/>
          <w:szCs w:val="24"/>
          <w:vertAlign w:val="superscript"/>
          <w:lang w:val="ru-RU"/>
        </w:rPr>
        <w:footnoteReference w:id="29"/>
      </w:r>
      <w:r w:rsidRPr="00C37861">
        <w:rPr>
          <w:rFonts w:ascii="Times New Roman" w:hAnsi="Times New Roman"/>
          <w:szCs w:val="24"/>
          <w:lang w:val="ru-RU"/>
        </w:rPr>
        <w:t xml:space="preserve">, расчет </w:t>
      </w:r>
      <w:r w:rsidR="00071607" w:rsidRPr="00C37861">
        <w:rPr>
          <w:rFonts w:ascii="Times New Roman" w:hAnsi="Times New Roman"/>
          <w:szCs w:val="24"/>
          <w:lang w:val="ru-RU"/>
        </w:rPr>
        <w:t xml:space="preserve">платы за </w:t>
      </w:r>
      <w:r w:rsidRPr="00C37861">
        <w:rPr>
          <w:rFonts w:ascii="Times New Roman" w:hAnsi="Times New Roman"/>
          <w:szCs w:val="24"/>
          <w:lang w:val="ru-RU"/>
        </w:rPr>
        <w:t>услуг</w:t>
      </w:r>
      <w:r w:rsidR="00071607" w:rsidRPr="00C37861">
        <w:rPr>
          <w:rFonts w:ascii="Times New Roman" w:hAnsi="Times New Roman"/>
          <w:szCs w:val="24"/>
          <w:lang w:val="ru-RU"/>
        </w:rPr>
        <w:t>и</w:t>
      </w:r>
      <w:r w:rsidR="00920D21" w:rsidRPr="00C37861">
        <w:rPr>
          <w:rFonts w:ascii="Times New Roman" w:hAnsi="Times New Roman"/>
          <w:szCs w:val="24"/>
          <w:lang w:val="ru-RU"/>
        </w:rPr>
        <w:t xml:space="preserve"> в ПС БР</w:t>
      </w:r>
      <w:r w:rsidRPr="00C37861">
        <w:rPr>
          <w:rFonts w:ascii="Times New Roman" w:hAnsi="Times New Roman"/>
          <w:szCs w:val="24"/>
          <w:lang w:val="ru-RU"/>
        </w:rPr>
        <w:t xml:space="preserve"> не выполняется. Накопление данных осуществляется после перехода на ПБО, расчет платы за услуги клиентам ПУ возобновляется после выхода ПУ из автономного режима.</w:t>
      </w:r>
    </w:p>
    <w:p w14:paraId="1150BD7D" w14:textId="169C6AF0" w:rsidR="00FF5B7C" w:rsidRDefault="00FF5B7C" w:rsidP="00FF5B7C">
      <w:pPr>
        <w:pStyle w:val="afffe"/>
        <w:ind w:firstLine="709"/>
        <w:rPr>
          <w:ins w:id="889" w:author="Найман Людмила Юрьевна" w:date="2022-02-28T10:37:00Z"/>
          <w:rFonts w:ascii="Times New Roman" w:hAnsi="Times New Roman"/>
          <w:szCs w:val="24"/>
          <w:lang w:val="ru-RU"/>
        </w:rPr>
      </w:pPr>
      <w:r w:rsidRPr="00C37861">
        <w:rPr>
          <w:rFonts w:ascii="Times New Roman" w:hAnsi="Times New Roman"/>
          <w:szCs w:val="24"/>
          <w:lang w:val="ru-RU"/>
        </w:rPr>
        <w:t xml:space="preserve">После выхода ПУ из автономного режима из ПБО передаются ЭС ED334, содержащие накопленную информацию для формирования </w:t>
      </w:r>
      <w:r w:rsidR="00071607" w:rsidRPr="00C37861">
        <w:rPr>
          <w:rFonts w:ascii="Times New Roman" w:hAnsi="Times New Roman"/>
          <w:szCs w:val="24"/>
          <w:lang w:val="ru-RU"/>
        </w:rPr>
        <w:t>В</w:t>
      </w:r>
      <w:r w:rsidRPr="00C37861">
        <w:rPr>
          <w:rFonts w:ascii="Times New Roman" w:hAnsi="Times New Roman"/>
          <w:szCs w:val="24"/>
          <w:lang w:val="ru-RU"/>
        </w:rPr>
        <w:t>едомости</w:t>
      </w:r>
      <w:r w:rsidR="00920D21" w:rsidRPr="00C37861">
        <w:rPr>
          <w:rFonts w:ascii="Times New Roman" w:hAnsi="Times New Roman"/>
          <w:szCs w:val="24"/>
          <w:lang w:val="ru-RU"/>
        </w:rPr>
        <w:t xml:space="preserve"> и</w:t>
      </w:r>
      <w:r w:rsidR="00071607" w:rsidRPr="00C37861">
        <w:rPr>
          <w:rFonts w:ascii="Times New Roman" w:hAnsi="Times New Roman"/>
          <w:szCs w:val="24"/>
          <w:lang w:val="ru-RU"/>
        </w:rPr>
        <w:t xml:space="preserve"> С</w:t>
      </w:r>
      <w:r w:rsidRPr="00C37861">
        <w:rPr>
          <w:rFonts w:ascii="Times New Roman" w:hAnsi="Times New Roman"/>
          <w:szCs w:val="24"/>
          <w:lang w:val="ru-RU"/>
        </w:rPr>
        <w:t>чет</w:t>
      </w:r>
      <w:r w:rsidR="00071607" w:rsidRPr="00C37861">
        <w:rPr>
          <w:rFonts w:ascii="Times New Roman" w:hAnsi="Times New Roman"/>
          <w:szCs w:val="24"/>
          <w:lang w:val="ru-RU"/>
        </w:rPr>
        <w:t>ов</w:t>
      </w:r>
      <w:r w:rsidRPr="00C37861">
        <w:rPr>
          <w:rFonts w:ascii="Times New Roman" w:hAnsi="Times New Roman"/>
          <w:szCs w:val="24"/>
          <w:lang w:val="ru-RU"/>
        </w:rPr>
        <w:t xml:space="preserve"> за услуги в период нахождения ПУ в автономном режиме (с даты перехода ПУ в автономный режим и до даты возврата в штатный режим работы за каждый операционный день). Если при нахождении ПУ в автономном режиме произошел переход через месяц, то в составе ED334 дополнительно передается информация для формирования </w:t>
      </w:r>
      <w:r w:rsidR="00920D21" w:rsidRPr="00C37861">
        <w:rPr>
          <w:rFonts w:ascii="Times New Roman" w:hAnsi="Times New Roman"/>
          <w:szCs w:val="24"/>
          <w:lang w:val="ru-RU"/>
        </w:rPr>
        <w:t>В</w:t>
      </w:r>
      <w:r w:rsidRPr="00C37861">
        <w:rPr>
          <w:rFonts w:ascii="Times New Roman" w:hAnsi="Times New Roman"/>
          <w:szCs w:val="24"/>
          <w:lang w:val="ru-RU"/>
        </w:rPr>
        <w:t>едомости за прошлый период (месяц), после чего внесенные изменения в данные учитываются при формировании Ведомости за месяц.</w:t>
      </w:r>
    </w:p>
    <w:p w14:paraId="09BF27DE" w14:textId="75DA199C" w:rsidR="00D64AB9" w:rsidRPr="00D64AB9" w:rsidRDefault="00D64AB9" w:rsidP="00FF5B7C">
      <w:pPr>
        <w:pStyle w:val="afffe"/>
        <w:ind w:firstLine="709"/>
        <w:rPr>
          <w:rFonts w:ascii="Times New Roman" w:hAnsi="Times New Roman"/>
          <w:szCs w:val="24"/>
          <w:lang w:val="ru-RU"/>
        </w:rPr>
      </w:pPr>
      <w:ins w:id="890" w:author="Найман Людмила Юрьевна" w:date="2022-02-28T10:37:00Z">
        <w:r>
          <w:rPr>
            <w:rFonts w:ascii="Times New Roman" w:hAnsi="Times New Roman"/>
            <w:szCs w:val="24"/>
            <w:lang w:val="ru-RU"/>
          </w:rPr>
          <w:t>В</w:t>
        </w:r>
        <w:r w:rsidRPr="00C37861">
          <w:rPr>
            <w:rFonts w:ascii="Times New Roman" w:hAnsi="Times New Roman"/>
            <w:szCs w:val="24"/>
            <w:lang w:val="ru-RU"/>
          </w:rPr>
          <w:t xml:space="preserve"> адрес АС БУ ЦК ПС </w:t>
        </w:r>
      </w:ins>
      <w:ins w:id="891" w:author="Найман Людмила Юрьевна" w:date="2022-02-28T10:38:00Z">
        <w:r>
          <w:rPr>
            <w:rFonts w:ascii="Times New Roman" w:hAnsi="Times New Roman"/>
            <w:szCs w:val="24"/>
            <w:lang w:val="ru-RU"/>
          </w:rPr>
          <w:t xml:space="preserve">формирует </w:t>
        </w:r>
      </w:ins>
      <w:ins w:id="892" w:author="Найман Людмила Юрьевна" w:date="2022-02-28T10:39:00Z">
        <w:r>
          <w:rPr>
            <w:rFonts w:ascii="Times New Roman" w:hAnsi="Times New Roman"/>
            <w:szCs w:val="24"/>
            <w:lang w:val="ru-RU"/>
          </w:rPr>
          <w:t>и</w:t>
        </w:r>
        <w:r w:rsidRPr="00C37861">
          <w:rPr>
            <w:rFonts w:ascii="Times New Roman" w:hAnsi="Times New Roman"/>
            <w:szCs w:val="24"/>
            <w:lang w:val="ru-RU"/>
          </w:rPr>
          <w:t xml:space="preserve"> направляет</w:t>
        </w:r>
      </w:ins>
      <w:ins w:id="893" w:author="Найман Людмила Юрьевна" w:date="2022-02-28T10:37:00Z">
        <w:r w:rsidRPr="00C37861">
          <w:rPr>
            <w:rFonts w:ascii="Times New Roman" w:hAnsi="Times New Roman"/>
            <w:szCs w:val="24"/>
            <w:lang w:val="ru-RU"/>
          </w:rPr>
          <w:t xml:space="preserve"> ED609</w:t>
        </w:r>
      </w:ins>
      <w:ins w:id="894" w:author="Найман Людмила Юрьевна" w:date="2022-02-28T10:39:00Z">
        <w:r w:rsidRPr="00D64AB9">
          <w:rPr>
            <w:rFonts w:ascii="Times New Roman" w:hAnsi="Times New Roman"/>
            <w:color w:val="000000"/>
            <w:szCs w:val="24"/>
            <w:lang w:val="ru-RU"/>
          </w:rPr>
          <w:t xml:space="preserve"> </w:t>
        </w:r>
      </w:ins>
      <w:ins w:id="895" w:author="Найман Людмила Юрьевна" w:date="2022-02-28T10:40:00Z">
        <w:r w:rsidRPr="00D64AB9">
          <w:rPr>
            <w:rFonts w:ascii="Times New Roman" w:hAnsi="Times New Roman"/>
            <w:color w:val="000000"/>
            <w:szCs w:val="24"/>
            <w:lang w:val="ru-RU"/>
          </w:rPr>
          <w:t xml:space="preserve">по клиентам ПУ после выхода ПУ из автономного режима, </w:t>
        </w:r>
      </w:ins>
      <w:ins w:id="896" w:author="Найман Людмила Юрьевна" w:date="2022-02-28T10:39:00Z">
        <w:r w:rsidRPr="00D64AB9">
          <w:rPr>
            <w:rFonts w:ascii="Times New Roman" w:hAnsi="Times New Roman"/>
            <w:color w:val="000000"/>
            <w:szCs w:val="24"/>
            <w:lang w:val="ru-RU"/>
          </w:rPr>
          <w:t>за предыдущие месяцы (за каждый прошедший месяц нахождения ПУ в автономном режиме, а также по закрытым клиентам в течение работы автономного режима ПУ)</w:t>
        </w:r>
      </w:ins>
      <w:ins w:id="897" w:author="Найман Людмила Юрьевна" w:date="2022-02-28T10:41:00Z">
        <w:r w:rsidRPr="00D64AB9">
          <w:rPr>
            <w:rFonts w:ascii="Times New Roman" w:hAnsi="Times New Roman"/>
            <w:color w:val="000000"/>
            <w:szCs w:val="24"/>
            <w:lang w:val="ru-RU"/>
          </w:rPr>
          <w:t xml:space="preserve"> на основании данных </w:t>
        </w:r>
        <w:r>
          <w:rPr>
            <w:rFonts w:ascii="Times New Roman" w:hAnsi="Times New Roman"/>
            <w:color w:val="000000"/>
            <w:szCs w:val="24"/>
            <w:lang w:val="ru-RU"/>
          </w:rPr>
          <w:t>полученных</w:t>
        </w:r>
        <w:r w:rsidRPr="00D64AB9">
          <w:rPr>
            <w:rFonts w:ascii="Times New Roman" w:hAnsi="Times New Roman"/>
            <w:color w:val="000000"/>
            <w:szCs w:val="24"/>
            <w:lang w:val="ru-RU"/>
          </w:rPr>
          <w:t xml:space="preserve"> из ПБО</w:t>
        </w:r>
        <w:r>
          <w:rPr>
            <w:rFonts w:ascii="Times New Roman" w:hAnsi="Times New Roman"/>
            <w:color w:val="000000"/>
            <w:szCs w:val="24"/>
            <w:lang w:val="ru-RU"/>
          </w:rPr>
          <w:t>.</w:t>
        </w:r>
      </w:ins>
    </w:p>
    <w:p w14:paraId="618220A7" w14:textId="55C6038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Передача информации из ПБО о внесенных клиентами</w:t>
      </w:r>
      <w:r w:rsidR="00530D39" w:rsidRPr="00C37861">
        <w:rPr>
          <w:rFonts w:ascii="Times New Roman" w:hAnsi="Times New Roman"/>
          <w:szCs w:val="24"/>
          <w:lang w:val="ru-RU"/>
        </w:rPr>
        <w:t>, в том числе клиентами</w:t>
      </w:r>
      <w:r w:rsidR="00A11FE0" w:rsidRPr="00C37861">
        <w:rPr>
          <w:rFonts w:ascii="Times New Roman" w:hAnsi="Times New Roman"/>
          <w:szCs w:val="24"/>
          <w:lang w:val="ru-RU"/>
        </w:rPr>
        <w:t xml:space="preserve"> ПУ</w:t>
      </w:r>
      <w:r w:rsidR="00530D39" w:rsidRPr="00C37861">
        <w:rPr>
          <w:rFonts w:ascii="Times New Roman" w:hAnsi="Times New Roman"/>
          <w:szCs w:val="24"/>
          <w:lang w:val="ru-RU"/>
        </w:rPr>
        <w:t>,</w:t>
      </w:r>
      <w:r w:rsidRPr="00C37861">
        <w:rPr>
          <w:rFonts w:ascii="Times New Roman" w:hAnsi="Times New Roman"/>
          <w:szCs w:val="24"/>
          <w:lang w:val="ru-RU"/>
        </w:rPr>
        <w:t xml:space="preserve"> суммах авансовых платежей, суммах переплаты и доначисления, о количестве изготовленных экземпляров распоряжений на бумажном носителе осуществляется в завершающем сеансе (за текущий расчетный период, а также в день закрытия счета клиента) в составе направляемого из ПБО ЭС ED333. </w:t>
      </w:r>
    </w:p>
    <w:p w14:paraId="5C3B82B9" w14:textId="7E1E2D67" w:rsidR="00DB3297"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Сформированные </w:t>
      </w:r>
      <w:r w:rsidR="00071607" w:rsidRPr="00C37861">
        <w:rPr>
          <w:rFonts w:ascii="Times New Roman" w:hAnsi="Times New Roman"/>
          <w:szCs w:val="24"/>
          <w:lang w:val="ru-RU"/>
        </w:rPr>
        <w:t>В</w:t>
      </w:r>
      <w:r w:rsidRPr="00C37861">
        <w:rPr>
          <w:rFonts w:ascii="Times New Roman" w:hAnsi="Times New Roman"/>
          <w:szCs w:val="24"/>
          <w:lang w:val="ru-RU"/>
        </w:rPr>
        <w:t>едомости</w:t>
      </w:r>
      <w:r w:rsidR="00920D21" w:rsidRPr="00C37861">
        <w:rPr>
          <w:rFonts w:ascii="Times New Roman" w:hAnsi="Times New Roman"/>
          <w:szCs w:val="24"/>
          <w:lang w:val="ru-RU"/>
        </w:rPr>
        <w:t xml:space="preserve"> и</w:t>
      </w:r>
      <w:r w:rsidRPr="00C37861">
        <w:rPr>
          <w:rFonts w:ascii="Times New Roman" w:hAnsi="Times New Roman"/>
          <w:szCs w:val="24"/>
          <w:lang w:val="ru-RU"/>
        </w:rPr>
        <w:t xml:space="preserve"> Счета за услуги по клиентам ПУ передаются в ПБО в составе </w:t>
      </w:r>
      <w:ins w:id="898" w:author="Алешин Алексей Васильевич" w:date="2021-09-30T17:53:00Z">
        <w:del w:id="899" w:author="Найман Людмила Юрьевна" w:date="2022-03-28T10:35:00Z">
          <w:r w:rsidR="00DB3297" w:rsidDel="00AE5CF4">
            <w:rPr>
              <w:rFonts w:ascii="Times New Roman" w:hAnsi="Times New Roman"/>
              <w:szCs w:val="24"/>
              <w:lang w:val="ru-RU"/>
            </w:rPr>
            <w:delText xml:space="preserve"> </w:delText>
          </w:r>
        </w:del>
      </w:ins>
      <w:r w:rsidRPr="00C37861">
        <w:rPr>
          <w:rFonts w:ascii="Times New Roman" w:hAnsi="Times New Roman"/>
          <w:szCs w:val="24"/>
          <w:lang w:val="ru-RU"/>
        </w:rPr>
        <w:t xml:space="preserve">ЭС ED334 для последующей печати и передачи клиентам ПБР/ПУ, а также, для возможности внесения корректировки данных Ведомости. В состав ЭС ED334 (в отдельном блоке) по клиентам ПБР включается информация по сверке данных формы 0401318 с оборотами по каждому БС второго порядка, по которому проводились операции по списанию денежных средств, а также, по каждой Ведомости за месяц передается информация о направлении Ведомости клиенту </w:t>
      </w:r>
      <w:r w:rsidR="005C6FBC" w:rsidRPr="00C37861">
        <w:rPr>
          <w:rFonts w:ascii="Times New Roman" w:hAnsi="Times New Roman"/>
          <w:szCs w:val="24"/>
          <w:lang w:val="ru-RU"/>
        </w:rPr>
        <w:t xml:space="preserve">ПБР/ПУ </w:t>
      </w:r>
      <w:r w:rsidRPr="00C37861">
        <w:rPr>
          <w:rFonts w:ascii="Times New Roman" w:hAnsi="Times New Roman"/>
          <w:szCs w:val="24"/>
          <w:lang w:val="ru-RU"/>
        </w:rPr>
        <w:t>в электронном виде.</w:t>
      </w:r>
    </w:p>
    <w:p w14:paraId="582B8201" w14:textId="562BB8B6"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Ведомости и Счета за услуги </w:t>
      </w:r>
      <w:r w:rsidR="00920D21" w:rsidRPr="00C37861">
        <w:rPr>
          <w:rFonts w:ascii="Times New Roman" w:hAnsi="Times New Roman"/>
          <w:szCs w:val="24"/>
          <w:lang w:val="ru-RU"/>
        </w:rPr>
        <w:t xml:space="preserve">не формируются для </w:t>
      </w:r>
      <w:r w:rsidRPr="00C37861">
        <w:rPr>
          <w:rFonts w:ascii="Times New Roman" w:hAnsi="Times New Roman"/>
          <w:szCs w:val="24"/>
          <w:lang w:val="ru-RU"/>
        </w:rPr>
        <w:t>физически</w:t>
      </w:r>
      <w:r w:rsidR="00920D21" w:rsidRPr="00C37861">
        <w:rPr>
          <w:rFonts w:ascii="Times New Roman" w:hAnsi="Times New Roman"/>
          <w:szCs w:val="24"/>
          <w:lang w:val="ru-RU"/>
        </w:rPr>
        <w:t>х</w:t>
      </w:r>
      <w:r w:rsidRPr="00C37861">
        <w:rPr>
          <w:rFonts w:ascii="Times New Roman" w:hAnsi="Times New Roman"/>
          <w:szCs w:val="24"/>
          <w:lang w:val="ru-RU"/>
        </w:rPr>
        <w:t xml:space="preserve"> лиц, которым открыты счета в ПУ.</w:t>
      </w:r>
    </w:p>
    <w:p w14:paraId="18274A51" w14:textId="38416560"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Корректировка полученных Ведомостей за предыдущий период (день/месяц), Счета за услуги за прошлый период выполняется ОИ ПБР/ПУ в ПБО. При необходимости корректировки изменения вносятся в соответствующие строки Ведомости либо корректируется информация для Счета за услуги за прошлый период. Для формирования </w:t>
      </w:r>
      <w:r w:rsidR="002855E1" w:rsidRPr="00C37861">
        <w:rPr>
          <w:rFonts w:ascii="Times New Roman" w:hAnsi="Times New Roman"/>
          <w:szCs w:val="24"/>
          <w:lang w:val="ru-RU"/>
        </w:rPr>
        <w:t>П</w:t>
      </w:r>
      <w:r w:rsidRPr="00C37861">
        <w:rPr>
          <w:rFonts w:ascii="Times New Roman" w:hAnsi="Times New Roman"/>
          <w:szCs w:val="24"/>
          <w:lang w:val="ru-RU"/>
        </w:rPr>
        <w:t xml:space="preserve">ротокола корректировки ведомости, а также новой </w:t>
      </w:r>
      <w:r w:rsidR="00AE39FF" w:rsidRPr="00C37861">
        <w:rPr>
          <w:rFonts w:ascii="Times New Roman" w:hAnsi="Times New Roman"/>
          <w:szCs w:val="24"/>
          <w:lang w:val="ru-RU"/>
        </w:rPr>
        <w:t>В</w:t>
      </w:r>
      <w:r w:rsidRPr="00C37861">
        <w:rPr>
          <w:rFonts w:ascii="Times New Roman" w:hAnsi="Times New Roman"/>
          <w:szCs w:val="24"/>
          <w:lang w:val="ru-RU"/>
        </w:rPr>
        <w:t xml:space="preserve">едомости скорректированные данные </w:t>
      </w:r>
      <w:r w:rsidRPr="00C37861">
        <w:rPr>
          <w:rFonts w:ascii="Times New Roman" w:hAnsi="Times New Roman"/>
          <w:szCs w:val="24"/>
          <w:lang w:val="ru-RU"/>
        </w:rPr>
        <w:lastRenderedPageBreak/>
        <w:t>Ведомости из ПБО направляются ЭС (ED331) с указанием отчетного периода (день) с информацией по оказанным услугам для внесения изменений в данные.</w:t>
      </w:r>
    </w:p>
    <w:p w14:paraId="365AB2C2" w14:textId="1CFABFC6"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После внесения корректировки автоматически выполняется формирование Протокола корректировки и переформирование Ведомости за день/месяц и Счета за услуги в ПС БР для ПБР/ПУ, направившего данные корректировки. Сформированные данные направляются в адрес ПБО в структурированном виде в составе ЭС ED334:</w:t>
      </w:r>
    </w:p>
    <w:p w14:paraId="50889232"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в случае корректировки информации за день текущего периода направляется Протокол корректировки и переформированная Ведомость за день;</w:t>
      </w:r>
    </w:p>
    <w:p w14:paraId="225D5A36"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в случае корректировки информации за прошлый период направляется Протокол корректировки, переформированные Ведомости (за день, за месяц), Счет за услуги в ПС БР;</w:t>
      </w:r>
    </w:p>
    <w:p w14:paraId="725A9F7B" w14:textId="77777777"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 в случае корректировки Счета за услуги в ПС БР за прошлый период направляется переформированный Счет за услуги в ПС БР. </w:t>
      </w:r>
    </w:p>
    <w:p w14:paraId="19A53808" w14:textId="754D87BC"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 Ведомость за месяц и Счет за услуги в ПС БР клиентам ПУ, направляет ПБО, клиентам </w:t>
      </w:r>
      <w:r w:rsidR="005C6FBC" w:rsidRPr="00C37861">
        <w:rPr>
          <w:rFonts w:ascii="Times New Roman" w:hAnsi="Times New Roman"/>
          <w:szCs w:val="24"/>
          <w:lang w:val="ru-RU"/>
        </w:rPr>
        <w:t xml:space="preserve">ПБР </w:t>
      </w:r>
      <w:r w:rsidRPr="00C37861">
        <w:rPr>
          <w:rFonts w:ascii="Times New Roman" w:hAnsi="Times New Roman"/>
          <w:szCs w:val="24"/>
          <w:lang w:val="ru-RU"/>
        </w:rPr>
        <w:t xml:space="preserve">Ведомость за месяц и Счет за услуги в ПС БР направляются в действующем порядке. </w:t>
      </w:r>
    </w:p>
    <w:p w14:paraId="7263589B" w14:textId="6D6094A3"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При повторной корректировке Ведомости, выполненной ОИ ПБО в текущем ОД, из ПБО направляется ЭС ED331 с кодом удаления предыдущей корректировки и данными (дельтой) новой корректировки. При получении из ПБО </w:t>
      </w:r>
      <w:ins w:id="900" w:author="Алешин Алексей Васильевич" w:date="2021-09-30T17:59:00Z">
        <w:del w:id="901" w:author="Найман Людмила Юрьевна" w:date="2021-12-29T09:36:00Z">
          <w:r w:rsidR="008F2CA1" w:rsidRPr="00DB3297" w:rsidDel="000B6FBE">
            <w:rPr>
              <w:rFonts w:ascii="Times New Roman" w:hAnsi="Times New Roman"/>
              <w:szCs w:val="24"/>
              <w:lang w:val="ru-RU"/>
            </w:rPr>
            <w:delText>}</w:delText>
          </w:r>
        </w:del>
      </w:ins>
      <w:r w:rsidRPr="00C37861">
        <w:rPr>
          <w:rFonts w:ascii="Times New Roman" w:hAnsi="Times New Roman"/>
          <w:szCs w:val="24"/>
          <w:lang w:val="ru-RU"/>
        </w:rPr>
        <w:t xml:space="preserve">ED331 предыдущая корректировка и Протокол корректировки удаляются, пересоставляются Ведомость (за день, за месяц) и Счет за услуги в ПС БР, вносятся новые изменения, автоматически формируются новые Ведомости (за день, за месяц) включающие информацию из регламентной Ведомости и данные корректировки (Протокола) и Счет за услуги, которые направляются </w:t>
      </w:r>
      <w:r w:rsidR="000C184D" w:rsidRPr="00C37861">
        <w:rPr>
          <w:rFonts w:ascii="Times New Roman" w:hAnsi="Times New Roman"/>
          <w:szCs w:val="24"/>
          <w:lang w:val="ru-RU"/>
        </w:rPr>
        <w:t xml:space="preserve">из ПС БР </w:t>
      </w:r>
      <w:r w:rsidRPr="00C37861">
        <w:rPr>
          <w:rFonts w:ascii="Times New Roman" w:hAnsi="Times New Roman"/>
          <w:szCs w:val="24"/>
          <w:lang w:val="ru-RU"/>
        </w:rPr>
        <w:t>в адрес ПБО в составе ЭС ED334.</w:t>
      </w:r>
    </w:p>
    <w:p w14:paraId="684B1A02" w14:textId="7BBD82C0"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При поступлении от ПБО ЭС ED331</w:t>
      </w:r>
      <w:ins w:id="902" w:author="Алешин Алексей Васильевич" w:date="2021-09-30T18:02:00Z">
        <w:r w:rsidR="008F2CA1">
          <w:rPr>
            <w:rFonts w:ascii="Times New Roman" w:hAnsi="Times New Roman"/>
            <w:szCs w:val="24"/>
            <w:lang w:val="ru-RU"/>
          </w:rPr>
          <w:t>,</w:t>
        </w:r>
      </w:ins>
      <w:r w:rsidRPr="00C37861">
        <w:rPr>
          <w:rFonts w:ascii="Times New Roman" w:hAnsi="Times New Roman"/>
          <w:szCs w:val="24"/>
          <w:lang w:val="ru-RU"/>
        </w:rPr>
        <w:t xml:space="preserve"> должна осуществляться проверка на дату </w:t>
      </w:r>
      <w:r w:rsidRPr="00C37861">
        <w:rPr>
          <w:rFonts w:ascii="Times New Roman" w:hAnsi="Times New Roman"/>
          <w:szCs w:val="24"/>
          <w:u w:val="single"/>
          <w:lang w:val="ru-RU"/>
        </w:rPr>
        <w:t>выполнения</w:t>
      </w:r>
      <w:r w:rsidRPr="00C37861">
        <w:rPr>
          <w:rFonts w:ascii="Times New Roman" w:hAnsi="Times New Roman"/>
          <w:szCs w:val="24"/>
          <w:lang w:val="ru-RU"/>
        </w:rPr>
        <w:t xml:space="preserve"> корректировки </w:t>
      </w:r>
      <w:r w:rsidRPr="00C37861">
        <w:rPr>
          <w:rFonts w:ascii="Times New Roman" w:hAnsi="Times New Roman"/>
          <w:szCs w:val="24"/>
          <w:u w:val="single"/>
          <w:lang w:val="ru-RU"/>
        </w:rPr>
        <w:t>только в текущем ОД</w:t>
      </w:r>
      <w:r w:rsidRPr="00C37861">
        <w:rPr>
          <w:rFonts w:ascii="Times New Roman" w:hAnsi="Times New Roman"/>
          <w:szCs w:val="24"/>
          <w:lang w:val="ru-RU"/>
        </w:rPr>
        <w:t xml:space="preserve"> (может содержать данные за предыдущие ОД). ЭС </w:t>
      </w:r>
      <w:r w:rsidRPr="00C37861">
        <w:rPr>
          <w:rFonts w:ascii="Times New Roman" w:hAnsi="Times New Roman"/>
          <w:szCs w:val="24"/>
        </w:rPr>
        <w:t>ED</w:t>
      </w:r>
      <w:r w:rsidRPr="00C37861">
        <w:rPr>
          <w:rFonts w:ascii="Times New Roman" w:hAnsi="Times New Roman"/>
          <w:szCs w:val="24"/>
          <w:lang w:val="ru-RU"/>
        </w:rPr>
        <w:t>331 с датой совершения корректировок в предыдущие ОД отбраковываются.</w:t>
      </w:r>
    </w:p>
    <w:p w14:paraId="2431A78E" w14:textId="55AE7A75"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В завершающем сеансе в адрес АС БУ ЦК ПС направляет ED609 с учетом выполненных корректировок.</w:t>
      </w:r>
    </w:p>
    <w:p w14:paraId="1FF5AA7C" w14:textId="50F69BD0" w:rsidR="00FF5B7C" w:rsidRDefault="00FF5B7C" w:rsidP="00FF5B7C">
      <w:pPr>
        <w:pStyle w:val="afffe"/>
        <w:ind w:firstLine="709"/>
        <w:rPr>
          <w:ins w:id="903" w:author="Найман Людмила Юрьевна" w:date="2022-02-28T10:46:00Z"/>
          <w:rFonts w:ascii="Times New Roman" w:hAnsi="Times New Roman"/>
          <w:szCs w:val="24"/>
          <w:lang w:val="ru-RU"/>
        </w:rPr>
      </w:pPr>
      <w:commentRangeStart w:id="904"/>
      <w:commentRangeStart w:id="905"/>
      <w:commentRangeStart w:id="906"/>
      <w:r w:rsidRPr="00C37861">
        <w:rPr>
          <w:rFonts w:ascii="Times New Roman" w:hAnsi="Times New Roman"/>
          <w:szCs w:val="24"/>
          <w:lang w:val="ru-RU"/>
        </w:rPr>
        <w:t xml:space="preserve">ОИ в ПБО также может удалить введенную корректировку в текущем ОД, </w:t>
      </w:r>
      <w:commentRangeEnd w:id="904"/>
      <w:r w:rsidR="00112CB3">
        <w:rPr>
          <w:rStyle w:val="aff8"/>
          <w:rFonts w:ascii="Times New Roman" w:eastAsiaTheme="minorEastAsia" w:hAnsi="Times New Roman" w:cstheme="minorBidi"/>
          <w:lang w:val="ru-RU"/>
        </w:rPr>
        <w:commentReference w:id="904"/>
      </w:r>
      <w:commentRangeEnd w:id="905"/>
      <w:r w:rsidR="00A1354B">
        <w:rPr>
          <w:rStyle w:val="aff8"/>
          <w:rFonts w:ascii="Times New Roman" w:eastAsiaTheme="minorEastAsia" w:hAnsi="Times New Roman" w:cstheme="minorBidi"/>
          <w:lang w:val="ru-RU"/>
        </w:rPr>
        <w:commentReference w:id="905"/>
      </w:r>
      <w:commentRangeEnd w:id="906"/>
      <w:r w:rsidR="0045716B">
        <w:rPr>
          <w:rStyle w:val="aff8"/>
          <w:rFonts w:ascii="Times New Roman" w:eastAsiaTheme="minorEastAsia" w:hAnsi="Times New Roman" w:cstheme="minorBidi"/>
          <w:lang w:val="ru-RU"/>
        </w:rPr>
        <w:commentReference w:id="906"/>
      </w:r>
      <w:r w:rsidRPr="00C37861">
        <w:rPr>
          <w:rFonts w:ascii="Times New Roman" w:hAnsi="Times New Roman"/>
          <w:szCs w:val="24"/>
          <w:lang w:val="ru-RU"/>
        </w:rPr>
        <w:t xml:space="preserve">по которой еще не было направлено ЭС ED609 в АС БУ.  При этом из ПБО формируется и направляется ЭС ED331 с кодом удаления корректировки. После осуществления удаления корректировки и Протокола корректировки формируются Ведомость (за день, за месяц), Счет за услуги и направляются </w:t>
      </w:r>
      <w:r w:rsidR="000C184D" w:rsidRPr="00C37861">
        <w:rPr>
          <w:rFonts w:ascii="Times New Roman" w:hAnsi="Times New Roman"/>
          <w:szCs w:val="24"/>
          <w:lang w:val="ru-RU"/>
        </w:rPr>
        <w:t xml:space="preserve">из ПС БР </w:t>
      </w:r>
      <w:r w:rsidRPr="00C37861">
        <w:rPr>
          <w:rFonts w:ascii="Times New Roman" w:hAnsi="Times New Roman"/>
          <w:szCs w:val="24"/>
          <w:lang w:val="ru-RU"/>
        </w:rPr>
        <w:t>в адрес ПБО в составе ЭС ED334.  В случае, если данные не менялись (т.е. по результатам корректировки итоговое значение по счету не изменилось), в адрес АС БУ ED609 не направляется.</w:t>
      </w:r>
    </w:p>
    <w:p w14:paraId="1FC45621" w14:textId="40EFF7E8" w:rsidR="00C52B45" w:rsidRDefault="00C52B45" w:rsidP="00FF5B7C">
      <w:pPr>
        <w:pStyle w:val="afffe"/>
        <w:ind w:firstLine="709"/>
        <w:rPr>
          <w:ins w:id="907" w:author="Найман Людмила Юрьевна" w:date="2022-02-28T10:46:00Z"/>
          <w:rFonts w:ascii="Times New Roman" w:hAnsi="Times New Roman"/>
          <w:szCs w:val="24"/>
          <w:lang w:val="ru-RU"/>
        </w:rPr>
      </w:pPr>
    </w:p>
    <w:p w14:paraId="15ADEDF1" w14:textId="29DDF814" w:rsidR="00C52B45" w:rsidRPr="00C52B45" w:rsidRDefault="00991DA1" w:rsidP="00C52B45">
      <w:pPr>
        <w:pStyle w:val="afffe"/>
        <w:ind w:firstLine="709"/>
        <w:rPr>
          <w:ins w:id="908" w:author="Найман Людмила Юрьевна" w:date="2022-02-28T10:46:00Z"/>
          <w:rFonts w:ascii="Times New Roman" w:hAnsi="Times New Roman"/>
          <w:szCs w:val="24"/>
          <w:lang w:val="ru-RU"/>
        </w:rPr>
      </w:pPr>
      <w:ins w:id="909" w:author="Найман Людмила Юрьевна" w:date="2022-02-28T10:51:00Z">
        <w:r w:rsidRPr="00C37861">
          <w:rPr>
            <w:rFonts w:ascii="Times New Roman" w:hAnsi="Times New Roman"/>
            <w:szCs w:val="24"/>
            <w:lang w:val="ru-RU"/>
          </w:rPr>
          <w:t>Корректировка полученных Ведомостей за предыдущий период (день/месяц), Счета за услуги за прошлый период</w:t>
        </w:r>
      </w:ins>
      <w:ins w:id="910" w:author="Найман Людмила Юрьевна" w:date="2022-02-28T10:52:00Z">
        <w:r>
          <w:rPr>
            <w:rFonts w:ascii="Times New Roman" w:hAnsi="Times New Roman"/>
            <w:szCs w:val="24"/>
            <w:lang w:val="ru-RU"/>
          </w:rPr>
          <w:t>,</w:t>
        </w:r>
      </w:ins>
      <w:ins w:id="911" w:author="Найман Людмила Юрьевна" w:date="2022-02-28T10:51:00Z">
        <w:r w:rsidRPr="00C37861">
          <w:rPr>
            <w:rFonts w:ascii="Times New Roman" w:hAnsi="Times New Roman"/>
            <w:szCs w:val="24"/>
            <w:lang w:val="ru-RU"/>
          </w:rPr>
          <w:t xml:space="preserve"> </w:t>
        </w:r>
        <w:r>
          <w:rPr>
            <w:rFonts w:ascii="Times New Roman" w:hAnsi="Times New Roman"/>
            <w:szCs w:val="24"/>
            <w:lang w:val="ru-RU"/>
          </w:rPr>
          <w:t>за дату до перехода ПБР в ПБО</w:t>
        </w:r>
      </w:ins>
      <w:ins w:id="912" w:author="Найман Людмила Юрьевна" w:date="2022-02-28T10:52:00Z">
        <w:r>
          <w:rPr>
            <w:rFonts w:ascii="Times New Roman" w:hAnsi="Times New Roman"/>
            <w:szCs w:val="24"/>
            <w:lang w:val="ru-RU"/>
          </w:rPr>
          <w:t>,</w:t>
        </w:r>
      </w:ins>
      <w:ins w:id="913" w:author="Найман Людмила Юрьевна" w:date="2022-02-28T10:51:00Z">
        <w:r>
          <w:rPr>
            <w:rFonts w:ascii="Times New Roman" w:hAnsi="Times New Roman"/>
            <w:szCs w:val="24"/>
            <w:lang w:val="ru-RU"/>
          </w:rPr>
          <w:t xml:space="preserve"> </w:t>
        </w:r>
        <w:r w:rsidRPr="00C37861">
          <w:rPr>
            <w:rFonts w:ascii="Times New Roman" w:hAnsi="Times New Roman"/>
            <w:szCs w:val="24"/>
            <w:lang w:val="ru-RU"/>
          </w:rPr>
          <w:t>выполняется в ПБО</w:t>
        </w:r>
      </w:ins>
      <w:ins w:id="914" w:author="Найман Людмила Юрьевна" w:date="2022-02-28T10:55:00Z">
        <w:r>
          <w:rPr>
            <w:rFonts w:ascii="Times New Roman" w:hAnsi="Times New Roman"/>
            <w:szCs w:val="24"/>
            <w:lang w:val="ru-RU"/>
          </w:rPr>
          <w:t xml:space="preserve"> и</w:t>
        </w:r>
      </w:ins>
      <w:ins w:id="915" w:author="Найман Людмила Юрьевна" w:date="2022-02-28T10:54:00Z">
        <w:r w:rsidRPr="00C37861">
          <w:rPr>
            <w:rFonts w:ascii="Times New Roman" w:hAnsi="Times New Roman"/>
            <w:szCs w:val="24"/>
            <w:lang w:val="ru-RU"/>
          </w:rPr>
          <w:t xml:space="preserve"> направляются</w:t>
        </w:r>
      </w:ins>
      <w:ins w:id="916" w:author="Найман Людмила Юрьевна" w:date="2022-02-28T10:55:00Z">
        <w:r w:rsidRPr="00991DA1">
          <w:rPr>
            <w:lang w:val="ru-RU"/>
          </w:rPr>
          <w:t xml:space="preserve"> </w:t>
        </w:r>
        <w:r w:rsidRPr="00991DA1">
          <w:rPr>
            <w:rFonts w:ascii="Times New Roman" w:hAnsi="Times New Roman"/>
            <w:szCs w:val="24"/>
            <w:lang w:val="ru-RU"/>
          </w:rPr>
          <w:t>в ЦК ПС</w:t>
        </w:r>
      </w:ins>
      <w:ins w:id="917" w:author="Найман Людмила Юрьевна" w:date="2022-02-28T10:54:00Z">
        <w:r w:rsidRPr="00C37861">
          <w:rPr>
            <w:rFonts w:ascii="Times New Roman" w:hAnsi="Times New Roman"/>
            <w:szCs w:val="24"/>
            <w:lang w:val="ru-RU"/>
          </w:rPr>
          <w:t xml:space="preserve"> ЭС (ED331)</w:t>
        </w:r>
      </w:ins>
      <w:ins w:id="918" w:author="Найман Людмила Юрьевна" w:date="2022-02-28T10:58:00Z">
        <w:r>
          <w:rPr>
            <w:rFonts w:ascii="Times New Roman" w:hAnsi="Times New Roman"/>
            <w:szCs w:val="24"/>
            <w:lang w:val="ru-RU"/>
          </w:rPr>
          <w:t>.</w:t>
        </w:r>
      </w:ins>
      <w:ins w:id="919" w:author="Найман Людмила Юрьевна" w:date="2022-02-28T10:59:00Z">
        <w:r>
          <w:rPr>
            <w:rFonts w:ascii="Times New Roman" w:hAnsi="Times New Roman"/>
            <w:szCs w:val="24"/>
            <w:lang w:val="ru-RU"/>
          </w:rPr>
          <w:t xml:space="preserve"> </w:t>
        </w:r>
      </w:ins>
      <w:ins w:id="920" w:author="Найман Людмила Юрьевна" w:date="2022-02-28T10:56:00Z">
        <w:r w:rsidRPr="00C37861">
          <w:rPr>
            <w:rFonts w:ascii="Times New Roman" w:hAnsi="Times New Roman"/>
            <w:szCs w:val="24"/>
            <w:lang w:val="ru-RU"/>
          </w:rPr>
          <w:t>После внесения корректировки автоматически выполняется формирование Протокола корректировки</w:t>
        </w:r>
      </w:ins>
      <w:ins w:id="921" w:author="Найман Людмила Юрьевна" w:date="2022-02-28T10:58:00Z">
        <w:r>
          <w:rPr>
            <w:rFonts w:ascii="Times New Roman" w:hAnsi="Times New Roman"/>
            <w:szCs w:val="24"/>
            <w:lang w:val="ru-RU"/>
          </w:rPr>
          <w:t xml:space="preserve"> </w:t>
        </w:r>
        <w:r w:rsidRPr="00C52B45">
          <w:rPr>
            <w:rFonts w:ascii="Times New Roman" w:hAnsi="Times New Roman"/>
            <w:szCs w:val="24"/>
            <w:lang w:val="ru-RU"/>
          </w:rPr>
          <w:t>Ведомости предоставленных Банком России услуг в ПС БР</w:t>
        </w:r>
        <w:r>
          <w:rPr>
            <w:rFonts w:ascii="Times New Roman" w:hAnsi="Times New Roman"/>
            <w:szCs w:val="24"/>
            <w:lang w:val="ru-RU"/>
          </w:rPr>
          <w:t xml:space="preserve"> </w:t>
        </w:r>
        <w:r w:rsidRPr="00C52B45">
          <w:rPr>
            <w:rFonts w:ascii="Times New Roman" w:hAnsi="Times New Roman"/>
            <w:szCs w:val="24"/>
            <w:lang w:val="ru-RU"/>
          </w:rPr>
          <w:t>(код формы по ОКУД 0401349)</w:t>
        </w:r>
      </w:ins>
      <w:ins w:id="922" w:author="Найман Людмила Юрьевна" w:date="2022-02-28T10:56:00Z">
        <w:r w:rsidRPr="00C37861">
          <w:rPr>
            <w:rFonts w:ascii="Times New Roman" w:hAnsi="Times New Roman"/>
            <w:szCs w:val="24"/>
            <w:lang w:val="ru-RU"/>
          </w:rPr>
          <w:t xml:space="preserve"> и переформирование Ведомости за день/месяц и Счета за услуги в ПС БР для ПБР, направившего данные корректировки. Сформированные данные направляются в адрес ПБО в составе ЭС ED334</w:t>
        </w:r>
      </w:ins>
    </w:p>
    <w:p w14:paraId="5106456A" w14:textId="77777777" w:rsidR="00C52B45" w:rsidRPr="00C37861" w:rsidRDefault="00C52B45" w:rsidP="00FF5B7C">
      <w:pPr>
        <w:pStyle w:val="afffe"/>
        <w:ind w:firstLine="709"/>
        <w:rPr>
          <w:rFonts w:ascii="Times New Roman" w:hAnsi="Times New Roman"/>
          <w:szCs w:val="24"/>
          <w:lang w:val="ru-RU"/>
        </w:rPr>
      </w:pPr>
    </w:p>
    <w:p w14:paraId="2E9A1DDB" w14:textId="77777777" w:rsidR="00FF5B7C" w:rsidRPr="00C37861" w:rsidRDefault="00FF5B7C" w:rsidP="00FF5B7C">
      <w:pPr>
        <w:pStyle w:val="afffe"/>
        <w:ind w:firstLine="709"/>
        <w:rPr>
          <w:rFonts w:ascii="Times New Roman" w:hAnsi="Times New Roman"/>
          <w:szCs w:val="24"/>
          <w:lang w:val="ru-RU"/>
        </w:rPr>
      </w:pPr>
    </w:p>
    <w:p w14:paraId="697826FC" w14:textId="0873ABED"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При закрытии счета (счетов) клиента в Банке России Ведомость за месяц и Счет за услуги по закрываемым клиентам</w:t>
      </w:r>
      <w:ins w:id="923" w:author="Serg Serg" w:date="2021-11-12T09:24:00Z">
        <w:r w:rsidR="00E73F40">
          <w:rPr>
            <w:rFonts w:ascii="Times New Roman" w:hAnsi="Times New Roman"/>
            <w:szCs w:val="24"/>
            <w:lang w:val="ru-RU"/>
          </w:rPr>
          <w:t>, в том числе</w:t>
        </w:r>
      </w:ins>
      <w:r w:rsidRPr="00C37861">
        <w:rPr>
          <w:rFonts w:ascii="Times New Roman" w:hAnsi="Times New Roman"/>
          <w:szCs w:val="24"/>
          <w:lang w:val="ru-RU"/>
        </w:rPr>
        <w:t xml:space="preserve"> </w:t>
      </w:r>
      <w:del w:id="924" w:author="Serg Serg" w:date="2021-11-12T09:25:00Z">
        <w:r w:rsidRPr="00C37861" w:rsidDel="00E73F40">
          <w:rPr>
            <w:rFonts w:ascii="Times New Roman" w:hAnsi="Times New Roman"/>
            <w:szCs w:val="24"/>
            <w:lang w:val="ru-RU"/>
          </w:rPr>
          <w:delText xml:space="preserve">(кроме </w:delText>
        </w:r>
      </w:del>
      <w:r w:rsidRPr="00C37861">
        <w:rPr>
          <w:rFonts w:ascii="Times New Roman" w:hAnsi="Times New Roman"/>
          <w:szCs w:val="24"/>
          <w:lang w:val="ru-RU"/>
        </w:rPr>
        <w:t>клиент</w:t>
      </w:r>
      <w:del w:id="925" w:author="Serg Serg" w:date="2021-11-12T09:25:00Z">
        <w:r w:rsidRPr="00C37861" w:rsidDel="00E73F40">
          <w:rPr>
            <w:rFonts w:ascii="Times New Roman" w:hAnsi="Times New Roman"/>
            <w:szCs w:val="24"/>
            <w:lang w:val="ru-RU"/>
          </w:rPr>
          <w:delText>ов</w:delText>
        </w:r>
      </w:del>
      <w:ins w:id="926" w:author="Serg Serg" w:date="2021-11-12T09:25:00Z">
        <w:r w:rsidR="00E73F40">
          <w:rPr>
            <w:rFonts w:ascii="Times New Roman" w:hAnsi="Times New Roman"/>
            <w:szCs w:val="24"/>
            <w:lang w:val="ru-RU"/>
          </w:rPr>
          <w:t>ам</w:t>
        </w:r>
      </w:ins>
      <w:r w:rsidRPr="00C37861">
        <w:rPr>
          <w:rFonts w:ascii="Times New Roman" w:hAnsi="Times New Roman"/>
          <w:szCs w:val="24"/>
          <w:lang w:val="ru-RU"/>
        </w:rPr>
        <w:t xml:space="preserve"> ПУ</w:t>
      </w:r>
      <w:del w:id="927" w:author="Serg Serg" w:date="2021-11-12T09:25:00Z">
        <w:r w:rsidRPr="00C37861" w:rsidDel="00E73F40">
          <w:rPr>
            <w:rFonts w:ascii="Times New Roman" w:hAnsi="Times New Roman"/>
            <w:szCs w:val="24"/>
            <w:lang w:val="ru-RU"/>
          </w:rPr>
          <w:delText>)</w:delText>
        </w:r>
      </w:del>
      <w:r w:rsidRPr="00C37861">
        <w:rPr>
          <w:rFonts w:ascii="Times New Roman" w:hAnsi="Times New Roman"/>
          <w:szCs w:val="24"/>
          <w:lang w:val="ru-RU"/>
        </w:rPr>
        <w:t xml:space="preserve"> и по закрытым счетам 30205/30209/30234 формируются автоматически в день закрытия последнего счета клиента, т.е. после получения из </w:t>
      </w:r>
      <w:r w:rsidR="00B54003" w:rsidRPr="00C37861">
        <w:rPr>
          <w:rFonts w:ascii="Times New Roman" w:hAnsi="Times New Roman"/>
          <w:szCs w:val="24"/>
          <w:lang w:val="ru-RU"/>
        </w:rPr>
        <w:t xml:space="preserve">ПБО </w:t>
      </w:r>
      <w:r w:rsidRPr="00C37861">
        <w:rPr>
          <w:rFonts w:ascii="Times New Roman" w:hAnsi="Times New Roman"/>
          <w:szCs w:val="24"/>
          <w:lang w:val="ru-RU"/>
        </w:rPr>
        <w:t>ED</w:t>
      </w:r>
      <w:r w:rsidR="00B54003" w:rsidRPr="00C37861">
        <w:rPr>
          <w:rFonts w:ascii="Times New Roman" w:hAnsi="Times New Roman"/>
          <w:szCs w:val="24"/>
          <w:lang w:val="ru-RU"/>
        </w:rPr>
        <w:t>333</w:t>
      </w:r>
      <w:r w:rsidRPr="00C37861">
        <w:rPr>
          <w:rFonts w:ascii="Times New Roman" w:hAnsi="Times New Roman"/>
          <w:szCs w:val="24"/>
          <w:lang w:val="ru-RU"/>
        </w:rPr>
        <w:t xml:space="preserve"> </w:t>
      </w:r>
      <w:ins w:id="928" w:author="Serg Serg" w:date="2021-11-12T09:26:00Z">
        <w:r w:rsidR="00E73F40" w:rsidRPr="00C37861">
          <w:rPr>
            <w:rFonts w:ascii="Times New Roman" w:hAnsi="Times New Roman"/>
            <w:szCs w:val="24"/>
            <w:lang w:val="ru-RU"/>
          </w:rPr>
          <w:t xml:space="preserve">(с указанием признака закрытия счета и даты </w:t>
        </w:r>
        <w:r w:rsidR="00E73F40" w:rsidRPr="00C37861">
          <w:rPr>
            <w:rFonts w:ascii="Times New Roman" w:hAnsi="Times New Roman"/>
            <w:szCs w:val="24"/>
            <w:lang w:val="ru-RU"/>
          </w:rPr>
          <w:lastRenderedPageBreak/>
          <w:t>закрытия счета)</w:t>
        </w:r>
      </w:ins>
      <w:ins w:id="929" w:author="Serg Serg" w:date="2021-11-12T09:29:00Z">
        <w:r w:rsidR="00E73F40">
          <w:rPr>
            <w:rFonts w:ascii="Times New Roman" w:hAnsi="Times New Roman"/>
            <w:szCs w:val="24"/>
            <w:lang w:val="ru-RU"/>
          </w:rPr>
          <w:t xml:space="preserve">, </w:t>
        </w:r>
        <w:r w:rsidR="00E73F40" w:rsidRPr="00C37861">
          <w:rPr>
            <w:rFonts w:ascii="Times New Roman" w:hAnsi="Times New Roman"/>
            <w:szCs w:val="24"/>
            <w:lang w:val="ru-RU"/>
          </w:rPr>
          <w:t>информация о закрытии счета из ПБО направляется в течение дня</w:t>
        </w:r>
      </w:ins>
      <w:del w:id="930" w:author="Serg Serg" w:date="2021-11-12T09:26:00Z">
        <w:r w:rsidRPr="00C37861" w:rsidDel="00E73F40">
          <w:rPr>
            <w:rFonts w:ascii="Times New Roman" w:hAnsi="Times New Roman"/>
            <w:szCs w:val="24"/>
            <w:lang w:val="ru-RU"/>
          </w:rPr>
          <w:delText>на закрытие счета</w:delText>
        </w:r>
      </w:del>
      <w:r w:rsidRPr="00C37861">
        <w:rPr>
          <w:rFonts w:ascii="Times New Roman" w:hAnsi="Times New Roman"/>
          <w:szCs w:val="24"/>
          <w:lang w:val="ru-RU"/>
        </w:rPr>
        <w:t xml:space="preserve">. </w:t>
      </w:r>
      <w:ins w:id="931" w:author="Serg Serg" w:date="2021-11-12T09:31:00Z">
        <w:r w:rsidR="00E73F40" w:rsidRPr="00E73F40">
          <w:rPr>
            <w:rFonts w:ascii="Times New Roman" w:hAnsi="Times New Roman"/>
            <w:szCs w:val="24"/>
            <w:lang w:val="ru-RU"/>
          </w:rPr>
          <w:t>После получения данной информации формируются</w:t>
        </w:r>
      </w:ins>
      <w:del w:id="932" w:author="Serg Serg" w:date="2021-11-12T09:31:00Z">
        <w:r w:rsidRPr="00C37861" w:rsidDel="00E73F40">
          <w:rPr>
            <w:rFonts w:ascii="Times New Roman" w:hAnsi="Times New Roman"/>
            <w:szCs w:val="24"/>
            <w:lang w:val="ru-RU"/>
          </w:rPr>
          <w:delText>Сформированные</w:delText>
        </w:r>
      </w:del>
      <w:r w:rsidRPr="00C37861">
        <w:rPr>
          <w:rFonts w:ascii="Times New Roman" w:hAnsi="Times New Roman"/>
          <w:szCs w:val="24"/>
          <w:lang w:val="ru-RU"/>
        </w:rPr>
        <w:t xml:space="preserve"> Ведомость за месяц и Счет за услуги</w:t>
      </w:r>
      <w:ins w:id="933" w:author="Serg Serg" w:date="2021-11-12T09:31:00Z">
        <w:r w:rsidR="00E73F40">
          <w:rPr>
            <w:rFonts w:ascii="Times New Roman" w:hAnsi="Times New Roman"/>
            <w:szCs w:val="24"/>
            <w:lang w:val="ru-RU"/>
          </w:rPr>
          <w:t xml:space="preserve"> и</w:t>
        </w:r>
      </w:ins>
      <w:r w:rsidRPr="00C37861">
        <w:rPr>
          <w:rFonts w:ascii="Times New Roman" w:hAnsi="Times New Roman"/>
          <w:szCs w:val="24"/>
          <w:lang w:val="ru-RU"/>
        </w:rPr>
        <w:t xml:space="preserve"> направляются</w:t>
      </w:r>
      <w:r w:rsidR="000C184D" w:rsidRPr="00C37861">
        <w:rPr>
          <w:rFonts w:ascii="Times New Roman" w:hAnsi="Times New Roman"/>
          <w:szCs w:val="24"/>
          <w:lang w:val="ru-RU"/>
        </w:rPr>
        <w:t xml:space="preserve"> из ПС БР </w:t>
      </w:r>
      <w:r w:rsidRPr="00C37861">
        <w:rPr>
          <w:rFonts w:ascii="Times New Roman" w:hAnsi="Times New Roman"/>
          <w:szCs w:val="24"/>
          <w:lang w:val="ru-RU"/>
        </w:rPr>
        <w:t>в адрес ПБО в составе ЭС ED334.</w:t>
      </w:r>
      <w:ins w:id="934" w:author="Serg Serg" w:date="2021-11-12T09:31:00Z">
        <w:r w:rsidR="00E73F40">
          <w:rPr>
            <w:rFonts w:ascii="Times New Roman" w:hAnsi="Times New Roman"/>
            <w:szCs w:val="24"/>
            <w:lang w:val="ru-RU"/>
          </w:rPr>
          <w:t xml:space="preserve"> </w:t>
        </w:r>
      </w:ins>
    </w:p>
    <w:p w14:paraId="417C75E0" w14:textId="6C547951" w:rsidR="00FF5B7C" w:rsidRPr="00C37861" w:rsidRDefault="00FF5B7C" w:rsidP="00FF5B7C">
      <w:pPr>
        <w:pStyle w:val="afffe"/>
        <w:ind w:firstLine="709"/>
        <w:rPr>
          <w:rFonts w:ascii="Times New Roman" w:hAnsi="Times New Roman"/>
          <w:szCs w:val="24"/>
          <w:lang w:val="ru-RU"/>
        </w:rPr>
      </w:pPr>
      <w:del w:id="935" w:author="Serg Serg" w:date="2021-11-12T09:32:00Z">
        <w:r w:rsidRPr="00C37861" w:rsidDel="00F44186">
          <w:rPr>
            <w:rFonts w:ascii="Times New Roman" w:hAnsi="Times New Roman"/>
            <w:szCs w:val="24"/>
            <w:lang w:val="ru-RU"/>
          </w:rPr>
          <w:delText xml:space="preserve">При закрытии счета клиента ПУ, информация о закрытии счета из ПБО направляется в </w:delText>
        </w:r>
        <w:r w:rsidR="00DA3C9C" w:rsidRPr="00C37861" w:rsidDel="00F44186">
          <w:rPr>
            <w:rFonts w:ascii="Times New Roman" w:hAnsi="Times New Roman"/>
            <w:szCs w:val="24"/>
            <w:lang w:val="ru-RU"/>
          </w:rPr>
          <w:delText>течение дня</w:delText>
        </w:r>
        <w:r w:rsidRPr="00C37861" w:rsidDel="00F44186">
          <w:rPr>
            <w:rFonts w:ascii="Times New Roman" w:hAnsi="Times New Roman"/>
            <w:szCs w:val="24"/>
            <w:lang w:val="ru-RU"/>
          </w:rPr>
          <w:delText xml:space="preserve"> в ЭС</w:delText>
        </w:r>
      </w:del>
      <w:ins w:id="936" w:author="Алешин Алексей Васильевич" w:date="2021-09-30T18:18:00Z">
        <w:del w:id="937" w:author="Serg Serg" w:date="2021-11-12T09:32:00Z">
          <w:r w:rsidR="00A65A99" w:rsidRPr="00777331" w:rsidDel="00F44186">
            <w:rPr>
              <w:rFonts w:ascii="Times New Roman" w:hAnsi="Times New Roman"/>
              <w:szCs w:val="24"/>
              <w:lang w:val="ru-RU"/>
            </w:rPr>
            <w:delText>{</w:delText>
          </w:r>
          <w:r w:rsidR="00A65A99" w:rsidRPr="00777331" w:rsidDel="00F44186">
            <w:rPr>
              <w:rFonts w:ascii="Times New Roman" w:hAnsi="Times New Roman"/>
              <w:color w:val="000000"/>
              <w:szCs w:val="24"/>
              <w:lang w:val="ru-RU"/>
            </w:rPr>
            <w:delText>Информаци</w:delText>
          </w:r>
          <w:r w:rsidR="00A65A99" w:rsidDel="00F44186">
            <w:rPr>
              <w:rFonts w:ascii="Times New Roman" w:hAnsi="Times New Roman"/>
              <w:color w:val="000000"/>
              <w:szCs w:val="24"/>
              <w:lang w:val="ru-RU"/>
            </w:rPr>
            <w:delText>я</w:delText>
          </w:r>
          <w:r w:rsidR="00A65A99" w:rsidRPr="00777331" w:rsidDel="00F44186">
            <w:rPr>
              <w:rFonts w:ascii="Times New Roman" w:hAnsi="Times New Roman"/>
              <w:color w:val="000000"/>
              <w:szCs w:val="24"/>
              <w:lang w:val="ru-RU"/>
            </w:rPr>
            <w:delText xml:space="preserve"> о предоставленных услугах клиентам ПС БР и ПУ</w:delText>
          </w:r>
          <w:r w:rsidR="00A65A99" w:rsidRPr="00777331" w:rsidDel="00F44186">
            <w:rPr>
              <w:rFonts w:ascii="Times New Roman" w:hAnsi="Times New Roman"/>
              <w:szCs w:val="24"/>
              <w:lang w:val="ru-RU"/>
            </w:rPr>
            <w:delText>}</w:delText>
          </w:r>
        </w:del>
      </w:ins>
      <w:del w:id="938" w:author="Serg Serg" w:date="2021-11-12T09:32:00Z">
        <w:r w:rsidRPr="00C37861" w:rsidDel="00F44186">
          <w:rPr>
            <w:rFonts w:ascii="Times New Roman" w:hAnsi="Times New Roman"/>
            <w:szCs w:val="24"/>
            <w:lang w:val="ru-RU"/>
          </w:rPr>
          <w:delText xml:space="preserve"> ED333 (с указанием признака закрытия счета и даты закрытия счета). После получения данной информации формируются Ведомость и Счет за услуги по закрываемому клиенту в день закрытия счета и направляются в адрес ПБО в составе ЭС</w:delText>
        </w:r>
      </w:del>
      <w:ins w:id="939" w:author="Алешин Алексей Васильевич" w:date="2021-09-30T18:08:00Z">
        <w:del w:id="940" w:author="Serg Serg" w:date="2021-11-12T09:32:00Z">
          <w:r w:rsidR="004074BE" w:rsidRPr="00717DE4" w:rsidDel="00F44186">
            <w:rPr>
              <w:rFonts w:ascii="Times New Roman" w:hAnsi="Times New Roman"/>
              <w:szCs w:val="24"/>
              <w:lang w:val="ru-RU"/>
            </w:rPr>
            <w:delText>{</w:delText>
          </w:r>
          <w:r w:rsidR="004074BE" w:rsidDel="00F44186">
            <w:rPr>
              <w:rFonts w:ascii="Times New Roman" w:hAnsi="Times New Roman"/>
              <w:szCs w:val="24"/>
              <w:lang w:val="ru-RU"/>
            </w:rPr>
            <w:delText>Ведомость и счет за предоставленные услуги</w:delText>
          </w:r>
          <w:r w:rsidR="004074BE" w:rsidRPr="00717DE4" w:rsidDel="00F44186">
            <w:rPr>
              <w:rFonts w:ascii="Times New Roman" w:hAnsi="Times New Roman"/>
              <w:szCs w:val="24"/>
              <w:lang w:val="ru-RU"/>
            </w:rPr>
            <w:delText>}</w:delText>
          </w:r>
        </w:del>
      </w:ins>
      <w:del w:id="941" w:author="Serg Serg" w:date="2021-11-12T09:32:00Z">
        <w:r w:rsidRPr="00C37861" w:rsidDel="00F44186">
          <w:rPr>
            <w:rFonts w:ascii="Times New Roman" w:hAnsi="Times New Roman"/>
            <w:szCs w:val="24"/>
            <w:lang w:val="ru-RU"/>
          </w:rPr>
          <w:delText xml:space="preserve"> ED334.</w:delText>
        </w:r>
      </w:del>
      <w:r w:rsidRPr="00C37861">
        <w:rPr>
          <w:rFonts w:ascii="Times New Roman" w:hAnsi="Times New Roman"/>
          <w:szCs w:val="24"/>
          <w:lang w:val="ru-RU"/>
        </w:rPr>
        <w:t xml:space="preserve"> Направление ED609 в АС БУ осуществляется по текущей технологии (включая информацию по клиентам ПУ, по каждому ПУ – отдельное </w:t>
      </w:r>
      <w:r w:rsidRPr="00C37861">
        <w:rPr>
          <w:rFonts w:ascii="Times New Roman" w:hAnsi="Times New Roman"/>
          <w:szCs w:val="24"/>
        </w:rPr>
        <w:t>ED</w:t>
      </w:r>
      <w:r w:rsidRPr="00C37861">
        <w:rPr>
          <w:rFonts w:ascii="Times New Roman" w:hAnsi="Times New Roman"/>
          <w:szCs w:val="24"/>
          <w:lang w:val="ru-RU"/>
        </w:rPr>
        <w:t xml:space="preserve">609). </w:t>
      </w:r>
    </w:p>
    <w:p w14:paraId="5EC2F488" w14:textId="2668089C"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До момента отправки ED609 в АС БУ</w:t>
      </w:r>
      <w:del w:id="942" w:author="Алешин Алексей Васильевич" w:date="2021-09-30T18:12:00Z">
        <w:r w:rsidRPr="00C37861" w:rsidDel="004074BE">
          <w:rPr>
            <w:rFonts w:ascii="Times New Roman" w:hAnsi="Times New Roman"/>
            <w:szCs w:val="24"/>
            <w:lang w:val="ru-RU"/>
          </w:rPr>
          <w:delText>,</w:delText>
        </w:r>
      </w:del>
      <w:r w:rsidRPr="00C37861">
        <w:rPr>
          <w:rFonts w:ascii="Times New Roman" w:hAnsi="Times New Roman"/>
          <w:szCs w:val="24"/>
          <w:lang w:val="ru-RU"/>
        </w:rPr>
        <w:t xml:space="preserve"> при необходимости ОИ в ПБО может выполнить корректировку Ведомости по закрываемому клиенту. Из ПБО направляется ЭС ED331 с кодом удаления сформированной Ведомости и Счета </w:t>
      </w:r>
      <w:r w:rsidR="000C184D" w:rsidRPr="00C37861">
        <w:rPr>
          <w:rFonts w:ascii="Times New Roman" w:hAnsi="Times New Roman"/>
          <w:szCs w:val="24"/>
          <w:lang w:val="ru-RU"/>
        </w:rPr>
        <w:t xml:space="preserve">за услуги </w:t>
      </w:r>
      <w:r w:rsidRPr="00C37861">
        <w:rPr>
          <w:rFonts w:ascii="Times New Roman" w:hAnsi="Times New Roman"/>
          <w:szCs w:val="24"/>
          <w:lang w:val="ru-RU"/>
        </w:rPr>
        <w:t>и скорректированными данными (дельтой). При получении ED331 удаляется Ведомость и счет по закрываемому клиенту, вносятся изменения, автоматически пересоставляется Ведомость, Счет</w:t>
      </w:r>
      <w:r w:rsidR="000C184D" w:rsidRPr="00C37861">
        <w:rPr>
          <w:rFonts w:ascii="Times New Roman" w:hAnsi="Times New Roman"/>
          <w:szCs w:val="24"/>
          <w:lang w:val="ru-RU"/>
        </w:rPr>
        <w:t xml:space="preserve"> за услуги</w:t>
      </w:r>
      <w:r w:rsidRPr="00C37861">
        <w:rPr>
          <w:rFonts w:ascii="Times New Roman" w:hAnsi="Times New Roman"/>
          <w:szCs w:val="24"/>
          <w:lang w:val="ru-RU"/>
        </w:rPr>
        <w:t xml:space="preserve">, Протокол </w:t>
      </w:r>
      <w:r w:rsidR="000C184D" w:rsidRPr="00C37861">
        <w:rPr>
          <w:rFonts w:ascii="Times New Roman" w:hAnsi="Times New Roman"/>
          <w:szCs w:val="24"/>
          <w:lang w:val="ru-RU"/>
        </w:rPr>
        <w:t xml:space="preserve">корректировки </w:t>
      </w:r>
      <w:r w:rsidRPr="00C37861">
        <w:rPr>
          <w:rFonts w:ascii="Times New Roman" w:hAnsi="Times New Roman"/>
          <w:szCs w:val="24"/>
          <w:lang w:val="ru-RU"/>
        </w:rPr>
        <w:t xml:space="preserve">и направляются в адрес ПБО в составе ED334. Направленное из ПБО в адрес АС БУ ЭС ED609 будет учитывать выполненные корректировки. После направления в АС БУ ED609 никаких действий по закрываемому клиенту выполнять нельзя (при попытке направить в ПБО ED331 будет получено сообщение о невозможности выполнения корректировки после отправки ED609 в АС БУ).   </w:t>
      </w:r>
    </w:p>
    <w:p w14:paraId="782BDD4B" w14:textId="6B668D54" w:rsidR="00FF5B7C" w:rsidRPr="00C37861" w:rsidDel="005935FE" w:rsidRDefault="00FF5B7C" w:rsidP="00FF5B7C">
      <w:pPr>
        <w:pStyle w:val="afffe"/>
        <w:ind w:firstLine="709"/>
        <w:rPr>
          <w:del w:id="943" w:author="Алешин Алексей Васильевич" w:date="2021-10-01T18:08:00Z"/>
          <w:rFonts w:ascii="Times New Roman" w:hAnsi="Times New Roman"/>
          <w:szCs w:val="24"/>
          <w:lang w:val="ru-RU"/>
        </w:rPr>
      </w:pPr>
    </w:p>
    <w:p w14:paraId="45D588EC" w14:textId="6ADDF9A3" w:rsidR="00FF5B7C" w:rsidRPr="00C37861" w:rsidRDefault="00EC0F11" w:rsidP="00FF5B7C">
      <w:pPr>
        <w:pStyle w:val="afffe"/>
        <w:ind w:firstLine="709"/>
        <w:rPr>
          <w:rFonts w:ascii="Times New Roman" w:hAnsi="Times New Roman"/>
          <w:szCs w:val="24"/>
          <w:lang w:val="ru-RU"/>
        </w:rPr>
      </w:pPr>
      <w:ins w:id="944" w:author="Serg Serg" w:date="2021-11-16T10:01:00Z">
        <w:r w:rsidRPr="00337908">
          <w:rPr>
            <w:rFonts w:ascii="Times New Roman" w:hAnsi="Times New Roman"/>
            <w:szCs w:val="24"/>
            <w:lang w:val="ru-RU"/>
          </w:rPr>
          <w:t>После перехода</w:t>
        </w:r>
        <w:r w:rsidRPr="00337908">
          <w:rPr>
            <w:lang w:val="ru-RU"/>
          </w:rPr>
          <w:t xml:space="preserve"> </w:t>
        </w:r>
        <w:r w:rsidRPr="00337908">
          <w:rPr>
            <w:rFonts w:ascii="Times New Roman" w:hAnsi="Times New Roman"/>
            <w:szCs w:val="24"/>
            <w:lang w:val="ru-RU"/>
          </w:rPr>
          <w:t>ПБР в ПБО</w:t>
        </w:r>
        <w:r w:rsidRPr="001D54A7">
          <w:rPr>
            <w:rFonts w:ascii="Times New Roman" w:hAnsi="Times New Roman"/>
            <w:color w:val="000000"/>
            <w:szCs w:val="24"/>
            <w:lang w:val="ru-RU"/>
          </w:rPr>
          <w:t xml:space="preserve"> </w:t>
        </w:r>
      </w:ins>
      <w:ins w:id="945" w:author="Serg Serg" w:date="2021-11-16T10:05:00Z">
        <w:r>
          <w:rPr>
            <w:rFonts w:ascii="Times New Roman" w:hAnsi="Times New Roman"/>
            <w:color w:val="000000"/>
            <w:szCs w:val="24"/>
            <w:lang w:val="ru-RU"/>
          </w:rPr>
          <w:t>д</w:t>
        </w:r>
        <w:r w:rsidRPr="00EC0F11">
          <w:rPr>
            <w:rFonts w:ascii="Times New Roman" w:hAnsi="Times New Roman"/>
            <w:color w:val="000000"/>
            <w:szCs w:val="24"/>
            <w:lang w:val="ru-RU"/>
          </w:rPr>
          <w:t xml:space="preserve">ля клиента, информация о котором не включена в Справочник участников платежной системы, признак ПФПТ устанавливается </w:t>
        </w:r>
      </w:ins>
      <w:ins w:id="946" w:author="Serg Serg" w:date="2021-11-16T10:06:00Z">
        <w:r w:rsidRPr="001D54A7">
          <w:rPr>
            <w:rFonts w:ascii="Times New Roman" w:hAnsi="Times New Roman"/>
            <w:color w:val="000000"/>
            <w:szCs w:val="24"/>
            <w:lang w:val="ru-RU"/>
          </w:rPr>
          <w:t>в соответствующей задаче ПБО</w:t>
        </w:r>
        <w:r>
          <w:rPr>
            <w:rFonts w:ascii="Times New Roman" w:hAnsi="Times New Roman"/>
            <w:color w:val="000000"/>
            <w:szCs w:val="24"/>
            <w:lang w:val="ru-RU"/>
          </w:rPr>
          <w:t>.</w:t>
        </w:r>
        <w:r w:rsidRPr="00C37861">
          <w:rPr>
            <w:rFonts w:ascii="Times New Roman" w:hAnsi="Times New Roman"/>
            <w:szCs w:val="24"/>
            <w:lang w:val="ru-RU"/>
          </w:rPr>
          <w:t xml:space="preserve"> </w:t>
        </w:r>
      </w:ins>
      <w:r w:rsidR="00FF5B7C" w:rsidRPr="00C37861">
        <w:rPr>
          <w:rFonts w:ascii="Times New Roman" w:hAnsi="Times New Roman"/>
          <w:szCs w:val="24"/>
          <w:lang w:val="ru-RU"/>
        </w:rPr>
        <w:t>Программное формирование платежных требований по оплате услуг, предоставленных клиентам ПУ и клиентам, отсутствующим в Справочнике участников ПС (например, ВСП со счетами 30205/30209/30234, открытыми в ПБР), информация по которым не включена в состав группы клиентов для формирования единой Ведомости и единого Счета за услуги, выполняется в ПБО после получения Счета за услуги (на основании полученных данных для формирования счета из ЭС ED334).</w:t>
      </w:r>
    </w:p>
    <w:p w14:paraId="2BF2972F" w14:textId="5489944C" w:rsidR="00FF5B7C" w:rsidRPr="00C37861" w:rsidRDefault="00FF5B7C" w:rsidP="00FF5B7C">
      <w:pPr>
        <w:pStyle w:val="afffe"/>
        <w:ind w:firstLine="709"/>
        <w:rPr>
          <w:rFonts w:ascii="Times New Roman" w:hAnsi="Times New Roman"/>
          <w:szCs w:val="24"/>
          <w:lang w:val="ru-RU"/>
        </w:rPr>
      </w:pPr>
      <w:r w:rsidRPr="00C37861">
        <w:rPr>
          <w:rFonts w:ascii="Times New Roman" w:hAnsi="Times New Roman"/>
          <w:szCs w:val="24"/>
          <w:lang w:val="ru-RU"/>
        </w:rPr>
        <w:t xml:space="preserve">Формирование программных платежных требований по оплате услуг, предоставленным клиентам, информация о которых включена в Справочник участников ПС БР, осуществляется по текущей технологии в соответствии с </w:t>
      </w:r>
      <w:del w:id="947" w:author="Serg Serg" w:date="2021-11-11T17:47:00Z">
        <w:r w:rsidRPr="00C37861" w:rsidDel="000E2FD8">
          <w:rPr>
            <w:rFonts w:ascii="Times New Roman" w:hAnsi="Times New Roman"/>
            <w:szCs w:val="24"/>
            <w:lang w:val="ru-RU"/>
          </w:rPr>
          <w:delText>ФТ_50 «Программное формирование платежного требования на списание со счета клиента денежных средств в оплату предоставленных клиенту услуг в платежной системе Банка России»</w:delText>
        </w:r>
      </w:del>
      <w:ins w:id="948" w:author="Serg Serg" w:date="2021-11-11T17:47:00Z">
        <w:r w:rsidR="000E2FD8">
          <w:rPr>
            <w:rFonts w:ascii="Times New Roman" w:hAnsi="Times New Roman"/>
            <w:szCs w:val="24"/>
            <w:lang w:val="ru-RU"/>
          </w:rPr>
          <w:t>пунктом 3.1.3.7 настоящих треб</w:t>
        </w:r>
      </w:ins>
      <w:ins w:id="949" w:author="Serg Serg" w:date="2021-11-11T17:48:00Z">
        <w:r w:rsidR="000E2FD8">
          <w:rPr>
            <w:rFonts w:ascii="Times New Roman" w:hAnsi="Times New Roman"/>
            <w:szCs w:val="24"/>
            <w:lang w:val="ru-RU"/>
          </w:rPr>
          <w:t>ований</w:t>
        </w:r>
      </w:ins>
      <w:r w:rsidRPr="00C37861">
        <w:rPr>
          <w:rFonts w:ascii="Times New Roman" w:hAnsi="Times New Roman"/>
          <w:szCs w:val="24"/>
          <w:lang w:val="ru-RU"/>
        </w:rPr>
        <w:t xml:space="preserve">. Копии программно сформированных </w:t>
      </w:r>
      <w:ins w:id="950" w:author="Алешин Алексей Васильевич" w:date="2021-09-30T12:50:00Z">
        <w:del w:id="951" w:author="Найман Людмила Юрьевна" w:date="2022-02-21T10:35:00Z">
          <w:r w:rsidR="00B27949" w:rsidDel="00F943F9">
            <w:rPr>
              <w:rFonts w:ascii="Times New Roman" w:hAnsi="Times New Roman"/>
              <w:szCs w:val="24"/>
              <w:lang w:val="ru-RU"/>
            </w:rPr>
            <w:delText>ЭС</w:delText>
          </w:r>
          <w:r w:rsidR="00B27949" w:rsidRPr="00B27949" w:rsidDel="00F943F9">
            <w:rPr>
              <w:rFonts w:ascii="Times New Roman" w:hAnsi="Times New Roman"/>
              <w:szCs w:val="24"/>
              <w:lang w:val="ru-RU"/>
            </w:rPr>
            <w:delText>{</w:delText>
          </w:r>
          <w:r w:rsidR="00B27949" w:rsidDel="00F943F9">
            <w:rPr>
              <w:rFonts w:ascii="Times New Roman" w:hAnsi="Times New Roman"/>
              <w:szCs w:val="24"/>
              <w:lang w:val="ru-RU"/>
            </w:rPr>
            <w:delText>П</w:delText>
          </w:r>
        </w:del>
      </w:ins>
      <w:ins w:id="952" w:author="Найман Людмила Юрьевна" w:date="2022-02-21T10:35:00Z">
        <w:r w:rsidR="00F943F9">
          <w:rPr>
            <w:rFonts w:ascii="Times New Roman" w:hAnsi="Times New Roman"/>
            <w:szCs w:val="24"/>
            <w:lang w:val="ru-RU"/>
          </w:rPr>
          <w:t>п</w:t>
        </w:r>
      </w:ins>
      <w:ins w:id="953" w:author="Алешин Алексей Васильевич" w:date="2021-09-30T12:50:00Z">
        <w:r w:rsidR="00B27949">
          <w:rPr>
            <w:rFonts w:ascii="Times New Roman" w:hAnsi="Times New Roman"/>
            <w:szCs w:val="24"/>
            <w:lang w:val="ru-RU"/>
          </w:rPr>
          <w:t>латежн</w:t>
        </w:r>
      </w:ins>
      <w:ins w:id="954" w:author="Найман Людмила Юрьевна" w:date="2022-02-21T10:35:00Z">
        <w:r w:rsidR="00F943F9">
          <w:rPr>
            <w:rFonts w:ascii="Times New Roman" w:hAnsi="Times New Roman"/>
            <w:szCs w:val="24"/>
            <w:lang w:val="ru-RU"/>
          </w:rPr>
          <w:t>ых</w:t>
        </w:r>
      </w:ins>
      <w:ins w:id="955" w:author="Алешин Алексей Васильевич" w:date="2021-09-30T12:50:00Z">
        <w:del w:id="956" w:author="Найман Людмила Юрьевна" w:date="2022-02-21T10:35:00Z">
          <w:r w:rsidR="00B27949" w:rsidDel="00F943F9">
            <w:rPr>
              <w:rFonts w:ascii="Times New Roman" w:hAnsi="Times New Roman"/>
              <w:szCs w:val="24"/>
              <w:lang w:val="ru-RU"/>
            </w:rPr>
            <w:delText>ое</w:delText>
          </w:r>
        </w:del>
        <w:r w:rsidR="00B27949">
          <w:rPr>
            <w:rFonts w:ascii="Times New Roman" w:hAnsi="Times New Roman"/>
            <w:szCs w:val="24"/>
            <w:lang w:val="ru-RU"/>
          </w:rPr>
          <w:t xml:space="preserve"> требован</w:t>
        </w:r>
      </w:ins>
      <w:ins w:id="957" w:author="Найман Людмила Юрьевна" w:date="2022-02-21T10:35:00Z">
        <w:r w:rsidR="00F943F9">
          <w:rPr>
            <w:rFonts w:ascii="Times New Roman" w:hAnsi="Times New Roman"/>
            <w:szCs w:val="24"/>
            <w:lang w:val="ru-RU"/>
          </w:rPr>
          <w:t>ий</w:t>
        </w:r>
      </w:ins>
      <w:ins w:id="958" w:author="Алешин Алексей Васильевич" w:date="2021-09-30T12:50:00Z">
        <w:del w:id="959" w:author="Найман Людмила Юрьевна" w:date="2022-02-21T10:35:00Z">
          <w:r w:rsidR="00B27949" w:rsidDel="00F943F9">
            <w:rPr>
              <w:rFonts w:ascii="Times New Roman" w:hAnsi="Times New Roman"/>
              <w:szCs w:val="24"/>
              <w:lang w:val="ru-RU"/>
            </w:rPr>
            <w:delText>ие</w:delText>
          </w:r>
          <w:r w:rsidR="00B27949" w:rsidRPr="00B27949" w:rsidDel="00F943F9">
            <w:rPr>
              <w:rFonts w:ascii="Times New Roman" w:hAnsi="Times New Roman"/>
              <w:szCs w:val="24"/>
              <w:lang w:val="ru-RU"/>
            </w:rPr>
            <w:delText>}</w:delText>
          </w:r>
        </w:del>
      </w:ins>
      <w:ins w:id="960" w:author="Найман Людмила Юрьевна" w:date="2022-02-21T10:34:00Z">
        <w:r w:rsidR="00F943F9">
          <w:rPr>
            <w:rFonts w:ascii="Times New Roman" w:hAnsi="Times New Roman"/>
            <w:szCs w:val="24"/>
          </w:rPr>
          <w:t>ED</w:t>
        </w:r>
        <w:r w:rsidR="00F943F9" w:rsidRPr="00D64AB9">
          <w:rPr>
            <w:rFonts w:ascii="Times New Roman" w:hAnsi="Times New Roman"/>
            <w:szCs w:val="24"/>
            <w:lang w:val="ru-RU"/>
          </w:rPr>
          <w:t>103</w:t>
        </w:r>
      </w:ins>
      <w:del w:id="961" w:author="Алешин Алексей Васильевич" w:date="2021-09-30T12:50:00Z">
        <w:r w:rsidRPr="00C37861" w:rsidDel="00B27949">
          <w:rPr>
            <w:rFonts w:ascii="Times New Roman" w:hAnsi="Times New Roman"/>
            <w:szCs w:val="24"/>
            <w:lang w:val="ru-RU"/>
          </w:rPr>
          <w:delText xml:space="preserve">платежных требований </w:delText>
        </w:r>
      </w:del>
      <w:ins w:id="962" w:author="Алешин Алексей Васильевич" w:date="2021-09-30T12:50:00Z">
        <w:r w:rsidR="00B27949">
          <w:rPr>
            <w:rFonts w:ascii="Times New Roman" w:hAnsi="Times New Roman"/>
            <w:szCs w:val="24"/>
            <w:lang w:val="ru-RU"/>
          </w:rPr>
          <w:t xml:space="preserve"> </w:t>
        </w:r>
      </w:ins>
      <w:r w:rsidRPr="00C37861">
        <w:rPr>
          <w:rFonts w:ascii="Times New Roman" w:hAnsi="Times New Roman"/>
          <w:szCs w:val="24"/>
          <w:lang w:val="ru-RU"/>
        </w:rPr>
        <w:t>передаются в ПБО.</w:t>
      </w:r>
    </w:p>
    <w:p w14:paraId="5E705671" w14:textId="77777777" w:rsidR="00FF5B7C" w:rsidRPr="00C37861" w:rsidRDefault="00FF5B7C" w:rsidP="00FF5B7C">
      <w:pPr>
        <w:pStyle w:val="afffe"/>
        <w:ind w:firstLine="709"/>
        <w:rPr>
          <w:rFonts w:ascii="Times New Roman" w:hAnsi="Times New Roman"/>
          <w:szCs w:val="24"/>
          <w:lang w:val="ru-RU"/>
        </w:rPr>
      </w:pPr>
    </w:p>
    <w:p w14:paraId="16B10911" w14:textId="77777777" w:rsidR="00FF5B7C" w:rsidRPr="00C37861" w:rsidRDefault="00FF5B7C" w:rsidP="00FF5B7C">
      <w:pPr>
        <w:pStyle w:val="aff4"/>
        <w:spacing w:line="240" w:lineRule="auto"/>
        <w:ind w:left="0" w:firstLine="709"/>
        <w:jc w:val="both"/>
        <w:rPr>
          <w:rFonts w:eastAsia="Times New Roman" w:cs="Times New Roman"/>
          <w:sz w:val="24"/>
          <w:szCs w:val="24"/>
          <w:lang w:eastAsia="ru-RU"/>
        </w:rPr>
      </w:pPr>
      <w:r w:rsidRPr="00C37861">
        <w:rPr>
          <w:rFonts w:eastAsia="Times New Roman" w:cs="Times New Roman"/>
          <w:sz w:val="24"/>
          <w:szCs w:val="24"/>
          <w:lang w:eastAsia="ru-RU"/>
        </w:rPr>
        <w:t xml:space="preserve">После перевода ПБР в ПБО перенакопление информации по предоставленным клиентам услугам в ПС БР за предыдущие периоды в ПБР не выполняется.  </w:t>
      </w:r>
    </w:p>
    <w:p w14:paraId="20B586C0" w14:textId="33C72F10" w:rsidR="00FF5B7C" w:rsidRPr="00C37861" w:rsidRDefault="00FF5B7C" w:rsidP="00FF5B7C">
      <w:pPr>
        <w:pStyle w:val="aff4"/>
        <w:spacing w:line="240" w:lineRule="auto"/>
        <w:ind w:left="0" w:firstLine="709"/>
        <w:jc w:val="both"/>
        <w:rPr>
          <w:rFonts w:eastAsia="Times New Roman" w:cs="Times New Roman"/>
          <w:sz w:val="24"/>
          <w:szCs w:val="24"/>
          <w:lang w:eastAsia="ru-RU"/>
        </w:rPr>
      </w:pPr>
      <w:r w:rsidRPr="00C37861">
        <w:rPr>
          <w:rFonts w:eastAsia="Times New Roman" w:cs="Times New Roman"/>
          <w:sz w:val="24"/>
          <w:szCs w:val="24"/>
          <w:lang w:eastAsia="ru-RU"/>
        </w:rPr>
        <w:t>Перенакопление информации по предоставленным клиентам услугам в ПС БР, в том числе клиентам ПУ, должно осуществляться только на АРМ «Экономиста» по текущей технологии с учетом следующего: для возможности корректного перенакопления информации по предоставленным услугам клиентам ПУ необходимо в течении 4-х месяцев сохранять полученные от ПБО ЭС ED333 и ЭС из архив</w:t>
      </w:r>
      <w:ins w:id="963" w:author="Алешин Алексей Васильевич" w:date="2021-09-30T12:53:00Z">
        <w:r w:rsidR="00B25662">
          <w:rPr>
            <w:rFonts w:eastAsia="Times New Roman" w:cs="Times New Roman"/>
            <w:sz w:val="24"/>
            <w:szCs w:val="24"/>
            <w:lang w:eastAsia="ru-RU"/>
          </w:rPr>
          <w:t>а</w:t>
        </w:r>
      </w:ins>
      <w:r w:rsidRPr="00C37861">
        <w:rPr>
          <w:rFonts w:eastAsia="Times New Roman" w:cs="Times New Roman"/>
          <w:sz w:val="24"/>
          <w:szCs w:val="24"/>
          <w:lang w:eastAsia="ru-RU"/>
        </w:rPr>
        <w:t xml:space="preserve"> входящих ЭС из ПБО, отправителем которых являются ПУ </w:t>
      </w:r>
      <w:ins w:id="964" w:author="Алешин Алексей Васильевич" w:date="2021-09-30T12:55:00Z">
        <w:r w:rsidR="00B25662">
          <w:rPr>
            <w:rFonts w:eastAsia="Times New Roman" w:cs="Times New Roman"/>
            <w:sz w:val="24"/>
            <w:szCs w:val="24"/>
            <w:lang w:eastAsia="ru-RU"/>
          </w:rPr>
          <w:t>(</w:t>
        </w:r>
      </w:ins>
      <w:ins w:id="965" w:author="Алешин Алексей Васильевич" w:date="2021-09-30T12:53:00Z">
        <w:r w:rsidR="00B25662" w:rsidRPr="00B25662">
          <w:rPr>
            <w:rFonts w:eastAsia="Times New Roman" w:cs="Times New Roman"/>
            <w:sz w:val="24"/>
            <w:szCs w:val="24"/>
            <w:lang w:eastAsia="ru-RU"/>
          </w:rPr>
          <w:t xml:space="preserve">ЭС{Выставляемое на оплату платежное требование}, </w:t>
        </w:r>
      </w:ins>
      <w:ins w:id="966" w:author="Алешин Алексей Васильевич" w:date="2021-10-01T18:09:00Z">
        <w:r w:rsidR="004309BE">
          <w:rPr>
            <w:rFonts w:eastAsia="Times New Roman" w:cs="Times New Roman"/>
            <w:sz w:val="24"/>
            <w:szCs w:val="24"/>
            <w:lang w:eastAsia="ru-RU"/>
          </w:rPr>
          <w:t>ЭС</w:t>
        </w:r>
      </w:ins>
      <w:ins w:id="967" w:author="Алешин Алексей Васильевич" w:date="2021-09-30T12:53:00Z">
        <w:r w:rsidR="00B25662" w:rsidRPr="00B25662">
          <w:rPr>
            <w:rFonts w:eastAsia="Times New Roman" w:cs="Times New Roman"/>
            <w:sz w:val="24"/>
            <w:szCs w:val="24"/>
            <w:lang w:eastAsia="ru-RU"/>
          </w:rPr>
          <w:t xml:space="preserve">{Выставляемое на оплату инкассовое поручение}, </w:t>
        </w:r>
      </w:ins>
      <w:ins w:id="968" w:author="Алешин Алексей Васильевич" w:date="2021-10-01T18:09:00Z">
        <w:r w:rsidR="004309BE">
          <w:rPr>
            <w:rFonts w:eastAsia="Times New Roman" w:cs="Times New Roman"/>
            <w:sz w:val="24"/>
            <w:szCs w:val="24"/>
            <w:lang w:eastAsia="ru-RU"/>
          </w:rPr>
          <w:t>ЭС</w:t>
        </w:r>
      </w:ins>
      <w:ins w:id="969" w:author="Алешин Алексей Васильевич" w:date="2021-09-30T12:53:00Z">
        <w:r w:rsidR="00B25662" w:rsidRPr="00B25662">
          <w:rPr>
            <w:rFonts w:eastAsia="Times New Roman" w:cs="Times New Roman"/>
            <w:sz w:val="24"/>
            <w:szCs w:val="24"/>
            <w:lang w:eastAsia="ru-RU"/>
          </w:rPr>
          <w:t xml:space="preserve">{Запрос о получении информации по ЭПС участника}, </w:t>
        </w:r>
      </w:ins>
      <w:ins w:id="970" w:author="Алешин Алексей Васильевич" w:date="2021-10-01T18:09:00Z">
        <w:r w:rsidR="004309BE">
          <w:rPr>
            <w:rFonts w:eastAsia="Times New Roman" w:cs="Times New Roman"/>
            <w:sz w:val="24"/>
            <w:szCs w:val="24"/>
            <w:lang w:eastAsia="ru-RU"/>
          </w:rPr>
          <w:t>ЭС</w:t>
        </w:r>
      </w:ins>
      <w:ins w:id="971" w:author="Алешин Алексей Васильевич" w:date="2021-09-30T12:53:00Z">
        <w:r w:rsidR="00B25662" w:rsidRPr="00B25662">
          <w:rPr>
            <w:rFonts w:eastAsia="Times New Roman" w:cs="Times New Roman"/>
            <w:sz w:val="24"/>
            <w:szCs w:val="24"/>
            <w:lang w:eastAsia="ru-RU"/>
          </w:rPr>
          <w:t xml:space="preserve">{Платежное поручение}, </w:t>
        </w:r>
      </w:ins>
      <w:ins w:id="972" w:author="Алешин Алексей Васильевич" w:date="2021-10-01T18:09:00Z">
        <w:r w:rsidR="004309BE">
          <w:rPr>
            <w:rFonts w:eastAsia="Times New Roman" w:cs="Times New Roman"/>
            <w:sz w:val="24"/>
            <w:szCs w:val="24"/>
            <w:lang w:eastAsia="ru-RU"/>
          </w:rPr>
          <w:t>ЭС</w:t>
        </w:r>
      </w:ins>
      <w:ins w:id="973" w:author="Алешин Алексей Васильевич" w:date="2021-09-30T12:53:00Z">
        <w:r w:rsidR="00B25662" w:rsidRPr="00B25662">
          <w:rPr>
            <w:rFonts w:eastAsia="Times New Roman" w:cs="Times New Roman"/>
            <w:sz w:val="24"/>
            <w:szCs w:val="24"/>
            <w:lang w:eastAsia="ru-RU"/>
          </w:rPr>
          <w:t xml:space="preserve">{Платежное требование}, </w:t>
        </w:r>
      </w:ins>
      <w:ins w:id="974" w:author="Алешин Алексей Васильевич" w:date="2021-10-01T18:09:00Z">
        <w:r w:rsidR="004309BE">
          <w:rPr>
            <w:rFonts w:eastAsia="Times New Roman" w:cs="Times New Roman"/>
            <w:sz w:val="24"/>
            <w:szCs w:val="24"/>
            <w:lang w:eastAsia="ru-RU"/>
          </w:rPr>
          <w:t>ЭС</w:t>
        </w:r>
      </w:ins>
      <w:ins w:id="975" w:author="Алешин Алексей Васильевич" w:date="2021-09-30T12:53:00Z">
        <w:r w:rsidR="00B25662" w:rsidRPr="00B25662">
          <w:rPr>
            <w:rFonts w:eastAsia="Times New Roman" w:cs="Times New Roman"/>
            <w:sz w:val="24"/>
            <w:szCs w:val="24"/>
            <w:lang w:eastAsia="ru-RU"/>
          </w:rPr>
          <w:t xml:space="preserve">{Инкассовое поручение}, </w:t>
        </w:r>
      </w:ins>
      <w:ins w:id="976" w:author="Алешин Алексей Васильевич" w:date="2021-10-01T18:09:00Z">
        <w:r w:rsidR="004309BE">
          <w:rPr>
            <w:rFonts w:eastAsia="Times New Roman" w:cs="Times New Roman"/>
            <w:sz w:val="24"/>
            <w:szCs w:val="24"/>
            <w:lang w:eastAsia="ru-RU"/>
          </w:rPr>
          <w:t>ЭС</w:t>
        </w:r>
      </w:ins>
      <w:ins w:id="977" w:author="Алешин Алексей Васильевич" w:date="2021-09-30T12:53:00Z">
        <w:r w:rsidR="00B25662" w:rsidRPr="00B25662">
          <w:rPr>
            <w:rFonts w:eastAsia="Times New Roman" w:cs="Times New Roman"/>
            <w:sz w:val="24"/>
            <w:szCs w:val="24"/>
            <w:lang w:eastAsia="ru-RU"/>
          </w:rPr>
          <w:t xml:space="preserve">{Платежный ордер}, </w:t>
        </w:r>
      </w:ins>
      <w:ins w:id="978" w:author="Алешин Алексей Васильевич" w:date="2021-10-01T18:09:00Z">
        <w:r w:rsidR="004309BE">
          <w:rPr>
            <w:rFonts w:eastAsia="Times New Roman" w:cs="Times New Roman"/>
            <w:sz w:val="24"/>
            <w:szCs w:val="24"/>
            <w:lang w:eastAsia="ru-RU"/>
          </w:rPr>
          <w:t>ЭС</w:t>
        </w:r>
      </w:ins>
      <w:ins w:id="979" w:author="Алешин Алексей Васильевич" w:date="2021-09-30T12:53:00Z">
        <w:r w:rsidR="00B25662" w:rsidRPr="00B25662">
          <w:rPr>
            <w:rFonts w:eastAsia="Times New Roman" w:cs="Times New Roman"/>
            <w:sz w:val="24"/>
            <w:szCs w:val="24"/>
            <w:lang w:eastAsia="ru-RU"/>
          </w:rPr>
          <w:t xml:space="preserve">{Поручение банка}, </w:t>
        </w:r>
      </w:ins>
      <w:ins w:id="980" w:author="Алешин Алексей Васильевич" w:date="2021-10-01T18:09:00Z">
        <w:r w:rsidR="004309BE">
          <w:rPr>
            <w:rFonts w:eastAsia="Times New Roman" w:cs="Times New Roman"/>
            <w:sz w:val="24"/>
            <w:szCs w:val="24"/>
            <w:lang w:eastAsia="ru-RU"/>
          </w:rPr>
          <w:lastRenderedPageBreak/>
          <w:t>ЭС</w:t>
        </w:r>
      </w:ins>
      <w:ins w:id="981" w:author="Алешин Алексей Васильевич" w:date="2021-09-30T12:53:00Z">
        <w:r w:rsidR="00B25662" w:rsidRPr="00B25662">
          <w:rPr>
            <w:rFonts w:eastAsia="Times New Roman" w:cs="Times New Roman"/>
            <w:sz w:val="24"/>
            <w:szCs w:val="24"/>
            <w:lang w:eastAsia="ru-RU"/>
          </w:rPr>
          <w:t>{Платежное поручение на общую сумму с реестром}</w:t>
        </w:r>
      </w:ins>
      <w:del w:id="982" w:author="Алешин Алексей Васильевич" w:date="2021-09-30T12:53:00Z">
        <w:r w:rsidRPr="00C37861" w:rsidDel="00B25662">
          <w:rPr>
            <w:rFonts w:eastAsia="Times New Roman" w:cs="Times New Roman"/>
            <w:sz w:val="24"/>
            <w:szCs w:val="24"/>
            <w:lang w:eastAsia="ru-RU"/>
          </w:rPr>
          <w:delText>ED113, ED114, ED243, ED101-ED108</w:delText>
        </w:r>
      </w:del>
      <w:ins w:id="983" w:author="Алешин Алексей Васильевич" w:date="2021-09-30T12:55:00Z">
        <w:r w:rsidR="00B25662">
          <w:rPr>
            <w:rFonts w:eastAsia="Times New Roman" w:cs="Times New Roman"/>
            <w:sz w:val="24"/>
            <w:szCs w:val="24"/>
            <w:lang w:eastAsia="ru-RU"/>
          </w:rPr>
          <w:t>)</w:t>
        </w:r>
      </w:ins>
      <w:r w:rsidRPr="00C37861">
        <w:rPr>
          <w:rFonts w:eastAsia="Times New Roman" w:cs="Times New Roman"/>
          <w:sz w:val="24"/>
          <w:szCs w:val="24"/>
          <w:lang w:eastAsia="ru-RU"/>
        </w:rPr>
        <w:t xml:space="preserve">. </w:t>
      </w:r>
      <w:ins w:id="984" w:author="Алешин Алексей Васильевич" w:date="2021-09-30T12:55:00Z">
        <w:r w:rsidR="00B25662">
          <w:rPr>
            <w:rFonts w:eastAsia="Times New Roman" w:cs="Times New Roman"/>
            <w:sz w:val="24"/>
            <w:szCs w:val="24"/>
            <w:lang w:eastAsia="ru-RU"/>
          </w:rPr>
          <w:t>И</w:t>
        </w:r>
      </w:ins>
      <w:del w:id="985" w:author="Алешин Алексей Васильевич" w:date="2021-09-30T12:55:00Z">
        <w:r w:rsidRPr="00C37861" w:rsidDel="00B25662">
          <w:rPr>
            <w:rFonts w:eastAsia="Times New Roman" w:cs="Times New Roman"/>
            <w:sz w:val="24"/>
            <w:szCs w:val="24"/>
            <w:lang w:eastAsia="ru-RU"/>
          </w:rPr>
          <w:delText>(</w:delText>
        </w:r>
      </w:del>
      <w:del w:id="986" w:author="Алешин Алексей Васильевич" w:date="2021-09-30T18:09:00Z">
        <w:r w:rsidRPr="00C37861" w:rsidDel="004074BE">
          <w:rPr>
            <w:rFonts w:eastAsia="Times New Roman" w:cs="Times New Roman"/>
            <w:sz w:val="24"/>
            <w:szCs w:val="24"/>
            <w:lang w:eastAsia="ru-RU"/>
          </w:rPr>
          <w:delText>и</w:delText>
        </w:r>
      </w:del>
      <w:r w:rsidRPr="00C37861">
        <w:rPr>
          <w:rFonts w:eastAsia="Times New Roman" w:cs="Times New Roman"/>
          <w:sz w:val="24"/>
          <w:szCs w:val="24"/>
          <w:lang w:eastAsia="ru-RU"/>
        </w:rPr>
        <w:t xml:space="preserve">нформация, полученная от ПБО в ЭС ED334 </w:t>
      </w:r>
      <w:ins w:id="987" w:author="Алешин Алексей Васильевич" w:date="2021-09-30T18:10:00Z">
        <w:r w:rsidR="004074BE">
          <w:rPr>
            <w:rFonts w:eastAsia="Times New Roman" w:cs="Times New Roman"/>
            <w:sz w:val="24"/>
            <w:szCs w:val="24"/>
            <w:lang w:eastAsia="ru-RU"/>
          </w:rPr>
          <w:t xml:space="preserve"> </w:t>
        </w:r>
      </w:ins>
      <w:r w:rsidRPr="00C37861">
        <w:rPr>
          <w:rFonts w:eastAsia="Times New Roman" w:cs="Times New Roman"/>
          <w:sz w:val="24"/>
          <w:szCs w:val="24"/>
          <w:lang w:eastAsia="ru-RU"/>
        </w:rPr>
        <w:t>по клиентам ПУ, находящегося в автономном режиме, перенакоплению не подлежит</w:t>
      </w:r>
      <w:del w:id="988" w:author="Алешин Алексей Васильевич" w:date="2021-09-30T12:55:00Z">
        <w:r w:rsidRPr="00C37861" w:rsidDel="00B25662">
          <w:rPr>
            <w:rFonts w:eastAsia="Times New Roman" w:cs="Times New Roman"/>
            <w:sz w:val="24"/>
            <w:szCs w:val="24"/>
            <w:lang w:eastAsia="ru-RU"/>
          </w:rPr>
          <w:delText>)</w:delText>
        </w:r>
      </w:del>
      <w:r w:rsidRPr="00C37861">
        <w:rPr>
          <w:rFonts w:eastAsia="Times New Roman" w:cs="Times New Roman"/>
          <w:sz w:val="24"/>
          <w:szCs w:val="24"/>
          <w:lang w:eastAsia="ru-RU"/>
        </w:rPr>
        <w:t>.</w:t>
      </w:r>
    </w:p>
    <w:p w14:paraId="6EFF48B7" w14:textId="4D54DE4E" w:rsidR="00FF5B7C" w:rsidRPr="00C37861" w:rsidRDefault="00FF5B7C" w:rsidP="00FF5B7C">
      <w:pPr>
        <w:pStyle w:val="aff4"/>
        <w:spacing w:line="240" w:lineRule="auto"/>
        <w:ind w:left="0" w:firstLine="709"/>
        <w:jc w:val="both"/>
        <w:rPr>
          <w:rFonts w:eastAsia="Times New Roman" w:cs="Times New Roman"/>
          <w:sz w:val="24"/>
          <w:szCs w:val="24"/>
          <w:lang w:eastAsia="ru-RU"/>
        </w:rPr>
      </w:pPr>
      <w:r w:rsidRPr="00C37861">
        <w:rPr>
          <w:rFonts w:eastAsia="Times New Roman" w:cs="Times New Roman"/>
          <w:sz w:val="24"/>
          <w:szCs w:val="24"/>
          <w:lang w:eastAsia="ru-RU"/>
        </w:rPr>
        <w:t>После выполнения перенакопления данных и переформирования Ведомостей, Счетов за услуги за предыдущий период в адрес ПБО формируются и направляются ЭС ED334. Направление ЭС ED609 в АС БУ выполняется по текущей технологии.</w:t>
      </w:r>
    </w:p>
    <w:p w14:paraId="529593EF" w14:textId="77777777" w:rsidR="00E45D19" w:rsidRPr="00C37861" w:rsidRDefault="00E45D19" w:rsidP="009A7D51">
      <w:pPr>
        <w:pStyle w:val="aff4"/>
        <w:spacing w:line="240" w:lineRule="auto"/>
        <w:ind w:left="0" w:firstLine="709"/>
        <w:jc w:val="both"/>
        <w:rPr>
          <w:rFonts w:eastAsia="Times New Roman" w:cs="Times New Roman"/>
          <w:sz w:val="24"/>
          <w:szCs w:val="24"/>
          <w:lang w:eastAsia="ru-RU"/>
        </w:rPr>
      </w:pPr>
    </w:p>
    <w:p w14:paraId="4F59109D" w14:textId="77777777" w:rsidR="000A1E82" w:rsidRPr="00C37861" w:rsidRDefault="000A1E82" w:rsidP="00634CA9">
      <w:pPr>
        <w:pStyle w:val="3"/>
        <w:rPr>
          <w:sz w:val="24"/>
        </w:rPr>
      </w:pPr>
      <w:bookmarkStart w:id="989" w:name="_Toc44317282"/>
      <w:bookmarkStart w:id="990" w:name="_Toc87950054"/>
      <w:r w:rsidRPr="00C37861">
        <w:rPr>
          <w:sz w:val="24"/>
        </w:rPr>
        <w:t>Требования по порядку оплаты услуг в ПС БР клиентами</w:t>
      </w:r>
      <w:bookmarkEnd w:id="989"/>
      <w:bookmarkEnd w:id="990"/>
    </w:p>
    <w:p w14:paraId="26DF3A3E" w14:textId="77777777" w:rsidR="000A1E82" w:rsidRPr="00C37861" w:rsidRDefault="000A1E82" w:rsidP="000A1E82">
      <w:pPr>
        <w:pStyle w:val="aff4"/>
        <w:spacing w:line="240" w:lineRule="auto"/>
        <w:ind w:left="0" w:firstLine="709"/>
        <w:jc w:val="both"/>
        <w:rPr>
          <w:rFonts w:cs="Times New Roman"/>
          <w:sz w:val="24"/>
          <w:szCs w:val="24"/>
        </w:rPr>
      </w:pPr>
      <w:r w:rsidRPr="00C37861">
        <w:rPr>
          <w:rFonts w:cs="Times New Roman"/>
          <w:sz w:val="24"/>
          <w:szCs w:val="24"/>
        </w:rPr>
        <w:t>Оплата клиентом услуг, предоставленных в ПС БР ему и (или) его КУ ПС БР осуществляется в соответствии со Счетом за услуги, договором и нормативными актами Банка России, регулирующими платность услуг Банка России в ПС БР. Срок оплаты услуг устанавливается нормативными актами Банка России, регулирующими платность услуг Банка России и договором.</w:t>
      </w:r>
    </w:p>
    <w:p w14:paraId="5CCA22E1" w14:textId="77777777" w:rsidR="000A1E82" w:rsidRPr="00C37861" w:rsidRDefault="000A1E82" w:rsidP="000A1E82">
      <w:pPr>
        <w:pStyle w:val="aff4"/>
        <w:spacing w:line="240" w:lineRule="auto"/>
        <w:ind w:left="0" w:firstLine="709"/>
        <w:jc w:val="both"/>
        <w:rPr>
          <w:rFonts w:cs="Times New Roman"/>
          <w:sz w:val="24"/>
          <w:szCs w:val="24"/>
        </w:rPr>
      </w:pPr>
      <w:r w:rsidRPr="00C37861">
        <w:rPr>
          <w:rFonts w:cs="Times New Roman"/>
          <w:sz w:val="24"/>
          <w:szCs w:val="24"/>
        </w:rPr>
        <w:t>Оплата услуг, предоставленных подразделениям КО, может осуществляться КО (филиалом), открывшей (открывшим) данные подразделения, если это предусмотрено договором.</w:t>
      </w:r>
    </w:p>
    <w:p w14:paraId="51A90115" w14:textId="77777777" w:rsidR="000A1E82" w:rsidRPr="00C37861" w:rsidRDefault="000A1E82" w:rsidP="000A1E82">
      <w:pPr>
        <w:tabs>
          <w:tab w:val="left" w:pos="567"/>
        </w:tabs>
        <w:ind w:firstLine="709"/>
        <w:rPr>
          <w:rFonts w:cs="Times New Roman"/>
          <w:sz w:val="24"/>
          <w:szCs w:val="24"/>
        </w:rPr>
      </w:pPr>
      <w:r w:rsidRPr="00C37861">
        <w:rPr>
          <w:rFonts w:cs="Times New Roman"/>
          <w:sz w:val="24"/>
          <w:szCs w:val="24"/>
        </w:rPr>
        <w:t>Оплата услуг, предоставленных в ПС БР клиенту и (или) его КУ ПС БР, может осуществляться путем списания со счета клиента денежных средств распоряжением Банка России</w:t>
      </w:r>
      <w:r w:rsidRPr="00C37861">
        <w:rPr>
          <w:rStyle w:val="afff4"/>
          <w:rFonts w:cs="Times New Roman"/>
          <w:sz w:val="24"/>
          <w:szCs w:val="24"/>
        </w:rPr>
        <w:footnoteReference w:id="30"/>
      </w:r>
      <w:r w:rsidRPr="00C37861">
        <w:rPr>
          <w:rFonts w:cs="Times New Roman"/>
          <w:sz w:val="24"/>
          <w:szCs w:val="24"/>
        </w:rPr>
        <w:t xml:space="preserve"> (если это предусмотрено договором).</w:t>
      </w:r>
    </w:p>
    <w:p w14:paraId="5B9B5952" w14:textId="77777777" w:rsidR="000A1E82" w:rsidRPr="00C37861" w:rsidRDefault="000A1E82" w:rsidP="000A1E82">
      <w:pPr>
        <w:spacing w:line="240" w:lineRule="auto"/>
        <w:ind w:firstLine="709"/>
        <w:contextualSpacing/>
        <w:rPr>
          <w:sz w:val="24"/>
          <w:szCs w:val="24"/>
        </w:rPr>
      </w:pPr>
      <w:r w:rsidRPr="00C37861">
        <w:rPr>
          <w:sz w:val="24"/>
          <w:szCs w:val="24"/>
        </w:rPr>
        <w:t>Формирование платежных требований осуществляется в ОД, следующем за ОД формирования Ведомостей и Счетов за услуги.</w:t>
      </w:r>
    </w:p>
    <w:p w14:paraId="71BE7EB2" w14:textId="77777777" w:rsidR="000A1E82" w:rsidRPr="00C37861" w:rsidRDefault="000A1E82" w:rsidP="000A1E82">
      <w:pPr>
        <w:spacing w:line="240" w:lineRule="auto"/>
        <w:ind w:firstLine="709"/>
        <w:contextualSpacing/>
        <w:rPr>
          <w:sz w:val="24"/>
          <w:szCs w:val="24"/>
        </w:rPr>
      </w:pPr>
      <w:r w:rsidRPr="00C37861">
        <w:rPr>
          <w:sz w:val="24"/>
          <w:szCs w:val="24"/>
        </w:rPr>
        <w:t>При выявлении у клиента суммы переплаты за предоставленные ему услуги в ПС БР, перечисленной в предыдущих периодах, над стоимостью фактически предоставленных услуг, сумма переплаты зачисляется в счет оплаты клиентом услуг.</w:t>
      </w:r>
    </w:p>
    <w:p w14:paraId="340F5FB0" w14:textId="77777777" w:rsidR="000A1E82" w:rsidRPr="00C37861" w:rsidRDefault="000A1E82" w:rsidP="000A1E82">
      <w:pPr>
        <w:spacing w:line="240" w:lineRule="auto"/>
        <w:ind w:firstLine="709"/>
        <w:contextualSpacing/>
        <w:rPr>
          <w:sz w:val="24"/>
          <w:szCs w:val="24"/>
        </w:rPr>
      </w:pPr>
      <w:r w:rsidRPr="00C37861">
        <w:rPr>
          <w:sz w:val="24"/>
          <w:szCs w:val="24"/>
        </w:rPr>
        <w:t>Оставшаяся часть суммы переплаты, после оплаты предоставленных услуг в ПС БР, перечисляется по указанным клиентом в заявлении на закрытие счета (счетов) реквизитам, в срок, не позднее рабочего дня, следующего за днем закрытия счета (счетов) клиента в Банке России.</w:t>
      </w:r>
    </w:p>
    <w:p w14:paraId="4CD6A181" w14:textId="77777777" w:rsidR="000A1E82" w:rsidRPr="00337908" w:rsidRDefault="000A1E82" w:rsidP="000A1E82">
      <w:pPr>
        <w:pStyle w:val="aff4"/>
        <w:spacing w:line="240" w:lineRule="auto"/>
        <w:ind w:left="0" w:firstLine="709"/>
        <w:jc w:val="both"/>
        <w:rPr>
          <w:rFonts w:cs="Times New Roman"/>
          <w:sz w:val="24"/>
          <w:szCs w:val="24"/>
        </w:rPr>
      </w:pPr>
    </w:p>
    <w:p w14:paraId="60FE9F0A" w14:textId="77777777" w:rsidR="000A1E82" w:rsidRPr="00337908" w:rsidRDefault="000A1E82" w:rsidP="00634CA9">
      <w:pPr>
        <w:pStyle w:val="3"/>
        <w:rPr>
          <w:sz w:val="24"/>
        </w:rPr>
      </w:pPr>
      <w:bookmarkStart w:id="991" w:name="_Toc44317283"/>
      <w:bookmarkStart w:id="992" w:name="_Toc87950055"/>
      <w:r w:rsidRPr="00337908">
        <w:rPr>
          <w:sz w:val="24"/>
        </w:rPr>
        <w:t>Взыскание денежных средств в счет оплаты суммы основного долга за услуги в ПС БР и суммы неустойки</w:t>
      </w:r>
      <w:bookmarkEnd w:id="991"/>
      <w:bookmarkEnd w:id="992"/>
    </w:p>
    <w:p w14:paraId="23281FEC"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Должно быть предусмотрено формирование инкассового поручения на сумму основного долга за услуги и сумму неустойки.</w:t>
      </w:r>
    </w:p>
    <w:p w14:paraId="555D59AE"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При взыскании денежных средств в случае неисполнения или ненадлежащего исполнения клиентом обязательств по оплате услуг в ПС БР, в том числе услуг, предоставленных его КУ ПС БР, предъявление инкассового поручения производится к счету (счетам) клиента, банковские реквизиты которого (которых) определены в договоре для случая взыскания денежных средств в счет оплаты услуг.</w:t>
      </w:r>
    </w:p>
    <w:p w14:paraId="794643D8"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Предъявление инкассовых поручений и списание денежных средств в счет оплаты суммы основного долга клиента осуществляются ПБР на следующий рабочий день после истечения срока, установленного для оплаты услуг.</w:t>
      </w:r>
    </w:p>
    <w:p w14:paraId="17A5BB4B"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lastRenderedPageBreak/>
        <w:t>Взыскание неустойки</w:t>
      </w:r>
      <w:r w:rsidRPr="0095083E">
        <w:rPr>
          <w:rStyle w:val="afff4"/>
          <w:rFonts w:cs="Times New Roman"/>
          <w:sz w:val="24"/>
          <w:szCs w:val="24"/>
        </w:rPr>
        <w:footnoteReference w:id="31"/>
      </w:r>
      <w:r w:rsidRPr="0095083E">
        <w:rPr>
          <w:rFonts w:cs="Times New Roman"/>
          <w:sz w:val="24"/>
          <w:szCs w:val="24"/>
        </w:rPr>
        <w:t xml:space="preserve"> осуществляется в аналогичном порядке, не позднее рабочего дня, следующего за днем погашения суммы основного долга клиента.</w:t>
      </w:r>
    </w:p>
    <w:p w14:paraId="4C0EEF9B"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В случае если сумма рассчитанной неустойки составляет менее одного рубля, сумма начисленной неустойки взысканию с клиента не подлежит.</w:t>
      </w:r>
    </w:p>
    <w:p w14:paraId="740AF275"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В случае отзыва у КО – должника лицензии на осуществление банковских операций начисление неустойки прекращается.</w:t>
      </w:r>
    </w:p>
    <w:p w14:paraId="63047AF2" w14:textId="77777777" w:rsidR="000A1E82" w:rsidRPr="0095083E" w:rsidRDefault="000A1E82" w:rsidP="000A1E82">
      <w:pPr>
        <w:pStyle w:val="aff4"/>
        <w:spacing w:line="240" w:lineRule="auto"/>
        <w:ind w:left="0" w:firstLine="709"/>
        <w:jc w:val="both"/>
        <w:rPr>
          <w:rFonts w:cs="Times New Roman"/>
          <w:sz w:val="24"/>
          <w:szCs w:val="24"/>
        </w:rPr>
      </w:pPr>
    </w:p>
    <w:p w14:paraId="3DED8D46" w14:textId="77777777" w:rsidR="000A1E82" w:rsidRPr="0095083E" w:rsidRDefault="000A1E82" w:rsidP="00634CA9">
      <w:pPr>
        <w:pStyle w:val="3"/>
        <w:rPr>
          <w:sz w:val="24"/>
        </w:rPr>
      </w:pPr>
      <w:bookmarkStart w:id="993" w:name="_Toc44317284"/>
      <w:bookmarkStart w:id="994" w:name="_Toc87950056"/>
      <w:r w:rsidRPr="0095083E">
        <w:rPr>
          <w:sz w:val="24"/>
        </w:rPr>
        <w:t>Справочники, применяемые для целей программного расчета платы за услуги</w:t>
      </w:r>
      <w:bookmarkEnd w:id="993"/>
      <w:r w:rsidR="008763C6" w:rsidRPr="008763C6">
        <w:rPr>
          <w:sz w:val="24"/>
          <w:szCs w:val="24"/>
        </w:rPr>
        <w:t xml:space="preserve"> </w:t>
      </w:r>
      <w:r w:rsidR="008763C6" w:rsidRPr="00337908">
        <w:rPr>
          <w:sz w:val="24"/>
          <w:szCs w:val="24"/>
        </w:rPr>
        <w:t>в ПС БР</w:t>
      </w:r>
      <w:bookmarkEnd w:id="994"/>
    </w:p>
    <w:p w14:paraId="5D519DD4"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В РАБИС-НП и ТПК САБС должны вестись следующие Справочники:</w:t>
      </w:r>
    </w:p>
    <w:p w14:paraId="1F20C155" w14:textId="77777777" w:rsidR="00BE14B8" w:rsidRPr="0095083E" w:rsidRDefault="000A1E82" w:rsidP="00BE14B8">
      <w:pPr>
        <w:pStyle w:val="4"/>
      </w:pPr>
      <w:r w:rsidRPr="0095083E">
        <w:t>«Справочник тарифов на услуги»</w:t>
      </w:r>
    </w:p>
    <w:p w14:paraId="46A5A242" w14:textId="77777777" w:rsidR="000A1E82" w:rsidRPr="0095083E" w:rsidRDefault="00BE14B8" w:rsidP="00BE14B8">
      <w:pPr>
        <w:ind w:firstLine="709"/>
        <w:rPr>
          <w:sz w:val="24"/>
        </w:rPr>
      </w:pPr>
      <w:r w:rsidRPr="0095083E">
        <w:rPr>
          <w:sz w:val="24"/>
        </w:rPr>
        <w:t>Справочник в</w:t>
      </w:r>
      <w:r w:rsidR="000A1E82" w:rsidRPr="0095083E">
        <w:rPr>
          <w:sz w:val="24"/>
        </w:rPr>
        <w:t>ключа</w:t>
      </w:r>
      <w:r w:rsidRPr="0095083E">
        <w:rPr>
          <w:sz w:val="24"/>
        </w:rPr>
        <w:t xml:space="preserve">ет </w:t>
      </w:r>
      <w:r w:rsidR="000A1E82" w:rsidRPr="0095083E">
        <w:rPr>
          <w:sz w:val="24"/>
        </w:rPr>
        <w:t>в себя:</w:t>
      </w:r>
    </w:p>
    <w:p w14:paraId="5B4EA9A6"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«Справочник дат ввода тарифов», в котором указана дата ввода тарифа, наименование предоставляемой услуги и тариф за одну услугу (структура справочника, включающая наименование услуг и значения тарифов, приведены в приложении 4 к настоящим требованиям);</w:t>
      </w:r>
    </w:p>
    <w:p w14:paraId="73CF1FD1" w14:textId="77777777" w:rsidR="000A1E82" w:rsidRPr="0095083E" w:rsidRDefault="000A1E82" w:rsidP="000A1E82">
      <w:pPr>
        <w:pStyle w:val="aff4"/>
        <w:spacing w:line="240" w:lineRule="auto"/>
        <w:ind w:left="0" w:firstLine="709"/>
        <w:jc w:val="both"/>
        <w:rPr>
          <w:rFonts w:cs="Times New Roman"/>
          <w:sz w:val="24"/>
          <w:szCs w:val="24"/>
        </w:rPr>
      </w:pPr>
      <w:r w:rsidRPr="0095083E">
        <w:rPr>
          <w:rFonts w:cs="Times New Roman"/>
          <w:sz w:val="24"/>
          <w:szCs w:val="24"/>
        </w:rPr>
        <w:t>«Справочник периодов времени для применения тарифов», который определяет временные интервалы (периоды) ОД, в пределах которых поступают распоряжения от клиентов в сервисе несрочного перевода.</w:t>
      </w:r>
    </w:p>
    <w:p w14:paraId="6C047EF2" w14:textId="77777777" w:rsidR="000A1E82" w:rsidRPr="0095083E" w:rsidRDefault="000A1E82" w:rsidP="000A1E82">
      <w:pPr>
        <w:widowControl w:val="0"/>
        <w:spacing w:line="240" w:lineRule="auto"/>
        <w:ind w:firstLine="709"/>
        <w:rPr>
          <w:sz w:val="24"/>
          <w:szCs w:val="24"/>
        </w:rPr>
      </w:pPr>
      <w:r w:rsidRPr="0095083E">
        <w:rPr>
          <w:sz w:val="24"/>
          <w:szCs w:val="24"/>
        </w:rPr>
        <w:t>При установлении (или) изменении тарифов Банка России на услуги в ПС БР, перечень реквизитов справочника изменяется и (или) дополняется новыми реквизитами, в соответствии с установленными Банком России тарифами.</w:t>
      </w:r>
    </w:p>
    <w:p w14:paraId="03870B05" w14:textId="2135D0CE" w:rsidR="002C7906" w:rsidRPr="0095083E" w:rsidRDefault="002C7906" w:rsidP="000A1E82">
      <w:pPr>
        <w:widowControl w:val="0"/>
        <w:spacing w:line="240" w:lineRule="auto"/>
        <w:ind w:firstLine="709"/>
        <w:rPr>
          <w:rFonts w:cs="Times New Roman"/>
          <w:sz w:val="24"/>
          <w:szCs w:val="24"/>
        </w:rPr>
      </w:pPr>
      <w:r w:rsidRPr="00337908">
        <w:rPr>
          <w:rFonts w:eastAsia="Times New Roman" w:cs="Times New Roman"/>
          <w:sz w:val="24"/>
          <w:szCs w:val="24"/>
        </w:rPr>
        <w:t xml:space="preserve">При внесении изменений в Справочник тарифов </w:t>
      </w:r>
      <w:r w:rsidR="007B1A1D" w:rsidRPr="00337908">
        <w:rPr>
          <w:rFonts w:eastAsia="Times New Roman" w:cs="Times New Roman"/>
          <w:sz w:val="24"/>
          <w:szCs w:val="24"/>
        </w:rPr>
        <w:t xml:space="preserve">на услуги </w:t>
      </w:r>
      <w:r w:rsidRPr="00337908">
        <w:rPr>
          <w:rFonts w:eastAsia="Times New Roman" w:cs="Times New Roman"/>
          <w:sz w:val="24"/>
          <w:szCs w:val="24"/>
        </w:rPr>
        <w:t xml:space="preserve">в адрес ПБО </w:t>
      </w:r>
      <w:r w:rsidR="00E96EF5" w:rsidRPr="00337908">
        <w:rPr>
          <w:rFonts w:eastAsia="Times New Roman" w:cs="Times New Roman"/>
          <w:sz w:val="24"/>
          <w:szCs w:val="24"/>
        </w:rPr>
        <w:t xml:space="preserve">должна направляться </w:t>
      </w:r>
      <w:r w:rsidRPr="00337908">
        <w:rPr>
          <w:rFonts w:eastAsia="Times New Roman" w:cs="Times New Roman"/>
          <w:sz w:val="24"/>
          <w:szCs w:val="24"/>
        </w:rPr>
        <w:t xml:space="preserve">актуальная версия Справочника в ЭС </w:t>
      </w:r>
      <w:r w:rsidRPr="00EE2660">
        <w:rPr>
          <w:rFonts w:eastAsia="Times New Roman" w:cs="Times New Roman"/>
          <w:sz w:val="24"/>
          <w:szCs w:val="24"/>
        </w:rPr>
        <w:t>ED</w:t>
      </w:r>
      <w:r w:rsidRPr="00337908">
        <w:rPr>
          <w:rFonts w:eastAsia="Times New Roman" w:cs="Times New Roman"/>
          <w:sz w:val="24"/>
          <w:szCs w:val="24"/>
        </w:rPr>
        <w:t>325 (в составе пакета PacketNSI</w:t>
      </w:r>
      <w:r w:rsidRPr="00337908">
        <w:rPr>
          <w:rFonts w:eastAsia="Times New Roman" w:cs="Times New Roman"/>
          <w:sz w:val="24"/>
          <w:szCs w:val="24"/>
          <w:lang w:val="en-US"/>
        </w:rPr>
        <w:t>PBO</w:t>
      </w:r>
      <w:r w:rsidRPr="00337908">
        <w:rPr>
          <w:rFonts w:eastAsia="Times New Roman" w:cs="Times New Roman"/>
          <w:sz w:val="24"/>
          <w:szCs w:val="24"/>
        </w:rPr>
        <w:t>).</w:t>
      </w:r>
    </w:p>
    <w:p w14:paraId="6EBE7117" w14:textId="77777777" w:rsidR="000A1E82" w:rsidRPr="0095083E" w:rsidRDefault="000A1E82" w:rsidP="00BE14B8">
      <w:pPr>
        <w:pStyle w:val="4"/>
        <w:rPr>
          <w:rFonts w:cs="Times New Roman"/>
          <w:szCs w:val="24"/>
        </w:rPr>
      </w:pPr>
      <w:r w:rsidRPr="0095083E">
        <w:rPr>
          <w:rFonts w:cs="Times New Roman"/>
          <w:szCs w:val="24"/>
        </w:rPr>
        <w:t>«Справочник часовых поясов регионов»</w:t>
      </w:r>
    </w:p>
    <w:p w14:paraId="1B057AFD" w14:textId="77777777" w:rsidR="001E3C47" w:rsidRPr="0095083E" w:rsidRDefault="000A1E82" w:rsidP="00BE14B8">
      <w:pPr>
        <w:pStyle w:val="4"/>
        <w:rPr>
          <w:rFonts w:cs="Times New Roman"/>
          <w:szCs w:val="24"/>
        </w:rPr>
      </w:pPr>
      <w:r w:rsidRPr="0095083E">
        <w:rPr>
          <w:rFonts w:cs="Times New Roman"/>
          <w:szCs w:val="24"/>
        </w:rPr>
        <w:t xml:space="preserve">«Справочник балансовых счетов, включаемых в Ведомость» </w:t>
      </w:r>
    </w:p>
    <w:p w14:paraId="3C4C0AA9" w14:textId="77777777" w:rsidR="000A1E82" w:rsidRPr="0095083E" w:rsidRDefault="001E3C47" w:rsidP="001E3C47">
      <w:pPr>
        <w:ind w:firstLine="709"/>
        <w:rPr>
          <w:sz w:val="24"/>
        </w:rPr>
      </w:pPr>
      <w:r w:rsidRPr="0095083E">
        <w:rPr>
          <w:sz w:val="24"/>
        </w:rPr>
        <w:t xml:space="preserve">Справочник </w:t>
      </w:r>
      <w:r w:rsidR="000A1E82" w:rsidRPr="0095083E">
        <w:rPr>
          <w:sz w:val="24"/>
        </w:rPr>
        <w:t>ведется в РАБИС-НП и ТПК САБС и формируется на основании Перечня балансовых счетов второго порядка, на которых открыты лицевые счета клиентов, по которым формируется Ведомость предоставленных Банком России услуг в платежной системе Банка России за день (месяц)</w:t>
      </w:r>
      <w:r w:rsidR="003979A0" w:rsidRPr="0095083E">
        <w:rPr>
          <w:sz w:val="24"/>
        </w:rPr>
        <w:t>.</w:t>
      </w:r>
    </w:p>
    <w:p w14:paraId="4C41CB90" w14:textId="0A337FAF" w:rsidR="003979A0" w:rsidRPr="00EE2660" w:rsidRDefault="003979A0" w:rsidP="003979A0">
      <w:pPr>
        <w:widowControl w:val="0"/>
        <w:spacing w:line="240" w:lineRule="auto"/>
        <w:ind w:firstLine="709"/>
        <w:rPr>
          <w:rFonts w:eastAsia="Times New Roman" w:cs="Times New Roman"/>
          <w:sz w:val="24"/>
          <w:szCs w:val="24"/>
        </w:rPr>
      </w:pPr>
      <w:r w:rsidRPr="00337908">
        <w:rPr>
          <w:rFonts w:eastAsia="Times New Roman" w:cs="Times New Roman"/>
          <w:sz w:val="24"/>
          <w:szCs w:val="24"/>
        </w:rPr>
        <w:t xml:space="preserve">При внесении изменений в </w:t>
      </w:r>
      <w:r w:rsidR="00C937F9" w:rsidRPr="00337908">
        <w:rPr>
          <w:rFonts w:eastAsia="Times New Roman" w:cs="Times New Roman"/>
          <w:sz w:val="24"/>
          <w:szCs w:val="24"/>
        </w:rPr>
        <w:t>«</w:t>
      </w:r>
      <w:r w:rsidRPr="00337908">
        <w:rPr>
          <w:rFonts w:eastAsia="Times New Roman" w:cs="Times New Roman"/>
          <w:sz w:val="24"/>
          <w:szCs w:val="24"/>
        </w:rPr>
        <w:t>Справочник балансовых счетов, включаемых в ведомость</w:t>
      </w:r>
      <w:r w:rsidR="00C937F9" w:rsidRPr="00337908">
        <w:rPr>
          <w:rFonts w:eastAsia="Times New Roman" w:cs="Times New Roman"/>
          <w:sz w:val="24"/>
          <w:szCs w:val="24"/>
        </w:rPr>
        <w:t>»</w:t>
      </w:r>
      <w:r w:rsidR="007B1A1D" w:rsidRPr="00337908">
        <w:rPr>
          <w:rFonts w:eastAsia="Times New Roman" w:cs="Times New Roman"/>
          <w:sz w:val="24"/>
          <w:szCs w:val="24"/>
        </w:rPr>
        <w:t xml:space="preserve">, </w:t>
      </w:r>
      <w:r w:rsidRPr="00337908">
        <w:rPr>
          <w:rFonts w:eastAsia="Times New Roman" w:cs="Times New Roman"/>
          <w:sz w:val="24"/>
          <w:szCs w:val="24"/>
        </w:rPr>
        <w:t xml:space="preserve">в адрес ПБО должна направляться актуальная версия Справочника в ЭС </w:t>
      </w:r>
      <w:r w:rsidRPr="00EE2660">
        <w:rPr>
          <w:rFonts w:eastAsia="Times New Roman" w:cs="Times New Roman"/>
          <w:sz w:val="24"/>
          <w:szCs w:val="24"/>
        </w:rPr>
        <w:t>ED</w:t>
      </w:r>
      <w:r w:rsidRPr="00337908">
        <w:rPr>
          <w:rFonts w:eastAsia="Times New Roman" w:cs="Times New Roman"/>
          <w:sz w:val="24"/>
          <w:szCs w:val="24"/>
        </w:rPr>
        <w:t>32</w:t>
      </w:r>
      <w:r w:rsidR="007B1A1D" w:rsidRPr="00337908">
        <w:rPr>
          <w:rFonts w:eastAsia="Times New Roman" w:cs="Times New Roman"/>
          <w:sz w:val="24"/>
          <w:szCs w:val="24"/>
        </w:rPr>
        <w:t>8</w:t>
      </w:r>
      <w:r w:rsidRPr="00337908">
        <w:rPr>
          <w:rFonts w:eastAsia="Times New Roman" w:cs="Times New Roman"/>
          <w:sz w:val="24"/>
          <w:szCs w:val="24"/>
        </w:rPr>
        <w:t xml:space="preserve"> </w:t>
      </w:r>
      <w:ins w:id="995" w:author="Алешин Алексей Васильевич" w:date="2021-09-30T18:37:00Z">
        <w:r w:rsidR="009474DC">
          <w:rPr>
            <w:rFonts w:eastAsia="Times New Roman" w:cs="Times New Roman"/>
            <w:sz w:val="24"/>
            <w:szCs w:val="24"/>
          </w:rPr>
          <w:t xml:space="preserve"> </w:t>
        </w:r>
      </w:ins>
      <w:r w:rsidRPr="00337908">
        <w:rPr>
          <w:rFonts w:eastAsia="Times New Roman" w:cs="Times New Roman"/>
          <w:sz w:val="24"/>
          <w:szCs w:val="24"/>
        </w:rPr>
        <w:t>(в составе пакета PacketNSI</w:t>
      </w:r>
      <w:r w:rsidRPr="00EE2660">
        <w:rPr>
          <w:rFonts w:eastAsia="Times New Roman" w:cs="Times New Roman"/>
          <w:sz w:val="24"/>
          <w:szCs w:val="24"/>
        </w:rPr>
        <w:t>PBO</w:t>
      </w:r>
      <w:r w:rsidRPr="00337908">
        <w:rPr>
          <w:rFonts w:eastAsia="Times New Roman" w:cs="Times New Roman"/>
          <w:sz w:val="24"/>
          <w:szCs w:val="24"/>
        </w:rPr>
        <w:t>).</w:t>
      </w:r>
    </w:p>
    <w:p w14:paraId="132B28CF" w14:textId="77777777" w:rsidR="003C3F8C" w:rsidRPr="0095083E" w:rsidRDefault="000A1E82" w:rsidP="00B14524">
      <w:pPr>
        <w:pStyle w:val="4"/>
        <w:jc w:val="both"/>
        <w:rPr>
          <w:rFonts w:cs="Times New Roman"/>
          <w:szCs w:val="24"/>
        </w:rPr>
      </w:pPr>
      <w:r w:rsidRPr="0095083E">
        <w:rPr>
          <w:rFonts w:cs="Times New Roman"/>
          <w:szCs w:val="24"/>
        </w:rPr>
        <w:t>«Справочник бюджетных счетов</w:t>
      </w:r>
      <w:r w:rsidR="003C3F8C" w:rsidRPr="0095083E">
        <w:rPr>
          <w:rFonts w:cs="Times New Roman"/>
          <w:szCs w:val="24"/>
        </w:rPr>
        <w:t>»</w:t>
      </w:r>
    </w:p>
    <w:p w14:paraId="79C94A56" w14:textId="77777777" w:rsidR="000A1E82" w:rsidRPr="0095083E" w:rsidRDefault="003C3F8C" w:rsidP="003C3F8C">
      <w:pPr>
        <w:ind w:firstLine="709"/>
        <w:rPr>
          <w:sz w:val="24"/>
        </w:rPr>
      </w:pPr>
      <w:r w:rsidRPr="0095083E">
        <w:rPr>
          <w:sz w:val="24"/>
        </w:rPr>
        <w:t xml:space="preserve">Справочник </w:t>
      </w:r>
      <w:r w:rsidR="00B54003">
        <w:rPr>
          <w:sz w:val="24"/>
        </w:rPr>
        <w:t xml:space="preserve">ведется в ЦК ПС и </w:t>
      </w:r>
      <w:r w:rsidR="000A1E82" w:rsidRPr="0095083E">
        <w:rPr>
          <w:sz w:val="24"/>
        </w:rPr>
        <w:t xml:space="preserve">содержит перечень лицевых счетов, принадлежащих организациям, исполняющим бюджеты </w:t>
      </w:r>
      <w:r w:rsidR="00B14524" w:rsidRPr="0095083E">
        <w:rPr>
          <w:sz w:val="24"/>
        </w:rPr>
        <w:t>субъектов РФ и местные бюджеты</w:t>
      </w:r>
      <w:r w:rsidRPr="0095083E">
        <w:rPr>
          <w:sz w:val="24"/>
        </w:rPr>
        <w:t>.</w:t>
      </w:r>
    </w:p>
    <w:p w14:paraId="3A35CDD6" w14:textId="76DE5E58" w:rsidR="007B1A1D" w:rsidRPr="00337908" w:rsidRDefault="0045391B" w:rsidP="007B1A1D">
      <w:pPr>
        <w:ind w:firstLine="709"/>
        <w:rPr>
          <w:sz w:val="24"/>
        </w:rPr>
      </w:pPr>
      <w:r w:rsidRPr="00337908">
        <w:rPr>
          <w:sz w:val="24"/>
        </w:rPr>
        <w:t xml:space="preserve">После внедрения в промышленную эксплуатацию ПБО </w:t>
      </w:r>
      <w:r w:rsidR="00E85035" w:rsidRPr="00337908">
        <w:rPr>
          <w:sz w:val="24"/>
        </w:rPr>
        <w:t>и</w:t>
      </w:r>
      <w:r w:rsidR="007B1A1D" w:rsidRPr="00337908">
        <w:rPr>
          <w:sz w:val="24"/>
        </w:rPr>
        <w:t>зменени</w:t>
      </w:r>
      <w:r w:rsidR="0033100D" w:rsidRPr="00337908">
        <w:rPr>
          <w:sz w:val="24"/>
        </w:rPr>
        <w:t>е</w:t>
      </w:r>
      <w:r w:rsidR="007B1A1D" w:rsidRPr="00337908">
        <w:rPr>
          <w:sz w:val="24"/>
        </w:rPr>
        <w:t xml:space="preserve"> </w:t>
      </w:r>
      <w:r w:rsidR="009A1180" w:rsidRPr="00337908">
        <w:rPr>
          <w:sz w:val="24"/>
        </w:rPr>
        <w:t xml:space="preserve">информации по счетам </w:t>
      </w:r>
      <w:r w:rsidR="007B1A1D" w:rsidRPr="00337908">
        <w:rPr>
          <w:sz w:val="24"/>
        </w:rPr>
        <w:t>(добавление</w:t>
      </w:r>
      <w:r w:rsidR="00107A15" w:rsidRPr="00337908">
        <w:rPr>
          <w:sz w:val="24"/>
        </w:rPr>
        <w:t xml:space="preserve">, </w:t>
      </w:r>
      <w:r w:rsidR="007B1A1D" w:rsidRPr="00337908">
        <w:rPr>
          <w:sz w:val="24"/>
        </w:rPr>
        <w:t>изменение типа</w:t>
      </w:r>
      <w:r w:rsidR="00107A15" w:rsidRPr="00337908">
        <w:rPr>
          <w:sz w:val="24"/>
        </w:rPr>
        <w:t xml:space="preserve"> или </w:t>
      </w:r>
      <w:r w:rsidR="007B1A1D" w:rsidRPr="00337908">
        <w:rPr>
          <w:sz w:val="24"/>
        </w:rPr>
        <w:t>удаление) в «Справочник</w:t>
      </w:r>
      <w:r w:rsidR="0033100D" w:rsidRPr="00337908">
        <w:rPr>
          <w:sz w:val="24"/>
        </w:rPr>
        <w:t>е</w:t>
      </w:r>
      <w:r w:rsidR="007B1A1D" w:rsidRPr="00337908">
        <w:rPr>
          <w:sz w:val="24"/>
        </w:rPr>
        <w:t xml:space="preserve"> бюджетных счетов»</w:t>
      </w:r>
      <w:r w:rsidR="006F3965" w:rsidRPr="00337908">
        <w:rPr>
          <w:sz w:val="24"/>
        </w:rPr>
        <w:t xml:space="preserve"> </w:t>
      </w:r>
      <w:r w:rsidR="00E85035" w:rsidRPr="00337908">
        <w:rPr>
          <w:sz w:val="24"/>
        </w:rPr>
        <w:t>должн</w:t>
      </w:r>
      <w:r w:rsidR="0033100D" w:rsidRPr="00337908">
        <w:rPr>
          <w:sz w:val="24"/>
        </w:rPr>
        <w:t>о</w:t>
      </w:r>
      <w:r w:rsidR="00E85035" w:rsidRPr="00337908">
        <w:rPr>
          <w:sz w:val="24"/>
        </w:rPr>
        <w:t xml:space="preserve"> осуществляться </w:t>
      </w:r>
      <w:r w:rsidR="007B1A1D" w:rsidRPr="00337908">
        <w:rPr>
          <w:sz w:val="24"/>
        </w:rPr>
        <w:t>на основании ЭС</w:t>
      </w:r>
      <w:ins w:id="996" w:author="Алешин Алексей Васильевич" w:date="2021-09-30T18:36:00Z">
        <w:del w:id="997" w:author="Найман Людмила Юрьевна" w:date="2021-12-29T09:43:00Z">
          <w:r w:rsidR="009474DC" w:rsidRPr="009474DC" w:rsidDel="00FB72AF">
            <w:rPr>
              <w:sz w:val="24"/>
            </w:rPr>
            <w:delText>{</w:delText>
          </w:r>
        </w:del>
      </w:ins>
      <w:r w:rsidR="007B1A1D" w:rsidRPr="00337908">
        <w:rPr>
          <w:sz w:val="24"/>
        </w:rPr>
        <w:t xml:space="preserve"> ED314</w:t>
      </w:r>
      <w:r w:rsidR="00E85035" w:rsidRPr="00337908">
        <w:rPr>
          <w:sz w:val="24"/>
        </w:rPr>
        <w:t>,</w:t>
      </w:r>
      <w:r w:rsidR="007B1A1D" w:rsidRPr="00337908">
        <w:rPr>
          <w:sz w:val="24"/>
        </w:rPr>
        <w:t xml:space="preserve"> полученного от ПБО. </w:t>
      </w:r>
    </w:p>
    <w:p w14:paraId="4B1F39C2" w14:textId="19B0A2C8" w:rsidR="007B1A1D" w:rsidRDefault="007B1A1D" w:rsidP="007B1A1D">
      <w:pPr>
        <w:ind w:firstLine="709"/>
        <w:rPr>
          <w:sz w:val="24"/>
        </w:rPr>
      </w:pPr>
      <w:r w:rsidRPr="00337908">
        <w:rPr>
          <w:sz w:val="24"/>
        </w:rPr>
        <w:lastRenderedPageBreak/>
        <w:t xml:space="preserve">После внесения изменений в адрес ПБО </w:t>
      </w:r>
      <w:r w:rsidR="0073015E" w:rsidRPr="00337908">
        <w:rPr>
          <w:sz w:val="24"/>
        </w:rPr>
        <w:t xml:space="preserve">должна </w:t>
      </w:r>
      <w:r w:rsidRPr="00337908">
        <w:rPr>
          <w:sz w:val="24"/>
        </w:rPr>
        <w:t>направлят</w:t>
      </w:r>
      <w:r w:rsidR="0073015E" w:rsidRPr="00337908">
        <w:rPr>
          <w:sz w:val="24"/>
        </w:rPr>
        <w:t>ь</w:t>
      </w:r>
      <w:r w:rsidRPr="00337908">
        <w:rPr>
          <w:sz w:val="24"/>
        </w:rPr>
        <w:t xml:space="preserve">ся актуальная версия Справочника в ЭС ED315 </w:t>
      </w:r>
      <w:r w:rsidR="00A46D91" w:rsidRPr="00337908">
        <w:rPr>
          <w:sz w:val="24"/>
        </w:rPr>
        <w:t>(</w:t>
      </w:r>
      <w:r w:rsidRPr="00337908">
        <w:rPr>
          <w:sz w:val="24"/>
        </w:rPr>
        <w:t>в составе пакета PacketNSIPBO</w:t>
      </w:r>
      <w:r w:rsidR="00A46D91" w:rsidRPr="00337908">
        <w:rPr>
          <w:sz w:val="24"/>
        </w:rPr>
        <w:t>)</w:t>
      </w:r>
      <w:r w:rsidRPr="00337908">
        <w:rPr>
          <w:sz w:val="24"/>
        </w:rPr>
        <w:t>.</w:t>
      </w:r>
    </w:p>
    <w:p w14:paraId="07F79F5F" w14:textId="77777777" w:rsidR="000C184D" w:rsidRPr="0095083E" w:rsidRDefault="000C184D" w:rsidP="007B1A1D">
      <w:pPr>
        <w:ind w:firstLine="709"/>
        <w:rPr>
          <w:sz w:val="24"/>
        </w:rPr>
      </w:pPr>
    </w:p>
    <w:p w14:paraId="41A9B576" w14:textId="77777777" w:rsidR="00B14524" w:rsidRPr="0095083E" w:rsidRDefault="000A1E82" w:rsidP="005B26E0">
      <w:pPr>
        <w:pStyle w:val="4"/>
        <w:keepNext/>
        <w:ind w:left="1780" w:hanging="646"/>
        <w:jc w:val="both"/>
        <w:rPr>
          <w:rFonts w:cs="Times New Roman"/>
          <w:szCs w:val="24"/>
        </w:rPr>
      </w:pPr>
      <w:r w:rsidRPr="0095083E">
        <w:rPr>
          <w:rFonts w:cs="Times New Roman"/>
          <w:szCs w:val="24"/>
        </w:rPr>
        <w:t xml:space="preserve">«Справочник соответствия клиентов и лицевых счетов, открытых на балансовом счете 60312» </w:t>
      </w:r>
    </w:p>
    <w:p w14:paraId="26A34151" w14:textId="77777777" w:rsidR="00A91328" w:rsidRPr="00337908" w:rsidRDefault="00A91328" w:rsidP="00A91328">
      <w:pPr>
        <w:pStyle w:val="afffe"/>
        <w:ind w:firstLine="709"/>
        <w:rPr>
          <w:rFonts w:ascii="Times New Roman" w:hAnsi="Times New Roman"/>
          <w:lang w:val="ru-RU"/>
        </w:rPr>
      </w:pPr>
      <w:r w:rsidRPr="00337908">
        <w:rPr>
          <w:rFonts w:ascii="Times New Roman" w:hAnsi="Times New Roman"/>
          <w:lang w:val="ru-RU"/>
        </w:rPr>
        <w:t>Должно быть обеспечено ведение «Справочника соответствия клиентов и лицевых счетов, открытых на балансовом счете 60312»:</w:t>
      </w:r>
    </w:p>
    <w:p w14:paraId="600D84E9" w14:textId="77777777" w:rsidR="00A91328" w:rsidRPr="00337908" w:rsidRDefault="00A91328" w:rsidP="00A91328">
      <w:pPr>
        <w:pStyle w:val="afffe"/>
        <w:numPr>
          <w:ilvl w:val="0"/>
          <w:numId w:val="18"/>
        </w:numPr>
        <w:ind w:left="0" w:firstLine="709"/>
        <w:rPr>
          <w:rFonts w:ascii="Times New Roman" w:hAnsi="Times New Roman"/>
          <w:szCs w:val="24"/>
          <w:lang w:val="ru-RU"/>
        </w:rPr>
      </w:pPr>
      <w:r w:rsidRPr="00337908">
        <w:rPr>
          <w:rFonts w:ascii="Times New Roman" w:hAnsi="Times New Roman"/>
          <w:szCs w:val="24"/>
          <w:lang w:val="ru-RU"/>
        </w:rPr>
        <w:t>в главных управлениях Банка России (ГУ) должно быть обеспечено ведение и просмотр информации по всем клиентам, в том числе клиентам Отделений, Отделений-НБ (далее – Отделения) и РКЦ, входящих в структуру данного ГУ, с возможностью выбора разреза информации, например, в целом по ГУ, или по выбранному Отделению, с учетом информации по всем РКЦ данного Отделения, и т.д.;</w:t>
      </w:r>
    </w:p>
    <w:p w14:paraId="01B0B93D" w14:textId="77777777" w:rsidR="00A91328" w:rsidRPr="00337908" w:rsidRDefault="00A91328" w:rsidP="00A91328">
      <w:pPr>
        <w:pStyle w:val="afffe"/>
        <w:numPr>
          <w:ilvl w:val="0"/>
          <w:numId w:val="17"/>
        </w:numPr>
        <w:ind w:left="0" w:firstLine="709"/>
        <w:rPr>
          <w:rFonts w:ascii="Times New Roman" w:hAnsi="Times New Roman"/>
          <w:szCs w:val="24"/>
          <w:lang w:val="ru-RU"/>
        </w:rPr>
      </w:pPr>
      <w:r w:rsidRPr="00337908">
        <w:rPr>
          <w:rFonts w:ascii="Times New Roman" w:hAnsi="Times New Roman"/>
          <w:szCs w:val="24"/>
          <w:lang w:val="ru-RU"/>
        </w:rPr>
        <w:t>в Отделениях должно быть обеспечено ведение и просмотр информации по всем клиентам, в том числе по клиентам РКЦ, входящих в структуру данного Отделения, с возможностью выбора разреза информации, например, в целом по Отделению (с учетом информации по всем РКЦ данного Отделения) или по выбранному РКЦ;</w:t>
      </w:r>
    </w:p>
    <w:p w14:paraId="73BEFD6C" w14:textId="77777777" w:rsidR="00A91328" w:rsidRPr="00337908" w:rsidRDefault="00A91328" w:rsidP="00A91328">
      <w:pPr>
        <w:pStyle w:val="afffe"/>
        <w:numPr>
          <w:ilvl w:val="0"/>
          <w:numId w:val="17"/>
        </w:numPr>
        <w:ind w:left="0" w:firstLine="709"/>
        <w:rPr>
          <w:rFonts w:ascii="Times New Roman" w:hAnsi="Times New Roman"/>
          <w:szCs w:val="24"/>
          <w:lang w:val="ru-RU"/>
        </w:rPr>
      </w:pPr>
      <w:r w:rsidRPr="00337908">
        <w:rPr>
          <w:rFonts w:ascii="Times New Roman" w:hAnsi="Times New Roman"/>
          <w:szCs w:val="24"/>
          <w:lang w:val="ru-RU"/>
        </w:rPr>
        <w:t>в РКЦ должно быть обеспечено ведение и просмотр информации по всем клиентам, обслуживаемым данным РКЦ;</w:t>
      </w:r>
    </w:p>
    <w:p w14:paraId="010D1525" w14:textId="3CF00E17" w:rsidR="00A91328" w:rsidRPr="00337908" w:rsidRDefault="00A91328" w:rsidP="00A91328">
      <w:pPr>
        <w:pStyle w:val="afffe"/>
        <w:numPr>
          <w:ilvl w:val="0"/>
          <w:numId w:val="16"/>
        </w:numPr>
        <w:ind w:left="0" w:firstLine="709"/>
        <w:rPr>
          <w:rFonts w:ascii="Times New Roman" w:hAnsi="Times New Roman"/>
          <w:szCs w:val="24"/>
          <w:lang w:val="ru-RU"/>
        </w:rPr>
      </w:pPr>
      <w:r w:rsidRPr="00337908">
        <w:rPr>
          <w:rFonts w:ascii="Times New Roman" w:hAnsi="Times New Roman"/>
          <w:szCs w:val="24"/>
          <w:lang w:val="ru-RU"/>
        </w:rPr>
        <w:t xml:space="preserve">в </w:t>
      </w:r>
      <w:r w:rsidR="003A2CC0" w:rsidRPr="00337908">
        <w:rPr>
          <w:rFonts w:ascii="Times New Roman" w:hAnsi="Times New Roman"/>
          <w:szCs w:val="24"/>
          <w:lang w:val="ru-RU"/>
        </w:rPr>
        <w:t>ПУ</w:t>
      </w:r>
      <w:r w:rsidRPr="00337908">
        <w:rPr>
          <w:rFonts w:ascii="Times New Roman" w:hAnsi="Times New Roman"/>
          <w:szCs w:val="24"/>
          <w:lang w:val="ru-RU"/>
        </w:rPr>
        <w:t>, составляющих бухгалтерский баланс (далее – БПУ), полевых учреждениях Банка России, не составляющих бухгалтерский баланс (далее – ОПУ) и формируемых полевых учреждениях Банка России (далее – ФПУ) должно быть обеспечено ведение и просмотр информации по всем клиентам, обслуживаемым данными БПУ, ОПУ или ФПУ, соответственно.</w:t>
      </w:r>
    </w:p>
    <w:p w14:paraId="6DF0EF0D" w14:textId="77777777" w:rsidR="000A1E82" w:rsidRPr="0095083E" w:rsidRDefault="00B14524" w:rsidP="00B14524">
      <w:pPr>
        <w:spacing w:line="240" w:lineRule="auto"/>
        <w:ind w:firstLine="709"/>
        <w:rPr>
          <w:rFonts w:cs="Times New Roman"/>
          <w:sz w:val="24"/>
          <w:szCs w:val="24"/>
        </w:rPr>
      </w:pPr>
      <w:r w:rsidRPr="0095083E">
        <w:rPr>
          <w:rFonts w:cs="Times New Roman"/>
          <w:sz w:val="24"/>
          <w:szCs w:val="24"/>
        </w:rPr>
        <w:t xml:space="preserve">Справочник </w:t>
      </w:r>
      <w:r w:rsidR="000A1E82" w:rsidRPr="0095083E">
        <w:rPr>
          <w:rFonts w:cs="Times New Roman"/>
          <w:sz w:val="24"/>
          <w:szCs w:val="24"/>
        </w:rPr>
        <w:t>ведется в РАБИС-НП и ТПК САБС. И</w:t>
      </w:r>
      <w:r w:rsidR="000A1E82" w:rsidRPr="0095083E">
        <w:rPr>
          <w:rFonts w:eastAsia="Times New Roman" w:cs="Times New Roman"/>
          <w:sz w:val="24"/>
          <w:szCs w:val="24"/>
        </w:rPr>
        <w:t xml:space="preserve">нформация о вновь открываемых лицевых счетах на БС №№ 60312 (№ 60311), включающая </w:t>
      </w:r>
      <w:r w:rsidR="000A1E82" w:rsidRPr="0095083E">
        <w:rPr>
          <w:rFonts w:eastAsia="Times New Roman" w:cs="Times New Roman"/>
          <w:sz w:val="24"/>
          <w:szCs w:val="24"/>
          <w:lang w:val="en-US"/>
        </w:rPr>
        <w:t>ID</w:t>
      </w:r>
      <w:r w:rsidR="000A1E82" w:rsidRPr="0095083E">
        <w:rPr>
          <w:rFonts w:eastAsia="Times New Roman" w:cs="Times New Roman"/>
          <w:sz w:val="24"/>
          <w:szCs w:val="24"/>
        </w:rPr>
        <w:t xml:space="preserve"> клиента, его наименование и номера лицевых счетов</w:t>
      </w:r>
      <w:r w:rsidR="00DB7F4B" w:rsidRPr="0095083E">
        <w:rPr>
          <w:rFonts w:eastAsia="Times New Roman" w:cs="Times New Roman"/>
          <w:sz w:val="24"/>
          <w:szCs w:val="24"/>
        </w:rPr>
        <w:t>,</w:t>
      </w:r>
      <w:r w:rsidR="000A1E82" w:rsidRPr="0095083E">
        <w:rPr>
          <w:rFonts w:eastAsia="Times New Roman" w:cs="Times New Roman"/>
          <w:sz w:val="24"/>
          <w:szCs w:val="24"/>
        </w:rPr>
        <w:t xml:space="preserve"> должна передаваться из АС БУ в РАБИС-НП и ТПК САБС для корректного формирования Справочника</w:t>
      </w:r>
      <w:r w:rsidR="000A1E82" w:rsidRPr="0095083E">
        <w:rPr>
          <w:rFonts w:cs="Times New Roman"/>
          <w:sz w:val="24"/>
          <w:szCs w:val="24"/>
        </w:rPr>
        <w:t>.</w:t>
      </w:r>
    </w:p>
    <w:p w14:paraId="4F0FB1EB" w14:textId="2448944F" w:rsidR="00795297" w:rsidRPr="00337908" w:rsidRDefault="00795297" w:rsidP="000042A4">
      <w:pPr>
        <w:pStyle w:val="afffe"/>
        <w:ind w:firstLine="709"/>
        <w:rPr>
          <w:rFonts w:ascii="Times New Roman" w:hAnsi="Times New Roman"/>
          <w:szCs w:val="24"/>
          <w:lang w:val="ru-RU"/>
        </w:rPr>
      </w:pPr>
      <w:r w:rsidRPr="00337908">
        <w:rPr>
          <w:rFonts w:ascii="Times New Roman" w:hAnsi="Times New Roman"/>
          <w:szCs w:val="24"/>
          <w:lang w:val="ru-RU"/>
        </w:rPr>
        <w:t>После перехода</w:t>
      </w:r>
      <w:r w:rsidRPr="00337908">
        <w:rPr>
          <w:lang w:val="ru-RU"/>
        </w:rPr>
        <w:t xml:space="preserve"> </w:t>
      </w:r>
      <w:r w:rsidRPr="00337908">
        <w:rPr>
          <w:rFonts w:ascii="Times New Roman" w:hAnsi="Times New Roman"/>
          <w:szCs w:val="24"/>
          <w:lang w:val="ru-RU"/>
        </w:rPr>
        <w:t>ПБР в ПБО</w:t>
      </w:r>
      <w:r w:rsidRPr="00337908">
        <w:rPr>
          <w:lang w:val="ru-RU"/>
        </w:rPr>
        <w:t xml:space="preserve"> </w:t>
      </w:r>
      <w:r w:rsidRPr="00337908">
        <w:rPr>
          <w:rFonts w:ascii="Times New Roman" w:hAnsi="Times New Roman"/>
          <w:szCs w:val="24"/>
          <w:lang w:val="ru-RU"/>
        </w:rPr>
        <w:t>изменения в «</w:t>
      </w:r>
      <w:r w:rsidRPr="00337908">
        <w:rPr>
          <w:rFonts w:ascii="Times New Roman" w:hAnsi="Times New Roman"/>
          <w:lang w:val="ru-RU"/>
        </w:rPr>
        <w:t xml:space="preserve">Справочник соответствия клиентов и лицевых счетов, открытых на балансовом счете 60312» вносятся на основании ЭС </w:t>
      </w:r>
      <w:r w:rsidRPr="00337908">
        <w:rPr>
          <w:rFonts w:ascii="Times New Roman" w:hAnsi="Times New Roman"/>
        </w:rPr>
        <w:t>ED</w:t>
      </w:r>
      <w:r w:rsidRPr="00337908">
        <w:rPr>
          <w:rFonts w:ascii="Times New Roman" w:hAnsi="Times New Roman"/>
          <w:lang w:val="ru-RU"/>
        </w:rPr>
        <w:t>319, полученно</w:t>
      </w:r>
      <w:r w:rsidR="00AF676B" w:rsidRPr="00337908">
        <w:rPr>
          <w:rFonts w:ascii="Times New Roman" w:hAnsi="Times New Roman"/>
          <w:lang w:val="ru-RU"/>
        </w:rPr>
        <w:t>го</w:t>
      </w:r>
      <w:r w:rsidRPr="00337908">
        <w:rPr>
          <w:rFonts w:ascii="Times New Roman" w:hAnsi="Times New Roman"/>
          <w:lang w:val="ru-RU"/>
        </w:rPr>
        <w:t xml:space="preserve"> от ПБО. Информация от о</w:t>
      </w:r>
      <w:r w:rsidRPr="00337908">
        <w:rPr>
          <w:rFonts w:ascii="Times New Roman" w:hAnsi="Times New Roman"/>
          <w:szCs w:val="24"/>
          <w:lang w:val="ru-RU"/>
        </w:rPr>
        <w:t xml:space="preserve">стальных ПБР, не переведенных в ПБО, поступает </w:t>
      </w:r>
      <w:r w:rsidR="001A679A" w:rsidRPr="00337908">
        <w:rPr>
          <w:rFonts w:ascii="Times New Roman" w:hAnsi="Times New Roman"/>
          <w:szCs w:val="24"/>
          <w:lang w:val="ru-RU"/>
        </w:rPr>
        <w:t>в прежнем порядке</w:t>
      </w:r>
      <w:r w:rsidRPr="00337908">
        <w:rPr>
          <w:rFonts w:ascii="Times New Roman" w:hAnsi="Times New Roman"/>
          <w:szCs w:val="24"/>
          <w:lang w:val="ru-RU"/>
        </w:rPr>
        <w:t>.</w:t>
      </w:r>
    </w:p>
    <w:p w14:paraId="282974D7" w14:textId="6C34858B" w:rsidR="006F34B6" w:rsidRPr="00337908" w:rsidRDefault="001D54A7" w:rsidP="006F34B6">
      <w:pPr>
        <w:pStyle w:val="afffe"/>
        <w:ind w:firstLine="709"/>
        <w:rPr>
          <w:rFonts w:ascii="Times New Roman" w:hAnsi="Times New Roman"/>
          <w:szCs w:val="24"/>
          <w:lang w:val="ru-RU"/>
        </w:rPr>
      </w:pPr>
      <w:ins w:id="998" w:author="Serg Serg" w:date="2021-11-16T09:46:00Z">
        <w:r w:rsidRPr="00337908">
          <w:rPr>
            <w:rFonts w:ascii="Times New Roman" w:hAnsi="Times New Roman"/>
            <w:szCs w:val="24"/>
            <w:lang w:val="ru-RU"/>
          </w:rPr>
          <w:t>После перехода</w:t>
        </w:r>
        <w:r w:rsidRPr="00337908">
          <w:rPr>
            <w:lang w:val="ru-RU"/>
          </w:rPr>
          <w:t xml:space="preserve"> </w:t>
        </w:r>
        <w:r w:rsidRPr="00337908">
          <w:rPr>
            <w:rFonts w:ascii="Times New Roman" w:hAnsi="Times New Roman"/>
            <w:szCs w:val="24"/>
            <w:lang w:val="ru-RU"/>
          </w:rPr>
          <w:t>ПБР в ПБО</w:t>
        </w:r>
        <w:r w:rsidRPr="001D54A7">
          <w:rPr>
            <w:rFonts w:ascii="Times New Roman" w:hAnsi="Times New Roman"/>
            <w:color w:val="000000"/>
            <w:szCs w:val="24"/>
            <w:lang w:val="ru-RU"/>
          </w:rPr>
          <w:t xml:space="preserve"> </w:t>
        </w:r>
      </w:ins>
      <w:ins w:id="999" w:author="Serg Serg" w:date="2021-11-16T09:48:00Z">
        <w:r>
          <w:rPr>
            <w:rFonts w:ascii="Times New Roman" w:hAnsi="Times New Roman"/>
            <w:color w:val="000000"/>
            <w:szCs w:val="24"/>
            <w:lang w:val="ru-RU"/>
          </w:rPr>
          <w:t>п</w:t>
        </w:r>
      </w:ins>
      <w:ins w:id="1000" w:author="Serg Serg" w:date="2021-11-16T09:42:00Z">
        <w:r w:rsidRPr="001D54A7">
          <w:rPr>
            <w:rFonts w:ascii="Times New Roman" w:hAnsi="Times New Roman"/>
            <w:color w:val="000000"/>
            <w:szCs w:val="24"/>
            <w:lang w:val="ru-RU"/>
          </w:rPr>
          <w:t>ривязка лицевого счета, открытого на БС 60312 к клиенту, в том числе клиенту ПУ осуществляется в соответствующей задаче ПБО</w:t>
        </w:r>
      </w:ins>
      <w:ins w:id="1001" w:author="Serg Serg" w:date="2021-11-16T09:50:00Z">
        <w:r w:rsidRPr="00337908">
          <w:rPr>
            <w:rStyle w:val="afff4"/>
            <w:rFonts w:ascii="Times New Roman" w:hAnsi="Times New Roman"/>
            <w:szCs w:val="24"/>
            <w:lang w:val="ru-RU"/>
          </w:rPr>
          <w:footnoteReference w:id="32"/>
        </w:r>
      </w:ins>
      <w:ins w:id="1006" w:author="Serg Serg" w:date="2021-11-16T09:42:00Z">
        <w:r w:rsidRPr="001D54A7">
          <w:rPr>
            <w:rFonts w:ascii="Times New Roman" w:hAnsi="Times New Roman"/>
            <w:color w:val="000000"/>
            <w:szCs w:val="24"/>
            <w:lang w:val="ru-RU"/>
          </w:rPr>
          <w:t>.</w:t>
        </w:r>
        <w:r>
          <w:rPr>
            <w:rFonts w:ascii="Times New Roman" w:hAnsi="Times New Roman"/>
            <w:color w:val="000000"/>
            <w:szCs w:val="24"/>
            <w:lang w:val="ru-RU"/>
          </w:rPr>
          <w:t xml:space="preserve"> </w:t>
        </w:r>
      </w:ins>
      <w:r w:rsidR="006F34B6" w:rsidRPr="00337908">
        <w:rPr>
          <w:rFonts w:ascii="Times New Roman" w:hAnsi="Times New Roman"/>
          <w:szCs w:val="24"/>
          <w:lang w:val="ru-RU"/>
        </w:rPr>
        <w:t>В случае поступления от ПБО ЭС</w:t>
      </w:r>
      <w:ins w:id="1007" w:author="Алешин Алексей Васильевич" w:date="2021-09-30T18:38:00Z">
        <w:r w:rsidR="00BB692A">
          <w:rPr>
            <w:rFonts w:ascii="Times New Roman" w:hAnsi="Times New Roman"/>
            <w:lang w:val="ru-RU"/>
          </w:rPr>
          <w:t xml:space="preserve"> </w:t>
        </w:r>
      </w:ins>
      <w:r w:rsidR="006F34B6" w:rsidRPr="00337908">
        <w:rPr>
          <w:rFonts w:ascii="Times New Roman" w:hAnsi="Times New Roman"/>
          <w:szCs w:val="24"/>
          <w:lang w:val="ru-RU"/>
        </w:rPr>
        <w:t xml:space="preserve"> ED319 с </w:t>
      </w:r>
      <w:r w:rsidR="00ED26E7" w:rsidRPr="00337908">
        <w:rPr>
          <w:rFonts w:ascii="Times New Roman" w:hAnsi="Times New Roman"/>
          <w:szCs w:val="24"/>
          <w:lang w:val="ru-RU"/>
        </w:rPr>
        <w:t xml:space="preserve">информацией о </w:t>
      </w:r>
      <w:r w:rsidR="008B179A" w:rsidRPr="00337908">
        <w:rPr>
          <w:rFonts w:ascii="Times New Roman" w:hAnsi="Times New Roman"/>
          <w:szCs w:val="24"/>
          <w:lang w:val="ru-RU"/>
        </w:rPr>
        <w:t>лицевом счете</w:t>
      </w:r>
      <w:del w:id="1008" w:author="Serg Serg" w:date="2021-11-16T09:50:00Z">
        <w:r w:rsidR="007075BB" w:rsidRPr="00337908" w:rsidDel="001D54A7">
          <w:rPr>
            <w:rStyle w:val="afff4"/>
            <w:rFonts w:ascii="Times New Roman" w:hAnsi="Times New Roman"/>
            <w:szCs w:val="24"/>
            <w:lang w:val="ru-RU"/>
          </w:rPr>
          <w:footnoteReference w:id="33"/>
        </w:r>
      </w:del>
      <w:r w:rsidR="00ED26E7" w:rsidRPr="00337908">
        <w:rPr>
          <w:rFonts w:ascii="Times New Roman" w:hAnsi="Times New Roman"/>
          <w:szCs w:val="24"/>
          <w:lang w:val="ru-RU"/>
        </w:rPr>
        <w:t>, отсутствующем в Таблице клиентов и счетов</w:t>
      </w:r>
      <w:ins w:id="1011" w:author="Serg Serg" w:date="2021-11-16T09:56:00Z">
        <w:r w:rsidR="007D4E0F">
          <w:rPr>
            <w:rFonts w:ascii="Times New Roman" w:hAnsi="Times New Roman"/>
            <w:szCs w:val="24"/>
            <w:lang w:val="ru-RU"/>
          </w:rPr>
          <w:t xml:space="preserve"> (</w:t>
        </w:r>
      </w:ins>
      <w:ins w:id="1012" w:author="Serg Serg" w:date="2021-11-16T09:57:00Z">
        <w:r w:rsidR="007D4E0F" w:rsidRPr="007D4E0F">
          <w:rPr>
            <w:rFonts w:ascii="Times New Roman" w:hAnsi="Times New Roman"/>
            <w:color w:val="000000"/>
            <w:szCs w:val="24"/>
            <w:lang w:val="ru-RU"/>
          </w:rPr>
          <w:t>кроме счета, открытого на БС 60312 для клиента ПУ</w:t>
        </w:r>
      </w:ins>
      <w:ins w:id="1013" w:author="Serg Serg" w:date="2021-11-16T09:56:00Z">
        <w:r w:rsidR="007D4E0F">
          <w:rPr>
            <w:rFonts w:ascii="Times New Roman" w:hAnsi="Times New Roman"/>
            <w:szCs w:val="24"/>
            <w:lang w:val="ru-RU"/>
          </w:rPr>
          <w:t>)</w:t>
        </w:r>
      </w:ins>
      <w:r w:rsidR="00ED26E7" w:rsidRPr="00337908">
        <w:rPr>
          <w:rFonts w:ascii="Times New Roman" w:hAnsi="Times New Roman"/>
          <w:szCs w:val="24"/>
          <w:lang w:val="ru-RU"/>
        </w:rPr>
        <w:t xml:space="preserve">, </w:t>
      </w:r>
      <w:r w:rsidR="00861E71" w:rsidRPr="00337908">
        <w:rPr>
          <w:rFonts w:ascii="Times New Roman" w:hAnsi="Times New Roman"/>
          <w:szCs w:val="24"/>
          <w:lang w:val="ru-RU"/>
        </w:rPr>
        <w:t>обработка ЭС ED319 не осуществляется до появления счета в Таблице клиентов и счетов</w:t>
      </w:r>
      <w:r w:rsidR="00C64ABC" w:rsidRPr="00337908">
        <w:rPr>
          <w:rFonts w:ascii="Times New Roman" w:hAnsi="Times New Roman"/>
          <w:szCs w:val="24"/>
          <w:lang w:val="ru-RU"/>
        </w:rPr>
        <w:t>, п</w:t>
      </w:r>
      <w:r w:rsidR="00861E71" w:rsidRPr="00337908">
        <w:rPr>
          <w:rFonts w:ascii="Times New Roman" w:hAnsi="Times New Roman"/>
          <w:szCs w:val="24"/>
          <w:lang w:val="ru-RU"/>
        </w:rPr>
        <w:t xml:space="preserve">роверка на наличие клиента в Справочнике участников </w:t>
      </w:r>
      <w:r w:rsidR="00925A00" w:rsidRPr="00337908">
        <w:rPr>
          <w:rFonts w:ascii="Times New Roman" w:hAnsi="Times New Roman"/>
          <w:szCs w:val="24"/>
          <w:lang w:val="ru-RU"/>
        </w:rPr>
        <w:t>ПС БР</w:t>
      </w:r>
      <w:r w:rsidR="00861E71" w:rsidRPr="00337908">
        <w:rPr>
          <w:rFonts w:ascii="Times New Roman" w:hAnsi="Times New Roman"/>
          <w:szCs w:val="24"/>
          <w:lang w:val="ru-RU"/>
        </w:rPr>
        <w:t xml:space="preserve"> не выполняется. Если до окончания </w:t>
      </w:r>
      <w:r w:rsidR="00244257" w:rsidRPr="00337908">
        <w:rPr>
          <w:rFonts w:ascii="Times New Roman" w:hAnsi="Times New Roman"/>
          <w:szCs w:val="24"/>
          <w:lang w:val="ru-RU"/>
        </w:rPr>
        <w:t xml:space="preserve">ОД </w:t>
      </w:r>
      <w:r w:rsidR="008B179A" w:rsidRPr="00337908">
        <w:rPr>
          <w:rFonts w:ascii="Times New Roman" w:hAnsi="Times New Roman"/>
          <w:szCs w:val="24"/>
          <w:lang w:val="ru-RU"/>
        </w:rPr>
        <w:t xml:space="preserve">лицевой счет, открытый на </w:t>
      </w:r>
      <w:r w:rsidR="005E56E9" w:rsidRPr="00337908">
        <w:rPr>
          <w:rFonts w:ascii="Times New Roman" w:hAnsi="Times New Roman"/>
          <w:szCs w:val="24"/>
          <w:lang w:val="ru-RU"/>
        </w:rPr>
        <w:t>БС</w:t>
      </w:r>
      <w:r w:rsidR="00861E71" w:rsidRPr="00337908">
        <w:rPr>
          <w:rFonts w:ascii="Times New Roman" w:hAnsi="Times New Roman"/>
          <w:szCs w:val="24"/>
          <w:lang w:val="ru-RU"/>
        </w:rPr>
        <w:t xml:space="preserve"> 60312 не будет добавлен в Таблицу клиентов и счетов, то ED319 исключается из обработки, а в адрес ПБО </w:t>
      </w:r>
      <w:r w:rsidR="00EA3E90" w:rsidRPr="00337908">
        <w:rPr>
          <w:rFonts w:ascii="Times New Roman" w:hAnsi="Times New Roman"/>
          <w:szCs w:val="24"/>
          <w:lang w:val="ru-RU"/>
        </w:rPr>
        <w:t>направляется</w:t>
      </w:r>
      <w:r w:rsidR="00861E71" w:rsidRPr="00337908">
        <w:rPr>
          <w:rFonts w:ascii="Times New Roman" w:hAnsi="Times New Roman"/>
          <w:szCs w:val="24"/>
          <w:lang w:val="ru-RU"/>
        </w:rPr>
        <w:t xml:space="preserve"> </w:t>
      </w:r>
      <w:r w:rsidR="00AF676B" w:rsidRPr="00337908">
        <w:rPr>
          <w:rFonts w:ascii="Times New Roman" w:hAnsi="Times New Roman"/>
          <w:szCs w:val="24"/>
          <w:lang w:val="ru-RU"/>
        </w:rPr>
        <w:t>ЭС ED201</w:t>
      </w:r>
      <w:r w:rsidR="00EA3E90" w:rsidRPr="00337908">
        <w:rPr>
          <w:rFonts w:ascii="Times New Roman" w:hAnsi="Times New Roman"/>
          <w:szCs w:val="24"/>
          <w:lang w:val="ru-RU"/>
        </w:rPr>
        <w:t xml:space="preserve"> </w:t>
      </w:r>
      <w:r w:rsidR="00101725" w:rsidRPr="00337908">
        <w:rPr>
          <w:rFonts w:ascii="Times New Roman" w:hAnsi="Times New Roman"/>
          <w:szCs w:val="24"/>
          <w:lang w:val="ru-RU"/>
        </w:rPr>
        <w:t xml:space="preserve">с </w:t>
      </w:r>
      <w:r w:rsidR="00AF676B" w:rsidRPr="00337908">
        <w:rPr>
          <w:rFonts w:ascii="Times New Roman" w:hAnsi="Times New Roman"/>
          <w:szCs w:val="24"/>
          <w:lang w:val="ru-RU"/>
        </w:rPr>
        <w:t xml:space="preserve">сообщением </w:t>
      </w:r>
      <w:r w:rsidR="00717F25" w:rsidRPr="00337908">
        <w:rPr>
          <w:rFonts w:ascii="Times New Roman" w:hAnsi="Times New Roman"/>
          <w:szCs w:val="24"/>
          <w:lang w:val="ru-RU"/>
        </w:rPr>
        <w:t xml:space="preserve">о невозможности </w:t>
      </w:r>
      <w:r w:rsidR="00861E71" w:rsidRPr="00337908">
        <w:rPr>
          <w:rFonts w:ascii="Times New Roman" w:hAnsi="Times New Roman"/>
          <w:szCs w:val="24"/>
          <w:lang w:val="ru-RU"/>
        </w:rPr>
        <w:t xml:space="preserve">привязать </w:t>
      </w:r>
      <w:r w:rsidR="00717F25" w:rsidRPr="00337908">
        <w:rPr>
          <w:rFonts w:ascii="Times New Roman" w:hAnsi="Times New Roman"/>
          <w:szCs w:val="24"/>
          <w:lang w:val="ru-RU"/>
        </w:rPr>
        <w:t xml:space="preserve">клиенту </w:t>
      </w:r>
      <w:r w:rsidR="00861E71" w:rsidRPr="00337908">
        <w:rPr>
          <w:rFonts w:ascii="Times New Roman" w:hAnsi="Times New Roman"/>
          <w:szCs w:val="24"/>
          <w:lang w:val="ru-RU"/>
        </w:rPr>
        <w:t>номер лицевого счета</w:t>
      </w:r>
      <w:r w:rsidR="00717F25" w:rsidRPr="00337908">
        <w:rPr>
          <w:rFonts w:ascii="Times New Roman" w:hAnsi="Times New Roman"/>
          <w:szCs w:val="24"/>
          <w:lang w:val="ru-RU"/>
        </w:rPr>
        <w:t>, открытого</w:t>
      </w:r>
      <w:r w:rsidR="00861E71" w:rsidRPr="00337908">
        <w:rPr>
          <w:rFonts w:ascii="Times New Roman" w:hAnsi="Times New Roman"/>
          <w:szCs w:val="24"/>
          <w:lang w:val="ru-RU"/>
        </w:rPr>
        <w:t xml:space="preserve"> на </w:t>
      </w:r>
      <w:r w:rsidR="00821782" w:rsidRPr="00337908">
        <w:rPr>
          <w:rFonts w:ascii="Times New Roman" w:hAnsi="Times New Roman"/>
          <w:szCs w:val="24"/>
          <w:lang w:val="ru-RU"/>
        </w:rPr>
        <w:t>БС</w:t>
      </w:r>
      <w:r w:rsidR="00717F25" w:rsidRPr="00337908">
        <w:rPr>
          <w:rFonts w:ascii="Times New Roman" w:hAnsi="Times New Roman"/>
          <w:szCs w:val="24"/>
          <w:lang w:val="ru-RU"/>
        </w:rPr>
        <w:t xml:space="preserve"> </w:t>
      </w:r>
      <w:r w:rsidR="00861E71" w:rsidRPr="00337908">
        <w:rPr>
          <w:rFonts w:ascii="Times New Roman" w:hAnsi="Times New Roman"/>
          <w:szCs w:val="24"/>
          <w:lang w:val="ru-RU"/>
        </w:rPr>
        <w:t>60312</w:t>
      </w:r>
      <w:r w:rsidR="00AF676B" w:rsidRPr="00337908">
        <w:rPr>
          <w:rFonts w:ascii="Times New Roman" w:hAnsi="Times New Roman"/>
          <w:szCs w:val="24"/>
          <w:lang w:val="ru-RU"/>
        </w:rPr>
        <w:t>.</w:t>
      </w:r>
    </w:p>
    <w:p w14:paraId="5974283B" w14:textId="1F43CDA9" w:rsidR="005E4813" w:rsidRDefault="005E4813" w:rsidP="005E4813">
      <w:pPr>
        <w:spacing w:line="240" w:lineRule="auto"/>
        <w:ind w:firstLine="709"/>
        <w:rPr>
          <w:ins w:id="1014" w:author="Найман Людмила Юрьевна" w:date="2022-02-28T11:04:00Z"/>
          <w:rFonts w:eastAsia="Times New Roman" w:cs="Times New Roman"/>
          <w:sz w:val="24"/>
          <w:szCs w:val="24"/>
        </w:rPr>
      </w:pPr>
      <w:r w:rsidRPr="00337908">
        <w:rPr>
          <w:rFonts w:cs="Times New Roman"/>
          <w:sz w:val="24"/>
          <w:szCs w:val="24"/>
        </w:rPr>
        <w:t xml:space="preserve">В случае </w:t>
      </w:r>
      <w:r w:rsidRPr="00BB692A">
        <w:rPr>
          <w:rFonts w:eastAsia="Times New Roman" w:cs="Times New Roman"/>
          <w:sz w:val="24"/>
          <w:szCs w:val="24"/>
        </w:rPr>
        <w:t xml:space="preserve">наличия счета в Таблице клиентов и счетов ЭС ED319 принимается в обработку, вносятся изменения в «Справочник соответствия клиентов и лицевых счетов, открытых на балансовом счете 60312». В адрес ПБО направляется ЭС ED208 </w:t>
      </w:r>
      <w:r w:rsidR="004D4CBF" w:rsidRPr="00BB692A">
        <w:rPr>
          <w:rFonts w:eastAsia="Times New Roman" w:cs="Times New Roman"/>
          <w:sz w:val="24"/>
          <w:szCs w:val="24"/>
        </w:rPr>
        <w:t>об успешной обработке ЭС</w:t>
      </w:r>
      <w:r w:rsidR="00EA3E90" w:rsidRPr="00BB692A">
        <w:rPr>
          <w:rFonts w:eastAsia="Times New Roman" w:cs="Times New Roman"/>
          <w:sz w:val="24"/>
          <w:szCs w:val="24"/>
        </w:rPr>
        <w:t xml:space="preserve"> ED319</w:t>
      </w:r>
      <w:r w:rsidRPr="00BB692A">
        <w:rPr>
          <w:rFonts w:eastAsia="Times New Roman" w:cs="Times New Roman"/>
          <w:sz w:val="24"/>
          <w:szCs w:val="24"/>
        </w:rPr>
        <w:t>.</w:t>
      </w:r>
    </w:p>
    <w:p w14:paraId="440B7761" w14:textId="6EFFDCFC" w:rsidR="00E00D02" w:rsidRPr="00E00D02" w:rsidRDefault="00E00D02" w:rsidP="00E00D02">
      <w:pPr>
        <w:spacing w:line="240" w:lineRule="auto"/>
        <w:ind w:firstLine="709"/>
        <w:rPr>
          <w:ins w:id="1015" w:author="Найман Людмила Юрьевна" w:date="2022-02-28T11:05:00Z"/>
          <w:rFonts w:cs="Times New Roman"/>
          <w:sz w:val="24"/>
          <w:szCs w:val="24"/>
        </w:rPr>
      </w:pPr>
      <w:ins w:id="1016" w:author="Найман Людмила Юрьевна" w:date="2022-02-28T11:05:00Z">
        <w:r w:rsidRPr="00E00D02">
          <w:rPr>
            <w:rFonts w:cs="Times New Roman"/>
            <w:sz w:val="24"/>
            <w:szCs w:val="24"/>
          </w:rPr>
          <w:lastRenderedPageBreak/>
          <w:t>В переходный период, в случае, если ПБР (Отделения/Отделения-НБ/РКЦ) переведены в ПБО, ГУ не переведено в ПБО привязка (изменение/удаление) и открытие лицевого счета на БС 60312 (направление в АС БУ ED604 на открытие счета) с БИК ГУ/Отделения/Отделения-НБ выполняется в ПБО. В адрес ЦК ПС направляется ED319.  Обработка в ЦК ПС ЭС ED319 осуществляется по описанному выше порядку.</w:t>
        </w:r>
      </w:ins>
    </w:p>
    <w:p w14:paraId="06EF940A" w14:textId="77777777" w:rsidR="00E00D02" w:rsidRPr="00E00D02" w:rsidRDefault="00E00D02" w:rsidP="00E00D02">
      <w:pPr>
        <w:spacing w:line="240" w:lineRule="auto"/>
        <w:ind w:firstLine="709"/>
        <w:rPr>
          <w:ins w:id="1017" w:author="Найман Людмила Юрьевна" w:date="2022-02-28T11:05:00Z"/>
          <w:rFonts w:cs="Times New Roman"/>
          <w:sz w:val="24"/>
          <w:szCs w:val="24"/>
        </w:rPr>
      </w:pPr>
      <w:ins w:id="1018" w:author="Найман Людмила Юрьевна" w:date="2022-02-28T11:05:00Z">
        <w:r w:rsidRPr="00E00D02">
          <w:rPr>
            <w:rFonts w:cs="Times New Roman"/>
            <w:sz w:val="24"/>
            <w:szCs w:val="24"/>
          </w:rPr>
          <w:t xml:space="preserve">Если ПБР (Отделения/Отделения-НБ/РКЦ) не переведены в ПБО, ГУ переведен в ПБО: </w:t>
        </w:r>
      </w:ins>
    </w:p>
    <w:p w14:paraId="300F0845" w14:textId="77777777" w:rsidR="00E00D02" w:rsidRPr="00E00D02" w:rsidRDefault="00E00D02" w:rsidP="00E00D02">
      <w:pPr>
        <w:spacing w:line="240" w:lineRule="auto"/>
        <w:ind w:firstLine="709"/>
        <w:rPr>
          <w:ins w:id="1019" w:author="Найман Людмила Юрьевна" w:date="2022-02-28T11:05:00Z"/>
          <w:rFonts w:cs="Times New Roman"/>
          <w:sz w:val="24"/>
          <w:szCs w:val="24"/>
        </w:rPr>
      </w:pPr>
      <w:ins w:id="1020" w:author="Найман Людмила Юрьевна" w:date="2022-02-28T11:05:00Z">
        <w:r w:rsidRPr="00E00D02">
          <w:rPr>
            <w:rFonts w:cs="Times New Roman"/>
            <w:sz w:val="24"/>
            <w:szCs w:val="24"/>
          </w:rPr>
          <w:t>- В случаях, если лицевой счет на БС 60312 открывается с БИК Отделения/Отделения-НБ, открытие лицевого счета на БС 60312 и привязка (изменение/удаление) к клиенту выполняется в ПК ПБР.</w:t>
        </w:r>
      </w:ins>
    </w:p>
    <w:p w14:paraId="4BBD013A" w14:textId="77777777" w:rsidR="00E00D02" w:rsidRPr="00E00D02" w:rsidRDefault="00E00D02" w:rsidP="00E00D02">
      <w:pPr>
        <w:spacing w:line="240" w:lineRule="auto"/>
        <w:ind w:firstLine="709"/>
        <w:rPr>
          <w:ins w:id="1021" w:author="Найман Людмила Юрьевна" w:date="2022-02-28T11:05:00Z"/>
          <w:rFonts w:cs="Times New Roman"/>
          <w:sz w:val="24"/>
          <w:szCs w:val="24"/>
        </w:rPr>
      </w:pPr>
      <w:ins w:id="1022" w:author="Найман Людмила Юрьевна" w:date="2022-02-28T11:05:00Z">
        <w:r w:rsidRPr="00E00D02">
          <w:rPr>
            <w:rFonts w:cs="Times New Roman"/>
            <w:sz w:val="24"/>
            <w:szCs w:val="24"/>
          </w:rPr>
          <w:t xml:space="preserve">- В случаях, если лицевой счет на БС 60312 открывается с БИК ГУ, открытие лицевого счета на БС 60312 (направление в АС БУ ED604 на открытие счета) и привязка лицевого счета на БС 60312 к клиенту, которой обслуживается в Отделении/Отделении-НБ/РКЦ выполняется в ПБО. Из ПБО в адрес ЦК ПС направляется ЭС ED319. </w:t>
        </w:r>
      </w:ins>
    </w:p>
    <w:p w14:paraId="66DDAD94" w14:textId="75D902F4" w:rsidR="00E00D02" w:rsidRPr="00E00D02" w:rsidRDefault="00E00D02" w:rsidP="00E00D02">
      <w:pPr>
        <w:spacing w:line="240" w:lineRule="auto"/>
        <w:ind w:firstLine="709"/>
        <w:rPr>
          <w:ins w:id="1023" w:author="Найман Людмила Юрьевна" w:date="2022-02-28T11:05:00Z"/>
          <w:rFonts w:cs="Times New Roman"/>
          <w:sz w:val="24"/>
          <w:szCs w:val="24"/>
        </w:rPr>
      </w:pPr>
      <w:ins w:id="1024" w:author="Найман Людмила Юрьевна" w:date="2022-02-28T11:05:00Z">
        <w:r w:rsidRPr="00E00D02">
          <w:rPr>
            <w:rFonts w:cs="Times New Roman"/>
            <w:sz w:val="24"/>
            <w:szCs w:val="24"/>
          </w:rPr>
          <w:t xml:space="preserve"> При приеме в ЦК ПС ЭС ED319</w:t>
        </w:r>
      </w:ins>
      <w:ins w:id="1025" w:author="Найман Людмила Юрьевна" w:date="2022-02-28T12:35:00Z">
        <w:r w:rsidR="00D438F4">
          <w:rPr>
            <w:rFonts w:cs="Times New Roman"/>
            <w:sz w:val="24"/>
            <w:szCs w:val="24"/>
          </w:rPr>
          <w:t xml:space="preserve"> с</w:t>
        </w:r>
      </w:ins>
      <w:ins w:id="1026" w:author="Найман Людмила Юрьевна" w:date="2022-02-28T11:05:00Z">
        <w:r w:rsidRPr="00E00D02">
          <w:rPr>
            <w:rFonts w:cs="Times New Roman"/>
            <w:sz w:val="24"/>
            <w:szCs w:val="24"/>
          </w:rPr>
          <w:t xml:space="preserve"> БИК ПБР не переведенного в ПБО, по значению </w:t>
        </w:r>
      </w:ins>
      <w:ins w:id="1027" w:author="Найман Людмила Юрьевна" w:date="2022-02-28T12:32:00Z">
        <w:r w:rsidR="009B1421" w:rsidRPr="009B1421">
          <w:rPr>
            <w:rFonts w:cs="Times New Roman"/>
            <w:sz w:val="24"/>
            <w:szCs w:val="24"/>
          </w:rPr>
          <w:t>счет</w:t>
        </w:r>
      </w:ins>
      <w:ins w:id="1028" w:author="Найман Людмила Юрьевна" w:date="2022-02-28T12:36:00Z">
        <w:r w:rsidR="00D438F4">
          <w:rPr>
            <w:rFonts w:cs="Times New Roman"/>
            <w:sz w:val="24"/>
            <w:szCs w:val="24"/>
          </w:rPr>
          <w:t>а</w:t>
        </w:r>
      </w:ins>
      <w:ins w:id="1029" w:author="Найман Людмила Юрьевна" w:date="2022-02-28T12:32:00Z">
        <w:r w:rsidR="009B1421" w:rsidRPr="009B1421">
          <w:rPr>
            <w:rFonts w:cs="Times New Roman"/>
            <w:sz w:val="24"/>
            <w:szCs w:val="24"/>
          </w:rPr>
          <w:t xml:space="preserve"> клиента</w:t>
        </w:r>
      </w:ins>
      <w:ins w:id="1030" w:author="Найман Людмила Юрьевна" w:date="2022-02-28T11:05:00Z">
        <w:r w:rsidRPr="00E00D02">
          <w:rPr>
            <w:rFonts w:cs="Times New Roman"/>
            <w:sz w:val="24"/>
            <w:szCs w:val="24"/>
          </w:rPr>
          <w:t xml:space="preserve"> определяется идентификатор клиента в Таблице клиентов и счетов и добавляется запись в «Справочник соответствия клиентов и лицевых счетов, открытых на балансовом счете 60312» с определенным по таблице идентификатором клиента. В случае, если счет клиента не найден в адрес ПБО направляется ED201 </w:t>
        </w:r>
      </w:ins>
      <w:ins w:id="1031" w:author="Найман Людмила Юрьевна" w:date="2022-02-28T12:13:00Z">
        <w:r w:rsidR="00B6142B" w:rsidRPr="00B6142B">
          <w:rPr>
            <w:rFonts w:cs="Times New Roman"/>
            <w:sz w:val="24"/>
            <w:szCs w:val="24"/>
          </w:rPr>
          <w:t>с сообщением о невозможности привязать клиенту номер лицевого счета, открытого на БС 60312.</w:t>
        </w:r>
      </w:ins>
    </w:p>
    <w:p w14:paraId="6158F80E" w14:textId="2DA8B65B" w:rsidR="00E00D02" w:rsidRPr="00E00D02" w:rsidRDefault="00E00D02" w:rsidP="00E00D02">
      <w:pPr>
        <w:spacing w:line="240" w:lineRule="auto"/>
        <w:ind w:firstLine="709"/>
        <w:rPr>
          <w:ins w:id="1032" w:author="Найман Людмила Юрьевна" w:date="2022-02-28T11:05:00Z"/>
          <w:rFonts w:cs="Times New Roman"/>
          <w:sz w:val="24"/>
          <w:szCs w:val="24"/>
        </w:rPr>
      </w:pPr>
      <w:ins w:id="1033" w:author="Найман Людмила Юрьевна" w:date="2022-02-28T11:05:00Z">
        <w:r w:rsidRPr="00E00D02">
          <w:rPr>
            <w:rFonts w:cs="Times New Roman"/>
            <w:sz w:val="24"/>
            <w:szCs w:val="24"/>
          </w:rPr>
          <w:t xml:space="preserve">В случае успешной </w:t>
        </w:r>
      </w:ins>
      <w:ins w:id="1034" w:author="Найман Людмила Юрьевна" w:date="2022-02-28T12:13:00Z">
        <w:r w:rsidR="00B6142B" w:rsidRPr="00E00D02">
          <w:rPr>
            <w:rFonts w:cs="Times New Roman"/>
            <w:sz w:val="24"/>
            <w:szCs w:val="24"/>
          </w:rPr>
          <w:t>обработки</w:t>
        </w:r>
      </w:ins>
      <w:ins w:id="1035" w:author="Найман Людмила Юрьевна" w:date="2022-02-28T11:05:00Z">
        <w:r w:rsidRPr="00E00D02">
          <w:rPr>
            <w:rFonts w:cs="Times New Roman"/>
            <w:sz w:val="24"/>
            <w:szCs w:val="24"/>
          </w:rPr>
          <w:t xml:space="preserve"> в ЦК ПС ЭС ED319 в адрес ПБО формируется и направляется одиночное ЭС ED208 </w:t>
        </w:r>
      </w:ins>
      <w:ins w:id="1036" w:author="Найман Людмила Юрьевна" w:date="2022-02-28T12:38:00Z">
        <w:r w:rsidR="00D438F4" w:rsidRPr="00D438F4">
          <w:rPr>
            <w:rFonts w:cs="Times New Roman"/>
            <w:sz w:val="24"/>
            <w:szCs w:val="24"/>
          </w:rPr>
          <w:t>об успешной обработке ЭС ED319</w:t>
        </w:r>
      </w:ins>
      <w:ins w:id="1037" w:author="Найман Людмила Юрьевна" w:date="2022-02-28T11:05:00Z">
        <w:r w:rsidRPr="00E00D02">
          <w:rPr>
            <w:rFonts w:cs="Times New Roman"/>
            <w:sz w:val="24"/>
            <w:szCs w:val="24"/>
          </w:rPr>
          <w:t>.</w:t>
        </w:r>
      </w:ins>
    </w:p>
    <w:p w14:paraId="07358592" w14:textId="77777777" w:rsidR="00E00D02" w:rsidRPr="00BB692A" w:rsidRDefault="00E00D02" w:rsidP="005E4813">
      <w:pPr>
        <w:spacing w:line="240" w:lineRule="auto"/>
        <w:ind w:firstLine="709"/>
        <w:rPr>
          <w:rFonts w:eastAsia="Times New Roman" w:cs="Times New Roman"/>
          <w:sz w:val="24"/>
          <w:szCs w:val="24"/>
        </w:rPr>
      </w:pPr>
    </w:p>
    <w:p w14:paraId="58384E40" w14:textId="4C1A029E" w:rsidR="00186E89" w:rsidRPr="00337908" w:rsidRDefault="00EA3E90" w:rsidP="00EA3E90">
      <w:pPr>
        <w:spacing w:line="240" w:lineRule="auto"/>
        <w:ind w:firstLine="709"/>
        <w:rPr>
          <w:rFonts w:cs="Times New Roman"/>
          <w:sz w:val="24"/>
          <w:szCs w:val="24"/>
        </w:rPr>
      </w:pPr>
      <w:r w:rsidRPr="00337908">
        <w:rPr>
          <w:rFonts w:cs="Times New Roman"/>
          <w:sz w:val="24"/>
          <w:szCs w:val="24"/>
        </w:rPr>
        <w:t xml:space="preserve">При изменении </w:t>
      </w:r>
      <w:r w:rsidR="00821782" w:rsidRPr="00337908">
        <w:rPr>
          <w:rFonts w:cs="Times New Roman"/>
          <w:sz w:val="24"/>
          <w:szCs w:val="24"/>
        </w:rPr>
        <w:t xml:space="preserve">ответисполнителем </w:t>
      </w:r>
      <w:r w:rsidRPr="00337908">
        <w:rPr>
          <w:rFonts w:cs="Times New Roman"/>
          <w:sz w:val="24"/>
          <w:szCs w:val="24"/>
        </w:rPr>
        <w:t xml:space="preserve">ПБР привязки клиента к </w:t>
      </w:r>
      <w:r w:rsidR="00821782" w:rsidRPr="00337908">
        <w:rPr>
          <w:rFonts w:cs="Times New Roman"/>
          <w:sz w:val="24"/>
          <w:szCs w:val="24"/>
        </w:rPr>
        <w:t xml:space="preserve">лицевому счету </w:t>
      </w:r>
      <w:r w:rsidRPr="00337908">
        <w:rPr>
          <w:rFonts w:cs="Times New Roman"/>
          <w:sz w:val="24"/>
          <w:szCs w:val="24"/>
        </w:rPr>
        <w:t xml:space="preserve">на БС 60312 </w:t>
      </w:r>
      <w:r w:rsidR="00821782" w:rsidRPr="00337908">
        <w:rPr>
          <w:rFonts w:cs="Times New Roman"/>
          <w:sz w:val="24"/>
          <w:szCs w:val="24"/>
        </w:rPr>
        <w:t xml:space="preserve">из </w:t>
      </w:r>
      <w:r w:rsidRPr="00337908">
        <w:rPr>
          <w:rFonts w:cs="Times New Roman"/>
          <w:sz w:val="24"/>
          <w:szCs w:val="24"/>
        </w:rPr>
        <w:t xml:space="preserve">ПБО в адрес РАБИС-НП </w:t>
      </w:r>
      <w:r w:rsidR="00821782" w:rsidRPr="00337908">
        <w:rPr>
          <w:rFonts w:cs="Times New Roman"/>
          <w:sz w:val="24"/>
          <w:szCs w:val="24"/>
        </w:rPr>
        <w:t xml:space="preserve">направляется </w:t>
      </w:r>
      <w:r w:rsidR="00D36B89" w:rsidRPr="00337908">
        <w:rPr>
          <w:rFonts w:cs="Times New Roman"/>
          <w:sz w:val="24"/>
          <w:szCs w:val="24"/>
        </w:rPr>
        <w:t>ЭС</w:t>
      </w:r>
      <w:r w:rsidR="00D36B89" w:rsidRPr="002B541D">
        <w:rPr>
          <w:rFonts w:eastAsia="Times New Roman" w:cs="Times New Roman"/>
          <w:sz w:val="24"/>
          <w:szCs w:val="24"/>
        </w:rPr>
        <w:t xml:space="preserve"> ED319 с </w:t>
      </w:r>
      <w:r w:rsidR="002C2FE1" w:rsidRPr="002B541D">
        <w:rPr>
          <w:rFonts w:eastAsia="Times New Roman" w:cs="Times New Roman"/>
          <w:sz w:val="24"/>
          <w:szCs w:val="24"/>
        </w:rPr>
        <w:t>информаци</w:t>
      </w:r>
      <w:r w:rsidR="00D36B89" w:rsidRPr="002B541D">
        <w:rPr>
          <w:rFonts w:eastAsia="Times New Roman" w:cs="Times New Roman"/>
          <w:sz w:val="24"/>
          <w:szCs w:val="24"/>
        </w:rPr>
        <w:t>ей</w:t>
      </w:r>
      <w:r w:rsidR="002C2FE1" w:rsidRPr="00337908">
        <w:rPr>
          <w:rFonts w:cs="Times New Roman"/>
          <w:sz w:val="24"/>
          <w:szCs w:val="24"/>
        </w:rPr>
        <w:t xml:space="preserve"> для </w:t>
      </w:r>
      <w:r w:rsidR="00D36B89" w:rsidRPr="00337908">
        <w:rPr>
          <w:rFonts w:cs="Times New Roman"/>
          <w:sz w:val="24"/>
          <w:szCs w:val="24"/>
        </w:rPr>
        <w:t xml:space="preserve">внесения </w:t>
      </w:r>
      <w:r w:rsidR="002C2FE1" w:rsidRPr="00337908">
        <w:rPr>
          <w:rFonts w:cs="Times New Roman"/>
          <w:sz w:val="24"/>
          <w:szCs w:val="24"/>
        </w:rPr>
        <w:t>изменени</w:t>
      </w:r>
      <w:r w:rsidR="00D36B89" w:rsidRPr="00337908">
        <w:rPr>
          <w:rFonts w:cs="Times New Roman"/>
          <w:sz w:val="24"/>
          <w:szCs w:val="24"/>
        </w:rPr>
        <w:t>й</w:t>
      </w:r>
      <w:r w:rsidR="002C2FE1" w:rsidRPr="00337908">
        <w:rPr>
          <w:rFonts w:cs="Times New Roman"/>
          <w:sz w:val="24"/>
          <w:szCs w:val="24"/>
        </w:rPr>
        <w:t xml:space="preserve"> </w:t>
      </w:r>
      <w:r w:rsidR="00186E89" w:rsidRPr="00337908">
        <w:rPr>
          <w:rFonts w:cs="Times New Roman"/>
          <w:sz w:val="24"/>
          <w:szCs w:val="24"/>
        </w:rPr>
        <w:t xml:space="preserve">в «Справочник соответствия клиентов и лицевых счетов, открытых на балансовом счете 60312» </w:t>
      </w:r>
      <w:r w:rsidR="00D36B89" w:rsidRPr="00337908">
        <w:rPr>
          <w:rFonts w:cs="Times New Roman"/>
          <w:sz w:val="24"/>
          <w:szCs w:val="24"/>
        </w:rPr>
        <w:t>(</w:t>
      </w:r>
      <w:r w:rsidRPr="00337908">
        <w:rPr>
          <w:rFonts w:cs="Times New Roman"/>
          <w:sz w:val="24"/>
          <w:szCs w:val="24"/>
        </w:rPr>
        <w:t xml:space="preserve">с указанием </w:t>
      </w:r>
      <w:r w:rsidR="00D36B89" w:rsidRPr="00337908">
        <w:rPr>
          <w:rFonts w:eastAsia="Times New Roman" w:cs="Times New Roman"/>
          <w:sz w:val="24"/>
          <w:szCs w:val="24"/>
          <w:lang w:val="en-US"/>
        </w:rPr>
        <w:t>ID</w:t>
      </w:r>
      <w:r w:rsidRPr="00337908">
        <w:rPr>
          <w:rFonts w:cs="Times New Roman"/>
          <w:sz w:val="24"/>
          <w:szCs w:val="24"/>
        </w:rPr>
        <w:t xml:space="preserve"> клиента, номера лицевого счета и БИК ПБР, в котором открыт счет</w:t>
      </w:r>
      <w:r w:rsidR="00D36B89" w:rsidRPr="00337908">
        <w:rPr>
          <w:rFonts w:cs="Times New Roman"/>
          <w:sz w:val="24"/>
          <w:szCs w:val="24"/>
        </w:rPr>
        <w:t>)</w:t>
      </w:r>
      <w:r w:rsidRPr="00337908">
        <w:rPr>
          <w:rFonts w:cs="Times New Roman"/>
          <w:sz w:val="24"/>
          <w:szCs w:val="24"/>
        </w:rPr>
        <w:t xml:space="preserve">. </w:t>
      </w:r>
    </w:p>
    <w:p w14:paraId="031EDFE5" w14:textId="4773F0C3" w:rsidR="00817760" w:rsidRPr="00337908" w:rsidRDefault="00EA3E90" w:rsidP="00EA3E90">
      <w:pPr>
        <w:spacing w:line="240" w:lineRule="auto"/>
        <w:ind w:firstLine="709"/>
        <w:rPr>
          <w:rFonts w:cs="Times New Roman"/>
          <w:sz w:val="24"/>
          <w:szCs w:val="24"/>
        </w:rPr>
      </w:pPr>
      <w:r w:rsidRPr="00337908">
        <w:rPr>
          <w:rFonts w:cs="Times New Roman"/>
          <w:sz w:val="24"/>
          <w:szCs w:val="24"/>
        </w:rPr>
        <w:t xml:space="preserve">Для удаления </w:t>
      </w:r>
      <w:r w:rsidR="00186E89" w:rsidRPr="00337908">
        <w:rPr>
          <w:rFonts w:cs="Times New Roman"/>
          <w:sz w:val="24"/>
          <w:szCs w:val="24"/>
        </w:rPr>
        <w:t>ответисполнителем</w:t>
      </w:r>
      <w:r w:rsidRPr="00337908">
        <w:rPr>
          <w:rFonts w:cs="Times New Roman"/>
          <w:sz w:val="24"/>
          <w:szCs w:val="24"/>
        </w:rPr>
        <w:t xml:space="preserve"> ПБР привязки клиента к </w:t>
      </w:r>
      <w:r w:rsidR="00921552" w:rsidRPr="00337908">
        <w:rPr>
          <w:rFonts w:cs="Times New Roman"/>
          <w:sz w:val="24"/>
          <w:szCs w:val="24"/>
        </w:rPr>
        <w:t>лицевому счету</w:t>
      </w:r>
      <w:r w:rsidRPr="00337908">
        <w:rPr>
          <w:rFonts w:cs="Times New Roman"/>
          <w:sz w:val="24"/>
          <w:szCs w:val="24"/>
        </w:rPr>
        <w:t xml:space="preserve"> на БС 60312 </w:t>
      </w:r>
      <w:r w:rsidR="00921552" w:rsidRPr="00337908">
        <w:rPr>
          <w:rFonts w:cs="Times New Roman"/>
          <w:sz w:val="24"/>
          <w:szCs w:val="24"/>
        </w:rPr>
        <w:t xml:space="preserve">из </w:t>
      </w:r>
      <w:r w:rsidRPr="00337908">
        <w:rPr>
          <w:rFonts w:cs="Times New Roman"/>
          <w:sz w:val="24"/>
          <w:szCs w:val="24"/>
        </w:rPr>
        <w:t xml:space="preserve">ПБО в адрес РАБИС-НП </w:t>
      </w:r>
      <w:r w:rsidR="00921552" w:rsidRPr="00337908">
        <w:rPr>
          <w:rFonts w:cs="Times New Roman"/>
          <w:sz w:val="24"/>
          <w:szCs w:val="24"/>
        </w:rPr>
        <w:t xml:space="preserve">направляется </w:t>
      </w:r>
      <w:r w:rsidRPr="00337908">
        <w:rPr>
          <w:rFonts w:cs="Times New Roman"/>
          <w:sz w:val="24"/>
          <w:szCs w:val="24"/>
        </w:rPr>
        <w:t xml:space="preserve">ЭС ED319 с </w:t>
      </w:r>
      <w:r w:rsidR="00921552" w:rsidRPr="00337908">
        <w:rPr>
          <w:rFonts w:cs="Times New Roman"/>
          <w:sz w:val="24"/>
          <w:szCs w:val="24"/>
        </w:rPr>
        <w:t xml:space="preserve">информацией </w:t>
      </w:r>
      <w:r w:rsidR="00B2166E" w:rsidRPr="00337908">
        <w:rPr>
          <w:rFonts w:cs="Times New Roman"/>
          <w:sz w:val="24"/>
          <w:szCs w:val="24"/>
        </w:rPr>
        <w:t>для внесения изменений в «Справочник соответствия клиентов и лицевых счетов, открытых на балансовом счете 60312» (с указанием ID клиента)</w:t>
      </w:r>
      <w:r w:rsidRPr="00337908">
        <w:rPr>
          <w:rFonts w:cs="Times New Roman"/>
          <w:sz w:val="24"/>
          <w:szCs w:val="24"/>
        </w:rPr>
        <w:t xml:space="preserve">. При приеме ЭС ED319 в РАБИС-НП выполняется проверка на отсутствие установленного признака </w:t>
      </w:r>
      <w:r w:rsidR="008E315B" w:rsidRPr="00337908">
        <w:rPr>
          <w:rFonts w:cs="Times New Roman"/>
          <w:sz w:val="24"/>
          <w:szCs w:val="24"/>
        </w:rPr>
        <w:t>«</w:t>
      </w:r>
      <w:r w:rsidRPr="00337908">
        <w:rPr>
          <w:rFonts w:cs="Times New Roman"/>
          <w:sz w:val="24"/>
          <w:szCs w:val="24"/>
        </w:rPr>
        <w:t>ПФПТ</w:t>
      </w:r>
      <w:r w:rsidR="008E315B" w:rsidRPr="00337908">
        <w:rPr>
          <w:rFonts w:cs="Times New Roman"/>
          <w:sz w:val="24"/>
          <w:szCs w:val="24"/>
        </w:rPr>
        <w:t>»</w:t>
      </w:r>
      <w:r w:rsidRPr="00337908">
        <w:rPr>
          <w:rFonts w:cs="Times New Roman"/>
          <w:sz w:val="24"/>
          <w:szCs w:val="24"/>
        </w:rPr>
        <w:t xml:space="preserve"> у клиента</w:t>
      </w:r>
      <w:r w:rsidR="009A590A" w:rsidRPr="00337908">
        <w:rPr>
          <w:rFonts w:cs="Times New Roman"/>
          <w:sz w:val="24"/>
          <w:szCs w:val="24"/>
        </w:rPr>
        <w:t>:</w:t>
      </w:r>
      <w:r w:rsidR="00C25776" w:rsidRPr="00337908">
        <w:rPr>
          <w:rFonts w:cs="Times New Roman"/>
          <w:sz w:val="24"/>
          <w:szCs w:val="24"/>
        </w:rPr>
        <w:t xml:space="preserve"> </w:t>
      </w:r>
    </w:p>
    <w:p w14:paraId="52800438" w14:textId="77777777" w:rsidR="009A590A" w:rsidRPr="00337908" w:rsidRDefault="009A590A" w:rsidP="004F2C87">
      <w:pPr>
        <w:pStyle w:val="aff4"/>
        <w:numPr>
          <w:ilvl w:val="0"/>
          <w:numId w:val="54"/>
        </w:numPr>
        <w:spacing w:line="240" w:lineRule="auto"/>
        <w:jc w:val="both"/>
        <w:rPr>
          <w:rFonts w:cs="Times New Roman"/>
          <w:sz w:val="24"/>
          <w:szCs w:val="24"/>
        </w:rPr>
      </w:pPr>
      <w:r w:rsidRPr="00337908">
        <w:rPr>
          <w:rFonts w:cs="Times New Roman"/>
          <w:sz w:val="24"/>
          <w:szCs w:val="24"/>
        </w:rPr>
        <w:t>е</w:t>
      </w:r>
      <w:r w:rsidR="00EA3E90" w:rsidRPr="00337908">
        <w:rPr>
          <w:rFonts w:cs="Times New Roman"/>
          <w:sz w:val="24"/>
          <w:szCs w:val="24"/>
        </w:rPr>
        <w:t xml:space="preserve">сли признак «ПФПТ» у клиента установлен, запись из справочника не удаляется, в адрес ПБО направляется </w:t>
      </w:r>
      <w:r w:rsidR="00817760" w:rsidRPr="00337908">
        <w:rPr>
          <w:rFonts w:cs="Times New Roman"/>
          <w:sz w:val="24"/>
          <w:szCs w:val="24"/>
        </w:rPr>
        <w:t>соответствующее ЭС</w:t>
      </w:r>
      <w:r w:rsidR="00EA3E90" w:rsidRPr="00337908">
        <w:rPr>
          <w:rFonts w:cs="Times New Roman"/>
          <w:sz w:val="24"/>
          <w:szCs w:val="24"/>
        </w:rPr>
        <w:t>.</w:t>
      </w:r>
      <w:r w:rsidR="00817760" w:rsidRPr="00337908">
        <w:rPr>
          <w:rFonts w:cs="Times New Roman"/>
          <w:sz w:val="24"/>
          <w:szCs w:val="24"/>
        </w:rPr>
        <w:t xml:space="preserve"> </w:t>
      </w:r>
    </w:p>
    <w:p w14:paraId="142EC2BF" w14:textId="77777777" w:rsidR="00EA3E90" w:rsidRPr="00337908" w:rsidRDefault="009A590A" w:rsidP="004F2C87">
      <w:pPr>
        <w:pStyle w:val="aff4"/>
        <w:numPr>
          <w:ilvl w:val="0"/>
          <w:numId w:val="54"/>
        </w:numPr>
        <w:spacing w:line="240" w:lineRule="auto"/>
        <w:jc w:val="both"/>
        <w:rPr>
          <w:rFonts w:cs="Times New Roman"/>
          <w:sz w:val="24"/>
          <w:szCs w:val="24"/>
        </w:rPr>
      </w:pPr>
      <w:r w:rsidRPr="00337908">
        <w:rPr>
          <w:rFonts w:cs="Times New Roman"/>
          <w:sz w:val="24"/>
          <w:szCs w:val="24"/>
        </w:rPr>
        <w:t xml:space="preserve">если признак «ПФПТ» не установлен, </w:t>
      </w:r>
      <w:r w:rsidR="00EA3E90" w:rsidRPr="00337908">
        <w:rPr>
          <w:rFonts w:cs="Times New Roman"/>
          <w:sz w:val="24"/>
          <w:szCs w:val="24"/>
        </w:rPr>
        <w:t xml:space="preserve">привязка клиента к </w:t>
      </w:r>
      <w:r w:rsidRPr="00337908">
        <w:rPr>
          <w:rFonts w:cs="Times New Roman"/>
          <w:sz w:val="24"/>
          <w:szCs w:val="24"/>
        </w:rPr>
        <w:t xml:space="preserve">лицевому счету </w:t>
      </w:r>
      <w:r w:rsidR="00EA3E90" w:rsidRPr="00337908">
        <w:rPr>
          <w:rFonts w:cs="Times New Roman"/>
          <w:sz w:val="24"/>
          <w:szCs w:val="24"/>
        </w:rPr>
        <w:t>на БС 60312 из Справочника удаляется</w:t>
      </w:r>
      <w:r w:rsidRPr="00337908">
        <w:rPr>
          <w:rFonts w:cs="Times New Roman"/>
          <w:sz w:val="24"/>
          <w:szCs w:val="24"/>
        </w:rPr>
        <w:t>, в</w:t>
      </w:r>
      <w:r w:rsidR="00EA3E90" w:rsidRPr="00337908">
        <w:rPr>
          <w:rFonts w:cs="Times New Roman"/>
          <w:sz w:val="24"/>
          <w:szCs w:val="24"/>
        </w:rPr>
        <w:t xml:space="preserve"> адрес ПБО направляется </w:t>
      </w:r>
      <w:r w:rsidRPr="00337908">
        <w:rPr>
          <w:rFonts w:cs="Times New Roman"/>
          <w:sz w:val="24"/>
          <w:szCs w:val="24"/>
        </w:rPr>
        <w:t xml:space="preserve">соответствующее </w:t>
      </w:r>
      <w:r w:rsidR="00EA3E90" w:rsidRPr="00337908">
        <w:rPr>
          <w:rFonts w:cs="Times New Roman"/>
          <w:sz w:val="24"/>
          <w:szCs w:val="24"/>
        </w:rPr>
        <w:t>ЭС.</w:t>
      </w:r>
    </w:p>
    <w:p w14:paraId="60F1E12B" w14:textId="77777777" w:rsidR="000A1E82" w:rsidRPr="00337908" w:rsidRDefault="000A1E82" w:rsidP="00634CA9">
      <w:pPr>
        <w:pStyle w:val="3"/>
        <w:rPr>
          <w:sz w:val="24"/>
        </w:rPr>
      </w:pPr>
      <w:bookmarkStart w:id="1038" w:name="_Toc44317285"/>
      <w:bookmarkStart w:id="1039" w:name="_Toc87950057"/>
      <w:r w:rsidRPr="00337908">
        <w:rPr>
          <w:sz w:val="24"/>
        </w:rPr>
        <w:t>Для целей осуществления ПБР проверки правильности расчета и взимания платы за услуги</w:t>
      </w:r>
      <w:bookmarkEnd w:id="1038"/>
      <w:r w:rsidR="008763C6" w:rsidRPr="00337908">
        <w:rPr>
          <w:sz w:val="24"/>
          <w:szCs w:val="24"/>
        </w:rPr>
        <w:t xml:space="preserve"> в ПС БР</w:t>
      </w:r>
      <w:bookmarkEnd w:id="1039"/>
    </w:p>
    <w:p w14:paraId="3A5808E9" w14:textId="77777777" w:rsidR="00AB4009" w:rsidRPr="0095083E" w:rsidRDefault="000A1E82" w:rsidP="004F5BC7">
      <w:pPr>
        <w:pStyle w:val="aff4"/>
        <w:spacing w:line="240" w:lineRule="auto"/>
        <w:ind w:left="0" w:firstLine="709"/>
        <w:jc w:val="both"/>
        <w:rPr>
          <w:rFonts w:cs="Times New Roman"/>
          <w:sz w:val="24"/>
          <w:szCs w:val="24"/>
        </w:rPr>
      </w:pPr>
      <w:r w:rsidRPr="0095083E">
        <w:rPr>
          <w:rFonts w:cs="Times New Roman"/>
          <w:sz w:val="24"/>
          <w:szCs w:val="24"/>
        </w:rPr>
        <w:t>В РАБИС-НП должна быть предусмотрена возможность формирования Ведомости за месяц для Отделений в разрезе всех РКЦ, входящих в структуру данного Отделения.</w:t>
      </w:r>
    </w:p>
    <w:p w14:paraId="5E5AA7C3" w14:textId="77777777" w:rsidR="00CD354D" w:rsidRPr="0095083E" w:rsidRDefault="00A46A97" w:rsidP="000A3B45">
      <w:pPr>
        <w:pStyle w:val="1"/>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040" w:name="_Toc87950058"/>
      <w:r w:rsidRPr="0095083E">
        <w:rPr>
          <w:b/>
          <w:caps w:val="0"/>
          <w:color w:val="auto"/>
          <w:spacing w:val="0"/>
          <w:sz w:val="32"/>
        </w:rPr>
        <w:lastRenderedPageBreak/>
        <w:t>Прочие</w:t>
      </w:r>
      <w:r w:rsidR="009C7A3F" w:rsidRPr="0095083E">
        <w:rPr>
          <w:b/>
          <w:caps w:val="0"/>
          <w:color w:val="auto"/>
          <w:spacing w:val="0"/>
          <w:sz w:val="32"/>
        </w:rPr>
        <w:t xml:space="preserve"> требования</w:t>
      </w:r>
      <w:bookmarkEnd w:id="1040"/>
    </w:p>
    <w:p w14:paraId="56E2CADD" w14:textId="77777777" w:rsidR="00411BB8" w:rsidRPr="0095083E" w:rsidRDefault="00411BB8"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041" w:name="_Toc87950059"/>
      <w:r w:rsidRPr="0095083E">
        <w:rPr>
          <w:caps w:val="0"/>
          <w:spacing w:val="0"/>
          <w:sz w:val="24"/>
        </w:rPr>
        <w:t>Требования к разграничению прав доступа пользователей</w:t>
      </w:r>
      <w:bookmarkEnd w:id="1041"/>
    </w:p>
    <w:p w14:paraId="59B6DC71" w14:textId="77777777" w:rsidR="00013E06" w:rsidRPr="00520E27" w:rsidRDefault="00013E06" w:rsidP="00013E06">
      <w:pPr>
        <w:spacing w:line="240" w:lineRule="auto"/>
        <w:ind w:firstLine="284"/>
        <w:rPr>
          <w:ins w:id="1042" w:author="Алешин Алексей Васильевич" w:date="2021-09-27T18:59:00Z"/>
          <w:rFonts w:eastAsia="Calibri"/>
          <w:sz w:val="24"/>
          <w:szCs w:val="24"/>
          <w:lang w:eastAsia="en-US"/>
        </w:rPr>
      </w:pPr>
      <w:ins w:id="1043" w:author="Алешин Алексей Васильевич" w:date="2021-09-27T18:59:00Z">
        <w:r w:rsidRPr="00520E27">
          <w:rPr>
            <w:iCs/>
            <w:sz w:val="24"/>
            <w:szCs w:val="24"/>
            <w:lang w:eastAsia="en-US"/>
          </w:rPr>
          <w:t xml:space="preserve">Информация, обрабатываемая согласно настоящим ФТ относиться к учетно-операционной информации. </w:t>
        </w:r>
        <w:r w:rsidRPr="00520E27">
          <w:rPr>
            <w:rFonts w:eastAsia="Calibri"/>
            <w:sz w:val="24"/>
            <w:szCs w:val="24"/>
            <w:lang w:eastAsia="en-US"/>
          </w:rPr>
          <w:t>При обработке и передаче указанной информации применяются базовые требования к разграничению прав доступа и определению категории информации, установленные для РАБИС-НП. Дополнительные требования в рамках настоящих требований не предъявляются.</w:t>
        </w:r>
      </w:ins>
    </w:p>
    <w:p w14:paraId="558D771F" w14:textId="1CFAB9CE" w:rsidR="00411BB8" w:rsidRPr="0095083E" w:rsidRDefault="007E078D" w:rsidP="007E078D">
      <w:pPr>
        <w:pStyle w:val="afff8"/>
        <w:spacing w:line="240" w:lineRule="auto"/>
        <w:ind w:firstLine="709"/>
        <w:jc w:val="both"/>
        <w:rPr>
          <w:i w:val="0"/>
          <w:color w:val="auto"/>
          <w:sz w:val="24"/>
        </w:rPr>
      </w:pPr>
      <w:del w:id="1044" w:author="Алешин Алексей Васильевич" w:date="2021-09-27T18:59:00Z">
        <w:r w:rsidRPr="0095083E" w:rsidDel="00013E06">
          <w:rPr>
            <w:i w:val="0"/>
            <w:color w:val="auto"/>
            <w:sz w:val="24"/>
          </w:rPr>
          <w:delText>Дополнительных требований не предъявляется</w:delText>
        </w:r>
      </w:del>
      <w:r w:rsidRPr="0095083E">
        <w:rPr>
          <w:i w:val="0"/>
          <w:color w:val="auto"/>
          <w:sz w:val="24"/>
        </w:rPr>
        <w:t>.</w:t>
      </w:r>
    </w:p>
    <w:p w14:paraId="2F1FBD40" w14:textId="77777777" w:rsidR="004D02E5" w:rsidRPr="0095083E" w:rsidRDefault="00553E30"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045" w:name="_Toc87950060"/>
      <w:r w:rsidRPr="0095083E">
        <w:rPr>
          <w:caps w:val="0"/>
          <w:spacing w:val="0"/>
          <w:sz w:val="24"/>
        </w:rPr>
        <w:t>Требования к обеспечению информационной безопасности</w:t>
      </w:r>
      <w:bookmarkEnd w:id="1045"/>
    </w:p>
    <w:p w14:paraId="6FAC03AF" w14:textId="4B0A5752" w:rsidR="007E078D" w:rsidRPr="0095083E" w:rsidRDefault="00013E06" w:rsidP="007E078D">
      <w:pPr>
        <w:pStyle w:val="afff8"/>
        <w:spacing w:line="240" w:lineRule="auto"/>
        <w:ind w:firstLine="709"/>
        <w:jc w:val="both"/>
        <w:rPr>
          <w:i w:val="0"/>
          <w:color w:val="auto"/>
          <w:sz w:val="24"/>
        </w:rPr>
      </w:pPr>
      <w:ins w:id="1046" w:author="Алешин Алексей Васильевич" w:date="2021-09-27T19:00:00Z">
        <w:r w:rsidRPr="00013E06">
          <w:rPr>
            <w:rFonts w:eastAsia="Calibri" w:cstheme="minorBidi"/>
            <w:i w:val="0"/>
            <w:color w:val="auto"/>
            <w:sz w:val="24"/>
            <w:szCs w:val="24"/>
            <w:lang w:eastAsia="en-US"/>
          </w:rPr>
          <w:t>Настоящие ФТ не вводят новые требования и не отменяют текущие требования по информационной безопасности при переводе денежных средств в РАБИС-НП и САБС c учетом требования Положения Банка России от 28.12.2018 № 671-П "О требованиях к обеспечению информационной безопасности в структурных подразделениях Банка России при осуществлении переводов денежных средств в платежной системе Банка России, передаче финансовых сообщений с использованием системы передачи финансовых сообщений, совершении операций на финансовых рынках и осуществлении кассовых операций", которые реализованы на данный момент в промышленной версии РАБИС-НП.</w:t>
        </w:r>
      </w:ins>
      <w:del w:id="1047" w:author="Алешин Алексей Васильевич" w:date="2021-09-27T19:00:00Z">
        <w:r w:rsidR="007E078D" w:rsidRPr="00013E06" w:rsidDel="00013E06">
          <w:rPr>
            <w:rFonts w:eastAsia="Calibri" w:cstheme="minorBidi"/>
            <w:i w:val="0"/>
            <w:color w:val="auto"/>
            <w:sz w:val="24"/>
            <w:szCs w:val="24"/>
            <w:lang w:eastAsia="en-US"/>
          </w:rPr>
          <w:delText>Дополнительных</w:delText>
        </w:r>
        <w:r w:rsidR="007E078D" w:rsidRPr="0095083E" w:rsidDel="00013E06">
          <w:rPr>
            <w:i w:val="0"/>
            <w:color w:val="auto"/>
            <w:sz w:val="24"/>
          </w:rPr>
          <w:delText xml:space="preserve"> требований не предъявляется</w:delText>
        </w:r>
      </w:del>
      <w:r w:rsidR="007E078D" w:rsidRPr="0095083E">
        <w:rPr>
          <w:i w:val="0"/>
          <w:color w:val="auto"/>
          <w:sz w:val="24"/>
        </w:rPr>
        <w:t>.</w:t>
      </w:r>
    </w:p>
    <w:p w14:paraId="35163CB2" w14:textId="77777777" w:rsidR="009F228E" w:rsidRPr="0095083E" w:rsidRDefault="00553E30" w:rsidP="00D34A65">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048" w:name="_Toc87950061"/>
      <w:r w:rsidRPr="0095083E">
        <w:rPr>
          <w:caps w:val="0"/>
          <w:spacing w:val="0"/>
          <w:sz w:val="24"/>
        </w:rPr>
        <w:t>Требования к производительности</w:t>
      </w:r>
      <w:bookmarkEnd w:id="1048"/>
    </w:p>
    <w:p w14:paraId="312356B3" w14:textId="77777777" w:rsidR="007E078D" w:rsidRPr="0095083E" w:rsidRDefault="007E078D" w:rsidP="00D07A2C">
      <w:pPr>
        <w:pStyle w:val="afff8"/>
        <w:spacing w:line="240" w:lineRule="auto"/>
        <w:ind w:firstLine="709"/>
        <w:jc w:val="both"/>
        <w:rPr>
          <w:i w:val="0"/>
          <w:color w:val="auto"/>
          <w:sz w:val="24"/>
        </w:rPr>
      </w:pPr>
      <w:r w:rsidRPr="0095083E">
        <w:rPr>
          <w:i w:val="0"/>
          <w:color w:val="auto"/>
          <w:sz w:val="24"/>
        </w:rPr>
        <w:t>Дополнительных требований не предъявляется.</w:t>
      </w:r>
    </w:p>
    <w:p w14:paraId="33C1E94B" w14:textId="77777777" w:rsidR="00411BB8" w:rsidRPr="0095083E" w:rsidRDefault="00411BB8" w:rsidP="00A42ACB">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049" w:name="_Toc87950062"/>
      <w:r w:rsidRPr="0095083E">
        <w:rPr>
          <w:caps w:val="0"/>
          <w:spacing w:val="0"/>
          <w:sz w:val="24"/>
        </w:rPr>
        <w:t>Стадии и этапы работ</w:t>
      </w:r>
      <w:bookmarkEnd w:id="1049"/>
    </w:p>
    <w:p w14:paraId="311FBB0A" w14:textId="60595861" w:rsidR="00411BB8" w:rsidRPr="0095083E" w:rsidRDefault="00C25F94" w:rsidP="00D07A2C">
      <w:pPr>
        <w:pStyle w:val="afff8"/>
        <w:spacing w:line="240" w:lineRule="auto"/>
        <w:ind w:firstLine="709"/>
        <w:jc w:val="both"/>
        <w:rPr>
          <w:i w:val="0"/>
          <w:color w:val="auto"/>
          <w:sz w:val="24"/>
        </w:rPr>
      </w:pPr>
      <w:r>
        <w:rPr>
          <w:i w:val="0"/>
          <w:color w:val="auto"/>
          <w:sz w:val="24"/>
        </w:rPr>
        <w:t>В соответствии с Журналом изменений.</w:t>
      </w:r>
    </w:p>
    <w:p w14:paraId="29572B7A" w14:textId="77777777" w:rsidR="00411BB8" w:rsidRPr="0095083E" w:rsidRDefault="00411BB8" w:rsidP="00A42ACB">
      <w:pPr>
        <w:pStyle w:val="2"/>
        <w:pBdr>
          <w:top w:val="single" w:sz="24" w:space="0" w:color="CEDDF1"/>
          <w:left w:val="single" w:sz="24" w:space="0" w:color="CEDDF1"/>
          <w:bottom w:val="single" w:sz="24" w:space="0" w:color="CEDDF1"/>
          <w:right w:val="single" w:sz="24" w:space="0" w:color="CEDDF1"/>
        </w:pBdr>
        <w:shd w:val="clear" w:color="auto" w:fill="CEDDF1"/>
        <w:spacing w:line="240" w:lineRule="auto"/>
        <w:ind w:left="567" w:hanging="572"/>
        <w:rPr>
          <w:caps w:val="0"/>
          <w:spacing w:val="0"/>
          <w:sz w:val="24"/>
        </w:rPr>
      </w:pPr>
      <w:bookmarkStart w:id="1050" w:name="_Toc87950063"/>
      <w:r w:rsidRPr="0095083E">
        <w:rPr>
          <w:caps w:val="0"/>
          <w:spacing w:val="0"/>
          <w:sz w:val="24"/>
        </w:rPr>
        <w:t>Специальные требования</w:t>
      </w:r>
      <w:bookmarkEnd w:id="1050"/>
    </w:p>
    <w:p w14:paraId="102BADAE" w14:textId="77777777" w:rsidR="00D07A2C" w:rsidRPr="0095083E" w:rsidRDefault="00D07A2C" w:rsidP="00D07A2C">
      <w:pPr>
        <w:pStyle w:val="afff8"/>
        <w:spacing w:line="240" w:lineRule="auto"/>
        <w:ind w:firstLine="709"/>
        <w:jc w:val="both"/>
        <w:rPr>
          <w:i w:val="0"/>
          <w:color w:val="auto"/>
          <w:sz w:val="24"/>
        </w:rPr>
      </w:pPr>
      <w:r w:rsidRPr="0095083E">
        <w:rPr>
          <w:i w:val="0"/>
          <w:color w:val="auto"/>
          <w:sz w:val="24"/>
        </w:rPr>
        <w:t>Дополнительных требований не предъявляется.</w:t>
      </w:r>
    </w:p>
    <w:p w14:paraId="76B2B530" w14:textId="77777777" w:rsidR="00411BB8" w:rsidRPr="0095083E" w:rsidRDefault="00411BB8" w:rsidP="005C797B">
      <w:pPr>
        <w:pStyle w:val="afff8"/>
        <w:spacing w:line="240" w:lineRule="auto"/>
        <w:jc w:val="both"/>
        <w:rPr>
          <w:i w:val="0"/>
          <w:color w:val="auto"/>
          <w:sz w:val="24"/>
        </w:rPr>
      </w:pPr>
    </w:p>
    <w:p w14:paraId="40DDEF7E" w14:textId="77777777" w:rsidR="00294743" w:rsidRPr="0095083E" w:rsidRDefault="00411BB8" w:rsidP="000A3B45">
      <w:pPr>
        <w:pStyle w:val="1"/>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051" w:name="_Toc87950064"/>
      <w:r w:rsidRPr="0095083E">
        <w:rPr>
          <w:b/>
          <w:caps w:val="0"/>
          <w:color w:val="auto"/>
          <w:spacing w:val="0"/>
          <w:sz w:val="32"/>
        </w:rPr>
        <w:lastRenderedPageBreak/>
        <w:t>Условия проведения</w:t>
      </w:r>
      <w:r w:rsidR="009817BA" w:rsidRPr="0095083E">
        <w:rPr>
          <w:b/>
          <w:caps w:val="0"/>
          <w:color w:val="auto"/>
          <w:spacing w:val="0"/>
          <w:sz w:val="32"/>
        </w:rPr>
        <w:t xml:space="preserve"> приемки</w:t>
      </w:r>
      <w:bookmarkEnd w:id="1051"/>
    </w:p>
    <w:p w14:paraId="1D3994C2" w14:textId="77777777" w:rsidR="00D07A2C" w:rsidRPr="0095083E" w:rsidRDefault="00D07A2C" w:rsidP="00D07A2C">
      <w:pPr>
        <w:pStyle w:val="afff8"/>
        <w:spacing w:line="240" w:lineRule="auto"/>
        <w:ind w:firstLine="709"/>
        <w:jc w:val="both"/>
        <w:rPr>
          <w:i w:val="0"/>
          <w:color w:val="auto"/>
          <w:sz w:val="24"/>
        </w:rPr>
      </w:pPr>
      <w:r w:rsidRPr="0095083E">
        <w:rPr>
          <w:i w:val="0"/>
          <w:color w:val="auto"/>
          <w:sz w:val="24"/>
        </w:rPr>
        <w:t>Дополнительных требований не предъявляется.</w:t>
      </w:r>
    </w:p>
    <w:p w14:paraId="450CA41A" w14:textId="77777777" w:rsidR="00DA6848" w:rsidRPr="0095083E" w:rsidRDefault="00DA6848" w:rsidP="005C797B">
      <w:pPr>
        <w:spacing w:line="240" w:lineRule="auto"/>
        <w:rPr>
          <w:rFonts w:cs="Times New Roman"/>
        </w:rPr>
      </w:pPr>
      <w:r w:rsidRPr="0095083E">
        <w:rPr>
          <w:rFonts w:cs="Times New Roman"/>
        </w:rPr>
        <w:br w:type="page"/>
      </w:r>
    </w:p>
    <w:p w14:paraId="11005A2E" w14:textId="77777777" w:rsidR="004C46B5" w:rsidRPr="0095083E" w:rsidRDefault="00AA29E1" w:rsidP="000A3B45">
      <w:pPr>
        <w:pStyle w:val="1"/>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052" w:name="_Toc87950065"/>
      <w:r w:rsidRPr="0095083E">
        <w:rPr>
          <w:b/>
          <w:caps w:val="0"/>
          <w:color w:val="auto"/>
          <w:spacing w:val="0"/>
          <w:sz w:val="32"/>
        </w:rPr>
        <w:lastRenderedPageBreak/>
        <w:t>Журнал</w:t>
      </w:r>
      <w:r w:rsidR="004C46B5" w:rsidRPr="0095083E">
        <w:rPr>
          <w:b/>
          <w:caps w:val="0"/>
          <w:color w:val="auto"/>
          <w:spacing w:val="0"/>
          <w:sz w:val="32"/>
        </w:rPr>
        <w:t xml:space="preserve"> изменений</w:t>
      </w:r>
      <w:bookmarkEnd w:id="1052"/>
    </w:p>
    <w:tbl>
      <w:tblPr>
        <w:tblStyle w:val="-421"/>
        <w:tblpPr w:leftFromText="180" w:rightFromText="180" w:vertAnchor="text" w:horzAnchor="margin" w:tblpY="-34"/>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67"/>
        <w:gridCol w:w="1134"/>
        <w:gridCol w:w="1134"/>
        <w:gridCol w:w="4111"/>
        <w:gridCol w:w="1418"/>
        <w:gridCol w:w="992"/>
      </w:tblGrid>
      <w:tr w:rsidR="00F50F53" w:rsidRPr="0095083E" w14:paraId="27CCAE53" w14:textId="77777777" w:rsidTr="00170E90">
        <w:trPr>
          <w:cnfStyle w:val="100000000000" w:firstRow="1" w:lastRow="0" w:firstColumn="0" w:lastColumn="0" w:oddVBand="0" w:evenVBand="0" w:oddHBand="0" w:evenHBand="0" w:firstRowFirstColumn="0" w:firstRowLastColumn="0" w:lastRowFirstColumn="0" w:lastRowLastColumn="0"/>
          <w:trHeight w:val="109"/>
        </w:trPr>
        <w:tc>
          <w:tcPr>
            <w:tcW w:w="567" w:type="dxa"/>
            <w:shd w:val="clear" w:color="auto" w:fill="2172B2"/>
          </w:tcPr>
          <w:p w14:paraId="55905D4B" w14:textId="77777777" w:rsidR="00F50F53" w:rsidRPr="00995A54" w:rsidRDefault="00F50F53" w:rsidP="00170E90">
            <w:pPr>
              <w:jc w:val="center"/>
              <w:rPr>
                <w:rFonts w:cs="Times New Roman"/>
                <w:b w:val="0"/>
              </w:rPr>
            </w:pPr>
            <w:r w:rsidRPr="00995A54">
              <w:rPr>
                <w:rFonts w:cs="Times New Roman"/>
              </w:rPr>
              <w:t>№</w:t>
            </w:r>
          </w:p>
        </w:tc>
        <w:tc>
          <w:tcPr>
            <w:tcW w:w="1134" w:type="dxa"/>
            <w:shd w:val="clear" w:color="auto" w:fill="2172B2"/>
          </w:tcPr>
          <w:p w14:paraId="1E57E422" w14:textId="77777777" w:rsidR="00F50F53" w:rsidRPr="00995A54" w:rsidRDefault="00F50F53" w:rsidP="00170E90">
            <w:pPr>
              <w:jc w:val="center"/>
              <w:rPr>
                <w:rFonts w:cs="Times New Roman"/>
                <w:b w:val="0"/>
                <w:bCs w:val="0"/>
              </w:rPr>
            </w:pPr>
            <w:r w:rsidRPr="00995A54">
              <w:rPr>
                <w:rFonts w:cs="Times New Roman"/>
              </w:rPr>
              <w:t>Дата</w:t>
            </w:r>
          </w:p>
        </w:tc>
        <w:tc>
          <w:tcPr>
            <w:tcW w:w="1134" w:type="dxa"/>
            <w:shd w:val="clear" w:color="auto" w:fill="2172B2"/>
          </w:tcPr>
          <w:p w14:paraId="2CD7B6AF" w14:textId="77777777" w:rsidR="00F50F53" w:rsidRPr="00995A54" w:rsidRDefault="00F50F53" w:rsidP="00170E90">
            <w:pPr>
              <w:jc w:val="center"/>
              <w:rPr>
                <w:rFonts w:cs="Times New Roman"/>
                <w:b w:val="0"/>
                <w:bCs w:val="0"/>
              </w:rPr>
            </w:pPr>
            <w:r w:rsidRPr="00995A54">
              <w:rPr>
                <w:rFonts w:cs="Times New Roman"/>
              </w:rPr>
              <w:t>Автор</w:t>
            </w:r>
          </w:p>
        </w:tc>
        <w:tc>
          <w:tcPr>
            <w:tcW w:w="4111" w:type="dxa"/>
            <w:shd w:val="clear" w:color="auto" w:fill="2172B2"/>
          </w:tcPr>
          <w:p w14:paraId="6A88123E" w14:textId="77777777" w:rsidR="00F50F53" w:rsidRPr="00995A54" w:rsidRDefault="00F50F53" w:rsidP="00170E90">
            <w:pPr>
              <w:jc w:val="center"/>
              <w:rPr>
                <w:rFonts w:cs="Times New Roman"/>
                <w:b w:val="0"/>
                <w:bCs w:val="0"/>
              </w:rPr>
            </w:pPr>
            <w:r w:rsidRPr="00995A54">
              <w:rPr>
                <w:rFonts w:cs="Times New Roman"/>
              </w:rPr>
              <w:t>Комментарий</w:t>
            </w:r>
          </w:p>
        </w:tc>
        <w:tc>
          <w:tcPr>
            <w:tcW w:w="1418" w:type="dxa"/>
            <w:shd w:val="clear" w:color="auto" w:fill="2172B2"/>
          </w:tcPr>
          <w:p w14:paraId="0130B6FC" w14:textId="77777777" w:rsidR="00F50F53" w:rsidRPr="00995A54" w:rsidRDefault="00F50F53" w:rsidP="00170E90">
            <w:pPr>
              <w:jc w:val="center"/>
              <w:rPr>
                <w:rFonts w:cs="Times New Roman"/>
                <w:b w:val="0"/>
              </w:rPr>
            </w:pPr>
            <w:r w:rsidRPr="00995A54">
              <w:rPr>
                <w:rFonts w:cs="Times New Roman"/>
              </w:rPr>
              <w:t>Дата внедрения</w:t>
            </w:r>
          </w:p>
        </w:tc>
        <w:tc>
          <w:tcPr>
            <w:tcW w:w="992" w:type="dxa"/>
            <w:shd w:val="clear" w:color="auto" w:fill="2172B2"/>
          </w:tcPr>
          <w:p w14:paraId="44E88896" w14:textId="77777777" w:rsidR="00F50F53" w:rsidRPr="00995A54" w:rsidRDefault="00F50F53" w:rsidP="00170E90">
            <w:pPr>
              <w:jc w:val="center"/>
              <w:rPr>
                <w:rFonts w:cs="Times New Roman"/>
                <w:b w:val="0"/>
                <w:bCs w:val="0"/>
              </w:rPr>
            </w:pPr>
            <w:r w:rsidRPr="00995A54">
              <w:rPr>
                <w:rFonts w:cs="Times New Roman"/>
              </w:rPr>
              <w:t>Дополнение</w:t>
            </w:r>
          </w:p>
        </w:tc>
      </w:tr>
      <w:tr w:rsidR="00EC0F11" w:rsidRPr="00CB1F82" w14:paraId="367CE0C3" w14:textId="77777777" w:rsidTr="00170E90">
        <w:tc>
          <w:tcPr>
            <w:tcW w:w="567" w:type="dxa"/>
          </w:tcPr>
          <w:p w14:paraId="2D792868" w14:textId="57FB326C" w:rsidR="00EC0F11" w:rsidRPr="00013E06" w:rsidRDefault="00EC0F11" w:rsidP="00170E90">
            <w:pPr>
              <w:jc w:val="center"/>
              <w:rPr>
                <w:rFonts w:cs="Times New Roman"/>
              </w:rPr>
            </w:pPr>
            <w:ins w:id="1053" w:author="Serg Serg" w:date="2021-11-16T10:09:00Z">
              <w:r>
                <w:rPr>
                  <w:rFonts w:cs="Times New Roman"/>
                </w:rPr>
                <w:t>38.</w:t>
              </w:r>
            </w:ins>
          </w:p>
        </w:tc>
        <w:tc>
          <w:tcPr>
            <w:tcW w:w="1134" w:type="dxa"/>
          </w:tcPr>
          <w:p w14:paraId="1C0FDB00" w14:textId="5ACA3997" w:rsidR="00EC0F11" w:rsidRDefault="00EC0F11" w:rsidP="00170E90">
            <w:pPr>
              <w:rPr>
                <w:rFonts w:cs="Times New Roman"/>
              </w:rPr>
            </w:pPr>
            <w:ins w:id="1054" w:author="Serg Serg" w:date="2021-11-16T10:09:00Z">
              <w:r>
                <w:rPr>
                  <w:rFonts w:cs="Times New Roman"/>
                </w:rPr>
                <w:t>27.09.2021</w:t>
              </w:r>
            </w:ins>
          </w:p>
        </w:tc>
        <w:tc>
          <w:tcPr>
            <w:tcW w:w="1134" w:type="dxa"/>
          </w:tcPr>
          <w:p w14:paraId="275151D6" w14:textId="1B104653" w:rsidR="00EC0F11" w:rsidRPr="00CB1F82" w:rsidRDefault="00EC0F11" w:rsidP="00170E90">
            <w:pPr>
              <w:rPr>
                <w:rFonts w:cs="Times New Roman"/>
              </w:rPr>
            </w:pPr>
            <w:ins w:id="1055" w:author="Serg Serg" w:date="2021-11-16T10:09:00Z">
              <w:r w:rsidRPr="00CB1F82">
                <w:rPr>
                  <w:rFonts w:cs="Times New Roman"/>
                </w:rPr>
                <w:t>Воронина И.Н.</w:t>
              </w:r>
            </w:ins>
          </w:p>
        </w:tc>
        <w:tc>
          <w:tcPr>
            <w:tcW w:w="4111" w:type="dxa"/>
          </w:tcPr>
          <w:p w14:paraId="75BD597A" w14:textId="41EB9980" w:rsidR="00EC0F11" w:rsidRPr="00CB1F82" w:rsidRDefault="00EC0F11" w:rsidP="00170E90">
            <w:pPr>
              <w:rPr>
                <w:rFonts w:cs="Times New Roman"/>
              </w:rPr>
            </w:pPr>
            <w:ins w:id="1056" w:author="Serg Serg" w:date="2021-11-16T10:09:00Z">
              <w:r w:rsidRPr="00CB1F82">
                <w:rPr>
                  <w:rFonts w:cs="Times New Roman"/>
                </w:rPr>
                <w:t xml:space="preserve">ФТ изложено </w:t>
              </w:r>
              <w:r>
                <w:rPr>
                  <w:rFonts w:cs="Times New Roman"/>
                </w:rPr>
                <w:t xml:space="preserve">под требования </w:t>
              </w:r>
              <w:r>
                <w:rPr>
                  <w:rFonts w:cs="Times New Roman"/>
                  <w:lang w:val="en-US"/>
                </w:rPr>
                <w:t>ISO</w:t>
              </w:r>
              <w:r w:rsidRPr="00013E06">
                <w:rPr>
                  <w:rFonts w:cs="Times New Roman"/>
                </w:rPr>
                <w:t xml:space="preserve"> </w:t>
              </w:r>
              <w:r>
                <w:rPr>
                  <w:rFonts w:cs="Times New Roman"/>
                </w:rPr>
                <w:t>20022</w:t>
              </w:r>
            </w:ins>
            <w:ins w:id="1057" w:author="Найман Людмила Юрьевна" w:date="2022-03-25T12:52:00Z">
              <w:r w:rsidR="0002776F">
                <w:rPr>
                  <w:rFonts w:cs="Times New Roman"/>
                </w:rPr>
                <w:t xml:space="preserve"> (Зая</w:t>
              </w:r>
            </w:ins>
            <w:ins w:id="1058" w:author="Найман Людмила Юрьевна" w:date="2022-03-25T12:53:00Z">
              <w:r w:rsidR="0002776F">
                <w:rPr>
                  <w:rFonts w:cs="Times New Roman"/>
                </w:rPr>
                <w:t>вка 693)</w:t>
              </w:r>
            </w:ins>
          </w:p>
        </w:tc>
        <w:tc>
          <w:tcPr>
            <w:tcW w:w="1418" w:type="dxa"/>
          </w:tcPr>
          <w:p w14:paraId="7C1E9C3F" w14:textId="2F9F549D" w:rsidR="00EC0F11" w:rsidRPr="00CB1F82" w:rsidRDefault="00EC0F11" w:rsidP="00170E90">
            <w:pPr>
              <w:jc w:val="center"/>
              <w:rPr>
                <w:rFonts w:cs="Times New Roman"/>
              </w:rPr>
            </w:pPr>
            <w:ins w:id="1059" w:author="Serg Serg" w:date="2021-11-16T10:09:00Z">
              <w:r w:rsidRPr="00CB1F82">
                <w:rPr>
                  <w:rFonts w:cs="Times New Roman"/>
                </w:rPr>
                <w:t>Доработка не требуется</w:t>
              </w:r>
            </w:ins>
          </w:p>
        </w:tc>
        <w:tc>
          <w:tcPr>
            <w:tcW w:w="992" w:type="dxa"/>
          </w:tcPr>
          <w:p w14:paraId="3D5D11B3" w14:textId="0E7DD751" w:rsidR="00EC0F11" w:rsidRPr="00CB1F82" w:rsidRDefault="00EC0F11" w:rsidP="00170E90">
            <w:pPr>
              <w:jc w:val="center"/>
              <w:rPr>
                <w:rFonts w:cs="Times New Roman"/>
              </w:rPr>
            </w:pPr>
            <w:ins w:id="1060" w:author="Serg Serg" w:date="2021-11-16T10:09:00Z">
              <w:r w:rsidRPr="00CB1F82">
                <w:rPr>
                  <w:rFonts w:cs="Times New Roman"/>
                </w:rPr>
                <w:t>1</w:t>
              </w:r>
              <w:r>
                <w:rPr>
                  <w:rFonts w:cs="Times New Roman"/>
                </w:rPr>
                <w:t>1</w:t>
              </w:r>
              <w:r w:rsidRPr="00CB1F82">
                <w:rPr>
                  <w:rFonts w:cs="Times New Roman"/>
                </w:rPr>
                <w:t>.0</w:t>
              </w:r>
            </w:ins>
          </w:p>
        </w:tc>
      </w:tr>
      <w:tr w:rsidR="00B27F1E" w:rsidRPr="00CB1F82" w14:paraId="077FE505" w14:textId="77777777" w:rsidTr="00170E90">
        <w:trPr>
          <w:ins w:id="1061" w:author="Serg Serg" w:date="2021-11-16T11:28:00Z"/>
        </w:trPr>
        <w:tc>
          <w:tcPr>
            <w:tcW w:w="567" w:type="dxa"/>
          </w:tcPr>
          <w:p w14:paraId="11121953" w14:textId="5D4B9F20" w:rsidR="00B27F1E" w:rsidRDefault="00B27F1E" w:rsidP="00170E90">
            <w:pPr>
              <w:jc w:val="center"/>
              <w:rPr>
                <w:ins w:id="1062" w:author="Serg Serg" w:date="2021-11-16T11:28:00Z"/>
                <w:rFonts w:cs="Times New Roman"/>
              </w:rPr>
            </w:pPr>
            <w:ins w:id="1063" w:author="Serg Serg" w:date="2021-11-16T11:28:00Z">
              <w:r>
                <w:rPr>
                  <w:rFonts w:cs="Times New Roman"/>
                </w:rPr>
                <w:t>39.</w:t>
              </w:r>
            </w:ins>
          </w:p>
        </w:tc>
        <w:tc>
          <w:tcPr>
            <w:tcW w:w="1134" w:type="dxa"/>
          </w:tcPr>
          <w:p w14:paraId="7E62473C" w14:textId="39247E6B" w:rsidR="00B27F1E" w:rsidRDefault="00B27F1E" w:rsidP="00170E90">
            <w:pPr>
              <w:rPr>
                <w:ins w:id="1064" w:author="Serg Serg" w:date="2021-11-16T11:28:00Z"/>
                <w:rFonts w:cs="Times New Roman"/>
              </w:rPr>
            </w:pPr>
            <w:ins w:id="1065" w:author="Serg Serg" w:date="2021-11-16T11:28:00Z">
              <w:r>
                <w:rPr>
                  <w:rFonts w:cs="Times New Roman"/>
                </w:rPr>
                <w:t>09.11.2021</w:t>
              </w:r>
            </w:ins>
          </w:p>
        </w:tc>
        <w:tc>
          <w:tcPr>
            <w:tcW w:w="1134" w:type="dxa"/>
          </w:tcPr>
          <w:p w14:paraId="1B53D0F2" w14:textId="4812A902" w:rsidR="00B27F1E" w:rsidRPr="00CB1F82" w:rsidRDefault="00B27F1E" w:rsidP="00170E90">
            <w:pPr>
              <w:rPr>
                <w:ins w:id="1066" w:author="Serg Serg" w:date="2021-11-16T11:28:00Z"/>
                <w:rFonts w:cs="Times New Roman"/>
              </w:rPr>
            </w:pPr>
            <w:ins w:id="1067" w:author="Serg Serg" w:date="2021-11-16T11:28:00Z">
              <w:r>
                <w:rPr>
                  <w:rFonts w:cs="Times New Roman"/>
                </w:rPr>
                <w:t>Найман Л.Ю.</w:t>
              </w:r>
            </w:ins>
          </w:p>
        </w:tc>
        <w:tc>
          <w:tcPr>
            <w:tcW w:w="4111" w:type="dxa"/>
          </w:tcPr>
          <w:p w14:paraId="79838909" w14:textId="0EEA9F46" w:rsidR="00B27F1E" w:rsidRPr="00CB1F82" w:rsidRDefault="00B27F1E" w:rsidP="00170E90">
            <w:pPr>
              <w:rPr>
                <w:ins w:id="1068" w:author="Serg Serg" w:date="2021-11-16T11:28:00Z"/>
                <w:rFonts w:cs="Times New Roman"/>
              </w:rPr>
            </w:pPr>
            <w:ins w:id="1069" w:author="Serg Serg" w:date="2021-11-16T11:28:00Z">
              <w:r>
                <w:rPr>
                  <w:rFonts w:cs="Times New Roman"/>
                </w:rPr>
                <w:t>Добавление требований из ФТ_50 в п.2, п.3.1.3.7, п.3.1.3.12.</w:t>
              </w:r>
            </w:ins>
          </w:p>
        </w:tc>
        <w:tc>
          <w:tcPr>
            <w:tcW w:w="1418" w:type="dxa"/>
          </w:tcPr>
          <w:p w14:paraId="462D1628" w14:textId="59ED0955" w:rsidR="00B27F1E" w:rsidRPr="00CB1F82" w:rsidRDefault="00B27F1E" w:rsidP="00170E90">
            <w:pPr>
              <w:jc w:val="center"/>
              <w:rPr>
                <w:ins w:id="1070" w:author="Serg Serg" w:date="2021-11-16T11:28:00Z"/>
                <w:rFonts w:cs="Times New Roman"/>
              </w:rPr>
            </w:pPr>
            <w:ins w:id="1071" w:author="Serg Serg" w:date="2021-11-16T11:28:00Z">
              <w:r w:rsidRPr="00CB1F82">
                <w:rPr>
                  <w:rFonts w:cs="Times New Roman"/>
                </w:rPr>
                <w:t>Доработка не требуется</w:t>
              </w:r>
            </w:ins>
          </w:p>
        </w:tc>
        <w:tc>
          <w:tcPr>
            <w:tcW w:w="992" w:type="dxa"/>
          </w:tcPr>
          <w:p w14:paraId="4AB7C7FC" w14:textId="758BF7F7" w:rsidR="00B27F1E" w:rsidRPr="00CB1F82" w:rsidRDefault="00B27F1E" w:rsidP="00170E90">
            <w:pPr>
              <w:jc w:val="center"/>
              <w:rPr>
                <w:ins w:id="1072" w:author="Serg Serg" w:date="2021-11-16T11:28:00Z"/>
                <w:rFonts w:cs="Times New Roman"/>
              </w:rPr>
            </w:pPr>
            <w:ins w:id="1073" w:author="Serg Serg" w:date="2021-11-16T11:28:00Z">
              <w:r w:rsidRPr="00CB1F82">
                <w:rPr>
                  <w:rFonts w:cs="Times New Roman"/>
                </w:rPr>
                <w:t>1</w:t>
              </w:r>
              <w:r>
                <w:rPr>
                  <w:rFonts w:cs="Times New Roman"/>
                </w:rPr>
                <w:t>1</w:t>
              </w:r>
              <w:r w:rsidRPr="00CB1F82">
                <w:rPr>
                  <w:rFonts w:cs="Times New Roman"/>
                </w:rPr>
                <w:t>.0</w:t>
              </w:r>
            </w:ins>
          </w:p>
        </w:tc>
      </w:tr>
      <w:tr w:rsidR="00B27F1E" w:rsidRPr="00CB1F82" w14:paraId="727A6675" w14:textId="77777777" w:rsidTr="00170E90">
        <w:trPr>
          <w:ins w:id="1074" w:author="Serg Serg" w:date="2021-11-16T10:20:00Z"/>
        </w:trPr>
        <w:tc>
          <w:tcPr>
            <w:tcW w:w="567" w:type="dxa"/>
          </w:tcPr>
          <w:p w14:paraId="422CCC91" w14:textId="15B4A2C3" w:rsidR="00B27F1E" w:rsidRDefault="00B27F1E" w:rsidP="00170E90">
            <w:pPr>
              <w:jc w:val="center"/>
              <w:rPr>
                <w:ins w:id="1075" w:author="Serg Serg" w:date="2021-11-16T10:20:00Z"/>
                <w:rFonts w:cs="Times New Roman"/>
              </w:rPr>
            </w:pPr>
            <w:ins w:id="1076" w:author="Serg Serg" w:date="2021-11-16T11:28:00Z">
              <w:r>
                <w:rPr>
                  <w:rFonts w:cs="Times New Roman"/>
                </w:rPr>
                <w:t>40.</w:t>
              </w:r>
            </w:ins>
          </w:p>
        </w:tc>
        <w:tc>
          <w:tcPr>
            <w:tcW w:w="1134" w:type="dxa"/>
          </w:tcPr>
          <w:p w14:paraId="4BB0B11D" w14:textId="4DD4D932" w:rsidR="00B27F1E" w:rsidRDefault="00B27F1E" w:rsidP="00170E90">
            <w:pPr>
              <w:rPr>
                <w:ins w:id="1077" w:author="Serg Serg" w:date="2021-11-16T10:20:00Z"/>
                <w:rFonts w:cs="Times New Roman"/>
              </w:rPr>
            </w:pPr>
            <w:ins w:id="1078" w:author="Serg Serg" w:date="2021-11-16T11:28:00Z">
              <w:r>
                <w:rPr>
                  <w:rFonts w:cs="Times New Roman"/>
                </w:rPr>
                <w:t>09.11.2021</w:t>
              </w:r>
            </w:ins>
          </w:p>
        </w:tc>
        <w:tc>
          <w:tcPr>
            <w:tcW w:w="1134" w:type="dxa"/>
          </w:tcPr>
          <w:p w14:paraId="54878897" w14:textId="799D4281" w:rsidR="00B27F1E" w:rsidRPr="00CB1F82" w:rsidRDefault="00B27F1E" w:rsidP="00170E90">
            <w:pPr>
              <w:rPr>
                <w:ins w:id="1079" w:author="Serg Serg" w:date="2021-11-16T10:20:00Z"/>
                <w:rFonts w:cs="Times New Roman"/>
              </w:rPr>
            </w:pPr>
            <w:ins w:id="1080" w:author="Serg Serg" w:date="2021-11-16T11:28:00Z">
              <w:r>
                <w:rPr>
                  <w:rFonts w:cs="Times New Roman"/>
                </w:rPr>
                <w:t>Найман Л.Ю.</w:t>
              </w:r>
            </w:ins>
          </w:p>
        </w:tc>
        <w:tc>
          <w:tcPr>
            <w:tcW w:w="4111" w:type="dxa"/>
          </w:tcPr>
          <w:p w14:paraId="6E8FE7A3" w14:textId="210D4BEC" w:rsidR="00B27F1E" w:rsidRPr="00CB1F82" w:rsidRDefault="00B27F1E" w:rsidP="00170E90">
            <w:pPr>
              <w:rPr>
                <w:ins w:id="1081" w:author="Serg Serg" w:date="2021-11-16T10:20:00Z"/>
                <w:rFonts w:cs="Times New Roman"/>
              </w:rPr>
            </w:pPr>
            <w:ins w:id="1082" w:author="Serg Serg" w:date="2021-11-16T11:28:00Z">
              <w:r>
                <w:rPr>
                  <w:rFonts w:cs="Times New Roman"/>
                </w:rPr>
                <w:t>Внесение уточнения в п. 3.1.3.7 в части снятия признака ПФПС в соответствии с ФТ_3</w:t>
              </w:r>
            </w:ins>
          </w:p>
        </w:tc>
        <w:tc>
          <w:tcPr>
            <w:tcW w:w="1418" w:type="dxa"/>
          </w:tcPr>
          <w:p w14:paraId="21B64FCD" w14:textId="3207C1A1" w:rsidR="00B27F1E" w:rsidRPr="00CB1F82" w:rsidRDefault="00B27F1E" w:rsidP="00170E90">
            <w:pPr>
              <w:jc w:val="center"/>
              <w:rPr>
                <w:ins w:id="1083" w:author="Serg Serg" w:date="2021-11-16T10:20:00Z"/>
                <w:rFonts w:cs="Times New Roman"/>
              </w:rPr>
            </w:pPr>
            <w:ins w:id="1084" w:author="Serg Serg" w:date="2021-11-16T11:28:00Z">
              <w:r w:rsidRPr="00CB1F82">
                <w:rPr>
                  <w:rFonts w:cs="Times New Roman"/>
                </w:rPr>
                <w:t>Доработка не требуется</w:t>
              </w:r>
            </w:ins>
          </w:p>
        </w:tc>
        <w:tc>
          <w:tcPr>
            <w:tcW w:w="992" w:type="dxa"/>
          </w:tcPr>
          <w:p w14:paraId="6A20416A" w14:textId="57CBAEAF" w:rsidR="00B27F1E" w:rsidRPr="00CB1F82" w:rsidRDefault="00B27F1E" w:rsidP="00170E90">
            <w:pPr>
              <w:jc w:val="center"/>
              <w:rPr>
                <w:ins w:id="1085" w:author="Serg Serg" w:date="2021-11-16T10:20:00Z"/>
                <w:rFonts w:cs="Times New Roman"/>
              </w:rPr>
            </w:pPr>
            <w:ins w:id="1086" w:author="Serg Serg" w:date="2021-11-16T11:28:00Z">
              <w:r w:rsidRPr="00CB1F82">
                <w:rPr>
                  <w:rFonts w:cs="Times New Roman"/>
                </w:rPr>
                <w:t>1</w:t>
              </w:r>
              <w:r>
                <w:rPr>
                  <w:rFonts w:cs="Times New Roman"/>
                </w:rPr>
                <w:t>1</w:t>
              </w:r>
              <w:r w:rsidRPr="00CB1F82">
                <w:rPr>
                  <w:rFonts w:cs="Times New Roman"/>
                </w:rPr>
                <w:t>.0</w:t>
              </w:r>
            </w:ins>
          </w:p>
        </w:tc>
      </w:tr>
      <w:tr w:rsidR="00B27F1E" w:rsidRPr="00CB1F82" w14:paraId="5B9B4743" w14:textId="77777777" w:rsidTr="00170E90">
        <w:trPr>
          <w:ins w:id="1087" w:author="Serg Serg" w:date="2021-11-16T10:09:00Z"/>
        </w:trPr>
        <w:tc>
          <w:tcPr>
            <w:tcW w:w="567" w:type="dxa"/>
          </w:tcPr>
          <w:p w14:paraId="271CEC19" w14:textId="3BF9504F" w:rsidR="00B27F1E" w:rsidRDefault="00B27F1E" w:rsidP="00170E90">
            <w:pPr>
              <w:jc w:val="center"/>
              <w:rPr>
                <w:ins w:id="1088" w:author="Serg Serg" w:date="2021-11-16T10:09:00Z"/>
                <w:rFonts w:cs="Times New Roman"/>
              </w:rPr>
            </w:pPr>
            <w:ins w:id="1089" w:author="Serg Serg" w:date="2021-11-16T11:28:00Z">
              <w:r>
                <w:rPr>
                  <w:rFonts w:cs="Times New Roman"/>
                </w:rPr>
                <w:t>41.</w:t>
              </w:r>
            </w:ins>
          </w:p>
        </w:tc>
        <w:tc>
          <w:tcPr>
            <w:tcW w:w="1134" w:type="dxa"/>
          </w:tcPr>
          <w:p w14:paraId="1B9A3F32" w14:textId="668AAD48" w:rsidR="00B27F1E" w:rsidRDefault="00B27F1E" w:rsidP="00170E90">
            <w:pPr>
              <w:rPr>
                <w:ins w:id="1090" w:author="Serg Serg" w:date="2021-11-16T10:09:00Z"/>
                <w:rFonts w:cs="Times New Roman"/>
              </w:rPr>
            </w:pPr>
            <w:ins w:id="1091" w:author="Serg Serg" w:date="2021-11-16T11:28:00Z">
              <w:r>
                <w:rPr>
                  <w:rFonts w:cs="Times New Roman"/>
                </w:rPr>
                <w:t>16.11.2021</w:t>
              </w:r>
            </w:ins>
          </w:p>
        </w:tc>
        <w:tc>
          <w:tcPr>
            <w:tcW w:w="1134" w:type="dxa"/>
          </w:tcPr>
          <w:p w14:paraId="0777246A" w14:textId="7126810A" w:rsidR="00B27F1E" w:rsidRPr="00CB1F82" w:rsidRDefault="00B27F1E" w:rsidP="00170E90">
            <w:pPr>
              <w:rPr>
                <w:ins w:id="1092" w:author="Serg Serg" w:date="2021-11-16T10:09:00Z"/>
                <w:rFonts w:cs="Times New Roman"/>
              </w:rPr>
            </w:pPr>
            <w:ins w:id="1093" w:author="Serg Serg" w:date="2021-11-16T11:28:00Z">
              <w:r>
                <w:rPr>
                  <w:rFonts w:cs="Times New Roman"/>
                </w:rPr>
                <w:t>Найман Л.Ю.</w:t>
              </w:r>
            </w:ins>
          </w:p>
        </w:tc>
        <w:tc>
          <w:tcPr>
            <w:tcW w:w="4111" w:type="dxa"/>
          </w:tcPr>
          <w:p w14:paraId="00BCBE08" w14:textId="6D314D53" w:rsidR="00B27F1E" w:rsidRPr="00CB1F82" w:rsidRDefault="00B27F1E" w:rsidP="00170E90">
            <w:pPr>
              <w:rPr>
                <w:ins w:id="1094" w:author="Serg Serg" w:date="2021-11-16T10:09:00Z"/>
                <w:rFonts w:cs="Times New Roman"/>
              </w:rPr>
            </w:pPr>
            <w:ins w:id="1095" w:author="Serg Serg" w:date="2021-11-16T11:28:00Z">
              <w:r>
                <w:rPr>
                  <w:rFonts w:cs="Times New Roman"/>
                </w:rPr>
                <w:t xml:space="preserve">Внесены уточнения в п.3.1.3.12 и п.3.1.6.5 в соответствии с последней редакцией ФТ_ПБО </w:t>
              </w:r>
            </w:ins>
          </w:p>
        </w:tc>
        <w:tc>
          <w:tcPr>
            <w:tcW w:w="1418" w:type="dxa"/>
          </w:tcPr>
          <w:p w14:paraId="63D2E79F" w14:textId="17704A30" w:rsidR="00B27F1E" w:rsidRPr="00CB1F82" w:rsidRDefault="00B27F1E" w:rsidP="00170E90">
            <w:pPr>
              <w:jc w:val="center"/>
              <w:rPr>
                <w:ins w:id="1096" w:author="Serg Serg" w:date="2021-11-16T10:09:00Z"/>
                <w:rFonts w:cs="Times New Roman"/>
              </w:rPr>
            </w:pPr>
            <w:ins w:id="1097" w:author="Serg Serg" w:date="2021-11-16T11:28:00Z">
              <w:r w:rsidRPr="00CB1F82">
                <w:rPr>
                  <w:rFonts w:cs="Times New Roman"/>
                </w:rPr>
                <w:t>Доработка не требуется</w:t>
              </w:r>
            </w:ins>
          </w:p>
        </w:tc>
        <w:tc>
          <w:tcPr>
            <w:tcW w:w="992" w:type="dxa"/>
          </w:tcPr>
          <w:p w14:paraId="2D0CB57D" w14:textId="49DACF9B" w:rsidR="00B27F1E" w:rsidRPr="00CB1F82" w:rsidRDefault="00B27F1E" w:rsidP="00170E90">
            <w:pPr>
              <w:jc w:val="center"/>
              <w:rPr>
                <w:ins w:id="1098" w:author="Serg Serg" w:date="2021-11-16T10:09:00Z"/>
                <w:rFonts w:cs="Times New Roman"/>
              </w:rPr>
            </w:pPr>
            <w:ins w:id="1099" w:author="Serg Serg" w:date="2021-11-16T11:28:00Z">
              <w:r w:rsidRPr="00CB1F82">
                <w:rPr>
                  <w:rFonts w:cs="Times New Roman"/>
                </w:rPr>
                <w:t>1</w:t>
              </w:r>
              <w:r>
                <w:rPr>
                  <w:rFonts w:cs="Times New Roman"/>
                </w:rPr>
                <w:t>1</w:t>
              </w:r>
              <w:r w:rsidRPr="00CB1F82">
                <w:rPr>
                  <w:rFonts w:cs="Times New Roman"/>
                </w:rPr>
                <w:t>.0</w:t>
              </w:r>
            </w:ins>
          </w:p>
        </w:tc>
      </w:tr>
      <w:tr w:rsidR="00322B08" w:rsidRPr="00CB1F82" w14:paraId="7A5070A0" w14:textId="77777777" w:rsidTr="00170E90">
        <w:trPr>
          <w:trHeight w:val="1032"/>
          <w:ins w:id="1100" w:author="Serg Serg" w:date="2021-11-16T10:09:00Z"/>
        </w:trPr>
        <w:tc>
          <w:tcPr>
            <w:tcW w:w="567" w:type="dxa"/>
          </w:tcPr>
          <w:p w14:paraId="1CE6596C" w14:textId="1C4C45B2" w:rsidR="00322B08" w:rsidRDefault="00322B08" w:rsidP="00170E90">
            <w:pPr>
              <w:jc w:val="center"/>
              <w:rPr>
                <w:ins w:id="1101" w:author="Serg Serg" w:date="2021-11-16T10:09:00Z"/>
                <w:rFonts w:cs="Times New Roman"/>
              </w:rPr>
            </w:pPr>
            <w:ins w:id="1102" w:author="Serg Serg" w:date="2021-11-16T11:28:00Z">
              <w:r>
                <w:rPr>
                  <w:rFonts w:cs="Times New Roman"/>
                </w:rPr>
                <w:t>42.</w:t>
              </w:r>
            </w:ins>
          </w:p>
        </w:tc>
        <w:tc>
          <w:tcPr>
            <w:tcW w:w="1134" w:type="dxa"/>
          </w:tcPr>
          <w:p w14:paraId="4C013610" w14:textId="05793036" w:rsidR="00322B08" w:rsidRDefault="00322B08" w:rsidP="00170E90">
            <w:pPr>
              <w:rPr>
                <w:ins w:id="1103" w:author="Serg Serg" w:date="2021-11-16T10:09:00Z"/>
                <w:rFonts w:cs="Times New Roman"/>
              </w:rPr>
            </w:pPr>
            <w:ins w:id="1104" w:author="Serg Serg" w:date="2021-11-16T11:30:00Z">
              <w:r>
                <w:rPr>
                  <w:rFonts w:cs="Times New Roman"/>
                </w:rPr>
                <w:t>16.11.2021</w:t>
              </w:r>
            </w:ins>
          </w:p>
        </w:tc>
        <w:tc>
          <w:tcPr>
            <w:tcW w:w="1134" w:type="dxa"/>
          </w:tcPr>
          <w:p w14:paraId="6583D5A2" w14:textId="153B3028" w:rsidR="00322B08" w:rsidRPr="00CB1F82" w:rsidRDefault="00322B08" w:rsidP="00170E90">
            <w:pPr>
              <w:rPr>
                <w:ins w:id="1105" w:author="Serg Serg" w:date="2021-11-16T10:09:00Z"/>
                <w:rFonts w:cs="Times New Roman"/>
              </w:rPr>
            </w:pPr>
            <w:ins w:id="1106" w:author="Serg Serg" w:date="2021-11-16T11:30:00Z">
              <w:r>
                <w:rPr>
                  <w:rFonts w:cs="Times New Roman"/>
                </w:rPr>
                <w:t>Найман Л.Ю.</w:t>
              </w:r>
            </w:ins>
          </w:p>
        </w:tc>
        <w:tc>
          <w:tcPr>
            <w:tcW w:w="4111" w:type="dxa"/>
          </w:tcPr>
          <w:p w14:paraId="0DA78F2E" w14:textId="223B6D2A" w:rsidR="00CD2862" w:rsidRPr="00CB1F82" w:rsidRDefault="00322B08" w:rsidP="00170E90">
            <w:pPr>
              <w:rPr>
                <w:ins w:id="1107" w:author="Serg Serg" w:date="2021-11-16T10:09:00Z"/>
                <w:rFonts w:cs="Times New Roman"/>
              </w:rPr>
            </w:pPr>
            <w:ins w:id="1108" w:author="Serg Serg" w:date="2021-11-16T11:28:00Z">
              <w:r>
                <w:rPr>
                  <w:rFonts w:cs="Times New Roman"/>
                </w:rPr>
                <w:t>Добавлен случай авт</w:t>
              </w:r>
            </w:ins>
            <w:ins w:id="1109" w:author="Serg Serg" w:date="2021-11-16T11:29:00Z">
              <w:r>
                <w:rPr>
                  <w:rFonts w:cs="Times New Roman"/>
                </w:rPr>
                <w:t xml:space="preserve">оматического снятия признака ПФПТ </w:t>
              </w:r>
            </w:ins>
            <w:ins w:id="1110" w:author="Serg Serg" w:date="2021-11-16T11:42:00Z">
              <w:r w:rsidR="005D53CF">
                <w:rPr>
                  <w:rFonts w:cs="Times New Roman"/>
                </w:rPr>
                <w:t xml:space="preserve">при наступлении даты вступления ограничения «закрытие счета» </w:t>
              </w:r>
            </w:ins>
            <w:ins w:id="1111" w:author="Serg Serg" w:date="2021-11-16T11:29:00Z">
              <w:r>
                <w:rPr>
                  <w:rFonts w:cs="Times New Roman"/>
                </w:rPr>
                <w:t>п.3.1.3.7</w:t>
              </w:r>
            </w:ins>
          </w:p>
        </w:tc>
        <w:tc>
          <w:tcPr>
            <w:tcW w:w="1418" w:type="dxa"/>
          </w:tcPr>
          <w:p w14:paraId="702C9DB1" w14:textId="59EEC682" w:rsidR="00322B08" w:rsidRPr="00CB1F82" w:rsidRDefault="00996881" w:rsidP="00170E90">
            <w:pPr>
              <w:jc w:val="center"/>
              <w:rPr>
                <w:ins w:id="1112" w:author="Serg Serg" w:date="2021-11-16T10:09:00Z"/>
                <w:rFonts w:cs="Times New Roman"/>
              </w:rPr>
            </w:pPr>
            <w:ins w:id="1113" w:author="Найман Людмила Юрьевна" w:date="2022-02-28T13:07:00Z">
              <w:r>
                <w:rPr>
                  <w:rFonts w:cs="Times New Roman"/>
                  <w:lang w:val="en-US"/>
                </w:rPr>
                <w:t>4</w:t>
              </w:r>
            </w:ins>
            <w:ins w:id="1114" w:author="Найман Людмила Юрьевна" w:date="2021-12-22T10:03:00Z">
              <w:r w:rsidR="00E274D9">
                <w:rPr>
                  <w:rFonts w:cs="Times New Roman"/>
                </w:rPr>
                <w:t>.2022</w:t>
              </w:r>
            </w:ins>
          </w:p>
        </w:tc>
        <w:tc>
          <w:tcPr>
            <w:tcW w:w="992" w:type="dxa"/>
          </w:tcPr>
          <w:p w14:paraId="7AAA822A" w14:textId="66B646AE" w:rsidR="00322B08" w:rsidRPr="00CB1F82" w:rsidRDefault="00322B08" w:rsidP="00170E90">
            <w:pPr>
              <w:jc w:val="center"/>
              <w:rPr>
                <w:ins w:id="1115" w:author="Serg Serg" w:date="2021-11-16T10:09:00Z"/>
                <w:rFonts w:cs="Times New Roman"/>
              </w:rPr>
            </w:pPr>
            <w:ins w:id="1116" w:author="Serg Serg" w:date="2021-11-16T11:30:00Z">
              <w:r w:rsidRPr="00CB1F82">
                <w:rPr>
                  <w:rFonts w:cs="Times New Roman"/>
                </w:rPr>
                <w:t>1</w:t>
              </w:r>
              <w:r>
                <w:rPr>
                  <w:rFonts w:cs="Times New Roman"/>
                </w:rPr>
                <w:t>1</w:t>
              </w:r>
              <w:r w:rsidRPr="00CB1F82">
                <w:rPr>
                  <w:rFonts w:cs="Times New Roman"/>
                </w:rPr>
                <w:t>.0</w:t>
              </w:r>
            </w:ins>
          </w:p>
        </w:tc>
      </w:tr>
      <w:tr w:rsidR="00E274D9" w:rsidRPr="00CB1F82" w14:paraId="7BE2218F" w14:textId="77777777" w:rsidTr="00170E90">
        <w:trPr>
          <w:trHeight w:val="336"/>
        </w:trPr>
        <w:tc>
          <w:tcPr>
            <w:tcW w:w="567" w:type="dxa"/>
          </w:tcPr>
          <w:p w14:paraId="35606586" w14:textId="4E097F4B" w:rsidR="00E274D9" w:rsidRPr="00CD2862" w:rsidRDefault="00E274D9" w:rsidP="00170E90">
            <w:pPr>
              <w:jc w:val="center"/>
              <w:rPr>
                <w:rFonts w:cs="Times New Roman"/>
              </w:rPr>
            </w:pPr>
            <w:ins w:id="1117" w:author="Найман Людмила Юрьевна" w:date="2021-12-08T17:09:00Z">
              <w:r>
                <w:rPr>
                  <w:rFonts w:cs="Times New Roman"/>
                  <w:lang w:val="en-US"/>
                </w:rPr>
                <w:t>43</w:t>
              </w:r>
              <w:r>
                <w:rPr>
                  <w:rFonts w:cs="Times New Roman"/>
                </w:rPr>
                <w:t>.</w:t>
              </w:r>
            </w:ins>
          </w:p>
        </w:tc>
        <w:tc>
          <w:tcPr>
            <w:tcW w:w="1134" w:type="dxa"/>
          </w:tcPr>
          <w:p w14:paraId="4E2383F2" w14:textId="7B6E3D5A" w:rsidR="00E274D9" w:rsidRDefault="00E274D9" w:rsidP="00170E90">
            <w:pPr>
              <w:rPr>
                <w:rFonts w:cs="Times New Roman"/>
              </w:rPr>
            </w:pPr>
            <w:ins w:id="1118" w:author="Найман Людмила Юрьевна" w:date="2021-12-22T10:08:00Z">
              <w:r>
                <w:rPr>
                  <w:rFonts w:cs="Times New Roman"/>
                </w:rPr>
                <w:t>09.12.2021</w:t>
              </w:r>
            </w:ins>
          </w:p>
        </w:tc>
        <w:tc>
          <w:tcPr>
            <w:tcW w:w="1134" w:type="dxa"/>
          </w:tcPr>
          <w:p w14:paraId="4389B295" w14:textId="4F349A6F" w:rsidR="00E274D9" w:rsidRDefault="00E274D9" w:rsidP="00170E90">
            <w:pPr>
              <w:rPr>
                <w:rFonts w:cs="Times New Roman"/>
              </w:rPr>
            </w:pPr>
            <w:ins w:id="1119" w:author="Найман Людмила Юрьевна" w:date="2021-12-22T10:08:00Z">
              <w:r>
                <w:rPr>
                  <w:rFonts w:cs="Times New Roman"/>
                </w:rPr>
                <w:t>Найман Л.Ю.</w:t>
              </w:r>
            </w:ins>
          </w:p>
        </w:tc>
        <w:tc>
          <w:tcPr>
            <w:tcW w:w="4111" w:type="dxa"/>
          </w:tcPr>
          <w:p w14:paraId="1494C58A" w14:textId="439D6A41" w:rsidR="00E274D9" w:rsidRPr="00A3381F" w:rsidRDefault="00E274D9" w:rsidP="00170E90">
            <w:pPr>
              <w:rPr>
                <w:rFonts w:cs="Times New Roman"/>
              </w:rPr>
            </w:pPr>
            <w:ins w:id="1120" w:author="Найман Людмила Юрьевна" w:date="2021-12-22T10:08:00Z">
              <w:r>
                <w:rPr>
                  <w:rFonts w:cs="Times New Roman"/>
                </w:rPr>
                <w:t xml:space="preserve">В п.3.1.3.9 добавлено формирование </w:t>
              </w:r>
              <w:r>
                <w:t xml:space="preserve"> </w:t>
              </w:r>
              <w:r w:rsidRPr="000645F1">
                <w:rPr>
                  <w:rFonts w:cs="Times New Roman"/>
                </w:rPr>
                <w:t>формы 441318 и 421319</w:t>
              </w:r>
              <w:r>
                <w:rPr>
                  <w:rFonts w:cs="Times New Roman"/>
                </w:rPr>
                <w:t xml:space="preserve">  </w:t>
              </w:r>
              <w:r>
                <w:t>с информацией о</w:t>
              </w:r>
              <w:r w:rsidRPr="000645F1">
                <w:rPr>
                  <w:rFonts w:cs="Times New Roman"/>
                </w:rPr>
                <w:t xml:space="preserve"> плате за услуги по </w:t>
              </w:r>
              <w:r>
                <w:rPr>
                  <w:rFonts w:cs="Times New Roman"/>
                </w:rPr>
                <w:t>ВСП</w:t>
              </w:r>
              <w:r w:rsidRPr="000645F1">
                <w:rPr>
                  <w:rFonts w:cs="Times New Roman"/>
                </w:rPr>
                <w:t xml:space="preserve"> КО (филиала)</w:t>
              </w:r>
              <w:r>
                <w:rPr>
                  <w:rFonts w:cs="Times New Roman"/>
                </w:rPr>
                <w:t xml:space="preserve"> с ОТЗВ</w:t>
              </w:r>
            </w:ins>
            <w:ins w:id="1121" w:author="Найман Людмила Юрьевна" w:date="2022-02-28T13:19:00Z">
              <w:r w:rsidR="008C578F">
                <w:rPr>
                  <w:rFonts w:cs="Times New Roman"/>
                </w:rPr>
                <w:t xml:space="preserve"> (Заявка 740)</w:t>
              </w:r>
            </w:ins>
          </w:p>
        </w:tc>
        <w:tc>
          <w:tcPr>
            <w:tcW w:w="1418" w:type="dxa"/>
          </w:tcPr>
          <w:p w14:paraId="2A6AF695" w14:textId="7AC6B3F6" w:rsidR="00E274D9" w:rsidRPr="00CB1F82" w:rsidRDefault="00996881" w:rsidP="00170E90">
            <w:pPr>
              <w:jc w:val="center"/>
              <w:rPr>
                <w:rFonts w:cs="Times New Roman"/>
              </w:rPr>
            </w:pPr>
            <w:ins w:id="1122" w:author="Найман Людмила Юрьевна" w:date="2022-02-28T13:07:00Z">
              <w:r>
                <w:rPr>
                  <w:rFonts w:cs="Times New Roman"/>
                  <w:lang w:val="en-US"/>
                </w:rPr>
                <w:t>4</w:t>
              </w:r>
            </w:ins>
            <w:ins w:id="1123" w:author="Найман Людмила Юрьевна" w:date="2021-12-22T10:08:00Z">
              <w:r w:rsidR="00E274D9">
                <w:rPr>
                  <w:rFonts w:cs="Times New Roman"/>
                </w:rPr>
                <w:t>.2022</w:t>
              </w:r>
            </w:ins>
          </w:p>
        </w:tc>
        <w:tc>
          <w:tcPr>
            <w:tcW w:w="992" w:type="dxa"/>
          </w:tcPr>
          <w:p w14:paraId="6482757D" w14:textId="5865446B" w:rsidR="00E274D9" w:rsidRPr="00CB1F82" w:rsidRDefault="00E274D9" w:rsidP="00170E90">
            <w:pPr>
              <w:jc w:val="center"/>
              <w:rPr>
                <w:rFonts w:cs="Times New Roman"/>
              </w:rPr>
            </w:pPr>
            <w:ins w:id="1124" w:author="Найман Людмила Юрьевна" w:date="2021-12-22T10:08:00Z">
              <w:r>
                <w:rPr>
                  <w:rFonts w:cs="Times New Roman"/>
                </w:rPr>
                <w:t>11.0</w:t>
              </w:r>
            </w:ins>
          </w:p>
        </w:tc>
      </w:tr>
      <w:tr w:rsidR="00E274D9" w:rsidRPr="00CB1F82" w14:paraId="35F34312" w14:textId="77777777" w:rsidTr="00170E90">
        <w:trPr>
          <w:trHeight w:val="1387"/>
          <w:ins w:id="1125" w:author="Найман Людмила Юрьевна" w:date="2021-12-08T17:10:00Z"/>
        </w:trPr>
        <w:tc>
          <w:tcPr>
            <w:tcW w:w="567" w:type="dxa"/>
          </w:tcPr>
          <w:p w14:paraId="3066A498" w14:textId="46EEF509" w:rsidR="00E274D9" w:rsidRPr="0097193E" w:rsidRDefault="00E274D9" w:rsidP="00170E90">
            <w:pPr>
              <w:jc w:val="center"/>
              <w:rPr>
                <w:ins w:id="1126" w:author="Найман Людмила Юрьевна" w:date="2021-12-08T17:10:00Z"/>
                <w:rFonts w:cs="Times New Roman"/>
                <w:highlight w:val="yellow"/>
              </w:rPr>
            </w:pPr>
            <w:ins w:id="1127" w:author="Найман Людмила Юрьевна" w:date="2021-12-09T10:10:00Z">
              <w:r w:rsidRPr="0097193E">
                <w:rPr>
                  <w:rFonts w:cs="Times New Roman"/>
                  <w:highlight w:val="yellow"/>
                </w:rPr>
                <w:t>44.</w:t>
              </w:r>
            </w:ins>
          </w:p>
        </w:tc>
        <w:tc>
          <w:tcPr>
            <w:tcW w:w="1134" w:type="dxa"/>
          </w:tcPr>
          <w:p w14:paraId="6CC51EA7" w14:textId="40D7CE16" w:rsidR="00E274D9" w:rsidRPr="0097193E" w:rsidRDefault="00E274D9" w:rsidP="00170E90">
            <w:pPr>
              <w:rPr>
                <w:ins w:id="1128" w:author="Найман Людмила Юрьевна" w:date="2021-12-08T17:10:00Z"/>
                <w:rFonts w:cs="Times New Roman"/>
                <w:highlight w:val="yellow"/>
              </w:rPr>
            </w:pPr>
            <w:ins w:id="1129" w:author="Найман Людмила Юрьевна" w:date="2021-12-09T10:10:00Z">
              <w:r w:rsidRPr="0097193E">
                <w:rPr>
                  <w:rFonts w:cs="Times New Roman"/>
                  <w:highlight w:val="yellow"/>
                </w:rPr>
                <w:t>09.12.2021</w:t>
              </w:r>
            </w:ins>
          </w:p>
        </w:tc>
        <w:tc>
          <w:tcPr>
            <w:tcW w:w="1134" w:type="dxa"/>
          </w:tcPr>
          <w:p w14:paraId="6135D8CA" w14:textId="3209F6F6" w:rsidR="00E274D9" w:rsidRPr="0097193E" w:rsidRDefault="00E274D9" w:rsidP="00170E90">
            <w:pPr>
              <w:rPr>
                <w:ins w:id="1130" w:author="Найман Людмила Юрьевна" w:date="2021-12-08T17:10:00Z"/>
                <w:rFonts w:cs="Times New Roman"/>
                <w:highlight w:val="yellow"/>
              </w:rPr>
            </w:pPr>
            <w:ins w:id="1131" w:author="Найман Людмила Юрьевна" w:date="2021-12-09T10:10:00Z">
              <w:r w:rsidRPr="0097193E">
                <w:rPr>
                  <w:rFonts w:cs="Times New Roman"/>
                  <w:highlight w:val="yellow"/>
                </w:rPr>
                <w:t>Найман Л.Ю.</w:t>
              </w:r>
            </w:ins>
          </w:p>
        </w:tc>
        <w:tc>
          <w:tcPr>
            <w:tcW w:w="4111" w:type="dxa"/>
          </w:tcPr>
          <w:p w14:paraId="69CA9B6A" w14:textId="027FDB41" w:rsidR="00E274D9" w:rsidRPr="0097193E" w:rsidRDefault="00E274D9" w:rsidP="00170E90">
            <w:pPr>
              <w:rPr>
                <w:ins w:id="1132" w:author="Найман Людмила Юрьевна" w:date="2021-12-08T17:10:00Z"/>
                <w:rFonts w:cs="Times New Roman"/>
                <w:highlight w:val="yellow"/>
              </w:rPr>
            </w:pPr>
            <w:ins w:id="1133" w:author="Найман Людмила Юрьевна" w:date="2021-12-09T10:10:00Z">
              <w:r w:rsidRPr="0097193E">
                <w:rPr>
                  <w:rFonts w:cs="Times New Roman"/>
                  <w:highlight w:val="yellow"/>
                </w:rPr>
                <w:t xml:space="preserve">В приложении 1 </w:t>
              </w:r>
            </w:ins>
            <w:ins w:id="1134" w:author="Найман Людмила Юрьевна" w:date="2021-12-09T10:11:00Z">
              <w:r w:rsidRPr="0097193E">
                <w:rPr>
                  <w:rFonts w:cs="Times New Roman"/>
                  <w:highlight w:val="yellow"/>
                </w:rPr>
                <w:t xml:space="preserve">уточнено </w:t>
              </w:r>
            </w:ins>
            <w:ins w:id="1135" w:author="Найман Людмила Юрьевна" w:date="2021-12-09T10:10:00Z">
              <w:r w:rsidRPr="0097193E">
                <w:rPr>
                  <w:rFonts w:cs="Times New Roman"/>
                  <w:highlight w:val="yellow"/>
                </w:rPr>
                <w:t>н</w:t>
              </w:r>
            </w:ins>
            <w:ins w:id="1136" w:author="Найман Людмила Юрьевна" w:date="2021-12-09T10:09:00Z">
              <w:r w:rsidRPr="0097193E">
                <w:rPr>
                  <w:rFonts w:cs="Times New Roman"/>
                  <w:highlight w:val="yellow"/>
                </w:rPr>
                <w:t xml:space="preserve">аименование </w:t>
              </w:r>
            </w:ins>
            <w:ins w:id="1137" w:author="Найман Людмила Юрьевна" w:date="2021-12-09T10:10:00Z">
              <w:r w:rsidRPr="0097193E">
                <w:rPr>
                  <w:rFonts w:cs="Times New Roman"/>
                  <w:highlight w:val="yellow"/>
                </w:rPr>
                <w:t xml:space="preserve">БС </w:t>
              </w:r>
            </w:ins>
            <w:ins w:id="1138" w:author="Найман Людмила Юрьевна" w:date="2021-12-09T10:09:00Z">
              <w:r w:rsidRPr="0097193E">
                <w:rPr>
                  <w:rFonts w:cs="Times New Roman"/>
                  <w:highlight w:val="yellow"/>
                </w:rPr>
                <w:t>30205 в редакции изменений № 5987-У от 09.11.2021</w:t>
              </w:r>
            </w:ins>
            <w:ins w:id="1139" w:author="Найман Людмила Юрьевна" w:date="2022-02-28T13:19:00Z">
              <w:r w:rsidR="008C578F">
                <w:rPr>
                  <w:rFonts w:cs="Times New Roman"/>
                  <w:highlight w:val="yellow"/>
                </w:rPr>
                <w:t xml:space="preserve"> (Заявка 740)</w:t>
              </w:r>
            </w:ins>
            <w:ins w:id="1140" w:author="Найман Людмила Юрьевна" w:date="2021-12-13T10:29:00Z">
              <w:r w:rsidRPr="0097193E">
                <w:rPr>
                  <w:rFonts w:cs="Times New Roman"/>
                  <w:highlight w:val="yellow"/>
                </w:rPr>
                <w:t xml:space="preserve">. </w:t>
              </w:r>
            </w:ins>
          </w:p>
        </w:tc>
        <w:tc>
          <w:tcPr>
            <w:tcW w:w="1418" w:type="dxa"/>
          </w:tcPr>
          <w:p w14:paraId="1CB93024" w14:textId="77A46D93" w:rsidR="00E274D9" w:rsidRPr="0097193E" w:rsidRDefault="00E274D9" w:rsidP="00170E90">
            <w:pPr>
              <w:jc w:val="center"/>
              <w:rPr>
                <w:ins w:id="1141" w:author="Найман Людмила Юрьевна" w:date="2021-12-08T17:10:00Z"/>
                <w:rFonts w:cs="Times New Roman"/>
                <w:highlight w:val="yellow"/>
              </w:rPr>
            </w:pPr>
            <w:ins w:id="1142" w:author="Найман Людмила Юрьевна" w:date="2021-12-13T10:34:00Z">
              <w:r w:rsidRPr="0097193E">
                <w:rPr>
                  <w:rFonts w:cs="Times New Roman"/>
                  <w:highlight w:val="yellow"/>
                </w:rPr>
                <w:t>1</w:t>
              </w:r>
            </w:ins>
            <w:ins w:id="1143" w:author="Найман Людмила Юрьевна" w:date="2021-12-13T10:32:00Z">
              <w:r w:rsidRPr="0097193E">
                <w:rPr>
                  <w:rFonts w:cs="Times New Roman"/>
                  <w:highlight w:val="yellow"/>
                </w:rPr>
                <w:t>.2023</w:t>
              </w:r>
            </w:ins>
          </w:p>
        </w:tc>
        <w:tc>
          <w:tcPr>
            <w:tcW w:w="992" w:type="dxa"/>
          </w:tcPr>
          <w:p w14:paraId="07788782" w14:textId="05630D72" w:rsidR="00E274D9" w:rsidRPr="0097193E" w:rsidRDefault="00E274D9" w:rsidP="00170E90">
            <w:pPr>
              <w:jc w:val="center"/>
              <w:rPr>
                <w:ins w:id="1144" w:author="Найман Людмила Юрьевна" w:date="2021-12-08T17:10:00Z"/>
                <w:rFonts w:cs="Times New Roman"/>
                <w:highlight w:val="yellow"/>
              </w:rPr>
            </w:pPr>
            <w:ins w:id="1145" w:author="Найман Людмила Юрьевна" w:date="2021-12-09T10:09:00Z">
              <w:r w:rsidRPr="0097193E">
                <w:rPr>
                  <w:rFonts w:cs="Times New Roman"/>
                  <w:highlight w:val="yellow"/>
                </w:rPr>
                <w:t>11.0</w:t>
              </w:r>
            </w:ins>
          </w:p>
        </w:tc>
      </w:tr>
      <w:tr w:rsidR="00E274D9" w:rsidRPr="00CB1F82" w14:paraId="1822C9C2" w14:textId="77777777" w:rsidTr="00170E90">
        <w:trPr>
          <w:trHeight w:val="213"/>
        </w:trPr>
        <w:tc>
          <w:tcPr>
            <w:tcW w:w="567" w:type="dxa"/>
          </w:tcPr>
          <w:p w14:paraId="171F0DB1" w14:textId="6933CAFB" w:rsidR="00E274D9" w:rsidRDefault="00E274D9" w:rsidP="00170E90">
            <w:pPr>
              <w:jc w:val="center"/>
              <w:rPr>
                <w:rFonts w:cs="Times New Roman"/>
              </w:rPr>
            </w:pPr>
            <w:ins w:id="1146" w:author="Найман Людмила Юрьевна" w:date="2021-12-22T10:09:00Z">
              <w:r>
                <w:rPr>
                  <w:rFonts w:cs="Times New Roman"/>
                </w:rPr>
                <w:t>45.</w:t>
              </w:r>
            </w:ins>
          </w:p>
        </w:tc>
        <w:tc>
          <w:tcPr>
            <w:tcW w:w="1134" w:type="dxa"/>
          </w:tcPr>
          <w:p w14:paraId="1D5CF5A0" w14:textId="3D23C623" w:rsidR="0097193E" w:rsidRDefault="00E274D9" w:rsidP="00170E90">
            <w:pPr>
              <w:rPr>
                <w:ins w:id="1147" w:author="Найман Людмила Юрьевна" w:date="2021-12-22T13:39:00Z"/>
                <w:rFonts w:cs="Times New Roman"/>
              </w:rPr>
            </w:pPr>
            <w:ins w:id="1148" w:author="Найман Людмила Юрьевна" w:date="2021-12-22T10:08:00Z">
              <w:r>
                <w:rPr>
                  <w:rFonts w:cs="Times New Roman"/>
                </w:rPr>
                <w:t>22.12.2021</w:t>
              </w:r>
            </w:ins>
          </w:p>
          <w:p w14:paraId="2074F71F" w14:textId="1ABD77BE" w:rsidR="0097193E" w:rsidRDefault="0097193E" w:rsidP="00170E90">
            <w:pPr>
              <w:rPr>
                <w:ins w:id="1149" w:author="Найман Людмила Юрьевна" w:date="2021-12-22T13:39:00Z"/>
                <w:rFonts w:cs="Times New Roman"/>
              </w:rPr>
            </w:pPr>
          </w:p>
          <w:p w14:paraId="71A76C4B" w14:textId="77777777" w:rsidR="00E274D9" w:rsidRPr="0097193E" w:rsidRDefault="00E274D9" w:rsidP="00170E90">
            <w:pPr>
              <w:rPr>
                <w:rFonts w:cs="Times New Roman"/>
              </w:rPr>
            </w:pPr>
          </w:p>
        </w:tc>
        <w:tc>
          <w:tcPr>
            <w:tcW w:w="1134" w:type="dxa"/>
          </w:tcPr>
          <w:p w14:paraId="1247C90E" w14:textId="7718594E" w:rsidR="00E274D9" w:rsidRDefault="00E274D9" w:rsidP="00170E90">
            <w:pPr>
              <w:rPr>
                <w:rFonts w:cs="Times New Roman"/>
              </w:rPr>
            </w:pPr>
            <w:ins w:id="1150" w:author="Найман Людмила Юрьевна" w:date="2021-12-22T10:08:00Z">
              <w:r>
                <w:rPr>
                  <w:rFonts w:cs="Times New Roman"/>
                </w:rPr>
                <w:t>Найман Л.Ю.</w:t>
              </w:r>
            </w:ins>
          </w:p>
        </w:tc>
        <w:tc>
          <w:tcPr>
            <w:tcW w:w="4111" w:type="dxa"/>
          </w:tcPr>
          <w:p w14:paraId="3F05D496" w14:textId="77777777" w:rsidR="00560BDC" w:rsidRDefault="00E274D9" w:rsidP="00170E90">
            <w:pPr>
              <w:rPr>
                <w:ins w:id="1151" w:author="Найман Людмила Юрьевна" w:date="2022-02-28T13:24:00Z"/>
                <w:rFonts w:cs="Times New Roman"/>
              </w:rPr>
            </w:pPr>
            <w:ins w:id="1152" w:author="Найман Людмила Юрьевна" w:date="2021-12-22T10:08:00Z">
              <w:r>
                <w:rPr>
                  <w:rFonts w:cs="Times New Roman"/>
                </w:rPr>
                <w:t>В приложении 4</w:t>
              </w:r>
            </w:ins>
            <w:ins w:id="1153" w:author="Найман Людмила Юрьевна" w:date="2022-02-28T13:24:00Z">
              <w:r w:rsidR="00560BDC">
                <w:rPr>
                  <w:rFonts w:cs="Times New Roman"/>
                </w:rPr>
                <w:t>:</w:t>
              </w:r>
            </w:ins>
          </w:p>
          <w:p w14:paraId="66F8CDF7" w14:textId="71A255A3" w:rsidR="00E274D9" w:rsidRDefault="00560BDC" w:rsidP="00112CB3">
            <w:pPr>
              <w:rPr>
                <w:rFonts w:cs="Times New Roman"/>
              </w:rPr>
            </w:pPr>
            <w:ins w:id="1154" w:author="Найман Людмила Юрьевна" w:date="2022-02-28T13:24:00Z">
              <w:r>
                <w:rPr>
                  <w:rFonts w:cs="Times New Roman"/>
                </w:rPr>
                <w:t>-</w:t>
              </w:r>
            </w:ins>
            <w:ins w:id="1155" w:author="Найман Людмила Юрьевна" w:date="2021-12-22T10:08:00Z">
              <w:r w:rsidR="00E274D9">
                <w:rPr>
                  <w:rFonts w:cs="Times New Roman"/>
                </w:rPr>
                <w:t xml:space="preserve"> удален</w:t>
              </w:r>
            </w:ins>
            <w:ins w:id="1156" w:author="Найман Людмила Юрьевна" w:date="2021-12-22T10:11:00Z">
              <w:r w:rsidR="00E274D9">
                <w:rPr>
                  <w:rFonts w:cs="Times New Roman"/>
                </w:rPr>
                <w:t>о значение</w:t>
              </w:r>
            </w:ins>
            <w:ins w:id="1157" w:author="Найман Людмила Юрьевна" w:date="2021-12-22T10:08:00Z">
              <w:r w:rsidR="00E274D9">
                <w:rPr>
                  <w:rFonts w:cs="Times New Roman"/>
                </w:rPr>
                <w:t xml:space="preserve"> тариф</w:t>
              </w:r>
            </w:ins>
            <w:ins w:id="1158" w:author="Найман Людмила Юрьевна" w:date="2021-12-22T10:11:00Z">
              <w:r w:rsidR="00E274D9">
                <w:rPr>
                  <w:rFonts w:cs="Times New Roman"/>
                </w:rPr>
                <w:t>ов</w:t>
              </w:r>
            </w:ins>
            <w:ins w:id="1159" w:author="Найман Людмила Юрьевна" w:date="2021-12-22T10:08:00Z">
              <w:r w:rsidR="00E274D9">
                <w:rPr>
                  <w:rFonts w:cs="Times New Roman"/>
                </w:rPr>
                <w:t xml:space="preserve"> и добавлена сноска по отправлению </w:t>
              </w:r>
            </w:ins>
            <w:ins w:id="1160" w:author="Найман Людмила Юрьевна" w:date="2021-12-22T10:11:00Z">
              <w:r w:rsidR="00E274D9">
                <w:rPr>
                  <w:rFonts w:cs="Times New Roman"/>
                </w:rPr>
                <w:t xml:space="preserve">установленных </w:t>
              </w:r>
            </w:ins>
            <w:ins w:id="1161" w:author="Найман Людмила Юрьевна" w:date="2021-12-22T10:08:00Z">
              <w:r>
                <w:rPr>
                  <w:rFonts w:cs="Times New Roman"/>
                </w:rPr>
                <w:t>тарифов;</w:t>
              </w:r>
            </w:ins>
          </w:p>
        </w:tc>
        <w:tc>
          <w:tcPr>
            <w:tcW w:w="1418" w:type="dxa"/>
          </w:tcPr>
          <w:p w14:paraId="72025930" w14:textId="4EBA9248" w:rsidR="00E274D9" w:rsidRDefault="00E274D9" w:rsidP="00170E90">
            <w:pPr>
              <w:jc w:val="center"/>
              <w:rPr>
                <w:rFonts w:cs="Times New Roman"/>
              </w:rPr>
            </w:pPr>
            <w:ins w:id="1162" w:author="Найман Людмила Юрьевна" w:date="2021-12-22T10:08:00Z">
              <w:r w:rsidRPr="00CB1F82">
                <w:rPr>
                  <w:rFonts w:cs="Times New Roman"/>
                </w:rPr>
                <w:t>Доработка не требуется</w:t>
              </w:r>
            </w:ins>
          </w:p>
        </w:tc>
        <w:tc>
          <w:tcPr>
            <w:tcW w:w="992" w:type="dxa"/>
          </w:tcPr>
          <w:p w14:paraId="5F248C2F" w14:textId="0100A5D1" w:rsidR="00E274D9" w:rsidRDefault="00E274D9" w:rsidP="00170E90">
            <w:pPr>
              <w:jc w:val="center"/>
              <w:rPr>
                <w:rFonts w:cs="Times New Roman"/>
              </w:rPr>
            </w:pPr>
            <w:ins w:id="1163" w:author="Найман Людмила Юрьевна" w:date="2021-12-22T10:08:00Z">
              <w:r>
                <w:rPr>
                  <w:rFonts w:cs="Times New Roman"/>
                </w:rPr>
                <w:t>11.0</w:t>
              </w:r>
            </w:ins>
          </w:p>
        </w:tc>
      </w:tr>
      <w:tr w:rsidR="00D764C6" w:rsidRPr="00CB1F82" w14:paraId="79FDD990" w14:textId="77777777" w:rsidTr="00170E90">
        <w:trPr>
          <w:trHeight w:val="387"/>
        </w:trPr>
        <w:tc>
          <w:tcPr>
            <w:tcW w:w="567" w:type="dxa"/>
          </w:tcPr>
          <w:p w14:paraId="152212B2" w14:textId="014EA892" w:rsidR="00D764C6" w:rsidRPr="00996881" w:rsidRDefault="00D764C6" w:rsidP="00170E90">
            <w:pPr>
              <w:jc w:val="center"/>
              <w:rPr>
                <w:rFonts w:cs="Times New Roman"/>
              </w:rPr>
            </w:pPr>
            <w:ins w:id="1164" w:author="Найман Людмила Юрьевна" w:date="2022-02-28T13:08:00Z">
              <w:r>
                <w:rPr>
                  <w:rFonts w:cs="Times New Roman"/>
                  <w:lang w:val="en-US"/>
                </w:rPr>
                <w:t>46</w:t>
              </w:r>
              <w:r>
                <w:rPr>
                  <w:rFonts w:cs="Times New Roman"/>
                </w:rPr>
                <w:t>.</w:t>
              </w:r>
            </w:ins>
          </w:p>
        </w:tc>
        <w:tc>
          <w:tcPr>
            <w:tcW w:w="1134" w:type="dxa"/>
          </w:tcPr>
          <w:p w14:paraId="73A32CA1" w14:textId="5FA79E66" w:rsidR="00D764C6" w:rsidRDefault="00D764C6" w:rsidP="00170E90">
            <w:pPr>
              <w:rPr>
                <w:ins w:id="1165" w:author="Найман Людмила Юрьевна" w:date="2022-02-28T13:08:00Z"/>
                <w:rFonts w:cs="Times New Roman"/>
              </w:rPr>
            </w:pPr>
            <w:ins w:id="1166" w:author="Найман Людмила Юрьевна" w:date="2022-02-28T13:18:00Z">
              <w:r>
                <w:rPr>
                  <w:rFonts w:cs="Times New Roman"/>
                </w:rPr>
                <w:t>28</w:t>
              </w:r>
            </w:ins>
            <w:ins w:id="1167" w:author="Найман Людмила Юрьевна" w:date="2022-02-28T13:08:00Z">
              <w:r>
                <w:rPr>
                  <w:rFonts w:cs="Times New Roman"/>
                </w:rPr>
                <w:t>.</w:t>
              </w:r>
            </w:ins>
            <w:ins w:id="1168" w:author="Найман Людмила Юрьевна" w:date="2022-02-28T13:18:00Z">
              <w:r>
                <w:rPr>
                  <w:rFonts w:cs="Times New Roman"/>
                </w:rPr>
                <w:t>0</w:t>
              </w:r>
            </w:ins>
            <w:ins w:id="1169" w:author="Найман Людмила Юрьевна" w:date="2022-02-28T13:08:00Z">
              <w:r>
                <w:rPr>
                  <w:rFonts w:cs="Times New Roman"/>
                </w:rPr>
                <w:t>2.2022</w:t>
              </w:r>
            </w:ins>
          </w:p>
          <w:p w14:paraId="55F402C4" w14:textId="77777777" w:rsidR="00D764C6" w:rsidRDefault="00D764C6" w:rsidP="00170E90">
            <w:pPr>
              <w:rPr>
                <w:ins w:id="1170" w:author="Найман Людмила Юрьевна" w:date="2022-02-28T13:08:00Z"/>
                <w:rFonts w:cs="Times New Roman"/>
              </w:rPr>
            </w:pPr>
          </w:p>
          <w:p w14:paraId="5733F05C" w14:textId="77777777" w:rsidR="00D764C6" w:rsidRDefault="00D764C6" w:rsidP="00170E90">
            <w:pPr>
              <w:rPr>
                <w:rFonts w:cs="Times New Roman"/>
              </w:rPr>
            </w:pPr>
          </w:p>
        </w:tc>
        <w:tc>
          <w:tcPr>
            <w:tcW w:w="1134" w:type="dxa"/>
          </w:tcPr>
          <w:p w14:paraId="7E98CE03" w14:textId="0D1AF0CC" w:rsidR="00D764C6" w:rsidRDefault="00D764C6" w:rsidP="00170E90">
            <w:pPr>
              <w:rPr>
                <w:rFonts w:cs="Times New Roman"/>
              </w:rPr>
            </w:pPr>
            <w:ins w:id="1171" w:author="Найман Людмила Юрьевна" w:date="2022-02-28T13:08:00Z">
              <w:r>
                <w:rPr>
                  <w:rFonts w:cs="Times New Roman"/>
                </w:rPr>
                <w:t>Найман Л.Ю.</w:t>
              </w:r>
            </w:ins>
          </w:p>
        </w:tc>
        <w:tc>
          <w:tcPr>
            <w:tcW w:w="4111" w:type="dxa"/>
          </w:tcPr>
          <w:p w14:paraId="47244C10" w14:textId="616C51F8" w:rsidR="00D764C6" w:rsidRDefault="00AC56FF" w:rsidP="00170E90">
            <w:pPr>
              <w:rPr>
                <w:rFonts w:cs="Times New Roman"/>
              </w:rPr>
            </w:pPr>
            <w:ins w:id="1172" w:author="Найман Людмила Юрьевна" w:date="2022-02-28T13:18:00Z">
              <w:r>
                <w:rPr>
                  <w:rFonts w:cs="Times New Roman"/>
                </w:rPr>
                <w:t xml:space="preserve">Внесены уточнения в п.3.1.3.12 </w:t>
              </w:r>
              <w:r w:rsidR="00D764C6">
                <w:rPr>
                  <w:rFonts w:cs="Times New Roman"/>
                </w:rPr>
                <w:t>в соответствии с последней редакцией ФТ_ПБО</w:t>
              </w:r>
            </w:ins>
          </w:p>
        </w:tc>
        <w:tc>
          <w:tcPr>
            <w:tcW w:w="1418" w:type="dxa"/>
          </w:tcPr>
          <w:p w14:paraId="5686EF22" w14:textId="21992F19" w:rsidR="00D764C6" w:rsidRDefault="00D764C6" w:rsidP="00170E90">
            <w:pPr>
              <w:jc w:val="center"/>
              <w:rPr>
                <w:rFonts w:cs="Times New Roman"/>
              </w:rPr>
            </w:pPr>
            <w:ins w:id="1173" w:author="Найман Людмила Юрьевна" w:date="2022-02-28T13:18:00Z">
              <w:r w:rsidRPr="00CB1F82">
                <w:rPr>
                  <w:rFonts w:cs="Times New Roman"/>
                </w:rPr>
                <w:t>Доработка не требуется</w:t>
              </w:r>
            </w:ins>
          </w:p>
        </w:tc>
        <w:tc>
          <w:tcPr>
            <w:tcW w:w="992" w:type="dxa"/>
          </w:tcPr>
          <w:p w14:paraId="1190C5B8" w14:textId="0CB0A076" w:rsidR="00D764C6" w:rsidRDefault="00D764C6" w:rsidP="00170E90">
            <w:pPr>
              <w:jc w:val="center"/>
              <w:rPr>
                <w:rFonts w:cs="Times New Roman"/>
              </w:rPr>
            </w:pPr>
            <w:ins w:id="1174" w:author="Найман Людмила Юрьевна" w:date="2022-02-28T13:18:00Z">
              <w:r>
                <w:rPr>
                  <w:rFonts w:cs="Times New Roman"/>
                </w:rPr>
                <w:t>11.0</w:t>
              </w:r>
            </w:ins>
          </w:p>
        </w:tc>
      </w:tr>
      <w:tr w:rsidR="009E0C2D" w:rsidRPr="00CB1F82" w14:paraId="731DB38D" w14:textId="77777777" w:rsidTr="00170E90">
        <w:trPr>
          <w:trHeight w:val="501"/>
          <w:ins w:id="1175" w:author="Найман Людмила Юрьевна" w:date="2022-03-15T10:44:00Z"/>
        </w:trPr>
        <w:tc>
          <w:tcPr>
            <w:tcW w:w="567" w:type="dxa"/>
          </w:tcPr>
          <w:p w14:paraId="49F47E9A" w14:textId="73FB7610" w:rsidR="009E0C2D" w:rsidRPr="003E58A7" w:rsidRDefault="009E0C2D" w:rsidP="00170E90">
            <w:pPr>
              <w:jc w:val="center"/>
              <w:rPr>
                <w:ins w:id="1176" w:author="Найман Людмила Юрьевна" w:date="2022-03-15T10:44:00Z"/>
                <w:rFonts w:cs="Times New Roman"/>
              </w:rPr>
            </w:pPr>
            <w:ins w:id="1177" w:author="Найман Людмила Юрьевна" w:date="2022-03-15T10:44:00Z">
              <w:r>
                <w:rPr>
                  <w:rFonts w:cs="Times New Roman"/>
                </w:rPr>
                <w:t>47</w:t>
              </w:r>
            </w:ins>
            <w:ins w:id="1178" w:author="Найман Людмила Юрьевна" w:date="2022-03-15T10:45:00Z">
              <w:r>
                <w:rPr>
                  <w:rFonts w:cs="Times New Roman"/>
                </w:rPr>
                <w:t>.</w:t>
              </w:r>
            </w:ins>
          </w:p>
        </w:tc>
        <w:tc>
          <w:tcPr>
            <w:tcW w:w="1134" w:type="dxa"/>
          </w:tcPr>
          <w:p w14:paraId="43A9B369" w14:textId="5C2AB193" w:rsidR="009E0C2D" w:rsidRDefault="009E0C2D" w:rsidP="00170E90">
            <w:pPr>
              <w:rPr>
                <w:ins w:id="1179" w:author="Найман Людмила Юрьевна" w:date="2022-03-15T10:44:00Z"/>
                <w:rFonts w:cs="Times New Roman"/>
              </w:rPr>
            </w:pPr>
            <w:ins w:id="1180" w:author="Найман Людмила Юрьевна" w:date="2022-03-15T10:45:00Z">
              <w:r>
                <w:rPr>
                  <w:rFonts w:cs="Times New Roman"/>
                </w:rPr>
                <w:t>15.03.2022</w:t>
              </w:r>
            </w:ins>
          </w:p>
        </w:tc>
        <w:tc>
          <w:tcPr>
            <w:tcW w:w="1134" w:type="dxa"/>
          </w:tcPr>
          <w:p w14:paraId="60549856" w14:textId="348D88D0" w:rsidR="009E0C2D" w:rsidRDefault="009E0C2D" w:rsidP="00170E90">
            <w:pPr>
              <w:rPr>
                <w:ins w:id="1181" w:author="Найман Людмила Юрьевна" w:date="2022-03-15T10:44:00Z"/>
                <w:rFonts w:cs="Times New Roman"/>
              </w:rPr>
            </w:pPr>
            <w:ins w:id="1182" w:author="Найман Людмила Юрьевна" w:date="2022-03-15T10:45:00Z">
              <w:r>
                <w:rPr>
                  <w:rFonts w:cs="Times New Roman"/>
                </w:rPr>
                <w:t>Найман Л.Ю.</w:t>
              </w:r>
            </w:ins>
          </w:p>
        </w:tc>
        <w:tc>
          <w:tcPr>
            <w:tcW w:w="4111" w:type="dxa"/>
          </w:tcPr>
          <w:p w14:paraId="2865093D" w14:textId="0E9BCE15" w:rsidR="009E0C2D" w:rsidRDefault="009E0C2D" w:rsidP="00170E90">
            <w:pPr>
              <w:rPr>
                <w:ins w:id="1183" w:author="Найман Людмила Юрьевна" w:date="2022-03-15T10:44:00Z"/>
                <w:rFonts w:cs="Times New Roman"/>
              </w:rPr>
            </w:pPr>
            <w:ins w:id="1184" w:author="Найман Людмила Юрьевна" w:date="2022-03-15T10:45:00Z">
              <w:r>
                <w:rPr>
                  <w:rFonts w:cs="Times New Roman"/>
                </w:rPr>
                <w:t>По тексту ФТ скорректирован лимит СБП</w:t>
              </w:r>
            </w:ins>
            <w:ins w:id="1185" w:author="Найман Людмила Юрьевна" w:date="2022-03-21T11:51:00Z">
              <w:r w:rsidR="00F9207C">
                <w:rPr>
                  <w:rFonts w:cs="Times New Roman"/>
                </w:rPr>
                <w:t xml:space="preserve"> (Заявка 794)</w:t>
              </w:r>
            </w:ins>
          </w:p>
        </w:tc>
        <w:tc>
          <w:tcPr>
            <w:tcW w:w="1418" w:type="dxa"/>
          </w:tcPr>
          <w:p w14:paraId="47203583" w14:textId="3349765A" w:rsidR="009E0C2D" w:rsidRPr="00CB1F82" w:rsidRDefault="009E0C2D" w:rsidP="00170E90">
            <w:pPr>
              <w:jc w:val="center"/>
              <w:rPr>
                <w:ins w:id="1186" w:author="Найман Людмила Юрьевна" w:date="2022-03-15T10:44:00Z"/>
                <w:rFonts w:cs="Times New Roman"/>
              </w:rPr>
            </w:pPr>
            <w:ins w:id="1187" w:author="Найман Людмила Юрьевна" w:date="2022-03-15T10:45:00Z">
              <w:r>
                <w:rPr>
                  <w:rFonts w:cs="Times New Roman"/>
                </w:rPr>
                <w:t>Доработка по Заданию</w:t>
              </w:r>
            </w:ins>
          </w:p>
        </w:tc>
        <w:tc>
          <w:tcPr>
            <w:tcW w:w="992" w:type="dxa"/>
          </w:tcPr>
          <w:p w14:paraId="424CA994" w14:textId="77777777" w:rsidR="009E0C2D" w:rsidRDefault="009E0C2D" w:rsidP="00170E90">
            <w:pPr>
              <w:jc w:val="center"/>
              <w:rPr>
                <w:ins w:id="1188" w:author="Найман Людмила Юрьевна" w:date="2022-03-25T13:06:00Z"/>
                <w:rFonts w:cs="Times New Roman"/>
              </w:rPr>
            </w:pPr>
            <w:ins w:id="1189" w:author="Найман Людмила Юрьевна" w:date="2022-03-15T10:45:00Z">
              <w:r>
                <w:rPr>
                  <w:rFonts w:cs="Times New Roman"/>
                </w:rPr>
                <w:t>11.0</w:t>
              </w:r>
            </w:ins>
          </w:p>
          <w:p w14:paraId="0755CD7F" w14:textId="77777777" w:rsidR="00170E90" w:rsidRDefault="00170E90" w:rsidP="00170E90">
            <w:pPr>
              <w:jc w:val="center"/>
              <w:rPr>
                <w:ins w:id="1190" w:author="Найман Людмила Юрьевна" w:date="2022-03-25T13:06:00Z"/>
                <w:rFonts w:cs="Times New Roman"/>
              </w:rPr>
            </w:pPr>
          </w:p>
          <w:p w14:paraId="39B1BFF4" w14:textId="5F3E7EF2" w:rsidR="00170E90" w:rsidRDefault="00170E90" w:rsidP="00170E90">
            <w:pPr>
              <w:jc w:val="center"/>
              <w:rPr>
                <w:ins w:id="1191" w:author="Найман Людмила Юрьевна" w:date="2022-03-15T10:44:00Z"/>
                <w:rFonts w:cs="Times New Roman"/>
              </w:rPr>
            </w:pPr>
          </w:p>
        </w:tc>
      </w:tr>
      <w:tr w:rsidR="00170E90" w:rsidRPr="00CB1F82" w14:paraId="57B44C74" w14:textId="77777777" w:rsidTr="00170E90">
        <w:trPr>
          <w:trHeight w:val="407"/>
        </w:trPr>
        <w:tc>
          <w:tcPr>
            <w:tcW w:w="567" w:type="dxa"/>
          </w:tcPr>
          <w:p w14:paraId="38FFBF24" w14:textId="337B195B" w:rsidR="00170E90" w:rsidRDefault="00170E90" w:rsidP="00170E90">
            <w:pPr>
              <w:jc w:val="center"/>
              <w:rPr>
                <w:rFonts w:cs="Times New Roman"/>
              </w:rPr>
            </w:pPr>
            <w:ins w:id="1192" w:author="Найман Людмила Юрьевна" w:date="2022-03-25T13:06:00Z">
              <w:r>
                <w:rPr>
                  <w:rFonts w:cs="Times New Roman"/>
                </w:rPr>
                <w:t>48</w:t>
              </w:r>
            </w:ins>
          </w:p>
        </w:tc>
        <w:tc>
          <w:tcPr>
            <w:tcW w:w="1134" w:type="dxa"/>
          </w:tcPr>
          <w:p w14:paraId="4654A79D" w14:textId="530C218E" w:rsidR="00170E90" w:rsidRDefault="00170E90" w:rsidP="00170E90">
            <w:pPr>
              <w:rPr>
                <w:rFonts w:cs="Times New Roman"/>
              </w:rPr>
            </w:pPr>
            <w:ins w:id="1193" w:author="Найман Людмила Юрьевна" w:date="2022-03-25T13:06:00Z">
              <w:r>
                <w:rPr>
                  <w:rFonts w:cs="Times New Roman"/>
                </w:rPr>
                <w:t>25.03.2022</w:t>
              </w:r>
            </w:ins>
          </w:p>
        </w:tc>
        <w:tc>
          <w:tcPr>
            <w:tcW w:w="1134" w:type="dxa"/>
          </w:tcPr>
          <w:p w14:paraId="38AEFC37" w14:textId="6B0EB244" w:rsidR="00170E90" w:rsidRDefault="00170E90" w:rsidP="00170E90">
            <w:pPr>
              <w:rPr>
                <w:rFonts w:cs="Times New Roman"/>
              </w:rPr>
            </w:pPr>
            <w:ins w:id="1194" w:author="Найман Людмила Юрьевна" w:date="2022-03-25T13:06:00Z">
              <w:r>
                <w:rPr>
                  <w:rFonts w:cs="Times New Roman"/>
                </w:rPr>
                <w:t>Найман Л.Ю.</w:t>
              </w:r>
            </w:ins>
          </w:p>
        </w:tc>
        <w:tc>
          <w:tcPr>
            <w:tcW w:w="4111" w:type="dxa"/>
          </w:tcPr>
          <w:p w14:paraId="2C0E9D14" w14:textId="586C1085" w:rsidR="00170E90" w:rsidRDefault="00170E90" w:rsidP="00170E90">
            <w:pPr>
              <w:rPr>
                <w:rFonts w:cs="Times New Roman"/>
              </w:rPr>
            </w:pPr>
            <w:ins w:id="1195" w:author="Найман Людмила Юрьевна" w:date="2022-03-25T13:06:00Z">
              <w:r>
                <w:rPr>
                  <w:rFonts w:cs="Times New Roman"/>
                </w:rPr>
                <w:t xml:space="preserve">Добавлена информационная сноска 11 </w:t>
              </w:r>
            </w:ins>
            <w:ins w:id="1196" w:author="Найман Людмила Юрьевна" w:date="2022-03-25T13:07:00Z">
              <w:r w:rsidR="00112CB3">
                <w:rPr>
                  <w:rFonts w:cs="Times New Roman"/>
                </w:rPr>
                <w:t>(Заявка740)</w:t>
              </w:r>
            </w:ins>
          </w:p>
        </w:tc>
        <w:tc>
          <w:tcPr>
            <w:tcW w:w="1418" w:type="dxa"/>
          </w:tcPr>
          <w:p w14:paraId="47ACCC9A" w14:textId="0D4CCCD7" w:rsidR="00170E90" w:rsidRDefault="00170E90" w:rsidP="00170E90">
            <w:pPr>
              <w:jc w:val="center"/>
              <w:rPr>
                <w:rFonts w:cs="Times New Roman"/>
              </w:rPr>
            </w:pPr>
            <w:ins w:id="1197" w:author="Найман Людмила Юрьевна" w:date="2022-03-25T13:07:00Z">
              <w:r w:rsidRPr="00CB1F82">
                <w:rPr>
                  <w:rFonts w:cs="Times New Roman"/>
                </w:rPr>
                <w:t>Доработка не требуется</w:t>
              </w:r>
            </w:ins>
          </w:p>
        </w:tc>
        <w:tc>
          <w:tcPr>
            <w:tcW w:w="992" w:type="dxa"/>
          </w:tcPr>
          <w:p w14:paraId="4B31FC99" w14:textId="565B11C5" w:rsidR="00170E90" w:rsidRDefault="00170E90" w:rsidP="00170E90">
            <w:pPr>
              <w:jc w:val="center"/>
              <w:rPr>
                <w:rFonts w:cs="Times New Roman"/>
              </w:rPr>
            </w:pPr>
            <w:ins w:id="1198" w:author="Найман Людмила Юрьевна" w:date="2022-03-25T13:07:00Z">
              <w:r>
                <w:rPr>
                  <w:rFonts w:cs="Times New Roman"/>
                </w:rPr>
                <w:t>11.0</w:t>
              </w:r>
            </w:ins>
          </w:p>
        </w:tc>
      </w:tr>
      <w:tr w:rsidR="00F7388F" w:rsidRPr="00CB1F82" w14:paraId="10F9E7A9" w14:textId="77777777" w:rsidTr="00170E90">
        <w:trPr>
          <w:trHeight w:val="407"/>
          <w:ins w:id="1199" w:author="Найман Людмила Юрьевна [2]" w:date="2022-03-29T11:41:00Z"/>
        </w:trPr>
        <w:tc>
          <w:tcPr>
            <w:tcW w:w="567" w:type="dxa"/>
          </w:tcPr>
          <w:p w14:paraId="6C861AC8" w14:textId="5E38FEAE" w:rsidR="00F7388F" w:rsidRDefault="00F7388F" w:rsidP="00F7388F">
            <w:pPr>
              <w:jc w:val="center"/>
              <w:rPr>
                <w:ins w:id="1200" w:author="Найман Людмила Юрьевна [2]" w:date="2022-03-29T11:41:00Z"/>
                <w:rFonts w:cs="Times New Roman"/>
              </w:rPr>
            </w:pPr>
            <w:ins w:id="1201" w:author="Найман Людмила Юрьевна [2]" w:date="2022-03-29T11:41:00Z">
              <w:r>
                <w:rPr>
                  <w:rFonts w:cs="Times New Roman"/>
                </w:rPr>
                <w:t>49</w:t>
              </w:r>
            </w:ins>
          </w:p>
        </w:tc>
        <w:tc>
          <w:tcPr>
            <w:tcW w:w="1134" w:type="dxa"/>
          </w:tcPr>
          <w:p w14:paraId="6FBE599F" w14:textId="7DA6FDCA" w:rsidR="00F7388F" w:rsidRDefault="00F7388F" w:rsidP="00F7388F">
            <w:pPr>
              <w:rPr>
                <w:ins w:id="1202" w:author="Найман Людмила Юрьевна [2]" w:date="2022-03-29T11:41:00Z"/>
                <w:rFonts w:cs="Times New Roman"/>
              </w:rPr>
            </w:pPr>
            <w:ins w:id="1203" w:author="Найман Людмила Юрьевна [2]" w:date="2022-03-29T11:41:00Z">
              <w:r>
                <w:rPr>
                  <w:rFonts w:cs="Times New Roman"/>
                </w:rPr>
                <w:t>2</w:t>
              </w:r>
              <w:r>
                <w:rPr>
                  <w:rFonts w:cs="Times New Roman"/>
                </w:rPr>
                <w:t>9</w:t>
              </w:r>
              <w:r>
                <w:rPr>
                  <w:rFonts w:cs="Times New Roman"/>
                </w:rPr>
                <w:t>.03.2022</w:t>
              </w:r>
            </w:ins>
          </w:p>
        </w:tc>
        <w:tc>
          <w:tcPr>
            <w:tcW w:w="1134" w:type="dxa"/>
          </w:tcPr>
          <w:p w14:paraId="74812969" w14:textId="0E4623A2" w:rsidR="00F7388F" w:rsidRDefault="00F7388F" w:rsidP="00F7388F">
            <w:pPr>
              <w:rPr>
                <w:ins w:id="1204" w:author="Найман Людмила Юрьевна [2]" w:date="2022-03-29T11:41:00Z"/>
                <w:rFonts w:cs="Times New Roman"/>
              </w:rPr>
            </w:pPr>
            <w:ins w:id="1205" w:author="Найман Людмила Юрьевна [2]" w:date="2022-03-29T11:41:00Z">
              <w:r>
                <w:rPr>
                  <w:rFonts w:cs="Times New Roman"/>
                </w:rPr>
                <w:t>Найман Л.Ю.</w:t>
              </w:r>
            </w:ins>
          </w:p>
        </w:tc>
        <w:tc>
          <w:tcPr>
            <w:tcW w:w="4111" w:type="dxa"/>
          </w:tcPr>
          <w:p w14:paraId="1A1E9CB4" w14:textId="40ED8743" w:rsidR="00F7388F" w:rsidRDefault="00F7388F" w:rsidP="00F7388F">
            <w:pPr>
              <w:rPr>
                <w:ins w:id="1206" w:author="Найман Людмила Юрьевна [2]" w:date="2022-03-29T11:41:00Z"/>
                <w:rFonts w:cs="Times New Roman"/>
              </w:rPr>
            </w:pPr>
            <w:ins w:id="1207" w:author="Найман Людмила Юрьевна [2]" w:date="2022-03-29T11:41:00Z">
              <w:r>
                <w:rPr>
                  <w:rFonts w:cs="Times New Roman"/>
                </w:rPr>
                <w:t>В Приложении 4 уточнены сноски 2 и 6</w:t>
              </w:r>
              <w:bookmarkStart w:id="1208" w:name="_GoBack"/>
              <w:bookmarkEnd w:id="1208"/>
            </w:ins>
          </w:p>
        </w:tc>
        <w:tc>
          <w:tcPr>
            <w:tcW w:w="1418" w:type="dxa"/>
          </w:tcPr>
          <w:p w14:paraId="236E6D19" w14:textId="51850FC7" w:rsidR="00F7388F" w:rsidRPr="00CB1F82" w:rsidRDefault="00F7388F" w:rsidP="00F7388F">
            <w:pPr>
              <w:jc w:val="center"/>
              <w:rPr>
                <w:ins w:id="1209" w:author="Найман Людмила Юрьевна [2]" w:date="2022-03-29T11:41:00Z"/>
                <w:rFonts w:cs="Times New Roman"/>
              </w:rPr>
            </w:pPr>
            <w:ins w:id="1210" w:author="Найман Людмила Юрьевна [2]" w:date="2022-03-29T11:41:00Z">
              <w:r w:rsidRPr="00CB1F82">
                <w:rPr>
                  <w:rFonts w:cs="Times New Roman"/>
                </w:rPr>
                <w:t>Доработка не требуется</w:t>
              </w:r>
            </w:ins>
          </w:p>
        </w:tc>
        <w:tc>
          <w:tcPr>
            <w:tcW w:w="992" w:type="dxa"/>
          </w:tcPr>
          <w:p w14:paraId="5E5C2B67" w14:textId="78BB3502" w:rsidR="00F7388F" w:rsidRDefault="00F7388F" w:rsidP="00F7388F">
            <w:pPr>
              <w:jc w:val="center"/>
              <w:rPr>
                <w:ins w:id="1211" w:author="Найман Людмила Юрьевна [2]" w:date="2022-03-29T11:41:00Z"/>
                <w:rFonts w:cs="Times New Roman"/>
              </w:rPr>
            </w:pPr>
            <w:ins w:id="1212" w:author="Найман Людмила Юрьевна [2]" w:date="2022-03-29T11:41:00Z">
              <w:r>
                <w:rPr>
                  <w:rFonts w:cs="Times New Roman"/>
                </w:rPr>
                <w:t>11.0</w:t>
              </w:r>
            </w:ins>
          </w:p>
        </w:tc>
      </w:tr>
    </w:tbl>
    <w:bookmarkStart w:id="1213" w:name="_MON_1677595177"/>
    <w:bookmarkEnd w:id="1213"/>
    <w:p w14:paraId="419AA232" w14:textId="4738823D" w:rsidR="00F50F53" w:rsidRPr="0095083E" w:rsidRDefault="000A42EA" w:rsidP="00F50F53">
      <w:pPr>
        <w:rPr>
          <w:rFonts w:cs="Times New Roman"/>
        </w:rPr>
      </w:pPr>
      <w:r w:rsidRPr="0095083E">
        <w:rPr>
          <w:rFonts w:cs="Times New Roman"/>
        </w:rPr>
        <w:object w:dxaOrig="2040" w:dyaOrig="1320" w14:anchorId="23E645D4">
          <v:shape id="_x0000_i1026" type="#_x0000_t75" style="width:102pt;height:66pt" o:ole="">
            <v:imagedata r:id="rId26" o:title=""/>
          </v:shape>
          <o:OLEObject Type="Embed" ProgID="Word.Document.12" ShapeID="_x0000_i1026" DrawAspect="Icon" ObjectID="_1710059307" r:id="rId27">
            <o:FieldCodes>\s</o:FieldCodes>
          </o:OLEObject>
        </w:object>
      </w:r>
    </w:p>
    <w:p w14:paraId="644D2783" w14:textId="77777777" w:rsidR="00F50F53" w:rsidRPr="0095083E" w:rsidRDefault="00F50F53" w:rsidP="00F50F53"/>
    <w:p w14:paraId="7EF1B423" w14:textId="77777777" w:rsidR="00F50F53" w:rsidRPr="0095083E" w:rsidRDefault="00F50F53" w:rsidP="00F50F53"/>
    <w:p w14:paraId="1998A3F8" w14:textId="77777777" w:rsidR="005328F3" w:rsidRPr="0095083E" w:rsidRDefault="005328F3" w:rsidP="00A42ACB">
      <w:pPr>
        <w:pStyle w:val="afff8"/>
        <w:spacing w:line="240" w:lineRule="auto"/>
        <w:jc w:val="both"/>
        <w:rPr>
          <w:caps/>
          <w:color w:val="auto"/>
          <w:sz w:val="32"/>
        </w:rPr>
        <w:sectPr w:rsidR="005328F3" w:rsidRPr="0095083E" w:rsidSect="00B10D2B">
          <w:headerReference w:type="default" r:id="rId28"/>
          <w:pgSz w:w="11906" w:h="16838"/>
          <w:pgMar w:top="1134" w:right="851" w:bottom="1134" w:left="1701" w:header="567" w:footer="289" w:gutter="0"/>
          <w:cols w:space="708"/>
          <w:docGrid w:linePitch="360"/>
        </w:sectPr>
      </w:pPr>
    </w:p>
    <w:p w14:paraId="0FD72150" w14:textId="77777777" w:rsidR="00812FC7" w:rsidRPr="0095083E" w:rsidRDefault="00812FC7" w:rsidP="000A3B45">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222" w:name="_Toc87950066"/>
      <w:r w:rsidRPr="0095083E">
        <w:rPr>
          <w:b/>
          <w:caps w:val="0"/>
          <w:color w:val="auto"/>
          <w:spacing w:val="0"/>
          <w:sz w:val="32"/>
        </w:rPr>
        <w:lastRenderedPageBreak/>
        <w:t>Приложение 1</w:t>
      </w:r>
      <w:r w:rsidR="00B9487B" w:rsidRPr="0095083E">
        <w:rPr>
          <w:b/>
          <w:caps w:val="0"/>
          <w:color w:val="auto"/>
          <w:spacing w:val="0"/>
          <w:sz w:val="32"/>
        </w:rPr>
        <w:t>.</w:t>
      </w:r>
      <w:bookmarkEnd w:id="1222"/>
      <w:r w:rsidR="00CE4745" w:rsidRPr="0095083E">
        <w:rPr>
          <w:b/>
          <w:caps w:val="0"/>
          <w:color w:val="auto"/>
          <w:spacing w:val="0"/>
          <w:sz w:val="32"/>
        </w:rPr>
        <w:t xml:space="preserve"> </w:t>
      </w:r>
    </w:p>
    <w:p w14:paraId="4B25A0BA" w14:textId="77777777" w:rsidR="006C2804" w:rsidRPr="0095083E" w:rsidRDefault="006C2804" w:rsidP="006C2804">
      <w:pPr>
        <w:jc w:val="center"/>
        <w:rPr>
          <w:rFonts w:cs="Times New Roman"/>
          <w:b/>
          <w:sz w:val="24"/>
          <w:szCs w:val="24"/>
        </w:rPr>
      </w:pPr>
      <w:r w:rsidRPr="0095083E">
        <w:rPr>
          <w:rFonts w:cs="Times New Roman"/>
          <w:b/>
          <w:sz w:val="24"/>
          <w:szCs w:val="24"/>
        </w:rPr>
        <w:t>Перечень балансовых счетов второго порядка, на которых открыты лицевые счета клиентов, по которым формируется Ведомость предоставленных Банком России услуг в платежной системе Банка России за день (месяц)</w:t>
      </w:r>
    </w:p>
    <w:p w14:paraId="7D93CEEA" w14:textId="77777777" w:rsidR="00812FC7" w:rsidRPr="0095083E" w:rsidRDefault="00812FC7" w:rsidP="00812FC7">
      <w:pPr>
        <w:rPr>
          <w:rFonts w:cs="Times New Roman"/>
          <w:sz w:val="24"/>
          <w:szCs w:val="24"/>
        </w:rPr>
      </w:pPr>
    </w:p>
    <w:tbl>
      <w:tblPr>
        <w:tblW w:w="146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9"/>
        <w:gridCol w:w="13641"/>
      </w:tblGrid>
      <w:tr w:rsidR="00812FC7" w:rsidRPr="00995A54" w14:paraId="0A41DCC7" w14:textId="77777777" w:rsidTr="00812FC7">
        <w:tc>
          <w:tcPr>
            <w:tcW w:w="14630" w:type="dxa"/>
            <w:gridSpan w:val="2"/>
            <w:vAlign w:val="center"/>
          </w:tcPr>
          <w:p w14:paraId="2A75F4EC" w14:textId="77777777" w:rsidR="00812FC7" w:rsidRPr="00995A54" w:rsidRDefault="00812FC7" w:rsidP="002D248A">
            <w:pPr>
              <w:rPr>
                <w:rFonts w:cs="Times New Roman"/>
                <w:sz w:val="24"/>
                <w:szCs w:val="24"/>
              </w:rPr>
            </w:pPr>
            <w:r w:rsidRPr="00995A54">
              <w:rPr>
                <w:rFonts w:cs="Times New Roman"/>
                <w:b/>
                <w:sz w:val="24"/>
                <w:szCs w:val="24"/>
              </w:rPr>
              <w:t xml:space="preserve">301 «Корреспондентские счета» </w:t>
            </w:r>
            <w:r w:rsidRPr="00995A54">
              <w:rPr>
                <w:rFonts w:cs="Times New Roman"/>
                <w:i/>
                <w:sz w:val="24"/>
                <w:szCs w:val="24"/>
              </w:rPr>
              <w:t>(за исключением накопительных счетов, открываемых в Банке России вновь создаваемым кредитным организациям, расчетным небанковским кредитным организациям, расчетным центрам Организованного рынка ценных бумаг)</w:t>
            </w:r>
          </w:p>
        </w:tc>
      </w:tr>
      <w:tr w:rsidR="00812FC7" w:rsidRPr="00995A54" w14:paraId="0FEF60B8" w14:textId="77777777" w:rsidTr="00812FC7">
        <w:tc>
          <w:tcPr>
            <w:tcW w:w="989" w:type="dxa"/>
            <w:vAlign w:val="center"/>
          </w:tcPr>
          <w:p w14:paraId="1BBF6602" w14:textId="77777777" w:rsidR="00812FC7" w:rsidRPr="00995A54" w:rsidRDefault="00812FC7" w:rsidP="002D248A">
            <w:pPr>
              <w:jc w:val="center"/>
              <w:rPr>
                <w:rFonts w:cs="Times New Roman"/>
                <w:sz w:val="24"/>
                <w:szCs w:val="24"/>
              </w:rPr>
            </w:pPr>
            <w:r w:rsidRPr="00995A54">
              <w:rPr>
                <w:rFonts w:cs="Times New Roman"/>
                <w:sz w:val="24"/>
                <w:szCs w:val="24"/>
              </w:rPr>
              <w:t>30101</w:t>
            </w:r>
          </w:p>
        </w:tc>
        <w:tc>
          <w:tcPr>
            <w:tcW w:w="13641" w:type="dxa"/>
            <w:vAlign w:val="center"/>
          </w:tcPr>
          <w:p w14:paraId="18B9188C" w14:textId="77777777" w:rsidR="00812FC7" w:rsidRPr="00995A54" w:rsidRDefault="00812FC7" w:rsidP="002D248A">
            <w:pPr>
              <w:rPr>
                <w:rFonts w:cs="Times New Roman"/>
                <w:sz w:val="24"/>
                <w:szCs w:val="24"/>
              </w:rPr>
            </w:pPr>
            <w:r w:rsidRPr="00995A54">
              <w:rPr>
                <w:rFonts w:cs="Times New Roman"/>
                <w:sz w:val="24"/>
                <w:szCs w:val="24"/>
              </w:rPr>
              <w:t xml:space="preserve">Корреспондентские счета кредитных организаций </w:t>
            </w:r>
            <w:r w:rsidRPr="00995A54">
              <w:rPr>
                <w:rFonts w:eastAsia="Times New Roman" w:cs="Times New Roman"/>
                <w:sz w:val="24"/>
                <w:szCs w:val="24"/>
              </w:rPr>
              <w:t>в Банке России</w:t>
            </w:r>
          </w:p>
        </w:tc>
      </w:tr>
      <w:tr w:rsidR="00812FC7" w:rsidRPr="00995A54" w14:paraId="1753EC3A" w14:textId="77777777" w:rsidTr="00812FC7">
        <w:tc>
          <w:tcPr>
            <w:tcW w:w="989" w:type="dxa"/>
            <w:vAlign w:val="center"/>
          </w:tcPr>
          <w:p w14:paraId="6D5E2C9C" w14:textId="77777777" w:rsidR="00812FC7" w:rsidRPr="00995A54" w:rsidRDefault="00812FC7" w:rsidP="002D248A">
            <w:pPr>
              <w:jc w:val="center"/>
              <w:rPr>
                <w:rFonts w:cs="Times New Roman"/>
                <w:sz w:val="24"/>
                <w:szCs w:val="24"/>
              </w:rPr>
            </w:pPr>
            <w:r w:rsidRPr="00995A54">
              <w:rPr>
                <w:rFonts w:cs="Times New Roman"/>
                <w:sz w:val="24"/>
                <w:szCs w:val="24"/>
              </w:rPr>
              <w:t>30103</w:t>
            </w:r>
          </w:p>
        </w:tc>
        <w:tc>
          <w:tcPr>
            <w:tcW w:w="13641" w:type="dxa"/>
            <w:vAlign w:val="center"/>
          </w:tcPr>
          <w:p w14:paraId="50E25E99" w14:textId="77777777" w:rsidR="00812FC7" w:rsidRPr="00995A54" w:rsidRDefault="00812FC7" w:rsidP="002D248A">
            <w:pPr>
              <w:rPr>
                <w:rFonts w:cs="Times New Roman"/>
                <w:sz w:val="24"/>
                <w:szCs w:val="24"/>
              </w:rPr>
            </w:pPr>
            <w:r w:rsidRPr="00995A54">
              <w:rPr>
                <w:rFonts w:cs="Times New Roman"/>
                <w:sz w:val="24"/>
                <w:szCs w:val="24"/>
              </w:rPr>
              <w:t>Корреспондентские счета расчетных небанковских кредитных организаций</w:t>
            </w:r>
          </w:p>
        </w:tc>
      </w:tr>
      <w:tr w:rsidR="00812FC7" w:rsidRPr="00995A54" w14:paraId="678C3B77" w14:textId="77777777" w:rsidTr="00812FC7">
        <w:tc>
          <w:tcPr>
            <w:tcW w:w="989" w:type="dxa"/>
            <w:vAlign w:val="center"/>
          </w:tcPr>
          <w:p w14:paraId="099A1BFB" w14:textId="77777777" w:rsidR="00812FC7" w:rsidRPr="00995A54" w:rsidRDefault="00812FC7" w:rsidP="002D248A">
            <w:pPr>
              <w:jc w:val="center"/>
              <w:rPr>
                <w:rFonts w:cs="Times New Roman"/>
                <w:sz w:val="24"/>
                <w:szCs w:val="24"/>
              </w:rPr>
            </w:pPr>
            <w:r w:rsidRPr="00995A54">
              <w:rPr>
                <w:rFonts w:cs="Times New Roman"/>
                <w:sz w:val="24"/>
                <w:szCs w:val="24"/>
              </w:rPr>
              <w:t>30105</w:t>
            </w:r>
          </w:p>
        </w:tc>
        <w:tc>
          <w:tcPr>
            <w:tcW w:w="13641" w:type="dxa"/>
            <w:vAlign w:val="center"/>
          </w:tcPr>
          <w:p w14:paraId="7830146B" w14:textId="77777777" w:rsidR="00812FC7" w:rsidRPr="00995A54" w:rsidRDefault="00812FC7" w:rsidP="002D248A">
            <w:pPr>
              <w:rPr>
                <w:rFonts w:cs="Times New Roman"/>
                <w:sz w:val="24"/>
                <w:szCs w:val="24"/>
              </w:rPr>
            </w:pPr>
            <w:r w:rsidRPr="00995A54">
              <w:rPr>
                <w:rFonts w:cs="Times New Roman"/>
                <w:sz w:val="24"/>
                <w:szCs w:val="24"/>
              </w:rPr>
              <w:t>Корреспондентские счета расчетных центров платежных систем, в рамках которых осуществляются переводы денежных средств по операциям Банка России</w:t>
            </w:r>
          </w:p>
        </w:tc>
      </w:tr>
      <w:tr w:rsidR="00812FC7" w:rsidRPr="00995A54" w14:paraId="5BBCF552" w14:textId="77777777" w:rsidTr="00812FC7">
        <w:tc>
          <w:tcPr>
            <w:tcW w:w="989" w:type="dxa"/>
            <w:vAlign w:val="center"/>
          </w:tcPr>
          <w:p w14:paraId="09D221F8" w14:textId="77777777" w:rsidR="00812FC7" w:rsidRPr="00995A54" w:rsidRDefault="00812FC7" w:rsidP="002D248A">
            <w:pPr>
              <w:jc w:val="center"/>
              <w:rPr>
                <w:rFonts w:cs="Times New Roman"/>
                <w:sz w:val="24"/>
                <w:szCs w:val="24"/>
              </w:rPr>
            </w:pPr>
            <w:r w:rsidRPr="00995A54">
              <w:rPr>
                <w:rFonts w:cs="Times New Roman"/>
                <w:sz w:val="24"/>
                <w:szCs w:val="24"/>
              </w:rPr>
              <w:t>30107</w:t>
            </w:r>
          </w:p>
        </w:tc>
        <w:tc>
          <w:tcPr>
            <w:tcW w:w="13641" w:type="dxa"/>
            <w:vAlign w:val="center"/>
          </w:tcPr>
          <w:p w14:paraId="5D6DE37C" w14:textId="77777777" w:rsidR="00812FC7" w:rsidRPr="00995A54" w:rsidRDefault="00812FC7" w:rsidP="002D248A">
            <w:pPr>
              <w:spacing w:line="240" w:lineRule="auto"/>
              <w:rPr>
                <w:rFonts w:cs="Times New Roman"/>
                <w:sz w:val="24"/>
                <w:szCs w:val="24"/>
              </w:rPr>
            </w:pPr>
            <w:r w:rsidRPr="00995A54">
              <w:rPr>
                <w:rFonts w:cs="Times New Roman"/>
                <w:sz w:val="24"/>
                <w:szCs w:val="24"/>
              </w:rPr>
              <w:t>Корреспондентские счета центральных, национальных банков государств СНГ и стран Балтии (в части нового счета, открываемого Центральному банку Республики Армения в Операционном Департаменте)</w:t>
            </w:r>
            <w:r w:rsidRPr="00995A54" w:rsidDel="00D03664">
              <w:rPr>
                <w:rStyle w:val="afff4"/>
                <w:rFonts w:cs="Times New Roman"/>
                <w:sz w:val="24"/>
                <w:szCs w:val="24"/>
              </w:rPr>
              <w:t xml:space="preserve"> </w:t>
            </w:r>
            <w:r w:rsidRPr="00995A54">
              <w:rPr>
                <w:rStyle w:val="afff4"/>
                <w:rFonts w:cs="Times New Roman"/>
                <w:sz w:val="24"/>
                <w:szCs w:val="24"/>
              </w:rPr>
              <w:footnoteReference w:id="34"/>
            </w:r>
          </w:p>
        </w:tc>
      </w:tr>
      <w:tr w:rsidR="00812FC7" w:rsidRPr="006C0EED" w14:paraId="79F89AE0" w14:textId="77777777" w:rsidTr="00812FC7">
        <w:tc>
          <w:tcPr>
            <w:tcW w:w="989" w:type="dxa"/>
            <w:vAlign w:val="center"/>
          </w:tcPr>
          <w:p w14:paraId="7B1C2C7E" w14:textId="77777777" w:rsidR="00812FC7" w:rsidRPr="006C0EED" w:rsidRDefault="00812FC7" w:rsidP="002D248A">
            <w:pPr>
              <w:jc w:val="center"/>
              <w:rPr>
                <w:rFonts w:cs="Times New Roman"/>
                <w:sz w:val="24"/>
                <w:szCs w:val="24"/>
              </w:rPr>
            </w:pPr>
            <w:r w:rsidRPr="006C0EED">
              <w:rPr>
                <w:rFonts w:cs="Times New Roman"/>
                <w:sz w:val="24"/>
                <w:szCs w:val="24"/>
              </w:rPr>
              <w:t>30111</w:t>
            </w:r>
          </w:p>
        </w:tc>
        <w:tc>
          <w:tcPr>
            <w:tcW w:w="13641" w:type="dxa"/>
            <w:vAlign w:val="center"/>
          </w:tcPr>
          <w:p w14:paraId="02E3D896" w14:textId="77777777" w:rsidR="00812FC7" w:rsidRPr="006C0EED" w:rsidRDefault="00812FC7" w:rsidP="002D248A">
            <w:pPr>
              <w:rPr>
                <w:rFonts w:cs="Times New Roman"/>
                <w:sz w:val="24"/>
                <w:szCs w:val="24"/>
              </w:rPr>
            </w:pPr>
            <w:r w:rsidRPr="006C0EED">
              <w:rPr>
                <w:rFonts w:cs="Times New Roman"/>
                <w:sz w:val="24"/>
                <w:szCs w:val="24"/>
              </w:rPr>
              <w:t>Корреспондентские счета банков-нерезидентов</w:t>
            </w:r>
          </w:p>
        </w:tc>
      </w:tr>
      <w:tr w:rsidR="00812FC7" w:rsidRPr="006C0EED" w14:paraId="0071339B" w14:textId="77777777" w:rsidTr="00812FC7">
        <w:tc>
          <w:tcPr>
            <w:tcW w:w="989" w:type="dxa"/>
            <w:vAlign w:val="center"/>
          </w:tcPr>
          <w:p w14:paraId="515A7FE8" w14:textId="77777777" w:rsidR="00812FC7" w:rsidRPr="006C0EED" w:rsidRDefault="00812FC7" w:rsidP="002D248A">
            <w:pPr>
              <w:jc w:val="center"/>
              <w:rPr>
                <w:rFonts w:cs="Times New Roman"/>
                <w:sz w:val="24"/>
                <w:szCs w:val="24"/>
              </w:rPr>
            </w:pPr>
            <w:r w:rsidRPr="006C0EED">
              <w:rPr>
                <w:rFonts w:cs="Times New Roman"/>
                <w:sz w:val="24"/>
                <w:szCs w:val="24"/>
              </w:rPr>
              <w:t>30124</w:t>
            </w:r>
          </w:p>
        </w:tc>
        <w:tc>
          <w:tcPr>
            <w:tcW w:w="13641" w:type="dxa"/>
            <w:vAlign w:val="center"/>
          </w:tcPr>
          <w:p w14:paraId="17E9D3DB" w14:textId="77777777" w:rsidR="00812FC7" w:rsidRPr="006C0EED" w:rsidRDefault="00812FC7" w:rsidP="002D248A">
            <w:pPr>
              <w:rPr>
                <w:rFonts w:cs="Times New Roman"/>
                <w:sz w:val="24"/>
                <w:szCs w:val="24"/>
              </w:rPr>
            </w:pPr>
            <w:r w:rsidRPr="006C0EED">
              <w:rPr>
                <w:rFonts w:cs="Times New Roman"/>
                <w:sz w:val="24"/>
                <w:szCs w:val="24"/>
              </w:rPr>
              <w:t>Корреспондентские счета небанковских кредитных организаций, осуществляющих депозитно-кредитные операции</w:t>
            </w:r>
          </w:p>
        </w:tc>
      </w:tr>
      <w:tr w:rsidR="00812FC7" w:rsidRPr="006C0EED" w14:paraId="4750CFC2" w14:textId="77777777" w:rsidTr="00812FC7">
        <w:tc>
          <w:tcPr>
            <w:tcW w:w="989" w:type="dxa"/>
            <w:vAlign w:val="center"/>
          </w:tcPr>
          <w:p w14:paraId="11D579E2" w14:textId="77777777" w:rsidR="00812FC7" w:rsidRPr="006C0EED" w:rsidRDefault="00812FC7" w:rsidP="002D248A">
            <w:pPr>
              <w:jc w:val="center"/>
              <w:rPr>
                <w:rFonts w:cs="Times New Roman"/>
                <w:sz w:val="24"/>
                <w:szCs w:val="24"/>
              </w:rPr>
            </w:pPr>
            <w:r w:rsidRPr="006C0EED">
              <w:rPr>
                <w:rFonts w:cs="Times New Roman"/>
                <w:sz w:val="24"/>
                <w:szCs w:val="24"/>
              </w:rPr>
              <w:t>30127</w:t>
            </w:r>
          </w:p>
        </w:tc>
        <w:tc>
          <w:tcPr>
            <w:tcW w:w="13641" w:type="dxa"/>
            <w:vAlign w:val="center"/>
          </w:tcPr>
          <w:p w14:paraId="45B18BE6" w14:textId="77777777" w:rsidR="00812FC7" w:rsidRPr="006C0EED" w:rsidRDefault="00812FC7" w:rsidP="002D248A">
            <w:pPr>
              <w:rPr>
                <w:rFonts w:cs="Times New Roman"/>
                <w:sz w:val="24"/>
                <w:szCs w:val="24"/>
              </w:rPr>
            </w:pPr>
            <w:r w:rsidRPr="006C0EED">
              <w:rPr>
                <w:rFonts w:cs="Times New Roman"/>
                <w:sz w:val="24"/>
                <w:szCs w:val="24"/>
              </w:rPr>
              <w:t>Корреспондентские счета организаций</w:t>
            </w:r>
          </w:p>
        </w:tc>
      </w:tr>
      <w:tr w:rsidR="00812FC7" w:rsidRPr="006C0EED" w14:paraId="4928A90A" w14:textId="77777777" w:rsidTr="00812FC7">
        <w:tc>
          <w:tcPr>
            <w:tcW w:w="14630" w:type="dxa"/>
            <w:gridSpan w:val="2"/>
            <w:vAlign w:val="center"/>
          </w:tcPr>
          <w:p w14:paraId="023F1581" w14:textId="77777777" w:rsidR="00812FC7" w:rsidRPr="006C0EED" w:rsidRDefault="00812FC7" w:rsidP="002D248A">
            <w:pPr>
              <w:rPr>
                <w:rFonts w:cs="Times New Roman"/>
                <w:sz w:val="24"/>
                <w:szCs w:val="24"/>
              </w:rPr>
            </w:pPr>
            <w:r w:rsidRPr="006C0EED">
              <w:rPr>
                <w:rFonts w:cs="Times New Roman"/>
                <w:b/>
                <w:sz w:val="24"/>
                <w:szCs w:val="24"/>
              </w:rPr>
              <w:t>302 «Счета банков по другим операциям»</w:t>
            </w:r>
          </w:p>
        </w:tc>
      </w:tr>
      <w:tr w:rsidR="00812FC7" w:rsidRPr="006C0EED" w14:paraId="253AB9CA" w14:textId="77777777" w:rsidTr="00812FC7">
        <w:tc>
          <w:tcPr>
            <w:tcW w:w="989" w:type="dxa"/>
            <w:vAlign w:val="center"/>
          </w:tcPr>
          <w:p w14:paraId="37E9C0CC" w14:textId="77777777" w:rsidR="00812FC7" w:rsidRPr="0097193E" w:rsidRDefault="00812FC7" w:rsidP="002D248A">
            <w:pPr>
              <w:jc w:val="center"/>
              <w:rPr>
                <w:rFonts w:cs="Times New Roman"/>
                <w:sz w:val="24"/>
                <w:szCs w:val="24"/>
                <w:highlight w:val="yellow"/>
              </w:rPr>
            </w:pPr>
            <w:r w:rsidRPr="0097193E">
              <w:rPr>
                <w:rFonts w:cs="Times New Roman"/>
                <w:sz w:val="24"/>
                <w:szCs w:val="24"/>
                <w:highlight w:val="yellow"/>
              </w:rPr>
              <w:t>30205</w:t>
            </w:r>
          </w:p>
        </w:tc>
        <w:tc>
          <w:tcPr>
            <w:tcW w:w="13641" w:type="dxa"/>
            <w:vAlign w:val="center"/>
          </w:tcPr>
          <w:p w14:paraId="1D962CA0" w14:textId="63EDE097" w:rsidR="00812FC7" w:rsidRPr="0097193E" w:rsidRDefault="00B437E4" w:rsidP="002D248A">
            <w:pPr>
              <w:rPr>
                <w:rFonts w:cs="Times New Roman"/>
                <w:sz w:val="24"/>
                <w:szCs w:val="24"/>
                <w:highlight w:val="yellow"/>
              </w:rPr>
            </w:pPr>
            <w:ins w:id="1223" w:author="Найман Людмила Юрьевна" w:date="2021-12-09T10:08:00Z">
              <w:r w:rsidRPr="0097193E">
                <w:rPr>
                  <w:rFonts w:cs="Times New Roman"/>
                  <w:sz w:val="24"/>
                  <w:szCs w:val="24"/>
                  <w:highlight w:val="yellow"/>
                </w:rPr>
                <w:t>Наличные деньги</w:t>
              </w:r>
            </w:ins>
            <w:del w:id="1224" w:author="Найман Людмила Юрьевна" w:date="2021-12-09T10:08:00Z">
              <w:r w:rsidR="00812FC7" w:rsidRPr="0097193E" w:rsidDel="00B437E4">
                <w:rPr>
                  <w:rFonts w:cs="Times New Roman"/>
                  <w:sz w:val="24"/>
                  <w:szCs w:val="24"/>
                  <w:highlight w:val="yellow"/>
                </w:rPr>
                <w:delText>Наличные денежные средства</w:delText>
              </w:r>
            </w:del>
            <w:r w:rsidR="00812FC7" w:rsidRPr="0097193E">
              <w:rPr>
                <w:rFonts w:cs="Times New Roman"/>
                <w:sz w:val="24"/>
                <w:szCs w:val="24"/>
                <w:highlight w:val="yellow"/>
              </w:rPr>
              <w:t>, принятые от подразделений кредитных организаций (филиалов)</w:t>
            </w:r>
          </w:p>
        </w:tc>
      </w:tr>
      <w:tr w:rsidR="00812FC7" w:rsidRPr="006C0EED" w14:paraId="2F248768" w14:textId="77777777" w:rsidTr="00812FC7">
        <w:tc>
          <w:tcPr>
            <w:tcW w:w="989" w:type="dxa"/>
            <w:vAlign w:val="center"/>
          </w:tcPr>
          <w:p w14:paraId="58F62EAE" w14:textId="77777777" w:rsidR="00812FC7" w:rsidRPr="006C0EED" w:rsidRDefault="00812FC7" w:rsidP="002D248A">
            <w:pPr>
              <w:jc w:val="center"/>
              <w:rPr>
                <w:rFonts w:cs="Times New Roman"/>
                <w:sz w:val="24"/>
                <w:szCs w:val="24"/>
              </w:rPr>
            </w:pPr>
            <w:r w:rsidRPr="006C0EED">
              <w:rPr>
                <w:rFonts w:cs="Times New Roman"/>
                <w:sz w:val="24"/>
                <w:szCs w:val="24"/>
              </w:rPr>
              <w:t>30209</w:t>
            </w:r>
          </w:p>
        </w:tc>
        <w:tc>
          <w:tcPr>
            <w:tcW w:w="13641" w:type="dxa"/>
            <w:vAlign w:val="center"/>
          </w:tcPr>
          <w:p w14:paraId="7769C12B" w14:textId="77777777" w:rsidR="00812FC7" w:rsidRPr="006C0EED" w:rsidRDefault="00812FC7" w:rsidP="002D248A">
            <w:pPr>
              <w:rPr>
                <w:rFonts w:cs="Times New Roman"/>
                <w:sz w:val="24"/>
                <w:szCs w:val="24"/>
              </w:rPr>
            </w:pPr>
            <w:r w:rsidRPr="006C0EED">
              <w:rPr>
                <w:rFonts w:cs="Times New Roman"/>
                <w:sz w:val="24"/>
                <w:szCs w:val="24"/>
              </w:rPr>
              <w:t>Счета кредитных организаций (филиалов) по кассовому обслуживанию их подразделений</w:t>
            </w:r>
          </w:p>
        </w:tc>
      </w:tr>
      <w:tr w:rsidR="00812FC7" w:rsidRPr="006C0EED" w14:paraId="26DED9A6" w14:textId="77777777" w:rsidTr="00812FC7">
        <w:tc>
          <w:tcPr>
            <w:tcW w:w="989" w:type="dxa"/>
            <w:vAlign w:val="center"/>
          </w:tcPr>
          <w:p w14:paraId="276B7321" w14:textId="77777777" w:rsidR="00812FC7" w:rsidRPr="006C0EED" w:rsidRDefault="00812FC7" w:rsidP="002D248A">
            <w:pPr>
              <w:jc w:val="center"/>
              <w:rPr>
                <w:rFonts w:cs="Times New Roman"/>
                <w:sz w:val="24"/>
                <w:szCs w:val="24"/>
              </w:rPr>
            </w:pPr>
            <w:r w:rsidRPr="006C0EED">
              <w:rPr>
                <w:rFonts w:cs="Times New Roman"/>
                <w:sz w:val="24"/>
                <w:szCs w:val="24"/>
              </w:rPr>
              <w:t>30216</w:t>
            </w:r>
          </w:p>
        </w:tc>
        <w:tc>
          <w:tcPr>
            <w:tcW w:w="13641" w:type="dxa"/>
            <w:vAlign w:val="center"/>
          </w:tcPr>
          <w:p w14:paraId="602C845D" w14:textId="77777777" w:rsidR="00812FC7" w:rsidRPr="006C0EED" w:rsidRDefault="00812FC7" w:rsidP="002D248A">
            <w:pPr>
              <w:rPr>
                <w:rFonts w:cs="Times New Roman"/>
                <w:sz w:val="24"/>
                <w:szCs w:val="24"/>
              </w:rPr>
            </w:pPr>
            <w:r w:rsidRPr="006C0EED">
              <w:rPr>
                <w:rFonts w:cs="Times New Roman"/>
                <w:sz w:val="24"/>
                <w:szCs w:val="24"/>
              </w:rPr>
              <w:t>Счета расчетных небанковских кредитных организаций для завершения ими расчетов по клирингу</w:t>
            </w:r>
          </w:p>
        </w:tc>
      </w:tr>
      <w:tr w:rsidR="00812FC7" w:rsidRPr="006C0EED" w14:paraId="39091B8F" w14:textId="77777777" w:rsidTr="00812FC7">
        <w:tc>
          <w:tcPr>
            <w:tcW w:w="989" w:type="dxa"/>
            <w:vAlign w:val="center"/>
          </w:tcPr>
          <w:p w14:paraId="4E50846E" w14:textId="77777777" w:rsidR="00812FC7" w:rsidRPr="006C0EED" w:rsidRDefault="00812FC7" w:rsidP="002D248A">
            <w:pPr>
              <w:jc w:val="center"/>
              <w:rPr>
                <w:rFonts w:cs="Times New Roman"/>
                <w:sz w:val="24"/>
                <w:szCs w:val="24"/>
              </w:rPr>
            </w:pPr>
            <w:r w:rsidRPr="006C0EED">
              <w:rPr>
                <w:rFonts w:cs="Times New Roman"/>
                <w:sz w:val="24"/>
                <w:szCs w:val="24"/>
              </w:rPr>
              <w:t>30234</w:t>
            </w:r>
          </w:p>
        </w:tc>
        <w:tc>
          <w:tcPr>
            <w:tcW w:w="13641" w:type="dxa"/>
            <w:vAlign w:val="center"/>
          </w:tcPr>
          <w:p w14:paraId="01F5429C" w14:textId="77777777" w:rsidR="00812FC7" w:rsidRPr="006C0EED" w:rsidRDefault="00812FC7" w:rsidP="002D248A">
            <w:pPr>
              <w:rPr>
                <w:rFonts w:cs="Times New Roman"/>
                <w:sz w:val="24"/>
                <w:szCs w:val="24"/>
              </w:rPr>
            </w:pPr>
            <w:r w:rsidRPr="006C0EED">
              <w:rPr>
                <w:rFonts w:cs="Times New Roman"/>
                <w:sz w:val="24"/>
                <w:szCs w:val="24"/>
              </w:rPr>
              <w:t>Счета для кассового обслуживания кредитных организаций (филиалов), которое осуществляется не по месту открытия корреспондентских счетов (субсчетов)</w:t>
            </w:r>
          </w:p>
        </w:tc>
      </w:tr>
      <w:tr w:rsidR="00812FC7" w:rsidRPr="006C0EED" w14:paraId="34F8D824" w14:textId="77777777" w:rsidTr="00812FC7">
        <w:tc>
          <w:tcPr>
            <w:tcW w:w="14630" w:type="dxa"/>
            <w:gridSpan w:val="2"/>
            <w:vAlign w:val="center"/>
          </w:tcPr>
          <w:p w14:paraId="2D732255" w14:textId="77777777" w:rsidR="00812FC7" w:rsidRPr="006C0EED" w:rsidRDefault="00812FC7" w:rsidP="002D248A">
            <w:pPr>
              <w:rPr>
                <w:rFonts w:cs="Times New Roman"/>
                <w:sz w:val="24"/>
                <w:szCs w:val="24"/>
              </w:rPr>
            </w:pPr>
            <w:r w:rsidRPr="006C0EED">
              <w:rPr>
                <w:rFonts w:cs="Times New Roman"/>
                <w:b/>
                <w:sz w:val="24"/>
                <w:szCs w:val="24"/>
                <w:lang w:val="en-US"/>
              </w:rPr>
              <w:t>30</w:t>
            </w:r>
            <w:r w:rsidRPr="006C0EED">
              <w:rPr>
                <w:rFonts w:cs="Times New Roman"/>
                <w:b/>
                <w:sz w:val="24"/>
                <w:szCs w:val="24"/>
              </w:rPr>
              <w:t>4 «Счета для осуществления клиринга»</w:t>
            </w:r>
          </w:p>
        </w:tc>
      </w:tr>
      <w:tr w:rsidR="00812FC7" w:rsidRPr="006C0EED" w14:paraId="28FAECB0" w14:textId="77777777" w:rsidTr="00812FC7">
        <w:tc>
          <w:tcPr>
            <w:tcW w:w="989" w:type="dxa"/>
            <w:vAlign w:val="center"/>
          </w:tcPr>
          <w:p w14:paraId="4988BEEF" w14:textId="77777777" w:rsidR="00812FC7" w:rsidRPr="006C0EED" w:rsidRDefault="00812FC7" w:rsidP="002D248A">
            <w:pPr>
              <w:jc w:val="center"/>
              <w:rPr>
                <w:rFonts w:cs="Times New Roman"/>
                <w:sz w:val="24"/>
                <w:szCs w:val="24"/>
              </w:rPr>
            </w:pPr>
            <w:r w:rsidRPr="006C0EED">
              <w:rPr>
                <w:rFonts w:cs="Times New Roman"/>
                <w:sz w:val="24"/>
                <w:szCs w:val="24"/>
              </w:rPr>
              <w:t>30414</w:t>
            </w:r>
          </w:p>
        </w:tc>
        <w:tc>
          <w:tcPr>
            <w:tcW w:w="13641" w:type="dxa"/>
            <w:vAlign w:val="center"/>
          </w:tcPr>
          <w:p w14:paraId="1E11B935" w14:textId="77777777" w:rsidR="00812FC7" w:rsidRPr="006C0EED" w:rsidRDefault="00812FC7" w:rsidP="002D248A">
            <w:pPr>
              <w:rPr>
                <w:rFonts w:cs="Times New Roman"/>
                <w:sz w:val="24"/>
                <w:szCs w:val="24"/>
              </w:rPr>
            </w:pPr>
            <w:r w:rsidRPr="006C0EED">
              <w:rPr>
                <w:rFonts w:cs="Times New Roman"/>
                <w:sz w:val="24"/>
                <w:szCs w:val="24"/>
              </w:rPr>
              <w:t>Клиринговые банковские счета для исполнения обязательств, индивидуального клирингового и иного обеспечения</w:t>
            </w:r>
          </w:p>
        </w:tc>
      </w:tr>
      <w:tr w:rsidR="00812FC7" w:rsidRPr="006C0EED" w14:paraId="18B9D78E" w14:textId="77777777" w:rsidTr="00812FC7">
        <w:trPr>
          <w:trHeight w:val="379"/>
        </w:trPr>
        <w:tc>
          <w:tcPr>
            <w:tcW w:w="989" w:type="dxa"/>
            <w:vAlign w:val="center"/>
          </w:tcPr>
          <w:p w14:paraId="3D56EBE3" w14:textId="77777777" w:rsidR="00812FC7" w:rsidRPr="006C0EED" w:rsidRDefault="00812FC7" w:rsidP="002D248A">
            <w:pPr>
              <w:jc w:val="center"/>
              <w:rPr>
                <w:rFonts w:cs="Times New Roman"/>
                <w:sz w:val="24"/>
                <w:szCs w:val="24"/>
              </w:rPr>
            </w:pPr>
            <w:r w:rsidRPr="006C0EED">
              <w:rPr>
                <w:rFonts w:cs="Times New Roman"/>
                <w:sz w:val="24"/>
                <w:szCs w:val="24"/>
              </w:rPr>
              <w:t>30415</w:t>
            </w:r>
          </w:p>
        </w:tc>
        <w:tc>
          <w:tcPr>
            <w:tcW w:w="13641" w:type="dxa"/>
            <w:vAlign w:val="center"/>
          </w:tcPr>
          <w:p w14:paraId="4AA43609" w14:textId="77777777" w:rsidR="00812FC7" w:rsidRPr="006C0EED" w:rsidRDefault="00812FC7" w:rsidP="002D248A">
            <w:pPr>
              <w:rPr>
                <w:rFonts w:cs="Times New Roman"/>
                <w:sz w:val="24"/>
                <w:szCs w:val="24"/>
              </w:rPr>
            </w:pPr>
            <w:r w:rsidRPr="006C0EED">
              <w:rPr>
                <w:rFonts w:cs="Times New Roman"/>
                <w:sz w:val="24"/>
                <w:szCs w:val="24"/>
              </w:rPr>
              <w:t>Клиринговые банковские счета коллективного клирингового обеспечения (гарантийный фонд)</w:t>
            </w:r>
          </w:p>
        </w:tc>
      </w:tr>
      <w:tr w:rsidR="00812FC7" w:rsidRPr="006C0EED" w14:paraId="0AA6FA75" w14:textId="77777777" w:rsidTr="00812FC7">
        <w:tc>
          <w:tcPr>
            <w:tcW w:w="14630" w:type="dxa"/>
            <w:gridSpan w:val="2"/>
            <w:vAlign w:val="center"/>
          </w:tcPr>
          <w:p w14:paraId="2C8F25B9" w14:textId="77777777" w:rsidR="00812FC7" w:rsidRPr="006C0EED" w:rsidRDefault="00812FC7" w:rsidP="002D248A">
            <w:pPr>
              <w:rPr>
                <w:rFonts w:cs="Times New Roman"/>
                <w:sz w:val="24"/>
                <w:szCs w:val="24"/>
              </w:rPr>
            </w:pPr>
            <w:r w:rsidRPr="006C0EED">
              <w:rPr>
                <w:rFonts w:cs="Times New Roman"/>
                <w:b/>
                <w:sz w:val="24"/>
                <w:szCs w:val="24"/>
              </w:rPr>
              <w:t>401 «Средства федерального бюджета»</w:t>
            </w:r>
          </w:p>
        </w:tc>
      </w:tr>
      <w:tr w:rsidR="00812FC7" w:rsidRPr="006C0EED" w14:paraId="1EB2A44B" w14:textId="77777777" w:rsidTr="00812FC7">
        <w:tc>
          <w:tcPr>
            <w:tcW w:w="14630" w:type="dxa"/>
            <w:gridSpan w:val="2"/>
            <w:vAlign w:val="center"/>
          </w:tcPr>
          <w:p w14:paraId="42E32296" w14:textId="77777777" w:rsidR="00812FC7" w:rsidRPr="006C0EED" w:rsidRDefault="00812FC7" w:rsidP="002D248A">
            <w:pPr>
              <w:rPr>
                <w:rFonts w:cs="Times New Roman"/>
                <w:sz w:val="24"/>
                <w:szCs w:val="24"/>
              </w:rPr>
            </w:pPr>
            <w:r w:rsidRPr="006C0EED">
              <w:rPr>
                <w:rFonts w:cs="Times New Roman"/>
                <w:b/>
                <w:sz w:val="24"/>
                <w:szCs w:val="24"/>
              </w:rPr>
              <w:t>402 «Средства бюджетов субъектов Российской Федерации и местных бюджетов»</w:t>
            </w:r>
          </w:p>
        </w:tc>
      </w:tr>
      <w:tr w:rsidR="00812FC7" w:rsidRPr="006C0EED" w14:paraId="5C63C143" w14:textId="77777777" w:rsidTr="00812FC7">
        <w:trPr>
          <w:trHeight w:val="213"/>
        </w:trPr>
        <w:tc>
          <w:tcPr>
            <w:tcW w:w="14630" w:type="dxa"/>
            <w:gridSpan w:val="2"/>
            <w:vAlign w:val="center"/>
          </w:tcPr>
          <w:p w14:paraId="465595E1" w14:textId="77777777" w:rsidR="00812FC7" w:rsidRPr="006C0EED" w:rsidRDefault="00812FC7" w:rsidP="002D248A">
            <w:pPr>
              <w:rPr>
                <w:rFonts w:cs="Times New Roman"/>
                <w:sz w:val="24"/>
                <w:szCs w:val="24"/>
              </w:rPr>
            </w:pPr>
            <w:r w:rsidRPr="006C0EED">
              <w:rPr>
                <w:rFonts w:cs="Times New Roman"/>
                <w:b/>
                <w:sz w:val="24"/>
                <w:szCs w:val="24"/>
              </w:rPr>
              <w:lastRenderedPageBreak/>
              <w:t>403 «Прочие средства бюджетов»</w:t>
            </w:r>
          </w:p>
        </w:tc>
      </w:tr>
      <w:tr w:rsidR="00812FC7" w:rsidRPr="006C0EED" w14:paraId="094819A7" w14:textId="77777777" w:rsidTr="00812FC7">
        <w:tc>
          <w:tcPr>
            <w:tcW w:w="14630" w:type="dxa"/>
            <w:gridSpan w:val="2"/>
            <w:vAlign w:val="center"/>
          </w:tcPr>
          <w:p w14:paraId="79FA1016" w14:textId="77777777" w:rsidR="00812FC7" w:rsidRPr="006C0EED" w:rsidRDefault="00812FC7" w:rsidP="002D248A">
            <w:pPr>
              <w:rPr>
                <w:rFonts w:cs="Times New Roman"/>
                <w:sz w:val="24"/>
                <w:szCs w:val="24"/>
              </w:rPr>
            </w:pPr>
            <w:r w:rsidRPr="006C0EED">
              <w:rPr>
                <w:rFonts w:cs="Times New Roman"/>
                <w:b/>
                <w:sz w:val="24"/>
                <w:szCs w:val="24"/>
              </w:rPr>
              <w:t>404 «Средства государственных и других внебюджетных фондов»</w:t>
            </w:r>
          </w:p>
        </w:tc>
      </w:tr>
      <w:tr w:rsidR="00812FC7" w:rsidRPr="006C0EED" w14:paraId="3A3A69B8" w14:textId="77777777" w:rsidTr="00812FC7">
        <w:tc>
          <w:tcPr>
            <w:tcW w:w="14630" w:type="dxa"/>
            <w:gridSpan w:val="2"/>
            <w:vAlign w:val="center"/>
          </w:tcPr>
          <w:p w14:paraId="2E0CC04F" w14:textId="77777777" w:rsidR="00812FC7" w:rsidRPr="006C0EED" w:rsidRDefault="00812FC7" w:rsidP="002D248A">
            <w:pPr>
              <w:rPr>
                <w:rFonts w:cs="Times New Roman"/>
                <w:sz w:val="24"/>
                <w:szCs w:val="24"/>
              </w:rPr>
            </w:pPr>
            <w:r w:rsidRPr="006C0EED">
              <w:rPr>
                <w:rFonts w:cs="Times New Roman"/>
                <w:b/>
                <w:sz w:val="24"/>
                <w:szCs w:val="24"/>
              </w:rPr>
              <w:t>405 «Счета организаций, находящихся в федеральной собственности»</w:t>
            </w:r>
          </w:p>
        </w:tc>
      </w:tr>
      <w:tr w:rsidR="00812FC7" w:rsidRPr="006C0EED" w14:paraId="28BB272D" w14:textId="77777777" w:rsidTr="00812FC7">
        <w:tc>
          <w:tcPr>
            <w:tcW w:w="14630" w:type="dxa"/>
            <w:gridSpan w:val="2"/>
            <w:vAlign w:val="center"/>
          </w:tcPr>
          <w:p w14:paraId="6DF69B92" w14:textId="77777777" w:rsidR="00812FC7" w:rsidRPr="006C0EED" w:rsidRDefault="00812FC7" w:rsidP="002D248A">
            <w:pPr>
              <w:rPr>
                <w:rFonts w:cs="Times New Roman"/>
                <w:sz w:val="24"/>
                <w:szCs w:val="24"/>
              </w:rPr>
            </w:pPr>
            <w:r w:rsidRPr="006C0EED">
              <w:rPr>
                <w:rFonts w:cs="Times New Roman"/>
                <w:b/>
                <w:sz w:val="24"/>
                <w:szCs w:val="24"/>
              </w:rPr>
              <w:t>406 «Счета организаций, находящихся в государственной (кроме федеральной) собственности»</w:t>
            </w:r>
          </w:p>
        </w:tc>
      </w:tr>
      <w:tr w:rsidR="00812FC7" w:rsidRPr="006C0EED" w14:paraId="186AE687" w14:textId="77777777" w:rsidTr="00812FC7">
        <w:tc>
          <w:tcPr>
            <w:tcW w:w="14630" w:type="dxa"/>
            <w:gridSpan w:val="2"/>
            <w:vAlign w:val="center"/>
          </w:tcPr>
          <w:p w14:paraId="2EDABBFF" w14:textId="77777777" w:rsidR="00812FC7" w:rsidRPr="006C0EED" w:rsidRDefault="00812FC7" w:rsidP="002D248A">
            <w:pPr>
              <w:rPr>
                <w:rFonts w:cs="Times New Roman"/>
                <w:sz w:val="24"/>
                <w:szCs w:val="24"/>
              </w:rPr>
            </w:pPr>
            <w:r w:rsidRPr="006C0EED">
              <w:rPr>
                <w:rFonts w:cs="Times New Roman"/>
                <w:b/>
                <w:sz w:val="24"/>
                <w:szCs w:val="24"/>
              </w:rPr>
              <w:t>407 «Счета негосударственных организаций»</w:t>
            </w:r>
          </w:p>
        </w:tc>
      </w:tr>
      <w:tr w:rsidR="00812FC7" w:rsidRPr="006C0EED" w14:paraId="0CE27813" w14:textId="77777777" w:rsidTr="00812FC7">
        <w:tc>
          <w:tcPr>
            <w:tcW w:w="14630" w:type="dxa"/>
            <w:gridSpan w:val="2"/>
            <w:vAlign w:val="center"/>
          </w:tcPr>
          <w:p w14:paraId="581A880E" w14:textId="77777777" w:rsidR="00812FC7" w:rsidRPr="006C0EED" w:rsidRDefault="00812FC7" w:rsidP="002D248A">
            <w:pPr>
              <w:rPr>
                <w:rFonts w:cs="Times New Roman"/>
                <w:sz w:val="24"/>
                <w:szCs w:val="24"/>
              </w:rPr>
            </w:pPr>
            <w:r w:rsidRPr="006C0EED">
              <w:rPr>
                <w:rFonts w:cs="Times New Roman"/>
                <w:b/>
                <w:sz w:val="24"/>
                <w:szCs w:val="24"/>
              </w:rPr>
              <w:t>408 «Прочие счета»</w:t>
            </w:r>
            <w:r w:rsidRPr="006C0EED">
              <w:rPr>
                <w:rFonts w:cs="Times New Roman"/>
                <w:i/>
                <w:sz w:val="24"/>
                <w:szCs w:val="24"/>
              </w:rPr>
              <w:t xml:space="preserve"> </w:t>
            </w:r>
          </w:p>
        </w:tc>
      </w:tr>
      <w:tr w:rsidR="00812FC7" w:rsidRPr="006C0EED" w14:paraId="1980D16D" w14:textId="77777777" w:rsidTr="00812FC7">
        <w:tc>
          <w:tcPr>
            <w:tcW w:w="14630" w:type="dxa"/>
            <w:gridSpan w:val="2"/>
            <w:vAlign w:val="center"/>
          </w:tcPr>
          <w:p w14:paraId="67253576" w14:textId="77777777" w:rsidR="00812FC7" w:rsidRPr="006C0EED" w:rsidRDefault="00812FC7" w:rsidP="002D248A">
            <w:pPr>
              <w:rPr>
                <w:rFonts w:cs="Times New Roman"/>
                <w:sz w:val="24"/>
                <w:szCs w:val="24"/>
              </w:rPr>
            </w:pPr>
            <w:r w:rsidRPr="006C0EED">
              <w:rPr>
                <w:rFonts w:cs="Times New Roman"/>
                <w:b/>
                <w:sz w:val="24"/>
                <w:szCs w:val="24"/>
              </w:rPr>
              <w:t>409 «Средства в расчетах»</w:t>
            </w:r>
          </w:p>
        </w:tc>
      </w:tr>
      <w:tr w:rsidR="00812FC7" w:rsidRPr="006C0EED" w14:paraId="0329D906" w14:textId="77777777" w:rsidTr="00812FC7">
        <w:tc>
          <w:tcPr>
            <w:tcW w:w="989" w:type="dxa"/>
            <w:vAlign w:val="center"/>
          </w:tcPr>
          <w:p w14:paraId="7DEF091A" w14:textId="77777777" w:rsidR="00812FC7" w:rsidRPr="006C0EED" w:rsidRDefault="00812FC7" w:rsidP="002D248A">
            <w:pPr>
              <w:jc w:val="left"/>
              <w:rPr>
                <w:rFonts w:cs="Times New Roman"/>
                <w:sz w:val="24"/>
                <w:szCs w:val="24"/>
              </w:rPr>
            </w:pPr>
            <w:r w:rsidRPr="006C0EED">
              <w:rPr>
                <w:rFonts w:cs="Times New Roman"/>
                <w:sz w:val="24"/>
                <w:szCs w:val="24"/>
              </w:rPr>
              <w:t>40911</w:t>
            </w:r>
          </w:p>
        </w:tc>
        <w:tc>
          <w:tcPr>
            <w:tcW w:w="13641" w:type="dxa"/>
            <w:vAlign w:val="center"/>
          </w:tcPr>
          <w:p w14:paraId="563D27B9" w14:textId="77777777" w:rsidR="00812FC7" w:rsidRPr="006C0EED" w:rsidRDefault="00812FC7" w:rsidP="002D248A">
            <w:pPr>
              <w:jc w:val="left"/>
              <w:rPr>
                <w:rFonts w:cs="Times New Roman"/>
                <w:sz w:val="24"/>
                <w:szCs w:val="24"/>
              </w:rPr>
            </w:pPr>
            <w:r w:rsidRPr="006C0EED">
              <w:rPr>
                <w:rFonts w:cs="Times New Roman"/>
                <w:sz w:val="24"/>
                <w:szCs w:val="24"/>
              </w:rPr>
              <w:t>Расчеты по переводам денежных средств</w:t>
            </w:r>
          </w:p>
        </w:tc>
      </w:tr>
    </w:tbl>
    <w:p w14:paraId="77777579" w14:textId="77777777" w:rsidR="00812FC7" w:rsidRPr="0095083E" w:rsidRDefault="00812FC7" w:rsidP="00812FC7"/>
    <w:p w14:paraId="3CE288F0" w14:textId="77777777" w:rsidR="00884BC6" w:rsidRPr="0095083E" w:rsidRDefault="00AA29E1" w:rsidP="000A3B45">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225" w:name="_Toc87950067"/>
      <w:r w:rsidRPr="0095083E">
        <w:rPr>
          <w:b/>
          <w:caps w:val="0"/>
          <w:color w:val="auto"/>
          <w:spacing w:val="0"/>
          <w:sz w:val="32"/>
        </w:rPr>
        <w:lastRenderedPageBreak/>
        <w:t>Приложение</w:t>
      </w:r>
      <w:r w:rsidR="00884BC6" w:rsidRPr="0095083E">
        <w:rPr>
          <w:b/>
          <w:caps w:val="0"/>
          <w:color w:val="auto"/>
          <w:spacing w:val="0"/>
          <w:sz w:val="32"/>
        </w:rPr>
        <w:t xml:space="preserve"> 2</w:t>
      </w:r>
      <w:r w:rsidR="00B9487B" w:rsidRPr="0095083E">
        <w:rPr>
          <w:b/>
          <w:caps w:val="0"/>
          <w:color w:val="auto"/>
          <w:spacing w:val="0"/>
          <w:sz w:val="32"/>
        </w:rPr>
        <w:t>.</w:t>
      </w:r>
      <w:bookmarkEnd w:id="1225"/>
      <w:r w:rsidR="00B9487B" w:rsidRPr="0095083E">
        <w:rPr>
          <w:b/>
          <w:caps w:val="0"/>
          <w:color w:val="auto"/>
          <w:spacing w:val="0"/>
          <w:sz w:val="32"/>
        </w:rPr>
        <w:t xml:space="preserve"> </w:t>
      </w:r>
    </w:p>
    <w:p w14:paraId="59AC31D5" w14:textId="77777777" w:rsidR="00884BC6" w:rsidRPr="0095083E" w:rsidRDefault="00BC3FA4" w:rsidP="00884BC6">
      <w:pPr>
        <w:pStyle w:val="aff4"/>
        <w:spacing w:line="240" w:lineRule="auto"/>
        <w:ind w:left="0"/>
        <w:jc w:val="center"/>
        <w:rPr>
          <w:rFonts w:cs="Times New Roman"/>
          <w:b/>
          <w:sz w:val="24"/>
          <w:szCs w:val="24"/>
        </w:rPr>
      </w:pPr>
      <w:r w:rsidRPr="0095083E">
        <w:rPr>
          <w:rFonts w:cs="Times New Roman"/>
          <w:b/>
          <w:sz w:val="24"/>
          <w:szCs w:val="24"/>
        </w:rPr>
        <w:t>Перечень операций и балансовых счетов бухгалтерского учета, операции по которым осуществляются без взимания платы за услуги Банка России по переводу денежных средств в платежной системе Банка России</w:t>
      </w:r>
    </w:p>
    <w:p w14:paraId="3E009FA1" w14:textId="77777777" w:rsidR="00BC3FA4" w:rsidRPr="0095083E" w:rsidRDefault="00BC3FA4" w:rsidP="00884BC6">
      <w:pPr>
        <w:pStyle w:val="aff4"/>
        <w:spacing w:line="240" w:lineRule="auto"/>
        <w:ind w:left="0"/>
        <w:jc w:val="center"/>
        <w:rPr>
          <w:rFonts w:cs="Times New Roman"/>
          <w:sz w:val="24"/>
          <w:szCs w:val="24"/>
        </w:rPr>
      </w:pPr>
    </w:p>
    <w:tbl>
      <w:tblPr>
        <w:tblW w:w="5177" w:type="pct"/>
        <w:tblInd w:w="-328" w:type="dxa"/>
        <w:tblLook w:val="04A0" w:firstRow="1" w:lastRow="0" w:firstColumn="1" w:lastColumn="0" w:noHBand="0" w:noVBand="1"/>
      </w:tblPr>
      <w:tblGrid>
        <w:gridCol w:w="2272"/>
        <w:gridCol w:w="4571"/>
        <w:gridCol w:w="2172"/>
        <w:gridCol w:w="2172"/>
        <w:gridCol w:w="1874"/>
        <w:gridCol w:w="2004"/>
      </w:tblGrid>
      <w:tr w:rsidR="00884BC6" w:rsidRPr="00995A54" w14:paraId="099E3105" w14:textId="77777777" w:rsidTr="002D248A">
        <w:trPr>
          <w:trHeight w:val="750"/>
        </w:trPr>
        <w:tc>
          <w:tcPr>
            <w:tcW w:w="2271" w:type="pct"/>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14:paraId="38F8C8DE"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Содержание операций -</w:t>
            </w:r>
          </w:p>
          <w:p w14:paraId="3B3EBD46"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услуги по переводу денежных средств</w:t>
            </w:r>
          </w:p>
        </w:tc>
        <w:tc>
          <w:tcPr>
            <w:tcW w:w="721" w:type="pct"/>
            <w:tcBorders>
              <w:top w:val="single" w:sz="8" w:space="0" w:color="auto"/>
              <w:left w:val="nil"/>
              <w:bottom w:val="single" w:sz="4" w:space="0" w:color="auto"/>
              <w:right w:val="single" w:sz="4" w:space="0" w:color="auto"/>
            </w:tcBorders>
            <w:shd w:val="clear" w:color="auto" w:fill="auto"/>
            <w:vAlign w:val="center"/>
            <w:hideMark/>
          </w:tcPr>
          <w:p w14:paraId="70EFEAFD"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счет</w:t>
            </w:r>
            <w:r w:rsidRPr="00995A54">
              <w:rPr>
                <w:rFonts w:eastAsia="Times New Roman" w:cs="Times New Roman"/>
                <w:b/>
                <w:bCs/>
                <w:sz w:val="24"/>
                <w:szCs w:val="24"/>
                <w:vertAlign w:val="superscript"/>
              </w:rPr>
              <w:t>1</w:t>
            </w:r>
            <w:r w:rsidRPr="00995A54">
              <w:rPr>
                <w:rFonts w:eastAsia="Times New Roman" w:cs="Times New Roman"/>
                <w:b/>
                <w:bCs/>
                <w:sz w:val="24"/>
                <w:szCs w:val="24"/>
              </w:rPr>
              <w:t xml:space="preserve"> плательщика в КО</w:t>
            </w:r>
          </w:p>
        </w:tc>
        <w:tc>
          <w:tcPr>
            <w:tcW w:w="721" w:type="pct"/>
            <w:tcBorders>
              <w:top w:val="single" w:sz="8" w:space="0" w:color="auto"/>
              <w:left w:val="nil"/>
              <w:bottom w:val="single" w:sz="4" w:space="0" w:color="auto"/>
              <w:right w:val="single" w:sz="4" w:space="0" w:color="auto"/>
            </w:tcBorders>
            <w:shd w:val="clear" w:color="auto" w:fill="auto"/>
            <w:vAlign w:val="center"/>
            <w:hideMark/>
          </w:tcPr>
          <w:p w14:paraId="3F16CD78"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счет</w:t>
            </w:r>
            <w:r w:rsidRPr="00995A54">
              <w:rPr>
                <w:rFonts w:eastAsia="Times New Roman" w:cs="Times New Roman"/>
                <w:b/>
                <w:bCs/>
                <w:sz w:val="24"/>
                <w:szCs w:val="24"/>
                <w:vertAlign w:val="superscript"/>
              </w:rPr>
              <w:t>1</w:t>
            </w:r>
            <w:r w:rsidRPr="00995A54">
              <w:rPr>
                <w:rFonts w:eastAsia="Times New Roman" w:cs="Times New Roman"/>
                <w:b/>
                <w:bCs/>
                <w:sz w:val="24"/>
                <w:szCs w:val="24"/>
              </w:rPr>
              <w:t xml:space="preserve"> плательщика в ПБР</w:t>
            </w:r>
          </w:p>
        </w:tc>
        <w:tc>
          <w:tcPr>
            <w:tcW w:w="622" w:type="pct"/>
            <w:tcBorders>
              <w:top w:val="single" w:sz="8" w:space="0" w:color="auto"/>
              <w:left w:val="nil"/>
              <w:bottom w:val="single" w:sz="4" w:space="0" w:color="auto"/>
              <w:right w:val="single" w:sz="4" w:space="0" w:color="auto"/>
            </w:tcBorders>
            <w:shd w:val="clear" w:color="auto" w:fill="auto"/>
            <w:vAlign w:val="center"/>
            <w:hideMark/>
          </w:tcPr>
          <w:p w14:paraId="68D53B40"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счет</w:t>
            </w:r>
            <w:r w:rsidRPr="00995A54">
              <w:rPr>
                <w:rFonts w:eastAsia="Times New Roman" w:cs="Times New Roman"/>
                <w:b/>
                <w:bCs/>
                <w:sz w:val="24"/>
                <w:szCs w:val="24"/>
                <w:vertAlign w:val="superscript"/>
              </w:rPr>
              <w:t>2</w:t>
            </w:r>
            <w:r w:rsidRPr="00995A54">
              <w:rPr>
                <w:rFonts w:eastAsia="Times New Roman" w:cs="Times New Roman"/>
                <w:b/>
                <w:bCs/>
                <w:sz w:val="24"/>
                <w:szCs w:val="24"/>
              </w:rPr>
              <w:t xml:space="preserve"> получателя в ПБР</w:t>
            </w:r>
          </w:p>
        </w:tc>
        <w:tc>
          <w:tcPr>
            <w:tcW w:w="665" w:type="pct"/>
            <w:tcBorders>
              <w:top w:val="single" w:sz="8" w:space="0" w:color="auto"/>
              <w:left w:val="nil"/>
              <w:bottom w:val="single" w:sz="4" w:space="0" w:color="auto"/>
              <w:right w:val="single" w:sz="8" w:space="0" w:color="auto"/>
            </w:tcBorders>
            <w:shd w:val="clear" w:color="auto" w:fill="auto"/>
            <w:vAlign w:val="center"/>
            <w:hideMark/>
          </w:tcPr>
          <w:p w14:paraId="574EEB1A"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счет</w:t>
            </w:r>
            <w:r w:rsidRPr="00995A54">
              <w:rPr>
                <w:rFonts w:eastAsia="Times New Roman" w:cs="Times New Roman"/>
                <w:b/>
                <w:bCs/>
                <w:sz w:val="24"/>
                <w:szCs w:val="24"/>
                <w:vertAlign w:val="superscript"/>
              </w:rPr>
              <w:t>2</w:t>
            </w:r>
            <w:r w:rsidRPr="00995A54">
              <w:rPr>
                <w:rFonts w:eastAsia="Times New Roman" w:cs="Times New Roman"/>
                <w:b/>
                <w:bCs/>
                <w:sz w:val="24"/>
                <w:szCs w:val="24"/>
              </w:rPr>
              <w:t xml:space="preserve"> получателя в КО</w:t>
            </w:r>
          </w:p>
        </w:tc>
      </w:tr>
      <w:tr w:rsidR="00884BC6" w:rsidRPr="00995A54" w14:paraId="2F0FF3FD" w14:textId="77777777" w:rsidTr="002D248A">
        <w:trPr>
          <w:trHeight w:val="270"/>
        </w:trPr>
        <w:tc>
          <w:tcPr>
            <w:tcW w:w="2271" w:type="pct"/>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14:paraId="14CB47DD"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1</w:t>
            </w:r>
          </w:p>
        </w:tc>
        <w:tc>
          <w:tcPr>
            <w:tcW w:w="721" w:type="pct"/>
            <w:tcBorders>
              <w:top w:val="nil"/>
              <w:left w:val="nil"/>
              <w:bottom w:val="single" w:sz="8" w:space="0" w:color="auto"/>
              <w:right w:val="single" w:sz="4" w:space="0" w:color="auto"/>
            </w:tcBorders>
            <w:shd w:val="clear" w:color="auto" w:fill="auto"/>
            <w:vAlign w:val="center"/>
            <w:hideMark/>
          </w:tcPr>
          <w:p w14:paraId="5590A1DB"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2</w:t>
            </w:r>
          </w:p>
        </w:tc>
        <w:tc>
          <w:tcPr>
            <w:tcW w:w="721" w:type="pct"/>
            <w:tcBorders>
              <w:top w:val="nil"/>
              <w:left w:val="nil"/>
              <w:bottom w:val="single" w:sz="8" w:space="0" w:color="auto"/>
              <w:right w:val="single" w:sz="4" w:space="0" w:color="auto"/>
            </w:tcBorders>
            <w:shd w:val="clear" w:color="auto" w:fill="auto"/>
            <w:vAlign w:val="center"/>
            <w:hideMark/>
          </w:tcPr>
          <w:p w14:paraId="289E2DB8"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3</w:t>
            </w:r>
          </w:p>
        </w:tc>
        <w:tc>
          <w:tcPr>
            <w:tcW w:w="622" w:type="pct"/>
            <w:tcBorders>
              <w:top w:val="nil"/>
              <w:left w:val="nil"/>
              <w:bottom w:val="single" w:sz="8" w:space="0" w:color="auto"/>
              <w:right w:val="single" w:sz="4" w:space="0" w:color="auto"/>
            </w:tcBorders>
            <w:shd w:val="clear" w:color="auto" w:fill="auto"/>
            <w:vAlign w:val="center"/>
            <w:hideMark/>
          </w:tcPr>
          <w:p w14:paraId="574CB98B"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4</w:t>
            </w:r>
          </w:p>
        </w:tc>
        <w:tc>
          <w:tcPr>
            <w:tcW w:w="665" w:type="pct"/>
            <w:tcBorders>
              <w:top w:val="nil"/>
              <w:left w:val="nil"/>
              <w:bottom w:val="single" w:sz="8" w:space="0" w:color="auto"/>
              <w:right w:val="single" w:sz="8" w:space="0" w:color="auto"/>
            </w:tcBorders>
            <w:shd w:val="clear" w:color="auto" w:fill="auto"/>
            <w:vAlign w:val="center"/>
            <w:hideMark/>
          </w:tcPr>
          <w:p w14:paraId="3576F133"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5</w:t>
            </w:r>
          </w:p>
        </w:tc>
      </w:tr>
      <w:tr w:rsidR="00884BC6" w:rsidRPr="00995A54" w14:paraId="6BA85E1B" w14:textId="77777777" w:rsidTr="002D248A">
        <w:trPr>
          <w:trHeight w:val="1920"/>
        </w:trPr>
        <w:tc>
          <w:tcPr>
            <w:tcW w:w="2271" w:type="pct"/>
            <w:gridSpan w:val="2"/>
            <w:tcBorders>
              <w:top w:val="single" w:sz="8" w:space="0" w:color="auto"/>
              <w:left w:val="single" w:sz="8" w:space="0" w:color="auto"/>
              <w:bottom w:val="nil"/>
              <w:right w:val="single" w:sz="4" w:space="0" w:color="000000"/>
            </w:tcBorders>
            <w:shd w:val="clear" w:color="auto" w:fill="auto"/>
            <w:vAlign w:val="center"/>
            <w:hideMark/>
          </w:tcPr>
          <w:p w14:paraId="12100F2C"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1. Перевод денежных средств:</w:t>
            </w:r>
          </w:p>
          <w:p w14:paraId="0D22D1CC"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с банковских счетов, на которых находятся средства бюджетов бюджетной системы РФ, включая средства государственных внебюджетных фондов (Пенсионный фонд РФ, Фонд социального страхования РФ, Федеральный фонд обязательного медицинского страхования и его территориальные фонды) средства фондов социальной поддержки населения, прочие средства бюджетов, за исключением средств, поступающих во временное распоряжение бюджетных учреждений, а также с банковских счетов, на которых находятся средства бюджета Союзного государства, открытых в Банке России (далее - БР).</w:t>
            </w:r>
          </w:p>
        </w:tc>
        <w:tc>
          <w:tcPr>
            <w:tcW w:w="721" w:type="pct"/>
            <w:vMerge w:val="restart"/>
            <w:tcBorders>
              <w:top w:val="nil"/>
              <w:left w:val="nil"/>
              <w:bottom w:val="nil"/>
              <w:right w:val="single" w:sz="4" w:space="0" w:color="auto"/>
            </w:tcBorders>
            <w:shd w:val="clear" w:color="auto" w:fill="auto"/>
            <w:vAlign w:val="center"/>
            <w:hideMark/>
          </w:tcPr>
          <w:p w14:paraId="0BD7252D" w14:textId="77777777" w:rsidR="00884BC6" w:rsidRPr="00995A54" w:rsidRDefault="00884BC6" w:rsidP="002D248A">
            <w:pPr>
              <w:spacing w:line="240" w:lineRule="auto"/>
              <w:jc w:val="center"/>
              <w:rPr>
                <w:rFonts w:eastAsia="Times New Roman" w:cs="Times New Roman"/>
                <w:sz w:val="24"/>
                <w:szCs w:val="24"/>
              </w:rPr>
            </w:pPr>
            <w:r w:rsidRPr="00995A54">
              <w:rPr>
                <w:rFonts w:eastAsia="Times New Roman" w:cs="Times New Roman"/>
                <w:sz w:val="24"/>
                <w:szCs w:val="24"/>
              </w:rPr>
              <w:t> </w:t>
            </w:r>
          </w:p>
        </w:tc>
        <w:tc>
          <w:tcPr>
            <w:tcW w:w="721" w:type="pct"/>
            <w:vMerge w:val="restart"/>
            <w:tcBorders>
              <w:top w:val="nil"/>
              <w:left w:val="single" w:sz="4" w:space="0" w:color="auto"/>
              <w:bottom w:val="single" w:sz="4" w:space="0" w:color="000000"/>
              <w:right w:val="single" w:sz="4" w:space="0" w:color="auto"/>
            </w:tcBorders>
            <w:shd w:val="clear" w:color="auto" w:fill="auto"/>
            <w:vAlign w:val="bottom"/>
            <w:hideMark/>
          </w:tcPr>
          <w:p w14:paraId="57B9ED50"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401-402</w:t>
            </w:r>
            <w:r w:rsidRPr="00995A54">
              <w:rPr>
                <w:rFonts w:eastAsia="Times New Roman" w:cs="Times New Roman"/>
                <w:b/>
                <w:sz w:val="24"/>
                <w:szCs w:val="24"/>
                <w:vertAlign w:val="superscript"/>
              </w:rPr>
              <w:t>***</w:t>
            </w:r>
            <w:r w:rsidRPr="00995A54">
              <w:rPr>
                <w:rFonts w:eastAsia="Times New Roman" w:cs="Times New Roman"/>
                <w:b/>
                <w:sz w:val="24"/>
                <w:szCs w:val="24"/>
              </w:rPr>
              <w:t>, 40301, 40302</w:t>
            </w:r>
            <w:r w:rsidRPr="00995A54">
              <w:rPr>
                <w:rFonts w:eastAsia="Times New Roman" w:cs="Times New Roman"/>
                <w:b/>
                <w:sz w:val="24"/>
                <w:szCs w:val="24"/>
                <w:vertAlign w:val="superscript"/>
              </w:rPr>
              <w:t>*</w:t>
            </w:r>
            <w:r w:rsidRPr="00995A54">
              <w:rPr>
                <w:rFonts w:eastAsia="Times New Roman" w:cs="Times New Roman"/>
                <w:b/>
                <w:sz w:val="24"/>
                <w:szCs w:val="24"/>
              </w:rPr>
              <w:t>, 40303, 40401-40404, 40406, 40501</w:t>
            </w:r>
            <w:r w:rsidRPr="00995A54">
              <w:rPr>
                <w:rFonts w:eastAsia="Times New Roman" w:cs="Times New Roman"/>
                <w:b/>
                <w:sz w:val="24"/>
                <w:szCs w:val="24"/>
                <w:vertAlign w:val="superscript"/>
              </w:rPr>
              <w:t>4</w:t>
            </w:r>
            <w:r w:rsidRPr="00995A54">
              <w:rPr>
                <w:rFonts w:eastAsia="Times New Roman" w:cs="Times New Roman"/>
                <w:b/>
                <w:sz w:val="24"/>
                <w:szCs w:val="24"/>
              </w:rPr>
              <w:t>, 40601</w:t>
            </w:r>
            <w:r w:rsidRPr="00995A54">
              <w:rPr>
                <w:rFonts w:eastAsia="Times New Roman" w:cs="Times New Roman"/>
                <w:b/>
                <w:sz w:val="24"/>
                <w:szCs w:val="24"/>
                <w:vertAlign w:val="superscript"/>
              </w:rPr>
              <w:t>5</w:t>
            </w:r>
            <w:r w:rsidRPr="00995A54">
              <w:rPr>
                <w:rFonts w:eastAsia="Times New Roman" w:cs="Times New Roman"/>
                <w:b/>
                <w:sz w:val="24"/>
                <w:szCs w:val="24"/>
              </w:rPr>
              <w:t>, 40603</w:t>
            </w:r>
            <w:r w:rsidRPr="00995A54">
              <w:rPr>
                <w:rFonts w:eastAsia="Times New Roman" w:cs="Times New Roman"/>
                <w:b/>
                <w:sz w:val="24"/>
                <w:szCs w:val="24"/>
                <w:vertAlign w:val="superscript"/>
              </w:rPr>
              <w:t>5</w:t>
            </w:r>
            <w:r w:rsidRPr="00995A54">
              <w:rPr>
                <w:rFonts w:eastAsia="Times New Roman" w:cs="Times New Roman"/>
                <w:b/>
                <w:sz w:val="24"/>
                <w:szCs w:val="24"/>
              </w:rPr>
              <w:t>, 40701</w:t>
            </w:r>
            <w:r w:rsidRPr="00995A54">
              <w:rPr>
                <w:rFonts w:eastAsia="Times New Roman" w:cs="Times New Roman"/>
                <w:b/>
                <w:sz w:val="24"/>
                <w:szCs w:val="24"/>
                <w:vertAlign w:val="superscript"/>
              </w:rPr>
              <w:t>5</w:t>
            </w:r>
            <w:r w:rsidRPr="00995A54">
              <w:rPr>
                <w:rFonts w:eastAsia="Times New Roman" w:cs="Times New Roman"/>
                <w:b/>
                <w:sz w:val="24"/>
                <w:szCs w:val="24"/>
              </w:rPr>
              <w:t>, 40703</w:t>
            </w:r>
            <w:r w:rsidRPr="00995A54">
              <w:rPr>
                <w:rFonts w:eastAsia="Times New Roman" w:cs="Times New Roman"/>
                <w:b/>
                <w:sz w:val="24"/>
                <w:szCs w:val="24"/>
                <w:vertAlign w:val="superscript"/>
              </w:rPr>
              <w:t>5</w:t>
            </w:r>
            <w:r w:rsidRPr="00995A54">
              <w:rPr>
                <w:rFonts w:eastAsia="Times New Roman" w:cs="Times New Roman"/>
                <w:b/>
                <w:sz w:val="24"/>
                <w:szCs w:val="24"/>
              </w:rPr>
              <w:t>, 40816, 40911</w:t>
            </w:r>
          </w:p>
        </w:tc>
        <w:tc>
          <w:tcPr>
            <w:tcW w:w="622" w:type="pct"/>
            <w:vMerge w:val="restart"/>
            <w:tcBorders>
              <w:top w:val="nil"/>
              <w:left w:val="single" w:sz="4" w:space="0" w:color="auto"/>
              <w:bottom w:val="nil"/>
              <w:right w:val="single" w:sz="4" w:space="0" w:color="auto"/>
            </w:tcBorders>
            <w:shd w:val="clear" w:color="auto" w:fill="auto"/>
            <w:vAlign w:val="center"/>
            <w:hideMark/>
          </w:tcPr>
          <w:p w14:paraId="12D1F83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w:t>
            </w:r>
          </w:p>
        </w:tc>
        <w:tc>
          <w:tcPr>
            <w:tcW w:w="665" w:type="pct"/>
            <w:vMerge w:val="restart"/>
            <w:tcBorders>
              <w:top w:val="nil"/>
              <w:left w:val="single" w:sz="4" w:space="0" w:color="auto"/>
              <w:bottom w:val="nil"/>
              <w:right w:val="single" w:sz="8" w:space="0" w:color="auto"/>
            </w:tcBorders>
            <w:shd w:val="clear" w:color="auto" w:fill="auto"/>
            <w:vAlign w:val="center"/>
            <w:hideMark/>
          </w:tcPr>
          <w:p w14:paraId="1C2C543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w:t>
            </w:r>
          </w:p>
        </w:tc>
      </w:tr>
      <w:tr w:rsidR="00884BC6" w:rsidRPr="00995A54" w14:paraId="3A41DB69" w14:textId="77777777" w:rsidTr="002D248A">
        <w:trPr>
          <w:trHeight w:val="677"/>
        </w:trPr>
        <w:tc>
          <w:tcPr>
            <w:tcW w:w="2271" w:type="pct"/>
            <w:gridSpan w:val="2"/>
            <w:tcBorders>
              <w:top w:val="nil"/>
              <w:left w:val="single" w:sz="8" w:space="0" w:color="auto"/>
              <w:right w:val="single" w:sz="4" w:space="0" w:color="000000"/>
            </w:tcBorders>
            <w:shd w:val="clear" w:color="auto" w:fill="auto"/>
            <w:vAlign w:val="center"/>
            <w:hideMark/>
          </w:tcPr>
          <w:p w14:paraId="352F299F" w14:textId="5FFEC563" w:rsidR="00884BC6" w:rsidRPr="00995A54" w:rsidRDefault="00884BC6" w:rsidP="003A2CC0">
            <w:pPr>
              <w:spacing w:line="240" w:lineRule="auto"/>
              <w:ind w:firstLine="176"/>
              <w:rPr>
                <w:rFonts w:eastAsia="Times New Roman" w:cs="Times New Roman"/>
                <w:sz w:val="24"/>
                <w:szCs w:val="24"/>
              </w:rPr>
            </w:pPr>
            <w:r w:rsidRPr="00995A54">
              <w:rPr>
                <w:rFonts w:eastAsia="Times New Roman" w:cs="Times New Roman"/>
                <w:sz w:val="24"/>
                <w:szCs w:val="24"/>
              </w:rPr>
              <w:t>с банковских счетов Федерального казначейства и его территориальных органов, открытых в БР, с банковских счетов финансовых органов субъектов РФ и муниципальных образований, открытых в БР.</w:t>
            </w:r>
          </w:p>
        </w:tc>
        <w:tc>
          <w:tcPr>
            <w:tcW w:w="721" w:type="pct"/>
            <w:vMerge/>
            <w:tcBorders>
              <w:top w:val="nil"/>
              <w:left w:val="nil"/>
              <w:bottom w:val="nil"/>
              <w:right w:val="single" w:sz="4" w:space="0" w:color="auto"/>
            </w:tcBorders>
            <w:vAlign w:val="center"/>
            <w:hideMark/>
          </w:tcPr>
          <w:p w14:paraId="6D5C7D52" w14:textId="77777777" w:rsidR="00884BC6" w:rsidRPr="00995A54" w:rsidRDefault="00884BC6" w:rsidP="002D248A">
            <w:pPr>
              <w:spacing w:line="240" w:lineRule="auto"/>
              <w:jc w:val="left"/>
              <w:rPr>
                <w:rFonts w:eastAsia="Times New Roman" w:cs="Times New Roman"/>
                <w:sz w:val="24"/>
                <w:szCs w:val="24"/>
              </w:rPr>
            </w:pPr>
          </w:p>
        </w:tc>
        <w:tc>
          <w:tcPr>
            <w:tcW w:w="721" w:type="pct"/>
            <w:vMerge/>
            <w:tcBorders>
              <w:top w:val="nil"/>
              <w:left w:val="single" w:sz="4" w:space="0" w:color="auto"/>
              <w:bottom w:val="single" w:sz="4" w:space="0" w:color="000000"/>
              <w:right w:val="single" w:sz="4" w:space="0" w:color="auto"/>
            </w:tcBorders>
            <w:vAlign w:val="center"/>
            <w:hideMark/>
          </w:tcPr>
          <w:p w14:paraId="10409459" w14:textId="77777777" w:rsidR="00884BC6" w:rsidRPr="00995A54" w:rsidRDefault="00884BC6" w:rsidP="002D248A">
            <w:pPr>
              <w:spacing w:line="240" w:lineRule="auto"/>
              <w:jc w:val="left"/>
              <w:rPr>
                <w:rFonts w:eastAsia="Times New Roman" w:cs="Times New Roman"/>
                <w:b/>
                <w:sz w:val="24"/>
                <w:szCs w:val="24"/>
              </w:rPr>
            </w:pPr>
          </w:p>
        </w:tc>
        <w:tc>
          <w:tcPr>
            <w:tcW w:w="622" w:type="pct"/>
            <w:vMerge/>
            <w:tcBorders>
              <w:top w:val="nil"/>
              <w:left w:val="single" w:sz="4" w:space="0" w:color="auto"/>
              <w:bottom w:val="nil"/>
              <w:right w:val="single" w:sz="4" w:space="0" w:color="auto"/>
            </w:tcBorders>
            <w:vAlign w:val="center"/>
            <w:hideMark/>
          </w:tcPr>
          <w:p w14:paraId="1887E0FE" w14:textId="77777777" w:rsidR="00884BC6" w:rsidRPr="00995A54" w:rsidRDefault="00884BC6" w:rsidP="002D248A">
            <w:pPr>
              <w:spacing w:line="240" w:lineRule="auto"/>
              <w:jc w:val="left"/>
              <w:rPr>
                <w:rFonts w:eastAsia="Times New Roman" w:cs="Times New Roman"/>
                <w:b/>
                <w:sz w:val="24"/>
                <w:szCs w:val="24"/>
              </w:rPr>
            </w:pPr>
          </w:p>
        </w:tc>
        <w:tc>
          <w:tcPr>
            <w:tcW w:w="665" w:type="pct"/>
            <w:vMerge/>
            <w:tcBorders>
              <w:top w:val="nil"/>
              <w:left w:val="single" w:sz="4" w:space="0" w:color="auto"/>
              <w:bottom w:val="nil"/>
              <w:right w:val="single" w:sz="8" w:space="0" w:color="auto"/>
            </w:tcBorders>
            <w:vAlign w:val="center"/>
            <w:hideMark/>
          </w:tcPr>
          <w:p w14:paraId="2FCF2EC4" w14:textId="77777777" w:rsidR="00884BC6" w:rsidRPr="00995A54" w:rsidRDefault="00884BC6" w:rsidP="002D248A">
            <w:pPr>
              <w:spacing w:line="240" w:lineRule="auto"/>
              <w:jc w:val="left"/>
              <w:rPr>
                <w:rFonts w:eastAsia="Times New Roman" w:cs="Times New Roman"/>
                <w:b/>
                <w:sz w:val="24"/>
                <w:szCs w:val="24"/>
              </w:rPr>
            </w:pPr>
          </w:p>
        </w:tc>
      </w:tr>
      <w:tr w:rsidR="00884BC6" w:rsidRPr="00995A54" w14:paraId="772AD4DC" w14:textId="77777777" w:rsidTr="002D248A">
        <w:trPr>
          <w:trHeight w:val="233"/>
        </w:trPr>
        <w:tc>
          <w:tcPr>
            <w:tcW w:w="754" w:type="pct"/>
            <w:tcBorders>
              <w:top w:val="nil"/>
              <w:left w:val="single" w:sz="8" w:space="0" w:color="auto"/>
              <w:bottom w:val="nil"/>
              <w:right w:val="nil"/>
            </w:tcBorders>
            <w:shd w:val="clear" w:color="auto" w:fill="auto"/>
            <w:vAlign w:val="center"/>
            <w:hideMark/>
          </w:tcPr>
          <w:p w14:paraId="0B8B2C8E" w14:textId="77777777" w:rsidR="00884BC6" w:rsidRPr="00995A54" w:rsidRDefault="00884BC6" w:rsidP="002D248A">
            <w:pPr>
              <w:spacing w:line="240" w:lineRule="auto"/>
              <w:jc w:val="left"/>
              <w:rPr>
                <w:rFonts w:eastAsia="Times New Roman" w:cs="Times New Roman"/>
                <w:sz w:val="24"/>
                <w:szCs w:val="24"/>
              </w:rPr>
            </w:pPr>
            <w:r w:rsidRPr="00995A54">
              <w:rPr>
                <w:rFonts w:eastAsia="Times New Roman" w:cs="Times New Roman"/>
                <w:sz w:val="24"/>
                <w:szCs w:val="24"/>
              </w:rPr>
              <w:t> </w:t>
            </w:r>
          </w:p>
        </w:tc>
        <w:tc>
          <w:tcPr>
            <w:tcW w:w="1517" w:type="pct"/>
            <w:tcBorders>
              <w:top w:val="nil"/>
              <w:left w:val="nil"/>
              <w:bottom w:val="single" w:sz="4" w:space="0" w:color="auto"/>
              <w:right w:val="single" w:sz="4" w:space="0" w:color="auto"/>
            </w:tcBorders>
            <w:shd w:val="clear" w:color="auto" w:fill="auto"/>
            <w:vAlign w:val="center"/>
            <w:hideMark/>
          </w:tcPr>
          <w:p w14:paraId="7538FC27" w14:textId="77777777" w:rsidR="00884BC6" w:rsidRPr="00995A54" w:rsidRDefault="00884BC6" w:rsidP="002D248A">
            <w:pPr>
              <w:spacing w:line="240" w:lineRule="auto"/>
              <w:jc w:val="left"/>
              <w:rPr>
                <w:rFonts w:eastAsia="Times New Roman" w:cs="Times New Roman"/>
                <w:b/>
                <w:sz w:val="24"/>
                <w:szCs w:val="24"/>
              </w:rPr>
            </w:pPr>
            <w:r w:rsidRPr="00995A54">
              <w:rPr>
                <w:rFonts w:eastAsia="Times New Roman" w:cs="Times New Roman"/>
                <w:b/>
                <w:sz w:val="24"/>
                <w:szCs w:val="24"/>
              </w:rPr>
              <w:t>в БР:</w:t>
            </w:r>
          </w:p>
        </w:tc>
        <w:tc>
          <w:tcPr>
            <w:tcW w:w="721" w:type="pct"/>
            <w:tcBorders>
              <w:top w:val="nil"/>
              <w:left w:val="nil"/>
              <w:bottom w:val="single" w:sz="4" w:space="0" w:color="auto"/>
              <w:right w:val="single" w:sz="4" w:space="0" w:color="auto"/>
            </w:tcBorders>
            <w:shd w:val="clear" w:color="auto" w:fill="auto"/>
            <w:vAlign w:val="center"/>
            <w:hideMark/>
          </w:tcPr>
          <w:p w14:paraId="262E69B1" w14:textId="77777777" w:rsidR="00884BC6" w:rsidRPr="00995A54" w:rsidRDefault="00884BC6" w:rsidP="002D248A">
            <w:pPr>
              <w:spacing w:line="240" w:lineRule="auto"/>
              <w:jc w:val="center"/>
              <w:rPr>
                <w:rFonts w:eastAsia="Times New Roman" w:cs="Times New Roman"/>
                <w:sz w:val="24"/>
                <w:szCs w:val="24"/>
              </w:rPr>
            </w:pPr>
            <w:r w:rsidRPr="00995A54">
              <w:rPr>
                <w:rFonts w:eastAsia="Times New Roman" w:cs="Times New Roman"/>
                <w:sz w:val="24"/>
                <w:szCs w:val="24"/>
              </w:rPr>
              <w:t>-</w:t>
            </w:r>
          </w:p>
        </w:tc>
        <w:tc>
          <w:tcPr>
            <w:tcW w:w="721" w:type="pct"/>
            <w:vMerge/>
            <w:tcBorders>
              <w:top w:val="nil"/>
              <w:left w:val="single" w:sz="4" w:space="0" w:color="auto"/>
              <w:bottom w:val="single" w:sz="4" w:space="0" w:color="000000"/>
              <w:right w:val="single" w:sz="4" w:space="0" w:color="auto"/>
            </w:tcBorders>
            <w:vAlign w:val="center"/>
            <w:hideMark/>
          </w:tcPr>
          <w:p w14:paraId="5D997926" w14:textId="77777777" w:rsidR="00884BC6" w:rsidRPr="00995A54" w:rsidRDefault="00884BC6" w:rsidP="002D248A">
            <w:pPr>
              <w:spacing w:line="240" w:lineRule="auto"/>
              <w:jc w:val="left"/>
              <w:rPr>
                <w:rFonts w:eastAsia="Times New Roman" w:cs="Times New Roman"/>
                <w:b/>
                <w:sz w:val="24"/>
                <w:szCs w:val="24"/>
              </w:rPr>
            </w:pPr>
          </w:p>
        </w:tc>
        <w:tc>
          <w:tcPr>
            <w:tcW w:w="622" w:type="pct"/>
            <w:tcBorders>
              <w:top w:val="nil"/>
              <w:left w:val="nil"/>
              <w:bottom w:val="single" w:sz="4" w:space="0" w:color="auto"/>
              <w:right w:val="single" w:sz="4" w:space="0" w:color="auto"/>
            </w:tcBorders>
            <w:shd w:val="clear" w:color="auto" w:fill="auto"/>
            <w:vAlign w:val="center"/>
            <w:hideMark/>
          </w:tcPr>
          <w:p w14:paraId="63C99C7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любой </w:t>
            </w:r>
            <w:r w:rsidRPr="00995A54">
              <w:rPr>
                <w:rFonts w:eastAsia="Times New Roman" w:cs="Times New Roman"/>
                <w:b/>
                <w:sz w:val="24"/>
                <w:szCs w:val="24"/>
                <w:vertAlign w:val="superscript"/>
              </w:rPr>
              <w:t>3</w:t>
            </w:r>
          </w:p>
        </w:tc>
        <w:tc>
          <w:tcPr>
            <w:tcW w:w="665" w:type="pct"/>
            <w:tcBorders>
              <w:top w:val="nil"/>
              <w:left w:val="nil"/>
              <w:bottom w:val="single" w:sz="4" w:space="0" w:color="auto"/>
              <w:right w:val="single" w:sz="8" w:space="0" w:color="auto"/>
            </w:tcBorders>
            <w:shd w:val="clear" w:color="auto" w:fill="auto"/>
            <w:vAlign w:val="center"/>
            <w:hideMark/>
          </w:tcPr>
          <w:p w14:paraId="48837BA2"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любой </w:t>
            </w:r>
          </w:p>
        </w:tc>
      </w:tr>
      <w:tr w:rsidR="00884BC6" w:rsidRPr="00995A54" w14:paraId="3228BB26" w14:textId="77777777" w:rsidTr="002D248A">
        <w:trPr>
          <w:trHeight w:val="675"/>
        </w:trPr>
        <w:tc>
          <w:tcPr>
            <w:tcW w:w="754" w:type="pct"/>
            <w:tcBorders>
              <w:top w:val="nil"/>
              <w:left w:val="single" w:sz="8" w:space="0" w:color="auto"/>
              <w:bottom w:val="single" w:sz="4" w:space="0" w:color="auto"/>
              <w:right w:val="nil"/>
            </w:tcBorders>
            <w:shd w:val="clear" w:color="auto" w:fill="auto"/>
            <w:vAlign w:val="center"/>
            <w:hideMark/>
          </w:tcPr>
          <w:p w14:paraId="4134E20D" w14:textId="77777777" w:rsidR="00884BC6" w:rsidRPr="00995A54" w:rsidRDefault="00884BC6" w:rsidP="002D248A">
            <w:pPr>
              <w:spacing w:line="240" w:lineRule="auto"/>
              <w:jc w:val="left"/>
              <w:rPr>
                <w:rFonts w:eastAsia="Times New Roman" w:cs="Times New Roman"/>
                <w:sz w:val="24"/>
                <w:szCs w:val="24"/>
              </w:rPr>
            </w:pPr>
            <w:r w:rsidRPr="00995A54">
              <w:rPr>
                <w:rFonts w:eastAsia="Times New Roman" w:cs="Times New Roman"/>
                <w:sz w:val="24"/>
                <w:szCs w:val="24"/>
              </w:rPr>
              <w:t> </w:t>
            </w:r>
          </w:p>
        </w:tc>
        <w:tc>
          <w:tcPr>
            <w:tcW w:w="1517" w:type="pct"/>
            <w:tcBorders>
              <w:top w:val="nil"/>
              <w:left w:val="nil"/>
              <w:bottom w:val="single" w:sz="4" w:space="0" w:color="auto"/>
              <w:right w:val="single" w:sz="4" w:space="0" w:color="auto"/>
            </w:tcBorders>
            <w:shd w:val="clear" w:color="auto" w:fill="auto"/>
            <w:vAlign w:val="center"/>
            <w:hideMark/>
          </w:tcPr>
          <w:p w14:paraId="24D0D661" w14:textId="77777777" w:rsidR="00884BC6" w:rsidRPr="00995A54" w:rsidRDefault="00884BC6" w:rsidP="002D248A">
            <w:pPr>
              <w:spacing w:line="240" w:lineRule="auto"/>
              <w:jc w:val="left"/>
              <w:rPr>
                <w:rFonts w:eastAsia="Times New Roman" w:cs="Times New Roman"/>
                <w:b/>
                <w:sz w:val="24"/>
                <w:szCs w:val="24"/>
              </w:rPr>
            </w:pPr>
            <w:r w:rsidRPr="00995A54">
              <w:rPr>
                <w:rFonts w:eastAsia="Times New Roman" w:cs="Times New Roman"/>
                <w:b/>
                <w:sz w:val="24"/>
                <w:szCs w:val="24"/>
              </w:rPr>
              <w:t>в кредитной организации</w:t>
            </w:r>
          </w:p>
          <w:p w14:paraId="7ABD0FEA" w14:textId="77777777" w:rsidR="00884BC6" w:rsidRPr="00995A54" w:rsidRDefault="00884BC6" w:rsidP="002D248A">
            <w:pPr>
              <w:spacing w:line="240" w:lineRule="auto"/>
              <w:jc w:val="left"/>
              <w:rPr>
                <w:rFonts w:eastAsia="Times New Roman" w:cs="Times New Roman"/>
                <w:b/>
                <w:sz w:val="24"/>
                <w:szCs w:val="24"/>
              </w:rPr>
            </w:pPr>
            <w:r w:rsidRPr="00995A54">
              <w:rPr>
                <w:rFonts w:eastAsia="Times New Roman" w:cs="Times New Roman"/>
                <w:b/>
                <w:sz w:val="24"/>
                <w:szCs w:val="24"/>
              </w:rPr>
              <w:t>(далее - КО):</w:t>
            </w:r>
          </w:p>
        </w:tc>
        <w:tc>
          <w:tcPr>
            <w:tcW w:w="721" w:type="pct"/>
            <w:tcBorders>
              <w:top w:val="nil"/>
              <w:left w:val="nil"/>
              <w:bottom w:val="single" w:sz="4" w:space="0" w:color="auto"/>
              <w:right w:val="single" w:sz="4" w:space="0" w:color="auto"/>
            </w:tcBorders>
            <w:shd w:val="clear" w:color="auto" w:fill="auto"/>
            <w:vAlign w:val="center"/>
            <w:hideMark/>
          </w:tcPr>
          <w:p w14:paraId="42188B8E"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401-402, 40301, 40302</w:t>
            </w:r>
            <w:r w:rsidRPr="00995A54">
              <w:rPr>
                <w:rFonts w:eastAsia="Times New Roman" w:cs="Times New Roman"/>
                <w:b/>
                <w:sz w:val="24"/>
                <w:szCs w:val="24"/>
                <w:vertAlign w:val="superscript"/>
              </w:rPr>
              <w:t>*</w:t>
            </w:r>
            <w:r w:rsidRPr="00995A54">
              <w:rPr>
                <w:rFonts w:eastAsia="Times New Roman" w:cs="Times New Roman"/>
                <w:b/>
                <w:sz w:val="24"/>
                <w:szCs w:val="24"/>
              </w:rPr>
              <w:t>, 40306-40312, 40401-40404, 40406, 40501</w:t>
            </w:r>
            <w:r w:rsidRPr="00995A54">
              <w:rPr>
                <w:rFonts w:eastAsia="Times New Roman" w:cs="Times New Roman"/>
                <w:b/>
                <w:sz w:val="24"/>
                <w:szCs w:val="24"/>
                <w:vertAlign w:val="superscript"/>
              </w:rPr>
              <w:t>4</w:t>
            </w:r>
            <w:r w:rsidRPr="00995A54">
              <w:rPr>
                <w:rFonts w:eastAsia="Times New Roman" w:cs="Times New Roman"/>
                <w:b/>
                <w:sz w:val="24"/>
                <w:szCs w:val="24"/>
              </w:rPr>
              <w:t xml:space="preserve"> </w:t>
            </w:r>
          </w:p>
        </w:tc>
        <w:tc>
          <w:tcPr>
            <w:tcW w:w="721" w:type="pct"/>
            <w:tcBorders>
              <w:top w:val="nil"/>
              <w:left w:val="nil"/>
              <w:bottom w:val="single" w:sz="4" w:space="0" w:color="auto"/>
              <w:right w:val="single" w:sz="4" w:space="0" w:color="auto"/>
            </w:tcBorders>
            <w:shd w:val="clear" w:color="auto" w:fill="auto"/>
            <w:vAlign w:val="center"/>
            <w:hideMark/>
          </w:tcPr>
          <w:p w14:paraId="42AE90B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30101, 30103, 30105</w:t>
            </w:r>
          </w:p>
        </w:tc>
        <w:tc>
          <w:tcPr>
            <w:tcW w:w="622" w:type="pct"/>
            <w:tcBorders>
              <w:top w:val="nil"/>
              <w:left w:val="nil"/>
              <w:bottom w:val="single" w:sz="4" w:space="0" w:color="auto"/>
              <w:right w:val="single" w:sz="4" w:space="0" w:color="auto"/>
            </w:tcBorders>
            <w:shd w:val="clear" w:color="auto" w:fill="auto"/>
            <w:vAlign w:val="center"/>
            <w:hideMark/>
          </w:tcPr>
          <w:p w14:paraId="3DF1A26E"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tcBorders>
              <w:top w:val="nil"/>
              <w:left w:val="nil"/>
              <w:bottom w:val="single" w:sz="4" w:space="0" w:color="auto"/>
              <w:right w:val="single" w:sz="8" w:space="0" w:color="auto"/>
            </w:tcBorders>
            <w:shd w:val="clear" w:color="auto" w:fill="auto"/>
            <w:vAlign w:val="center"/>
            <w:hideMark/>
          </w:tcPr>
          <w:p w14:paraId="79F11E6A"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r>
      <w:tr w:rsidR="00884BC6" w:rsidRPr="00995A54" w14:paraId="724D0B8F" w14:textId="77777777" w:rsidTr="002D248A">
        <w:trPr>
          <w:trHeight w:val="1950"/>
        </w:trPr>
        <w:tc>
          <w:tcPr>
            <w:tcW w:w="2271" w:type="pct"/>
            <w:gridSpan w:val="2"/>
            <w:tcBorders>
              <w:top w:val="nil"/>
              <w:left w:val="single" w:sz="8" w:space="0" w:color="auto"/>
              <w:bottom w:val="nil"/>
              <w:right w:val="single" w:sz="4" w:space="0" w:color="000000"/>
            </w:tcBorders>
            <w:shd w:val="clear" w:color="auto" w:fill="auto"/>
            <w:vAlign w:val="center"/>
            <w:hideMark/>
          </w:tcPr>
          <w:p w14:paraId="5FA07758"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lastRenderedPageBreak/>
              <w:t>2. Перевод денежных средств:</w:t>
            </w:r>
          </w:p>
          <w:p w14:paraId="2A0F634E"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на банковские счета, на которых находятся средства бюджетов бюджетной системы РФ, включая средства государственных внебюджетных фондов (Пенсионный фонд, Фонд социального страхования, Федеральный фонд обязательного медицинского страхования и его территориальные фонды) средства фондов социальной поддержки населения прочие средства бюджетов, за исключением средств, поступающих во временное распоряжение бюджетных учреждений, а также на банковские счета на которых находятся средства бюджета Союзного государства, открытые в БР и КО;</w:t>
            </w:r>
          </w:p>
        </w:tc>
        <w:tc>
          <w:tcPr>
            <w:tcW w:w="721" w:type="pct"/>
            <w:vMerge w:val="restart"/>
            <w:tcBorders>
              <w:top w:val="nil"/>
              <w:left w:val="single" w:sz="4" w:space="0" w:color="auto"/>
              <w:bottom w:val="nil"/>
              <w:right w:val="single" w:sz="4" w:space="0" w:color="auto"/>
            </w:tcBorders>
            <w:shd w:val="clear" w:color="auto" w:fill="auto"/>
            <w:vAlign w:val="center"/>
            <w:hideMark/>
          </w:tcPr>
          <w:p w14:paraId="2B61763D" w14:textId="77777777" w:rsidR="00884BC6" w:rsidRPr="00995A54" w:rsidRDefault="00884BC6" w:rsidP="002D248A">
            <w:pPr>
              <w:spacing w:line="240" w:lineRule="auto"/>
              <w:jc w:val="center"/>
              <w:rPr>
                <w:rFonts w:eastAsia="Times New Roman" w:cs="Times New Roman"/>
                <w:sz w:val="24"/>
                <w:szCs w:val="24"/>
              </w:rPr>
            </w:pPr>
            <w:r w:rsidRPr="00995A54">
              <w:rPr>
                <w:rFonts w:eastAsia="Times New Roman" w:cs="Times New Roman"/>
                <w:sz w:val="24"/>
                <w:szCs w:val="24"/>
              </w:rPr>
              <w:t> </w:t>
            </w:r>
          </w:p>
        </w:tc>
        <w:tc>
          <w:tcPr>
            <w:tcW w:w="721" w:type="pct"/>
            <w:vMerge w:val="restart"/>
            <w:tcBorders>
              <w:top w:val="nil"/>
              <w:left w:val="single" w:sz="4" w:space="0" w:color="auto"/>
              <w:bottom w:val="nil"/>
              <w:right w:val="single" w:sz="4" w:space="0" w:color="auto"/>
            </w:tcBorders>
            <w:shd w:val="clear" w:color="auto" w:fill="auto"/>
            <w:vAlign w:val="center"/>
            <w:hideMark/>
          </w:tcPr>
          <w:p w14:paraId="5501BFE6" w14:textId="77777777" w:rsidR="00884BC6" w:rsidRPr="00995A54" w:rsidRDefault="00884BC6" w:rsidP="002D248A">
            <w:pPr>
              <w:spacing w:line="240" w:lineRule="auto"/>
              <w:jc w:val="center"/>
              <w:rPr>
                <w:rFonts w:eastAsia="Times New Roman" w:cs="Times New Roman"/>
                <w:sz w:val="24"/>
                <w:szCs w:val="24"/>
              </w:rPr>
            </w:pPr>
            <w:r w:rsidRPr="00995A54">
              <w:rPr>
                <w:rFonts w:eastAsia="Times New Roman" w:cs="Times New Roman"/>
                <w:sz w:val="24"/>
                <w:szCs w:val="24"/>
              </w:rPr>
              <w:t> </w:t>
            </w:r>
          </w:p>
        </w:tc>
        <w:tc>
          <w:tcPr>
            <w:tcW w:w="622" w:type="pct"/>
            <w:vMerge w:val="restart"/>
            <w:tcBorders>
              <w:top w:val="nil"/>
              <w:left w:val="single" w:sz="4" w:space="0" w:color="auto"/>
              <w:bottom w:val="single" w:sz="4" w:space="0" w:color="000000"/>
              <w:right w:val="single" w:sz="4" w:space="0" w:color="auto"/>
            </w:tcBorders>
            <w:shd w:val="clear" w:color="auto" w:fill="auto"/>
            <w:vAlign w:val="bottom"/>
            <w:hideMark/>
          </w:tcPr>
          <w:p w14:paraId="3F2BCE2B"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401-402</w:t>
            </w:r>
            <w:r w:rsidRPr="00995A54">
              <w:rPr>
                <w:rFonts w:eastAsia="Times New Roman" w:cs="Times New Roman"/>
                <w:b/>
                <w:sz w:val="24"/>
                <w:szCs w:val="24"/>
                <w:vertAlign w:val="superscript"/>
              </w:rPr>
              <w:t>****</w:t>
            </w:r>
            <w:r w:rsidRPr="00995A54">
              <w:rPr>
                <w:rFonts w:eastAsia="Times New Roman" w:cs="Times New Roman"/>
                <w:b/>
                <w:sz w:val="24"/>
                <w:szCs w:val="24"/>
              </w:rPr>
              <w:t>, 40301, 40302</w:t>
            </w:r>
            <w:r w:rsidRPr="00995A54">
              <w:rPr>
                <w:rFonts w:eastAsia="Times New Roman" w:cs="Times New Roman"/>
                <w:b/>
                <w:sz w:val="24"/>
                <w:szCs w:val="24"/>
                <w:vertAlign w:val="superscript"/>
              </w:rPr>
              <w:t>*</w:t>
            </w:r>
            <w:r w:rsidRPr="00995A54">
              <w:rPr>
                <w:rFonts w:eastAsia="Times New Roman" w:cs="Times New Roman"/>
                <w:b/>
                <w:sz w:val="24"/>
                <w:szCs w:val="24"/>
              </w:rPr>
              <w:t>, 40303, 40401-40404, 40406, 40501</w:t>
            </w:r>
            <w:r w:rsidRPr="00995A54">
              <w:rPr>
                <w:rFonts w:eastAsia="Times New Roman" w:cs="Times New Roman"/>
                <w:b/>
                <w:sz w:val="24"/>
                <w:szCs w:val="24"/>
                <w:vertAlign w:val="superscript"/>
              </w:rPr>
              <w:t>4</w:t>
            </w:r>
            <w:r w:rsidRPr="00995A54">
              <w:rPr>
                <w:rFonts w:eastAsia="Times New Roman" w:cs="Times New Roman"/>
                <w:b/>
                <w:sz w:val="24"/>
                <w:szCs w:val="24"/>
              </w:rPr>
              <w:t>, 40601</w:t>
            </w:r>
            <w:r w:rsidRPr="00995A54">
              <w:rPr>
                <w:rFonts w:eastAsia="Times New Roman" w:cs="Times New Roman"/>
                <w:b/>
                <w:sz w:val="24"/>
                <w:szCs w:val="24"/>
                <w:vertAlign w:val="superscript"/>
              </w:rPr>
              <w:t>5</w:t>
            </w:r>
            <w:r w:rsidRPr="00995A54">
              <w:rPr>
                <w:rFonts w:eastAsia="Times New Roman" w:cs="Times New Roman"/>
                <w:b/>
                <w:sz w:val="24"/>
                <w:szCs w:val="24"/>
              </w:rPr>
              <w:t>, 40603</w:t>
            </w:r>
            <w:r w:rsidRPr="00995A54">
              <w:rPr>
                <w:rFonts w:eastAsia="Times New Roman" w:cs="Times New Roman"/>
                <w:b/>
                <w:sz w:val="24"/>
                <w:szCs w:val="24"/>
                <w:vertAlign w:val="superscript"/>
              </w:rPr>
              <w:t>5</w:t>
            </w:r>
            <w:r w:rsidRPr="00995A54">
              <w:rPr>
                <w:rFonts w:eastAsia="Times New Roman" w:cs="Times New Roman"/>
                <w:b/>
                <w:sz w:val="24"/>
                <w:szCs w:val="24"/>
              </w:rPr>
              <w:t>, 40701</w:t>
            </w:r>
            <w:r w:rsidRPr="00995A54">
              <w:rPr>
                <w:rFonts w:eastAsia="Times New Roman" w:cs="Times New Roman"/>
                <w:b/>
                <w:sz w:val="24"/>
                <w:szCs w:val="24"/>
                <w:vertAlign w:val="superscript"/>
              </w:rPr>
              <w:t>5</w:t>
            </w:r>
            <w:r w:rsidRPr="00995A54">
              <w:rPr>
                <w:rFonts w:eastAsia="Times New Roman" w:cs="Times New Roman"/>
                <w:b/>
                <w:sz w:val="24"/>
                <w:szCs w:val="24"/>
              </w:rPr>
              <w:t>, 40703</w:t>
            </w:r>
            <w:r w:rsidRPr="00995A54">
              <w:rPr>
                <w:rFonts w:eastAsia="Times New Roman" w:cs="Times New Roman"/>
                <w:b/>
                <w:sz w:val="24"/>
                <w:szCs w:val="24"/>
                <w:vertAlign w:val="superscript"/>
              </w:rPr>
              <w:t>5</w:t>
            </w:r>
            <w:r w:rsidRPr="00995A54">
              <w:rPr>
                <w:rFonts w:eastAsia="Times New Roman" w:cs="Times New Roman"/>
                <w:b/>
                <w:sz w:val="24"/>
                <w:szCs w:val="24"/>
              </w:rPr>
              <w:t>, 40816, 40911</w:t>
            </w:r>
          </w:p>
        </w:tc>
        <w:tc>
          <w:tcPr>
            <w:tcW w:w="665" w:type="pct"/>
            <w:vMerge w:val="restart"/>
            <w:tcBorders>
              <w:top w:val="nil"/>
              <w:left w:val="single" w:sz="4" w:space="0" w:color="auto"/>
              <w:bottom w:val="nil"/>
              <w:right w:val="single" w:sz="8" w:space="0" w:color="auto"/>
            </w:tcBorders>
            <w:shd w:val="clear" w:color="auto" w:fill="auto"/>
            <w:vAlign w:val="center"/>
            <w:hideMark/>
          </w:tcPr>
          <w:p w14:paraId="0E912BE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w:t>
            </w:r>
          </w:p>
        </w:tc>
      </w:tr>
      <w:tr w:rsidR="00884BC6" w:rsidRPr="00995A54" w14:paraId="37B11A58" w14:textId="77777777" w:rsidTr="00D855DD">
        <w:trPr>
          <w:trHeight w:val="723"/>
        </w:trPr>
        <w:tc>
          <w:tcPr>
            <w:tcW w:w="2271" w:type="pct"/>
            <w:gridSpan w:val="2"/>
            <w:tcBorders>
              <w:top w:val="nil"/>
              <w:left w:val="single" w:sz="8" w:space="0" w:color="auto"/>
              <w:bottom w:val="single" w:sz="4" w:space="0" w:color="auto"/>
              <w:right w:val="single" w:sz="4" w:space="0" w:color="000000"/>
            </w:tcBorders>
            <w:shd w:val="clear" w:color="auto" w:fill="auto"/>
            <w:vAlign w:val="center"/>
            <w:hideMark/>
          </w:tcPr>
          <w:p w14:paraId="10C16F54"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на банковские счета Федерального казначейства и его территориальных органов, открытые в БР и КО, на банковские счета финансовых органов субъектов РФ и муниципальных образований, открытые в БР и КО.</w:t>
            </w:r>
          </w:p>
        </w:tc>
        <w:tc>
          <w:tcPr>
            <w:tcW w:w="721" w:type="pct"/>
            <w:vMerge/>
            <w:tcBorders>
              <w:top w:val="nil"/>
              <w:left w:val="single" w:sz="4" w:space="0" w:color="auto"/>
              <w:bottom w:val="single" w:sz="4" w:space="0" w:color="auto"/>
              <w:right w:val="single" w:sz="4" w:space="0" w:color="auto"/>
            </w:tcBorders>
            <w:vAlign w:val="center"/>
            <w:hideMark/>
          </w:tcPr>
          <w:p w14:paraId="67D89F16" w14:textId="77777777" w:rsidR="00884BC6" w:rsidRPr="00995A54" w:rsidRDefault="00884BC6" w:rsidP="002D248A">
            <w:pPr>
              <w:spacing w:line="240" w:lineRule="auto"/>
              <w:jc w:val="left"/>
              <w:rPr>
                <w:rFonts w:eastAsia="Times New Roman" w:cs="Times New Roman"/>
                <w:sz w:val="24"/>
                <w:szCs w:val="24"/>
              </w:rPr>
            </w:pPr>
          </w:p>
        </w:tc>
        <w:tc>
          <w:tcPr>
            <w:tcW w:w="721" w:type="pct"/>
            <w:vMerge/>
            <w:tcBorders>
              <w:top w:val="nil"/>
              <w:left w:val="single" w:sz="4" w:space="0" w:color="auto"/>
              <w:bottom w:val="single" w:sz="4" w:space="0" w:color="auto"/>
              <w:right w:val="single" w:sz="4" w:space="0" w:color="auto"/>
            </w:tcBorders>
            <w:vAlign w:val="center"/>
            <w:hideMark/>
          </w:tcPr>
          <w:p w14:paraId="7C5C0A52" w14:textId="77777777" w:rsidR="00884BC6" w:rsidRPr="00995A54" w:rsidRDefault="00884BC6" w:rsidP="002D248A">
            <w:pPr>
              <w:spacing w:line="240" w:lineRule="auto"/>
              <w:jc w:val="left"/>
              <w:rPr>
                <w:rFonts w:eastAsia="Times New Roman" w:cs="Times New Roman"/>
                <w:sz w:val="24"/>
                <w:szCs w:val="24"/>
              </w:rPr>
            </w:pPr>
          </w:p>
        </w:tc>
        <w:tc>
          <w:tcPr>
            <w:tcW w:w="622" w:type="pct"/>
            <w:vMerge/>
            <w:tcBorders>
              <w:top w:val="nil"/>
              <w:left w:val="single" w:sz="4" w:space="0" w:color="auto"/>
              <w:bottom w:val="single" w:sz="4" w:space="0" w:color="auto"/>
              <w:right w:val="single" w:sz="4" w:space="0" w:color="auto"/>
            </w:tcBorders>
            <w:vAlign w:val="center"/>
            <w:hideMark/>
          </w:tcPr>
          <w:p w14:paraId="7204EB3D" w14:textId="77777777" w:rsidR="00884BC6" w:rsidRPr="00995A54" w:rsidRDefault="00884BC6" w:rsidP="002D248A">
            <w:pPr>
              <w:spacing w:line="240" w:lineRule="auto"/>
              <w:jc w:val="left"/>
              <w:rPr>
                <w:rFonts w:eastAsia="Times New Roman" w:cs="Times New Roman"/>
                <w:b/>
                <w:sz w:val="24"/>
                <w:szCs w:val="24"/>
              </w:rPr>
            </w:pPr>
          </w:p>
        </w:tc>
        <w:tc>
          <w:tcPr>
            <w:tcW w:w="665" w:type="pct"/>
            <w:vMerge/>
            <w:tcBorders>
              <w:top w:val="nil"/>
              <w:left w:val="single" w:sz="4" w:space="0" w:color="auto"/>
              <w:bottom w:val="single" w:sz="4" w:space="0" w:color="auto"/>
              <w:right w:val="single" w:sz="8" w:space="0" w:color="auto"/>
            </w:tcBorders>
            <w:vAlign w:val="center"/>
            <w:hideMark/>
          </w:tcPr>
          <w:p w14:paraId="41C18250" w14:textId="77777777" w:rsidR="00884BC6" w:rsidRPr="00995A54" w:rsidRDefault="00884BC6" w:rsidP="002D248A">
            <w:pPr>
              <w:spacing w:line="240" w:lineRule="auto"/>
              <w:jc w:val="left"/>
              <w:rPr>
                <w:rFonts w:eastAsia="Times New Roman" w:cs="Times New Roman"/>
                <w:b/>
                <w:sz w:val="24"/>
                <w:szCs w:val="24"/>
              </w:rPr>
            </w:pPr>
          </w:p>
        </w:tc>
      </w:tr>
      <w:tr w:rsidR="00884BC6" w:rsidRPr="00995A54" w14:paraId="6A12F243" w14:textId="77777777" w:rsidTr="00D855DD">
        <w:trPr>
          <w:trHeight w:val="945"/>
        </w:trPr>
        <w:tc>
          <w:tcPr>
            <w:tcW w:w="22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4C6F4C"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Перевод денежных средств в уплату налогов и сборов в бюджеты бюджетной системы РФ, включая государственные внебюджетные фонды, на банковские счета, на которых находятся средства вышеуказанных государственных внебюджетных фондов, прочие средства бюджетов, открытые в БР и КО.</w:t>
            </w:r>
          </w:p>
        </w:tc>
        <w:tc>
          <w:tcPr>
            <w:tcW w:w="721" w:type="pct"/>
            <w:vMerge/>
            <w:tcBorders>
              <w:top w:val="single" w:sz="4" w:space="0" w:color="auto"/>
              <w:left w:val="single" w:sz="4" w:space="0" w:color="auto"/>
              <w:bottom w:val="single" w:sz="4" w:space="0" w:color="auto"/>
              <w:right w:val="single" w:sz="4" w:space="0" w:color="auto"/>
            </w:tcBorders>
            <w:vAlign w:val="center"/>
            <w:hideMark/>
          </w:tcPr>
          <w:p w14:paraId="2F567B78" w14:textId="77777777" w:rsidR="00884BC6" w:rsidRPr="00995A54" w:rsidRDefault="00884BC6" w:rsidP="002D248A">
            <w:pPr>
              <w:spacing w:line="240" w:lineRule="auto"/>
              <w:jc w:val="left"/>
              <w:rPr>
                <w:rFonts w:eastAsia="Times New Roman" w:cs="Times New Roman"/>
                <w:sz w:val="24"/>
                <w:szCs w:val="24"/>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14:paraId="23CB81AA" w14:textId="77777777" w:rsidR="00884BC6" w:rsidRPr="00995A54" w:rsidRDefault="00884BC6" w:rsidP="002D248A">
            <w:pPr>
              <w:spacing w:line="240" w:lineRule="auto"/>
              <w:jc w:val="left"/>
              <w:rPr>
                <w:rFonts w:eastAsia="Times New Roman" w:cs="Times New Roman"/>
                <w:sz w:val="24"/>
                <w:szCs w:val="24"/>
              </w:rPr>
            </w:pPr>
          </w:p>
        </w:tc>
        <w:tc>
          <w:tcPr>
            <w:tcW w:w="622" w:type="pct"/>
            <w:vMerge/>
            <w:tcBorders>
              <w:top w:val="single" w:sz="4" w:space="0" w:color="auto"/>
              <w:left w:val="single" w:sz="4" w:space="0" w:color="auto"/>
              <w:bottom w:val="single" w:sz="4" w:space="0" w:color="auto"/>
              <w:right w:val="single" w:sz="4" w:space="0" w:color="auto"/>
            </w:tcBorders>
            <w:vAlign w:val="center"/>
            <w:hideMark/>
          </w:tcPr>
          <w:p w14:paraId="513A0CC8" w14:textId="77777777" w:rsidR="00884BC6" w:rsidRPr="00995A54" w:rsidRDefault="00884BC6" w:rsidP="002D248A">
            <w:pPr>
              <w:spacing w:line="240" w:lineRule="auto"/>
              <w:jc w:val="left"/>
              <w:rPr>
                <w:rFonts w:eastAsia="Times New Roman" w:cs="Times New Roman"/>
                <w:b/>
                <w:sz w:val="24"/>
                <w:szCs w:val="24"/>
              </w:rPr>
            </w:pPr>
          </w:p>
        </w:tc>
        <w:tc>
          <w:tcPr>
            <w:tcW w:w="665" w:type="pct"/>
            <w:vMerge/>
            <w:tcBorders>
              <w:top w:val="single" w:sz="4" w:space="0" w:color="auto"/>
              <w:left w:val="single" w:sz="4" w:space="0" w:color="auto"/>
              <w:bottom w:val="single" w:sz="4" w:space="0" w:color="auto"/>
              <w:right w:val="single" w:sz="4" w:space="0" w:color="auto"/>
            </w:tcBorders>
            <w:vAlign w:val="center"/>
            <w:hideMark/>
          </w:tcPr>
          <w:p w14:paraId="3B092D12" w14:textId="77777777" w:rsidR="00884BC6" w:rsidRPr="00995A54" w:rsidRDefault="00884BC6" w:rsidP="002D248A">
            <w:pPr>
              <w:spacing w:line="240" w:lineRule="auto"/>
              <w:jc w:val="left"/>
              <w:rPr>
                <w:rFonts w:eastAsia="Times New Roman" w:cs="Times New Roman"/>
                <w:b/>
                <w:sz w:val="24"/>
                <w:szCs w:val="24"/>
              </w:rPr>
            </w:pPr>
          </w:p>
        </w:tc>
      </w:tr>
      <w:tr w:rsidR="00884BC6" w:rsidRPr="00995A54" w14:paraId="10EEF382" w14:textId="77777777" w:rsidTr="00D855DD">
        <w:trPr>
          <w:trHeight w:val="158"/>
        </w:trPr>
        <w:tc>
          <w:tcPr>
            <w:tcW w:w="754" w:type="pct"/>
            <w:tcBorders>
              <w:top w:val="single" w:sz="4" w:space="0" w:color="auto"/>
              <w:left w:val="single" w:sz="8" w:space="0" w:color="auto"/>
              <w:bottom w:val="nil"/>
              <w:right w:val="nil"/>
            </w:tcBorders>
            <w:shd w:val="clear" w:color="auto" w:fill="auto"/>
            <w:vAlign w:val="center"/>
            <w:hideMark/>
          </w:tcPr>
          <w:p w14:paraId="73E4F5AA" w14:textId="77777777" w:rsidR="00884BC6" w:rsidRPr="00995A54" w:rsidRDefault="00884BC6" w:rsidP="002D248A">
            <w:pPr>
              <w:spacing w:line="240" w:lineRule="auto"/>
              <w:jc w:val="left"/>
              <w:rPr>
                <w:rFonts w:eastAsia="Times New Roman" w:cs="Times New Roman"/>
                <w:sz w:val="24"/>
                <w:szCs w:val="24"/>
              </w:rPr>
            </w:pPr>
            <w:r w:rsidRPr="00995A54">
              <w:rPr>
                <w:rFonts w:eastAsia="Times New Roman" w:cs="Times New Roman"/>
                <w:sz w:val="24"/>
                <w:szCs w:val="24"/>
              </w:rPr>
              <w:t> </w:t>
            </w:r>
          </w:p>
        </w:tc>
        <w:tc>
          <w:tcPr>
            <w:tcW w:w="1517" w:type="pct"/>
            <w:tcBorders>
              <w:top w:val="single" w:sz="4" w:space="0" w:color="auto"/>
              <w:left w:val="nil"/>
              <w:bottom w:val="single" w:sz="4" w:space="0" w:color="auto"/>
              <w:right w:val="single" w:sz="4" w:space="0" w:color="auto"/>
            </w:tcBorders>
            <w:shd w:val="clear" w:color="auto" w:fill="auto"/>
            <w:vAlign w:val="center"/>
            <w:hideMark/>
          </w:tcPr>
          <w:p w14:paraId="31B1683B" w14:textId="77777777" w:rsidR="00884BC6" w:rsidRPr="00995A54" w:rsidRDefault="00884BC6" w:rsidP="002D248A">
            <w:pPr>
              <w:spacing w:line="240" w:lineRule="auto"/>
              <w:jc w:val="left"/>
              <w:rPr>
                <w:rFonts w:eastAsia="Times New Roman" w:cs="Times New Roman"/>
                <w:b/>
                <w:sz w:val="24"/>
                <w:szCs w:val="24"/>
              </w:rPr>
            </w:pPr>
            <w:r w:rsidRPr="00995A54">
              <w:rPr>
                <w:rFonts w:eastAsia="Times New Roman" w:cs="Times New Roman"/>
                <w:b/>
                <w:sz w:val="24"/>
                <w:szCs w:val="24"/>
              </w:rPr>
              <w:t>в БР:</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7DF8617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3CBF2D3A"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22" w:type="pct"/>
            <w:vMerge/>
            <w:tcBorders>
              <w:top w:val="single" w:sz="4" w:space="0" w:color="auto"/>
              <w:left w:val="single" w:sz="4" w:space="0" w:color="auto"/>
              <w:bottom w:val="single" w:sz="4" w:space="0" w:color="000000"/>
              <w:right w:val="single" w:sz="4" w:space="0" w:color="auto"/>
            </w:tcBorders>
            <w:vAlign w:val="center"/>
            <w:hideMark/>
          </w:tcPr>
          <w:p w14:paraId="0D36E99B" w14:textId="77777777" w:rsidR="00884BC6" w:rsidRPr="00995A54" w:rsidRDefault="00884BC6" w:rsidP="002D248A">
            <w:pPr>
              <w:spacing w:line="240" w:lineRule="auto"/>
              <w:jc w:val="left"/>
              <w:rPr>
                <w:rFonts w:eastAsia="Times New Roman" w:cs="Times New Roman"/>
                <w:b/>
                <w:sz w:val="24"/>
                <w:szCs w:val="24"/>
              </w:rPr>
            </w:pPr>
          </w:p>
        </w:tc>
        <w:tc>
          <w:tcPr>
            <w:tcW w:w="665" w:type="pct"/>
            <w:tcBorders>
              <w:top w:val="single" w:sz="4" w:space="0" w:color="auto"/>
              <w:left w:val="nil"/>
              <w:bottom w:val="single" w:sz="4" w:space="0" w:color="auto"/>
              <w:right w:val="single" w:sz="8" w:space="0" w:color="auto"/>
            </w:tcBorders>
            <w:shd w:val="clear" w:color="auto" w:fill="auto"/>
            <w:vAlign w:val="center"/>
            <w:hideMark/>
          </w:tcPr>
          <w:p w14:paraId="0EACA97E"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67881377" w14:textId="77777777" w:rsidTr="002D248A">
        <w:trPr>
          <w:trHeight w:val="935"/>
        </w:trPr>
        <w:tc>
          <w:tcPr>
            <w:tcW w:w="754" w:type="pct"/>
            <w:tcBorders>
              <w:top w:val="nil"/>
              <w:left w:val="single" w:sz="8" w:space="0" w:color="auto"/>
              <w:bottom w:val="single" w:sz="4" w:space="0" w:color="auto"/>
              <w:right w:val="nil"/>
            </w:tcBorders>
            <w:shd w:val="clear" w:color="auto" w:fill="auto"/>
            <w:vAlign w:val="center"/>
            <w:hideMark/>
          </w:tcPr>
          <w:p w14:paraId="3A008690" w14:textId="77777777" w:rsidR="00884BC6" w:rsidRPr="00995A54" w:rsidRDefault="00884BC6" w:rsidP="002D248A">
            <w:pPr>
              <w:spacing w:line="240" w:lineRule="auto"/>
              <w:jc w:val="left"/>
              <w:rPr>
                <w:rFonts w:eastAsia="Times New Roman" w:cs="Times New Roman"/>
                <w:sz w:val="24"/>
                <w:szCs w:val="24"/>
              </w:rPr>
            </w:pPr>
            <w:r w:rsidRPr="00995A54">
              <w:rPr>
                <w:rFonts w:eastAsia="Times New Roman" w:cs="Times New Roman"/>
                <w:sz w:val="24"/>
                <w:szCs w:val="24"/>
              </w:rPr>
              <w:t> </w:t>
            </w:r>
          </w:p>
        </w:tc>
        <w:tc>
          <w:tcPr>
            <w:tcW w:w="1517" w:type="pct"/>
            <w:tcBorders>
              <w:top w:val="nil"/>
              <w:left w:val="nil"/>
              <w:bottom w:val="single" w:sz="4" w:space="0" w:color="auto"/>
              <w:right w:val="single" w:sz="4" w:space="0" w:color="auto"/>
            </w:tcBorders>
            <w:shd w:val="clear" w:color="auto" w:fill="auto"/>
            <w:vAlign w:val="center"/>
            <w:hideMark/>
          </w:tcPr>
          <w:p w14:paraId="41370EF7" w14:textId="77777777" w:rsidR="00884BC6" w:rsidRPr="00995A54" w:rsidRDefault="00884BC6" w:rsidP="002D248A">
            <w:pPr>
              <w:spacing w:line="240" w:lineRule="auto"/>
              <w:jc w:val="left"/>
              <w:rPr>
                <w:rFonts w:eastAsia="Times New Roman" w:cs="Times New Roman"/>
                <w:b/>
                <w:sz w:val="24"/>
                <w:szCs w:val="24"/>
              </w:rPr>
            </w:pPr>
            <w:r w:rsidRPr="00995A54">
              <w:rPr>
                <w:rFonts w:eastAsia="Times New Roman" w:cs="Times New Roman"/>
                <w:b/>
                <w:sz w:val="24"/>
                <w:szCs w:val="24"/>
              </w:rPr>
              <w:t>в КО:</w:t>
            </w:r>
          </w:p>
        </w:tc>
        <w:tc>
          <w:tcPr>
            <w:tcW w:w="721" w:type="pct"/>
            <w:tcBorders>
              <w:top w:val="nil"/>
              <w:left w:val="nil"/>
              <w:bottom w:val="single" w:sz="4" w:space="0" w:color="auto"/>
              <w:right w:val="single" w:sz="4" w:space="0" w:color="auto"/>
            </w:tcBorders>
            <w:shd w:val="clear" w:color="auto" w:fill="auto"/>
            <w:vAlign w:val="center"/>
            <w:hideMark/>
          </w:tcPr>
          <w:p w14:paraId="7845EC9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nil"/>
              <w:left w:val="nil"/>
              <w:bottom w:val="single" w:sz="4" w:space="0" w:color="auto"/>
              <w:right w:val="single" w:sz="4" w:space="0" w:color="auto"/>
            </w:tcBorders>
            <w:shd w:val="clear" w:color="auto" w:fill="auto"/>
            <w:vAlign w:val="center"/>
            <w:hideMark/>
          </w:tcPr>
          <w:p w14:paraId="2D92A5B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22" w:type="pct"/>
            <w:tcBorders>
              <w:top w:val="nil"/>
              <w:left w:val="nil"/>
              <w:bottom w:val="single" w:sz="4" w:space="0" w:color="auto"/>
              <w:right w:val="single" w:sz="4" w:space="0" w:color="auto"/>
            </w:tcBorders>
            <w:shd w:val="clear" w:color="auto" w:fill="auto"/>
            <w:vAlign w:val="center"/>
            <w:hideMark/>
          </w:tcPr>
          <w:p w14:paraId="6DED1CBF"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30101, 30103, 30105</w:t>
            </w:r>
          </w:p>
        </w:tc>
        <w:tc>
          <w:tcPr>
            <w:tcW w:w="665" w:type="pct"/>
            <w:tcBorders>
              <w:top w:val="nil"/>
              <w:left w:val="nil"/>
              <w:bottom w:val="single" w:sz="4" w:space="0" w:color="auto"/>
              <w:right w:val="single" w:sz="8" w:space="0" w:color="auto"/>
            </w:tcBorders>
            <w:shd w:val="clear" w:color="auto" w:fill="auto"/>
            <w:vAlign w:val="center"/>
            <w:hideMark/>
          </w:tcPr>
          <w:p w14:paraId="3C74CA7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401-402, 40301, 40302*, 40306-40312, 40401-40404, 40406, 40501</w:t>
            </w:r>
            <w:r w:rsidRPr="00995A54">
              <w:rPr>
                <w:rFonts w:eastAsia="Times New Roman" w:cs="Times New Roman"/>
                <w:b/>
                <w:sz w:val="24"/>
                <w:szCs w:val="24"/>
                <w:vertAlign w:val="superscript"/>
              </w:rPr>
              <w:t>4</w:t>
            </w:r>
          </w:p>
        </w:tc>
      </w:tr>
      <w:tr w:rsidR="00884BC6" w:rsidRPr="00995A54" w14:paraId="6EF037D0" w14:textId="77777777" w:rsidTr="002D248A">
        <w:trPr>
          <w:trHeight w:val="285"/>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tcPr>
          <w:p w14:paraId="6A5FAD12" w14:textId="77777777" w:rsidR="00884BC6" w:rsidRPr="00995A54" w:rsidRDefault="00884BC6" w:rsidP="002D248A">
            <w:pPr>
              <w:spacing w:line="240" w:lineRule="auto"/>
              <w:ind w:firstLine="318"/>
              <w:jc w:val="center"/>
              <w:rPr>
                <w:rFonts w:eastAsia="Times New Roman" w:cs="Times New Roman"/>
                <w:b/>
                <w:sz w:val="24"/>
                <w:szCs w:val="24"/>
              </w:rPr>
            </w:pPr>
            <w:r w:rsidRPr="00995A54">
              <w:rPr>
                <w:rFonts w:eastAsia="Times New Roman" w:cs="Times New Roman"/>
                <w:b/>
                <w:sz w:val="24"/>
                <w:szCs w:val="24"/>
              </w:rPr>
              <w:t>1</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37F7A8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2</w:t>
            </w:r>
          </w:p>
        </w:tc>
        <w:tc>
          <w:tcPr>
            <w:tcW w:w="721" w:type="pct"/>
            <w:tcBorders>
              <w:top w:val="single" w:sz="4" w:space="0" w:color="auto"/>
              <w:left w:val="nil"/>
              <w:bottom w:val="single" w:sz="4" w:space="0" w:color="auto"/>
              <w:right w:val="single" w:sz="4" w:space="0" w:color="auto"/>
            </w:tcBorders>
            <w:shd w:val="clear" w:color="auto" w:fill="auto"/>
            <w:vAlign w:val="center"/>
          </w:tcPr>
          <w:p w14:paraId="7C8BA770"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w:t>
            </w:r>
          </w:p>
        </w:tc>
        <w:tc>
          <w:tcPr>
            <w:tcW w:w="622" w:type="pct"/>
            <w:tcBorders>
              <w:top w:val="single" w:sz="4" w:space="0" w:color="auto"/>
              <w:left w:val="nil"/>
              <w:bottom w:val="single" w:sz="4" w:space="0" w:color="auto"/>
              <w:right w:val="single" w:sz="4" w:space="0" w:color="auto"/>
            </w:tcBorders>
            <w:shd w:val="clear" w:color="auto" w:fill="auto"/>
            <w:vAlign w:val="center"/>
          </w:tcPr>
          <w:p w14:paraId="14A36834"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w:t>
            </w:r>
          </w:p>
        </w:tc>
        <w:tc>
          <w:tcPr>
            <w:tcW w:w="665" w:type="pct"/>
            <w:tcBorders>
              <w:top w:val="single" w:sz="4" w:space="0" w:color="auto"/>
              <w:left w:val="single" w:sz="4" w:space="0" w:color="auto"/>
              <w:bottom w:val="single" w:sz="4" w:space="0" w:color="auto"/>
              <w:right w:val="single" w:sz="8" w:space="0" w:color="auto"/>
            </w:tcBorders>
            <w:shd w:val="clear" w:color="auto" w:fill="auto"/>
            <w:vAlign w:val="center"/>
          </w:tcPr>
          <w:p w14:paraId="5BE157C0"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5</w:t>
            </w:r>
          </w:p>
        </w:tc>
      </w:tr>
      <w:tr w:rsidR="00884BC6" w:rsidRPr="00995A54" w14:paraId="31F782A6" w14:textId="77777777" w:rsidTr="002D248A">
        <w:trPr>
          <w:trHeight w:val="405"/>
        </w:trPr>
        <w:tc>
          <w:tcPr>
            <w:tcW w:w="2271" w:type="pct"/>
            <w:gridSpan w:val="2"/>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09A2951"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3. Перевод денежных средств с банковских счетов и на банковские счета международных, межгосударственных учреждений и организаций, если это предусмотрено международными, межгосударственными соглашениями, в том числе:</w:t>
            </w:r>
          </w:p>
        </w:tc>
        <w:tc>
          <w:tcPr>
            <w:tcW w:w="7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2FBA8F"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1314A0EC"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40808</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96E2E3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14:paraId="32EFBB7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r>
      <w:tr w:rsidR="00884BC6" w:rsidRPr="00995A54" w14:paraId="43DE27F9" w14:textId="77777777" w:rsidTr="002D248A">
        <w:trPr>
          <w:trHeight w:val="405"/>
        </w:trPr>
        <w:tc>
          <w:tcPr>
            <w:tcW w:w="2271" w:type="pct"/>
            <w:gridSpan w:val="2"/>
            <w:vMerge/>
            <w:tcBorders>
              <w:top w:val="single" w:sz="8" w:space="0" w:color="auto"/>
              <w:left w:val="single" w:sz="8" w:space="0" w:color="auto"/>
              <w:bottom w:val="single" w:sz="4" w:space="0" w:color="auto"/>
              <w:right w:val="single" w:sz="4" w:space="0" w:color="auto"/>
            </w:tcBorders>
            <w:vAlign w:val="center"/>
            <w:hideMark/>
          </w:tcPr>
          <w:p w14:paraId="7F5BD98A" w14:textId="77777777" w:rsidR="00884BC6" w:rsidRPr="00995A54" w:rsidRDefault="00884BC6" w:rsidP="002D248A">
            <w:pPr>
              <w:spacing w:line="240" w:lineRule="auto"/>
              <w:ind w:firstLine="176"/>
              <w:jc w:val="left"/>
              <w:rPr>
                <w:rFonts w:eastAsia="Times New Roman" w:cs="Times New Roman"/>
                <w:sz w:val="24"/>
                <w:szCs w:val="24"/>
              </w:rPr>
            </w:pPr>
          </w:p>
        </w:tc>
        <w:tc>
          <w:tcPr>
            <w:tcW w:w="721" w:type="pct"/>
            <w:vMerge/>
            <w:tcBorders>
              <w:top w:val="nil"/>
              <w:left w:val="single" w:sz="4" w:space="0" w:color="auto"/>
              <w:bottom w:val="single" w:sz="4" w:space="0" w:color="auto"/>
              <w:right w:val="single" w:sz="4" w:space="0" w:color="auto"/>
            </w:tcBorders>
            <w:vAlign w:val="center"/>
            <w:hideMark/>
          </w:tcPr>
          <w:p w14:paraId="01B58F07" w14:textId="77777777" w:rsidR="00884BC6" w:rsidRPr="00995A54" w:rsidRDefault="00884BC6" w:rsidP="002D248A">
            <w:pPr>
              <w:spacing w:line="240" w:lineRule="auto"/>
              <w:jc w:val="left"/>
              <w:rPr>
                <w:rFonts w:eastAsia="Times New Roman" w:cs="Times New Roman"/>
                <w:b/>
                <w:sz w:val="24"/>
                <w:szCs w:val="24"/>
              </w:rPr>
            </w:pPr>
          </w:p>
        </w:tc>
        <w:tc>
          <w:tcPr>
            <w:tcW w:w="721" w:type="pct"/>
            <w:tcBorders>
              <w:top w:val="nil"/>
              <w:left w:val="nil"/>
              <w:bottom w:val="single" w:sz="4" w:space="0" w:color="auto"/>
              <w:right w:val="single" w:sz="4" w:space="0" w:color="auto"/>
            </w:tcBorders>
            <w:shd w:val="clear" w:color="auto" w:fill="auto"/>
            <w:vAlign w:val="center"/>
            <w:hideMark/>
          </w:tcPr>
          <w:p w14:paraId="2D3CB7D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22" w:type="pct"/>
            <w:tcBorders>
              <w:top w:val="nil"/>
              <w:left w:val="nil"/>
              <w:bottom w:val="single" w:sz="4" w:space="0" w:color="auto"/>
              <w:right w:val="single" w:sz="4" w:space="0" w:color="auto"/>
            </w:tcBorders>
            <w:shd w:val="clear" w:color="auto" w:fill="auto"/>
            <w:vAlign w:val="center"/>
            <w:hideMark/>
          </w:tcPr>
          <w:p w14:paraId="0D649038"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40808</w:t>
            </w:r>
          </w:p>
        </w:tc>
        <w:tc>
          <w:tcPr>
            <w:tcW w:w="665" w:type="pct"/>
            <w:vMerge/>
            <w:tcBorders>
              <w:top w:val="nil"/>
              <w:left w:val="single" w:sz="4" w:space="0" w:color="auto"/>
              <w:bottom w:val="single" w:sz="4" w:space="0" w:color="auto"/>
              <w:right w:val="single" w:sz="8" w:space="0" w:color="auto"/>
            </w:tcBorders>
            <w:vAlign w:val="center"/>
            <w:hideMark/>
          </w:tcPr>
          <w:p w14:paraId="65FD5CCE" w14:textId="77777777" w:rsidR="00884BC6" w:rsidRPr="00995A54" w:rsidRDefault="00884BC6" w:rsidP="002D248A">
            <w:pPr>
              <w:spacing w:line="240" w:lineRule="auto"/>
              <w:jc w:val="left"/>
              <w:rPr>
                <w:rFonts w:eastAsia="Times New Roman" w:cs="Times New Roman"/>
                <w:b/>
                <w:sz w:val="24"/>
                <w:szCs w:val="24"/>
              </w:rPr>
            </w:pPr>
          </w:p>
        </w:tc>
      </w:tr>
      <w:tr w:rsidR="00884BC6" w:rsidRPr="00995A54" w14:paraId="5BC333EF" w14:textId="77777777" w:rsidTr="002D248A">
        <w:trPr>
          <w:trHeight w:val="450"/>
        </w:trPr>
        <w:tc>
          <w:tcPr>
            <w:tcW w:w="22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B04CD4" w14:textId="77777777" w:rsidR="00884BC6" w:rsidRPr="00995A54" w:rsidRDefault="00884BC6" w:rsidP="002D248A">
            <w:pPr>
              <w:spacing w:line="240" w:lineRule="auto"/>
              <w:ind w:firstLine="176"/>
              <w:jc w:val="left"/>
              <w:rPr>
                <w:rFonts w:eastAsia="Times New Roman" w:cs="Times New Roman"/>
                <w:sz w:val="24"/>
                <w:szCs w:val="24"/>
              </w:rPr>
            </w:pPr>
            <w:r w:rsidRPr="00995A54">
              <w:rPr>
                <w:rFonts w:eastAsia="Times New Roman" w:cs="Times New Roman"/>
                <w:sz w:val="24"/>
                <w:szCs w:val="24"/>
              </w:rPr>
              <w:lastRenderedPageBreak/>
              <w:t>3.1. с корреспондентских счетов национальных банков в соответствии с договором.</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044E5"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DFE3E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30111</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36DF2C"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1C750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r>
      <w:tr w:rsidR="00884BC6" w:rsidRPr="00995A54" w14:paraId="4B919A23" w14:textId="77777777" w:rsidTr="002D248A">
        <w:trPr>
          <w:trHeight w:val="750"/>
        </w:trPr>
        <w:tc>
          <w:tcPr>
            <w:tcW w:w="2271" w:type="pct"/>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14:paraId="6AAC4B36"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4. Перевод денежных средств со счета КО после отзыва (аннулирования) лицензии Банка России на осуществление банковских операций, в том числе:</w:t>
            </w:r>
          </w:p>
        </w:tc>
        <w:tc>
          <w:tcPr>
            <w:tcW w:w="721" w:type="pct"/>
            <w:tcBorders>
              <w:top w:val="nil"/>
              <w:left w:val="nil"/>
              <w:bottom w:val="single" w:sz="4" w:space="0" w:color="auto"/>
              <w:right w:val="single" w:sz="4" w:space="0" w:color="auto"/>
            </w:tcBorders>
            <w:shd w:val="clear" w:color="000000" w:fill="FFFFFF"/>
            <w:vAlign w:val="center"/>
            <w:hideMark/>
          </w:tcPr>
          <w:p w14:paraId="6ECE4C54"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nil"/>
              <w:left w:val="nil"/>
              <w:bottom w:val="single" w:sz="4" w:space="0" w:color="auto"/>
              <w:right w:val="single" w:sz="4" w:space="0" w:color="auto"/>
            </w:tcBorders>
            <w:shd w:val="clear" w:color="000000" w:fill="FFFFFF"/>
            <w:vAlign w:val="center"/>
            <w:hideMark/>
          </w:tcPr>
          <w:p w14:paraId="7B531A10"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30101, 30103, 30105, 30124, 30205, 30209, 30234, 40701 </w:t>
            </w:r>
            <w:r w:rsidRPr="00995A54">
              <w:rPr>
                <w:rFonts w:eastAsia="Times New Roman" w:cs="Times New Roman"/>
                <w:b/>
                <w:sz w:val="24"/>
                <w:szCs w:val="24"/>
              </w:rPr>
              <w:br/>
              <w:t>(в части указанных операций)</w:t>
            </w:r>
          </w:p>
        </w:tc>
        <w:tc>
          <w:tcPr>
            <w:tcW w:w="622" w:type="pct"/>
            <w:tcBorders>
              <w:top w:val="nil"/>
              <w:left w:val="nil"/>
              <w:bottom w:val="single" w:sz="4" w:space="0" w:color="auto"/>
              <w:right w:val="single" w:sz="4" w:space="0" w:color="auto"/>
            </w:tcBorders>
            <w:shd w:val="clear" w:color="000000" w:fill="FFFFFF"/>
            <w:vAlign w:val="center"/>
            <w:hideMark/>
          </w:tcPr>
          <w:p w14:paraId="3E1BD93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tcBorders>
              <w:top w:val="nil"/>
              <w:left w:val="nil"/>
              <w:bottom w:val="single" w:sz="4" w:space="0" w:color="auto"/>
              <w:right w:val="single" w:sz="8" w:space="0" w:color="auto"/>
            </w:tcBorders>
            <w:shd w:val="clear" w:color="000000" w:fill="FFFFFF"/>
            <w:vAlign w:val="center"/>
            <w:hideMark/>
          </w:tcPr>
          <w:p w14:paraId="4D68E12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r>
      <w:tr w:rsidR="00884BC6" w:rsidRPr="00995A54" w14:paraId="621308A0" w14:textId="77777777" w:rsidTr="002D248A">
        <w:trPr>
          <w:trHeight w:val="690"/>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BD300D1"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4.1. производимый ликвидационной комиссией, конкурсным управляющим (ликвидатором), государственной корпорацией «Агентство по страхованию вкладов» при выполнении им функций конкурсного управляющего (ликвидатора).</w:t>
            </w:r>
          </w:p>
        </w:tc>
        <w:tc>
          <w:tcPr>
            <w:tcW w:w="721" w:type="pct"/>
            <w:tcBorders>
              <w:top w:val="nil"/>
              <w:left w:val="nil"/>
              <w:bottom w:val="single" w:sz="4" w:space="0" w:color="auto"/>
              <w:right w:val="single" w:sz="4" w:space="0" w:color="auto"/>
            </w:tcBorders>
            <w:shd w:val="clear" w:color="auto" w:fill="auto"/>
            <w:vAlign w:val="center"/>
            <w:hideMark/>
          </w:tcPr>
          <w:p w14:paraId="58D30C12"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nil"/>
              <w:left w:val="nil"/>
              <w:bottom w:val="single" w:sz="4" w:space="0" w:color="auto"/>
              <w:right w:val="single" w:sz="4" w:space="0" w:color="auto"/>
            </w:tcBorders>
            <w:shd w:val="clear" w:color="auto" w:fill="auto"/>
            <w:vAlign w:val="center"/>
            <w:hideMark/>
          </w:tcPr>
          <w:p w14:paraId="3382E695"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30101, 30103, 30105, 30124, 30205, 30209, 30234 </w:t>
            </w:r>
            <w:r w:rsidRPr="00995A54">
              <w:rPr>
                <w:rFonts w:eastAsia="Times New Roman" w:cs="Times New Roman"/>
                <w:b/>
                <w:sz w:val="24"/>
                <w:szCs w:val="24"/>
              </w:rPr>
              <w:br/>
              <w:t>(в части указанных операций)</w:t>
            </w:r>
          </w:p>
        </w:tc>
        <w:tc>
          <w:tcPr>
            <w:tcW w:w="622" w:type="pct"/>
            <w:tcBorders>
              <w:top w:val="nil"/>
              <w:left w:val="nil"/>
              <w:bottom w:val="single" w:sz="4" w:space="0" w:color="auto"/>
              <w:right w:val="single" w:sz="4" w:space="0" w:color="auto"/>
            </w:tcBorders>
            <w:shd w:val="clear" w:color="auto" w:fill="auto"/>
            <w:vAlign w:val="center"/>
            <w:hideMark/>
          </w:tcPr>
          <w:p w14:paraId="3FD4A604"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tcBorders>
              <w:top w:val="nil"/>
              <w:left w:val="nil"/>
              <w:bottom w:val="single" w:sz="4" w:space="0" w:color="auto"/>
              <w:right w:val="single" w:sz="8" w:space="0" w:color="auto"/>
            </w:tcBorders>
            <w:shd w:val="clear" w:color="auto" w:fill="auto"/>
            <w:vAlign w:val="center"/>
            <w:hideMark/>
          </w:tcPr>
          <w:p w14:paraId="5BF1B0A8"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r>
      <w:tr w:rsidR="00884BC6" w:rsidRPr="00995A54" w14:paraId="7E99A284" w14:textId="77777777" w:rsidTr="002D248A">
        <w:trPr>
          <w:trHeight w:val="585"/>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F3EDC09"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5. Перевод денежных средств со счета клиента, произведенный в результате исправления ошибочных записей.</w:t>
            </w:r>
          </w:p>
        </w:tc>
        <w:tc>
          <w:tcPr>
            <w:tcW w:w="721" w:type="pct"/>
            <w:tcBorders>
              <w:top w:val="nil"/>
              <w:left w:val="nil"/>
              <w:bottom w:val="single" w:sz="4" w:space="0" w:color="auto"/>
              <w:right w:val="single" w:sz="4" w:space="0" w:color="auto"/>
            </w:tcBorders>
            <w:shd w:val="clear" w:color="auto" w:fill="auto"/>
            <w:vAlign w:val="center"/>
            <w:hideMark/>
          </w:tcPr>
          <w:p w14:paraId="798C0D0C"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nil"/>
              <w:left w:val="nil"/>
              <w:bottom w:val="single" w:sz="4" w:space="0" w:color="auto"/>
              <w:right w:val="single" w:sz="4" w:space="0" w:color="auto"/>
            </w:tcBorders>
            <w:shd w:val="clear" w:color="auto" w:fill="auto"/>
            <w:vAlign w:val="center"/>
            <w:hideMark/>
          </w:tcPr>
          <w:p w14:paraId="0CDD8604"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любой </w:t>
            </w:r>
            <w:r w:rsidRPr="00995A54">
              <w:rPr>
                <w:rFonts w:eastAsia="Times New Roman" w:cs="Times New Roman"/>
                <w:b/>
                <w:sz w:val="24"/>
                <w:szCs w:val="24"/>
              </w:rPr>
              <w:br/>
              <w:t>(в части указанных операций)</w:t>
            </w:r>
          </w:p>
        </w:tc>
        <w:tc>
          <w:tcPr>
            <w:tcW w:w="622" w:type="pct"/>
            <w:tcBorders>
              <w:top w:val="nil"/>
              <w:left w:val="nil"/>
              <w:bottom w:val="single" w:sz="4" w:space="0" w:color="auto"/>
              <w:right w:val="single" w:sz="4" w:space="0" w:color="auto"/>
            </w:tcBorders>
            <w:shd w:val="clear" w:color="auto" w:fill="auto"/>
            <w:vAlign w:val="center"/>
            <w:hideMark/>
          </w:tcPr>
          <w:p w14:paraId="296AF64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tcBorders>
              <w:top w:val="nil"/>
              <w:left w:val="nil"/>
              <w:bottom w:val="single" w:sz="4" w:space="0" w:color="auto"/>
              <w:right w:val="single" w:sz="8" w:space="0" w:color="auto"/>
            </w:tcBorders>
            <w:shd w:val="clear" w:color="auto" w:fill="auto"/>
            <w:vAlign w:val="center"/>
            <w:hideMark/>
          </w:tcPr>
          <w:p w14:paraId="07771628"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r>
      <w:tr w:rsidR="00884BC6" w:rsidRPr="00995A54" w14:paraId="738B6B60" w14:textId="77777777" w:rsidTr="002D248A">
        <w:trPr>
          <w:trHeight w:val="302"/>
        </w:trPr>
        <w:tc>
          <w:tcPr>
            <w:tcW w:w="2271" w:type="pct"/>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14:paraId="66FCA5AD"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6. Перевод денежных средств в обязательные резервы, депонируемые КО в БР.</w:t>
            </w:r>
          </w:p>
        </w:tc>
        <w:tc>
          <w:tcPr>
            <w:tcW w:w="721" w:type="pct"/>
            <w:tcBorders>
              <w:top w:val="nil"/>
              <w:left w:val="nil"/>
              <w:bottom w:val="single" w:sz="4" w:space="0" w:color="auto"/>
              <w:right w:val="single" w:sz="4" w:space="0" w:color="auto"/>
            </w:tcBorders>
            <w:shd w:val="clear" w:color="000000" w:fill="FFFFFF"/>
            <w:vAlign w:val="center"/>
            <w:hideMark/>
          </w:tcPr>
          <w:p w14:paraId="056CC44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nil"/>
              <w:left w:val="nil"/>
              <w:bottom w:val="single" w:sz="4" w:space="0" w:color="auto"/>
              <w:right w:val="single" w:sz="4" w:space="0" w:color="auto"/>
            </w:tcBorders>
            <w:shd w:val="clear" w:color="000000" w:fill="FFFFFF"/>
            <w:vAlign w:val="center"/>
            <w:hideMark/>
          </w:tcPr>
          <w:p w14:paraId="38B296E2"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30101, 30103, 30105, 30111, 30124</w:t>
            </w:r>
          </w:p>
        </w:tc>
        <w:tc>
          <w:tcPr>
            <w:tcW w:w="622" w:type="pct"/>
            <w:tcBorders>
              <w:top w:val="nil"/>
              <w:left w:val="nil"/>
              <w:bottom w:val="single" w:sz="4" w:space="0" w:color="auto"/>
              <w:right w:val="single" w:sz="4" w:space="0" w:color="auto"/>
            </w:tcBorders>
            <w:shd w:val="clear" w:color="000000" w:fill="FFFFFF"/>
            <w:vAlign w:val="center"/>
            <w:hideMark/>
          </w:tcPr>
          <w:p w14:paraId="365333B2" w14:textId="77777777" w:rsidR="00884BC6" w:rsidRPr="00995A54" w:rsidRDefault="00884BC6" w:rsidP="002E0B18">
            <w:pPr>
              <w:spacing w:line="240" w:lineRule="auto"/>
              <w:jc w:val="center"/>
              <w:rPr>
                <w:rFonts w:eastAsia="Times New Roman" w:cs="Times New Roman"/>
                <w:b/>
                <w:sz w:val="24"/>
                <w:szCs w:val="24"/>
              </w:rPr>
            </w:pPr>
            <w:r w:rsidRPr="00995A54">
              <w:rPr>
                <w:rFonts w:eastAsia="Times New Roman" w:cs="Times New Roman"/>
                <w:b/>
                <w:sz w:val="24"/>
                <w:szCs w:val="24"/>
              </w:rPr>
              <w:t>30201</w:t>
            </w:r>
          </w:p>
        </w:tc>
        <w:tc>
          <w:tcPr>
            <w:tcW w:w="665" w:type="pct"/>
            <w:tcBorders>
              <w:top w:val="nil"/>
              <w:left w:val="nil"/>
              <w:bottom w:val="single" w:sz="4" w:space="0" w:color="auto"/>
              <w:right w:val="single" w:sz="8" w:space="0" w:color="auto"/>
            </w:tcBorders>
            <w:shd w:val="clear" w:color="000000" w:fill="FFFFFF"/>
            <w:vAlign w:val="center"/>
            <w:hideMark/>
          </w:tcPr>
          <w:p w14:paraId="30F2F41B"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4C979D93" w14:textId="77777777" w:rsidTr="002D248A">
        <w:trPr>
          <w:trHeight w:val="480"/>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6A32B39"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7. Перевод денежных средств в депозиты, размещаемые в БР, и уплата штрафов за неисполнение обязательств по депозитным операциям, в том числе:</w:t>
            </w:r>
          </w:p>
        </w:tc>
        <w:tc>
          <w:tcPr>
            <w:tcW w:w="721" w:type="pct"/>
            <w:tcBorders>
              <w:top w:val="nil"/>
              <w:left w:val="nil"/>
              <w:bottom w:val="single" w:sz="4" w:space="0" w:color="auto"/>
              <w:right w:val="single" w:sz="4" w:space="0" w:color="auto"/>
            </w:tcBorders>
            <w:shd w:val="clear" w:color="auto" w:fill="auto"/>
            <w:vAlign w:val="center"/>
            <w:hideMark/>
          </w:tcPr>
          <w:p w14:paraId="7CBE128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nil"/>
              <w:left w:val="nil"/>
              <w:bottom w:val="single" w:sz="4" w:space="0" w:color="auto"/>
              <w:right w:val="single" w:sz="4" w:space="0" w:color="auto"/>
            </w:tcBorders>
            <w:shd w:val="clear" w:color="auto" w:fill="auto"/>
            <w:vAlign w:val="center"/>
            <w:hideMark/>
          </w:tcPr>
          <w:p w14:paraId="22D9C9AB"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30101, 30103, 30105, 30111, 30124, </w:t>
            </w:r>
          </w:p>
        </w:tc>
        <w:tc>
          <w:tcPr>
            <w:tcW w:w="622" w:type="pct"/>
            <w:tcBorders>
              <w:top w:val="nil"/>
              <w:left w:val="nil"/>
              <w:bottom w:val="single" w:sz="4" w:space="0" w:color="auto"/>
              <w:right w:val="single" w:sz="4" w:space="0" w:color="auto"/>
            </w:tcBorders>
            <w:shd w:val="clear" w:color="auto" w:fill="auto"/>
            <w:vAlign w:val="center"/>
            <w:hideMark/>
          </w:tcPr>
          <w:p w14:paraId="181A6C15"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313-316</w:t>
            </w:r>
          </w:p>
        </w:tc>
        <w:tc>
          <w:tcPr>
            <w:tcW w:w="665" w:type="pct"/>
            <w:tcBorders>
              <w:top w:val="nil"/>
              <w:left w:val="nil"/>
              <w:bottom w:val="single" w:sz="4" w:space="0" w:color="auto"/>
              <w:right w:val="single" w:sz="8" w:space="0" w:color="auto"/>
            </w:tcBorders>
            <w:shd w:val="clear" w:color="auto" w:fill="auto"/>
            <w:vAlign w:val="center"/>
            <w:hideMark/>
          </w:tcPr>
          <w:p w14:paraId="48B115A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67344848" w14:textId="77777777" w:rsidTr="002D248A">
        <w:trPr>
          <w:trHeight w:val="480"/>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tcPr>
          <w:p w14:paraId="6F84F34E"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7.1. производимый государственной корпорацией «Агентство по страхованию вкладов».</w:t>
            </w:r>
          </w:p>
        </w:tc>
        <w:tc>
          <w:tcPr>
            <w:tcW w:w="721" w:type="pct"/>
            <w:tcBorders>
              <w:top w:val="nil"/>
              <w:left w:val="nil"/>
              <w:bottom w:val="single" w:sz="4" w:space="0" w:color="auto"/>
              <w:right w:val="single" w:sz="4" w:space="0" w:color="auto"/>
            </w:tcBorders>
            <w:shd w:val="clear" w:color="auto" w:fill="auto"/>
            <w:vAlign w:val="center"/>
          </w:tcPr>
          <w:p w14:paraId="5A76EE8C"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nil"/>
              <w:left w:val="nil"/>
              <w:bottom w:val="single" w:sz="4" w:space="0" w:color="auto"/>
              <w:right w:val="single" w:sz="4" w:space="0" w:color="auto"/>
            </w:tcBorders>
            <w:shd w:val="clear" w:color="auto" w:fill="auto"/>
            <w:vAlign w:val="center"/>
          </w:tcPr>
          <w:p w14:paraId="1FAA4A6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30127, 40503</w:t>
            </w:r>
          </w:p>
        </w:tc>
        <w:tc>
          <w:tcPr>
            <w:tcW w:w="622" w:type="pct"/>
            <w:tcBorders>
              <w:top w:val="nil"/>
              <w:left w:val="nil"/>
              <w:bottom w:val="single" w:sz="4" w:space="0" w:color="auto"/>
              <w:right w:val="single" w:sz="4" w:space="0" w:color="auto"/>
            </w:tcBorders>
            <w:shd w:val="clear" w:color="auto" w:fill="auto"/>
            <w:vAlign w:val="center"/>
          </w:tcPr>
          <w:p w14:paraId="62F5073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416, 47426</w:t>
            </w:r>
          </w:p>
        </w:tc>
        <w:tc>
          <w:tcPr>
            <w:tcW w:w="665" w:type="pct"/>
            <w:tcBorders>
              <w:top w:val="nil"/>
              <w:left w:val="nil"/>
              <w:bottom w:val="single" w:sz="4" w:space="0" w:color="auto"/>
              <w:right w:val="single" w:sz="8" w:space="0" w:color="auto"/>
            </w:tcBorders>
            <w:shd w:val="clear" w:color="auto" w:fill="auto"/>
            <w:vAlign w:val="center"/>
          </w:tcPr>
          <w:p w14:paraId="6D22B2DA"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4820E42D" w14:textId="77777777" w:rsidTr="002D248A">
        <w:trPr>
          <w:trHeight w:val="705"/>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BC5F25B"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8. Перевод денежных средств при возврате средств, полученных от БР (по предоставленным кредитам БР, размещенным БР депозитам), уплате процентов, а также неустойки по ним, в том числе:</w:t>
            </w:r>
          </w:p>
        </w:tc>
        <w:tc>
          <w:tcPr>
            <w:tcW w:w="721" w:type="pct"/>
            <w:tcBorders>
              <w:top w:val="nil"/>
              <w:left w:val="nil"/>
              <w:bottom w:val="single" w:sz="4" w:space="0" w:color="auto"/>
              <w:right w:val="single" w:sz="4" w:space="0" w:color="auto"/>
            </w:tcBorders>
            <w:shd w:val="clear" w:color="auto" w:fill="auto"/>
            <w:vAlign w:val="center"/>
            <w:hideMark/>
          </w:tcPr>
          <w:p w14:paraId="53EF8518"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w:t>
            </w:r>
          </w:p>
        </w:tc>
        <w:tc>
          <w:tcPr>
            <w:tcW w:w="721" w:type="pct"/>
            <w:tcBorders>
              <w:top w:val="nil"/>
              <w:left w:val="nil"/>
              <w:bottom w:val="single" w:sz="4" w:space="0" w:color="auto"/>
              <w:right w:val="single" w:sz="4" w:space="0" w:color="auto"/>
            </w:tcBorders>
            <w:shd w:val="clear" w:color="auto" w:fill="auto"/>
            <w:vAlign w:val="center"/>
            <w:hideMark/>
          </w:tcPr>
          <w:p w14:paraId="26D1C31C"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30101, 30103, 30105, 30111, 30124</w:t>
            </w:r>
          </w:p>
        </w:tc>
        <w:tc>
          <w:tcPr>
            <w:tcW w:w="622" w:type="pct"/>
            <w:tcBorders>
              <w:top w:val="nil"/>
              <w:left w:val="nil"/>
              <w:bottom w:val="single" w:sz="4" w:space="0" w:color="auto"/>
              <w:right w:val="single" w:sz="4" w:space="0" w:color="auto"/>
            </w:tcBorders>
            <w:shd w:val="clear" w:color="auto" w:fill="auto"/>
            <w:vAlign w:val="center"/>
            <w:hideMark/>
          </w:tcPr>
          <w:p w14:paraId="5836D765"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320, 321, 324, 325, 47427, 701</w:t>
            </w:r>
          </w:p>
        </w:tc>
        <w:tc>
          <w:tcPr>
            <w:tcW w:w="665" w:type="pct"/>
            <w:tcBorders>
              <w:top w:val="nil"/>
              <w:left w:val="nil"/>
              <w:bottom w:val="single" w:sz="4" w:space="0" w:color="auto"/>
              <w:right w:val="single" w:sz="8" w:space="0" w:color="auto"/>
            </w:tcBorders>
            <w:shd w:val="clear" w:color="auto" w:fill="auto"/>
            <w:vAlign w:val="center"/>
            <w:hideMark/>
          </w:tcPr>
          <w:p w14:paraId="4AF22FCF"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w:t>
            </w:r>
          </w:p>
        </w:tc>
      </w:tr>
      <w:tr w:rsidR="00884BC6" w:rsidRPr="00995A54" w14:paraId="40E5EEA6" w14:textId="77777777" w:rsidTr="00D855DD">
        <w:trPr>
          <w:trHeight w:val="429"/>
        </w:trPr>
        <w:tc>
          <w:tcPr>
            <w:tcW w:w="2271" w:type="pct"/>
            <w:gridSpan w:val="2"/>
            <w:tcBorders>
              <w:top w:val="single" w:sz="4" w:space="0" w:color="auto"/>
              <w:left w:val="single" w:sz="8" w:space="0" w:color="auto"/>
              <w:bottom w:val="single" w:sz="4" w:space="0" w:color="auto"/>
              <w:right w:val="single" w:sz="4" w:space="0" w:color="auto"/>
            </w:tcBorders>
            <w:shd w:val="clear" w:color="auto" w:fill="auto"/>
            <w:vAlign w:val="center"/>
          </w:tcPr>
          <w:p w14:paraId="30DE733B"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lastRenderedPageBreak/>
              <w:t>8.1. производимый государственной корпорацией «Агентство по страхованию вкладов».</w:t>
            </w:r>
          </w:p>
        </w:tc>
        <w:tc>
          <w:tcPr>
            <w:tcW w:w="721" w:type="pct"/>
            <w:tcBorders>
              <w:top w:val="nil"/>
              <w:left w:val="nil"/>
              <w:bottom w:val="single" w:sz="4" w:space="0" w:color="auto"/>
              <w:right w:val="single" w:sz="4" w:space="0" w:color="auto"/>
            </w:tcBorders>
            <w:shd w:val="clear" w:color="auto" w:fill="auto"/>
            <w:vAlign w:val="center"/>
          </w:tcPr>
          <w:p w14:paraId="60F772F3"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w:t>
            </w:r>
          </w:p>
        </w:tc>
        <w:tc>
          <w:tcPr>
            <w:tcW w:w="721" w:type="pct"/>
            <w:tcBorders>
              <w:top w:val="nil"/>
              <w:left w:val="nil"/>
              <w:bottom w:val="single" w:sz="4" w:space="0" w:color="auto"/>
              <w:right w:val="single" w:sz="4" w:space="0" w:color="auto"/>
            </w:tcBorders>
            <w:shd w:val="clear" w:color="auto" w:fill="auto"/>
            <w:vAlign w:val="center"/>
          </w:tcPr>
          <w:p w14:paraId="1001D04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30127, 40503</w:t>
            </w:r>
          </w:p>
        </w:tc>
        <w:tc>
          <w:tcPr>
            <w:tcW w:w="622" w:type="pct"/>
            <w:tcBorders>
              <w:top w:val="nil"/>
              <w:left w:val="nil"/>
              <w:bottom w:val="single" w:sz="4" w:space="0" w:color="auto"/>
              <w:right w:val="single" w:sz="4" w:space="0" w:color="auto"/>
            </w:tcBorders>
            <w:shd w:val="clear" w:color="auto" w:fill="auto"/>
            <w:vAlign w:val="center"/>
          </w:tcPr>
          <w:p w14:paraId="30A04B9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447, 47427</w:t>
            </w:r>
          </w:p>
        </w:tc>
        <w:tc>
          <w:tcPr>
            <w:tcW w:w="665" w:type="pct"/>
            <w:tcBorders>
              <w:top w:val="nil"/>
              <w:left w:val="nil"/>
              <w:bottom w:val="single" w:sz="4" w:space="0" w:color="auto"/>
              <w:right w:val="single" w:sz="8" w:space="0" w:color="auto"/>
            </w:tcBorders>
            <w:shd w:val="clear" w:color="auto" w:fill="auto"/>
            <w:vAlign w:val="center"/>
          </w:tcPr>
          <w:p w14:paraId="10810693" w14:textId="77777777" w:rsidR="00884BC6" w:rsidRPr="00995A54" w:rsidRDefault="00884BC6" w:rsidP="002D248A">
            <w:pPr>
              <w:spacing w:line="240" w:lineRule="auto"/>
              <w:jc w:val="center"/>
              <w:rPr>
                <w:rFonts w:eastAsia="Times New Roman" w:cs="Times New Roman"/>
                <w:b/>
                <w:bCs/>
                <w:sz w:val="24"/>
                <w:szCs w:val="24"/>
              </w:rPr>
            </w:pPr>
            <w:r w:rsidRPr="00995A54">
              <w:rPr>
                <w:rFonts w:eastAsia="Times New Roman" w:cs="Times New Roman"/>
                <w:b/>
                <w:bCs/>
                <w:sz w:val="24"/>
                <w:szCs w:val="24"/>
              </w:rPr>
              <w:t>-</w:t>
            </w:r>
          </w:p>
        </w:tc>
      </w:tr>
      <w:tr w:rsidR="00884BC6" w:rsidRPr="00995A54" w14:paraId="1DA0621D" w14:textId="77777777" w:rsidTr="00D855DD">
        <w:trPr>
          <w:trHeight w:val="337"/>
        </w:trPr>
        <w:tc>
          <w:tcPr>
            <w:tcW w:w="227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0012774"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9. Перевод денежных средств с банковского счета клиента в пользу БР по другим основаниям, в т.ч. с банковского счета КО в уплату штрафа на основании предписания БР.</w:t>
            </w:r>
          </w:p>
        </w:tc>
        <w:tc>
          <w:tcPr>
            <w:tcW w:w="721" w:type="pct"/>
            <w:tcBorders>
              <w:top w:val="single" w:sz="4" w:space="0" w:color="auto"/>
              <w:left w:val="nil"/>
              <w:bottom w:val="single" w:sz="4" w:space="0" w:color="auto"/>
              <w:right w:val="single" w:sz="4" w:space="0" w:color="auto"/>
            </w:tcBorders>
            <w:shd w:val="clear" w:color="000000" w:fill="FFFFFF"/>
            <w:vAlign w:val="center"/>
            <w:hideMark/>
          </w:tcPr>
          <w:p w14:paraId="57535C1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single" w:sz="4" w:space="0" w:color="auto"/>
              <w:left w:val="nil"/>
              <w:bottom w:val="single" w:sz="4" w:space="0" w:color="auto"/>
              <w:right w:val="single" w:sz="4" w:space="0" w:color="auto"/>
            </w:tcBorders>
            <w:shd w:val="clear" w:color="000000" w:fill="FFFFFF"/>
            <w:vAlign w:val="center"/>
            <w:hideMark/>
          </w:tcPr>
          <w:p w14:paraId="3401AF9C"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22" w:type="pct"/>
            <w:tcBorders>
              <w:top w:val="single" w:sz="4" w:space="0" w:color="auto"/>
              <w:left w:val="nil"/>
              <w:bottom w:val="single" w:sz="4" w:space="0" w:color="auto"/>
              <w:right w:val="single" w:sz="4" w:space="0" w:color="auto"/>
            </w:tcBorders>
            <w:shd w:val="clear" w:color="000000" w:fill="FFFFFF"/>
            <w:vAlign w:val="center"/>
            <w:hideMark/>
          </w:tcPr>
          <w:p w14:paraId="3FBABCC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701, 603, 47422** </w:t>
            </w:r>
          </w:p>
        </w:tc>
        <w:tc>
          <w:tcPr>
            <w:tcW w:w="665" w:type="pct"/>
            <w:tcBorders>
              <w:top w:val="single" w:sz="4" w:space="0" w:color="auto"/>
              <w:left w:val="nil"/>
              <w:bottom w:val="single" w:sz="4" w:space="0" w:color="auto"/>
              <w:right w:val="single" w:sz="4" w:space="0" w:color="auto"/>
            </w:tcBorders>
            <w:shd w:val="clear" w:color="000000" w:fill="FFFFFF"/>
            <w:vAlign w:val="center"/>
            <w:hideMark/>
          </w:tcPr>
          <w:p w14:paraId="79E9E91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4757E4B5" w14:textId="77777777" w:rsidTr="00D855DD">
        <w:trPr>
          <w:trHeight w:val="345"/>
        </w:trPr>
        <w:tc>
          <w:tcPr>
            <w:tcW w:w="2271" w:type="pct"/>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CE0BA18"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11. Перевод денежных средств с текущих (на текущие) счета физических лиц, открытых (открытые) в полевых учреждениях Банка России.</w:t>
            </w:r>
          </w:p>
        </w:tc>
        <w:tc>
          <w:tcPr>
            <w:tcW w:w="721"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44FF01A"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9BAF6E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2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9FC80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40817, 40820</w:t>
            </w:r>
          </w:p>
        </w:tc>
        <w:tc>
          <w:tcPr>
            <w:tcW w:w="66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0C8830A"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643565B3" w14:textId="77777777" w:rsidTr="00D855DD">
        <w:trPr>
          <w:trHeight w:val="300"/>
        </w:trPr>
        <w:tc>
          <w:tcPr>
            <w:tcW w:w="2271" w:type="pct"/>
            <w:gridSpan w:val="2"/>
            <w:vMerge/>
            <w:tcBorders>
              <w:top w:val="single" w:sz="4" w:space="0" w:color="auto"/>
              <w:left w:val="single" w:sz="4" w:space="0" w:color="auto"/>
              <w:bottom w:val="single" w:sz="4" w:space="0" w:color="auto"/>
              <w:right w:val="single" w:sz="4" w:space="0" w:color="auto"/>
            </w:tcBorders>
            <w:vAlign w:val="center"/>
            <w:hideMark/>
          </w:tcPr>
          <w:p w14:paraId="11EDD7F0" w14:textId="77777777" w:rsidR="00884BC6" w:rsidRPr="00995A54" w:rsidRDefault="00884BC6" w:rsidP="002D248A">
            <w:pPr>
              <w:spacing w:line="240" w:lineRule="auto"/>
              <w:ind w:firstLine="176"/>
              <w:jc w:val="left"/>
              <w:rPr>
                <w:rFonts w:eastAsia="Times New Roman" w:cs="Times New Roman"/>
                <w:sz w:val="24"/>
                <w:szCs w:val="24"/>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14:paraId="6C81C00B" w14:textId="77777777" w:rsidR="00884BC6" w:rsidRPr="00995A54" w:rsidRDefault="00884BC6" w:rsidP="002D248A">
            <w:pPr>
              <w:spacing w:line="240" w:lineRule="auto"/>
              <w:jc w:val="left"/>
              <w:rPr>
                <w:rFonts w:eastAsia="Times New Roman" w:cs="Times New Roman"/>
                <w:b/>
                <w:sz w:val="24"/>
                <w:szCs w:val="24"/>
              </w:rPr>
            </w:pPr>
          </w:p>
        </w:tc>
        <w:tc>
          <w:tcPr>
            <w:tcW w:w="7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B1462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40817, 40820</w:t>
            </w:r>
          </w:p>
        </w:tc>
        <w:tc>
          <w:tcPr>
            <w:tcW w:w="62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3DC3BA0"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665" w:type="pct"/>
            <w:vMerge/>
            <w:tcBorders>
              <w:top w:val="single" w:sz="4" w:space="0" w:color="auto"/>
              <w:left w:val="single" w:sz="4" w:space="0" w:color="auto"/>
              <w:bottom w:val="single" w:sz="4" w:space="0" w:color="auto"/>
              <w:right w:val="single" w:sz="4" w:space="0" w:color="auto"/>
            </w:tcBorders>
            <w:vAlign w:val="center"/>
            <w:hideMark/>
          </w:tcPr>
          <w:p w14:paraId="42E84895" w14:textId="77777777" w:rsidR="00884BC6" w:rsidRPr="00995A54" w:rsidRDefault="00884BC6" w:rsidP="002D248A">
            <w:pPr>
              <w:spacing w:line="240" w:lineRule="auto"/>
              <w:jc w:val="left"/>
              <w:rPr>
                <w:rFonts w:eastAsia="Times New Roman" w:cs="Times New Roman"/>
                <w:b/>
                <w:sz w:val="24"/>
                <w:szCs w:val="24"/>
              </w:rPr>
            </w:pPr>
          </w:p>
        </w:tc>
      </w:tr>
      <w:tr w:rsidR="00884BC6" w:rsidRPr="00995A54" w14:paraId="0F0BDE1B" w14:textId="77777777" w:rsidTr="00D855DD">
        <w:trPr>
          <w:trHeight w:val="735"/>
        </w:trPr>
        <w:tc>
          <w:tcPr>
            <w:tcW w:w="22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8B819B"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12. Перечисление денежных средств со счетов клиентов БР для получения наличных денежных средств в ПБР, в том числе:</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55F801A1"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любой</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2663741A"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 xml:space="preserve">30101, 30103, 30105, 30111, 30124, 30209, 30234, 401-408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069D187"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20201</w:t>
            </w:r>
          </w:p>
        </w:tc>
        <w:tc>
          <w:tcPr>
            <w:tcW w:w="665" w:type="pct"/>
            <w:tcBorders>
              <w:top w:val="single" w:sz="4" w:space="0" w:color="auto"/>
              <w:left w:val="nil"/>
              <w:bottom w:val="single" w:sz="4" w:space="0" w:color="auto"/>
              <w:right w:val="single" w:sz="4" w:space="0" w:color="auto"/>
            </w:tcBorders>
            <w:shd w:val="clear" w:color="auto" w:fill="auto"/>
            <w:vAlign w:val="center"/>
            <w:hideMark/>
          </w:tcPr>
          <w:p w14:paraId="0697F7D8"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25C88F40" w14:textId="77777777" w:rsidTr="00D855DD">
        <w:trPr>
          <w:trHeight w:val="535"/>
        </w:trPr>
        <w:tc>
          <w:tcPr>
            <w:tcW w:w="22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5473F8"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12.1 по результатам выявления недостач и сомнительных денежных знаков в результате пересчета денежной наличности, принятой от подразделений КО.</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23F1D9D8"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c>
          <w:tcPr>
            <w:tcW w:w="721" w:type="pct"/>
            <w:tcBorders>
              <w:top w:val="single" w:sz="4" w:space="0" w:color="auto"/>
              <w:left w:val="nil"/>
              <w:bottom w:val="single" w:sz="4" w:space="0" w:color="auto"/>
              <w:right w:val="single" w:sz="4" w:space="0" w:color="auto"/>
            </w:tcBorders>
            <w:shd w:val="clear" w:color="auto" w:fill="auto"/>
            <w:vAlign w:val="center"/>
            <w:hideMark/>
          </w:tcPr>
          <w:p w14:paraId="103F0AC3"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30205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D8CA5C4"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20201</w:t>
            </w:r>
          </w:p>
        </w:tc>
        <w:tc>
          <w:tcPr>
            <w:tcW w:w="665" w:type="pct"/>
            <w:tcBorders>
              <w:top w:val="single" w:sz="4" w:space="0" w:color="auto"/>
              <w:left w:val="nil"/>
              <w:bottom w:val="single" w:sz="4" w:space="0" w:color="auto"/>
              <w:right w:val="single" w:sz="4" w:space="0" w:color="auto"/>
            </w:tcBorders>
            <w:shd w:val="clear" w:color="auto" w:fill="auto"/>
            <w:vAlign w:val="center"/>
            <w:hideMark/>
          </w:tcPr>
          <w:p w14:paraId="77C0429E"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7F0F19E6" w14:textId="77777777" w:rsidTr="00D855DD">
        <w:trPr>
          <w:trHeight w:val="480"/>
        </w:trPr>
        <w:tc>
          <w:tcPr>
            <w:tcW w:w="227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1A2C5ACD"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13. Перевод денежных средств при завершении расчетов по операциям в других платежных системах за счет денежных средств на счетах КО в Банке России.</w:t>
            </w:r>
          </w:p>
        </w:tc>
        <w:tc>
          <w:tcPr>
            <w:tcW w:w="7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A42811" w14:textId="77777777" w:rsidR="00884BC6" w:rsidRPr="00995A54" w:rsidRDefault="00884BC6" w:rsidP="002D248A">
            <w:pPr>
              <w:spacing w:line="240" w:lineRule="auto"/>
              <w:jc w:val="center"/>
              <w:rPr>
                <w:rFonts w:eastAsia="Times New Roman" w:cs="Times New Roman"/>
                <w:sz w:val="24"/>
                <w:szCs w:val="24"/>
              </w:rPr>
            </w:pPr>
            <w:r w:rsidRPr="00995A54">
              <w:rPr>
                <w:rFonts w:eastAsia="Times New Roman" w:cs="Times New Roman"/>
                <w:sz w:val="24"/>
                <w:szCs w:val="24"/>
              </w:rPr>
              <w:t>-</w:t>
            </w:r>
          </w:p>
        </w:tc>
        <w:tc>
          <w:tcPr>
            <w:tcW w:w="7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A1D37D"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30101, 30103</w:t>
            </w:r>
          </w:p>
        </w:tc>
        <w:tc>
          <w:tcPr>
            <w:tcW w:w="62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13B4EE9"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30218, 30219, 30233</w:t>
            </w:r>
          </w:p>
        </w:tc>
        <w:tc>
          <w:tcPr>
            <w:tcW w:w="66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B4EF4B8" w14:textId="77777777" w:rsidR="00884BC6" w:rsidRPr="00995A54" w:rsidRDefault="00884BC6" w:rsidP="002D248A">
            <w:pPr>
              <w:spacing w:line="240" w:lineRule="auto"/>
              <w:jc w:val="center"/>
              <w:rPr>
                <w:rFonts w:eastAsia="Times New Roman" w:cs="Times New Roman"/>
                <w:b/>
                <w:sz w:val="24"/>
                <w:szCs w:val="24"/>
              </w:rPr>
            </w:pPr>
            <w:r w:rsidRPr="00995A54">
              <w:rPr>
                <w:rFonts w:eastAsia="Times New Roman" w:cs="Times New Roman"/>
                <w:b/>
                <w:sz w:val="24"/>
                <w:szCs w:val="24"/>
              </w:rPr>
              <w:t>-</w:t>
            </w:r>
          </w:p>
        </w:tc>
      </w:tr>
      <w:tr w:rsidR="00884BC6" w:rsidRPr="00995A54" w14:paraId="13178632" w14:textId="77777777" w:rsidTr="002D248A">
        <w:trPr>
          <w:trHeight w:val="245"/>
        </w:trPr>
        <w:tc>
          <w:tcPr>
            <w:tcW w:w="5000" w:type="pct"/>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016176CF" w14:textId="77777777" w:rsidR="00884BC6" w:rsidRPr="00995A54" w:rsidRDefault="00884BC6" w:rsidP="002D248A">
            <w:pPr>
              <w:spacing w:line="240" w:lineRule="auto"/>
              <w:jc w:val="left"/>
              <w:rPr>
                <w:rFonts w:eastAsia="Times New Roman" w:cs="Times New Roman"/>
                <w:b/>
                <w:sz w:val="24"/>
                <w:szCs w:val="24"/>
              </w:rPr>
            </w:pPr>
            <w:r w:rsidRPr="00995A54">
              <w:rPr>
                <w:rFonts w:eastAsia="Times New Roman" w:cs="Times New Roman"/>
                <w:b/>
                <w:sz w:val="24"/>
                <w:szCs w:val="24"/>
              </w:rPr>
              <w:t>Услуги платежной инфраструктуры, предоставляемые без взимания платы:</w:t>
            </w:r>
          </w:p>
        </w:tc>
      </w:tr>
      <w:tr w:rsidR="00884BC6" w:rsidRPr="00995A54" w14:paraId="45279F43" w14:textId="77777777" w:rsidTr="002D248A">
        <w:trPr>
          <w:trHeight w:val="480"/>
        </w:trPr>
        <w:tc>
          <w:tcPr>
            <w:tcW w:w="5000" w:type="pct"/>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0883D8FA"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Плата не взимается за изготовление экземпляров распоряжений на бумажных носителях в случае возникновения в Банке России обстоятельств, препятствующих обмену ЭС с клиентом, в том числе на отчуждаемых машинных носителях информации.</w:t>
            </w:r>
          </w:p>
        </w:tc>
      </w:tr>
      <w:tr w:rsidR="00884BC6" w:rsidRPr="00995A54" w14:paraId="055555F1" w14:textId="77777777" w:rsidTr="002D248A">
        <w:trPr>
          <w:trHeight w:val="480"/>
        </w:trPr>
        <w:tc>
          <w:tcPr>
            <w:tcW w:w="5000" w:type="pct"/>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1C15A485" w14:textId="77777777" w:rsidR="00884BC6" w:rsidRPr="00995A54" w:rsidRDefault="00884BC6" w:rsidP="002D248A">
            <w:pPr>
              <w:spacing w:line="240" w:lineRule="auto"/>
              <w:ind w:firstLine="176"/>
              <w:rPr>
                <w:rFonts w:eastAsia="Times New Roman" w:cs="Times New Roman"/>
                <w:sz w:val="24"/>
                <w:szCs w:val="24"/>
              </w:rPr>
            </w:pPr>
            <w:r w:rsidRPr="00995A54">
              <w:rPr>
                <w:rFonts w:eastAsia="Times New Roman" w:cs="Times New Roman"/>
                <w:sz w:val="24"/>
                <w:szCs w:val="24"/>
              </w:rPr>
              <w:t>Плата не взимается за предоставление информационных услуг и услуг по изготовлению экземпляров распоряжений на бумажных носителях Федеральному казначейству и его территориальным органам, кредитной организации после отзыва (аннулирования) лицензии Банка России на осуществление банковских операций.</w:t>
            </w:r>
          </w:p>
        </w:tc>
      </w:tr>
    </w:tbl>
    <w:p w14:paraId="35CEA6F0" w14:textId="77777777" w:rsidR="00884BC6" w:rsidRPr="0095083E" w:rsidRDefault="00884BC6" w:rsidP="00884BC6"/>
    <w:p w14:paraId="53E71B5B" w14:textId="77777777" w:rsidR="00D855DD" w:rsidRPr="0095083E" w:rsidRDefault="00D855DD" w:rsidP="00D855DD">
      <w:r w:rsidRPr="0095083E">
        <w:t>Примечание:</w:t>
      </w:r>
    </w:p>
    <w:p w14:paraId="6411478D" w14:textId="77777777" w:rsidR="00D855DD" w:rsidRPr="0095083E" w:rsidRDefault="00D855DD" w:rsidP="00D855DD">
      <w:r w:rsidRPr="0095083E">
        <w:t xml:space="preserve">1 -  списание средств со счета плательщика (Д-т счета). </w:t>
      </w:r>
    </w:p>
    <w:p w14:paraId="05F2CFBB" w14:textId="77777777" w:rsidR="00D855DD" w:rsidRPr="0095083E" w:rsidRDefault="00D855DD" w:rsidP="00D855DD">
      <w:r w:rsidRPr="0095083E">
        <w:t>2 - зачисление средств на счет получателя (К-т счета).</w:t>
      </w:r>
    </w:p>
    <w:p w14:paraId="4F17F4CD" w14:textId="77777777" w:rsidR="00D855DD" w:rsidRPr="0095083E" w:rsidRDefault="00D855DD" w:rsidP="00D855DD">
      <w:r w:rsidRPr="0095083E">
        <w:t>3 -  по всему Приложению слово «любой» означает отсутствие программного контроля указанных позиций (номеров счетов) в целях применения тарифов.</w:t>
      </w:r>
    </w:p>
    <w:p w14:paraId="65173B54" w14:textId="77777777" w:rsidR="00D855DD" w:rsidRPr="0095083E" w:rsidRDefault="00D855DD" w:rsidP="00D855DD">
      <w:r w:rsidRPr="0095083E">
        <w:t>4 -  в части счетов, открытых Федеральному казначейству и его территориальным органам (с отличительным признаком "1" или "2" в 14 разряде номера лицевого счета), в части счетов Федерального казначейства в Операционном департаменте.</w:t>
      </w:r>
    </w:p>
    <w:p w14:paraId="474C0412" w14:textId="77777777" w:rsidR="00D855DD" w:rsidRPr="0095083E" w:rsidRDefault="00D855DD" w:rsidP="00D855DD">
      <w:r w:rsidRPr="0095083E">
        <w:t xml:space="preserve">5 -  в части счетов, открытых Федеральному казначейству и его территориальным органам (для БС 40601, 40701 с отличительным признаком "1" или "2" в 14 разряде номера лицевого счета, для БС 40603, 40703 с отличительным признаком "1" в 14 разряде номера лицевого счета) в части счетов, открытых финансовым органам субъектов </w:t>
      </w:r>
      <w:r w:rsidRPr="0095083E">
        <w:lastRenderedPageBreak/>
        <w:t>Российской Федерации и муниципальных образований (для БС 40601, 40701 с отличительным признаком "3" или "4" в 14 разряде номера лицевого счета, для БС 40603, 40703 с отличительным признаком "3" в 14 разряде номера лицевого счета).</w:t>
      </w:r>
    </w:p>
    <w:p w14:paraId="4A44F85C" w14:textId="77777777" w:rsidR="00D855DD" w:rsidRPr="0095083E" w:rsidRDefault="00D855DD" w:rsidP="00D855DD">
      <w:r w:rsidRPr="0095083E">
        <w:t>* -  в части счетов с отличительным признаком в 14 разряде номера лицевого счета.</w:t>
      </w:r>
    </w:p>
    <w:p w14:paraId="52F8C8BF" w14:textId="77777777" w:rsidR="00D855DD" w:rsidRPr="0095083E" w:rsidRDefault="00D855DD" w:rsidP="00D855DD">
      <w:r w:rsidRPr="0095083E">
        <w:t>** -  за исключением операций, связанных с кассовыми.</w:t>
      </w:r>
    </w:p>
    <w:p w14:paraId="2D3A33BC" w14:textId="0988E4F3" w:rsidR="00D855DD" w:rsidRPr="0095083E" w:rsidRDefault="00D855DD" w:rsidP="00D855DD">
      <w:r w:rsidRPr="0095083E">
        <w:t xml:space="preserve">*** – в том числе ЕКС (40102), открытый в Банке России, который указывается в </w:t>
      </w:r>
      <w:del w:id="1226" w:author="Алешин Алексей Васильевич" w:date="2021-10-05T12:54:00Z">
        <w:r w:rsidRPr="0095083E" w:rsidDel="007C525E">
          <w:delText xml:space="preserve">реквизите </w:delText>
        </w:r>
      </w:del>
      <w:ins w:id="1227" w:author="Алешин Алексей Васильевич" w:date="2021-10-05T12:55:00Z">
        <w:r w:rsidR="007C525E" w:rsidRPr="007C525E">
          <w:t>{Счет банка со стороны плательщика}</w:t>
        </w:r>
      </w:ins>
      <w:del w:id="1228" w:author="Алешин Алексей Васильевич" w:date="2021-10-05T12:55:00Z">
        <w:r w:rsidRPr="0095083E" w:rsidDel="007C525E">
          <w:delText>«Счет банка плательщика»</w:delText>
        </w:r>
      </w:del>
      <w:r w:rsidRPr="0095083E">
        <w:t xml:space="preserve"> в распоряжении о переводе денежных средств в электронном виде.</w:t>
      </w:r>
    </w:p>
    <w:p w14:paraId="2CDF7FCD" w14:textId="3A7BAA44" w:rsidR="00D855DD" w:rsidRPr="0095083E" w:rsidRDefault="00D855DD" w:rsidP="00D855DD">
      <w:r w:rsidRPr="0095083E">
        <w:t xml:space="preserve">**** – в том числе ЕКС (40102), открытый в Банке России, который указывается в </w:t>
      </w:r>
      <w:ins w:id="1229" w:author="Алешин Алексей Васильевич" w:date="2021-10-05T12:55:00Z">
        <w:r w:rsidR="007C525E" w:rsidRPr="007C525E">
          <w:t>{Счет банка со стороны п</w:t>
        </w:r>
        <w:r w:rsidR="007C525E">
          <w:t>олучателя</w:t>
        </w:r>
        <w:r w:rsidR="007C525E" w:rsidRPr="007C525E">
          <w:t>}</w:t>
        </w:r>
      </w:ins>
      <w:del w:id="1230" w:author="Алешин Алексей Васильевич" w:date="2021-10-05T12:55:00Z">
        <w:r w:rsidRPr="0095083E" w:rsidDel="007C525E">
          <w:delText xml:space="preserve">реквизите «Счет банка получателя» </w:delText>
        </w:r>
      </w:del>
      <w:r w:rsidRPr="0095083E">
        <w:t>в распоряжении о переводе денежных средств в электронном виде.</w:t>
      </w:r>
    </w:p>
    <w:p w14:paraId="1536A069" w14:textId="77777777" w:rsidR="00CA148B" w:rsidRPr="0095083E" w:rsidRDefault="00CA148B" w:rsidP="00884BC6">
      <w:pPr>
        <w:sectPr w:rsidR="00CA148B" w:rsidRPr="0095083E" w:rsidSect="001F0301">
          <w:headerReference w:type="default" r:id="rId29"/>
          <w:footnotePr>
            <w:numRestart w:val="eachSect"/>
          </w:footnotePr>
          <w:pgSz w:w="16838" w:h="11906" w:orient="landscape" w:code="9"/>
          <w:pgMar w:top="1701" w:right="1134" w:bottom="851" w:left="1134" w:header="567" w:footer="289" w:gutter="0"/>
          <w:cols w:space="708"/>
          <w:docGrid w:linePitch="360"/>
        </w:sectPr>
      </w:pPr>
    </w:p>
    <w:p w14:paraId="6BB493D0" w14:textId="77777777" w:rsidR="00D855DD" w:rsidRPr="0095083E" w:rsidRDefault="00D855DD" w:rsidP="00884BC6"/>
    <w:p w14:paraId="09979132" w14:textId="77777777" w:rsidR="00D855DD" w:rsidRPr="0095083E" w:rsidRDefault="00D855DD" w:rsidP="000A3B45">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231" w:name="_Toc87950068"/>
      <w:r w:rsidRPr="0095083E">
        <w:rPr>
          <w:b/>
          <w:caps w:val="0"/>
          <w:color w:val="auto"/>
          <w:spacing w:val="0"/>
          <w:sz w:val="32"/>
        </w:rPr>
        <w:lastRenderedPageBreak/>
        <w:t>Приложение 3</w:t>
      </w:r>
      <w:r w:rsidR="00B9487B" w:rsidRPr="0095083E">
        <w:rPr>
          <w:b/>
          <w:caps w:val="0"/>
          <w:color w:val="auto"/>
          <w:spacing w:val="0"/>
          <w:sz w:val="32"/>
        </w:rPr>
        <w:t>.</w:t>
      </w:r>
      <w:bookmarkEnd w:id="1231"/>
      <w:r w:rsidR="00B9487B" w:rsidRPr="0095083E">
        <w:rPr>
          <w:b/>
          <w:caps w:val="0"/>
          <w:color w:val="auto"/>
          <w:spacing w:val="0"/>
          <w:sz w:val="32"/>
        </w:rPr>
        <w:t xml:space="preserve"> </w:t>
      </w:r>
    </w:p>
    <w:p w14:paraId="16A9DDBE" w14:textId="77777777" w:rsidR="00BC3FA4" w:rsidRPr="0095083E" w:rsidRDefault="00BC3FA4" w:rsidP="00BC3FA4">
      <w:pPr>
        <w:widowControl w:val="0"/>
        <w:tabs>
          <w:tab w:val="left" w:pos="426"/>
        </w:tabs>
        <w:spacing w:line="240" w:lineRule="auto"/>
        <w:contextualSpacing/>
        <w:jc w:val="center"/>
        <w:rPr>
          <w:rFonts w:cs="Times New Roman"/>
          <w:b/>
          <w:sz w:val="24"/>
          <w:szCs w:val="24"/>
        </w:rPr>
      </w:pPr>
      <w:r w:rsidRPr="0095083E">
        <w:rPr>
          <w:rFonts w:cs="Times New Roman"/>
          <w:b/>
          <w:sz w:val="24"/>
          <w:szCs w:val="24"/>
        </w:rPr>
        <w:t>Перечень возможных значений для признака вводимого документа</w:t>
      </w:r>
    </w:p>
    <w:p w14:paraId="0DAC8CCE" w14:textId="77777777" w:rsidR="005E3EDB" w:rsidRPr="0095083E" w:rsidRDefault="005E3EDB" w:rsidP="00BC3FA4">
      <w:pPr>
        <w:widowControl w:val="0"/>
        <w:tabs>
          <w:tab w:val="left" w:pos="426"/>
        </w:tabs>
        <w:spacing w:line="240" w:lineRule="auto"/>
        <w:contextualSpacing/>
        <w:jc w:val="center"/>
        <w:rPr>
          <w:rFonts w:cs="Times New Roman"/>
          <w:b/>
          <w:sz w:val="24"/>
        </w:rPr>
      </w:pPr>
    </w:p>
    <w:p w14:paraId="2FA278F4" w14:textId="77777777" w:rsidR="00D855DD" w:rsidRPr="0095083E" w:rsidRDefault="00B9487B" w:rsidP="000539DE">
      <w:pPr>
        <w:widowControl w:val="0"/>
        <w:numPr>
          <w:ilvl w:val="0"/>
          <w:numId w:val="20"/>
        </w:numPr>
        <w:tabs>
          <w:tab w:val="left" w:pos="426"/>
        </w:tabs>
        <w:spacing w:line="240" w:lineRule="auto"/>
        <w:ind w:left="0" w:firstLine="0"/>
        <w:contextualSpacing/>
        <w:rPr>
          <w:rFonts w:cs="Times New Roman"/>
          <w:sz w:val="24"/>
        </w:rPr>
      </w:pPr>
      <w:r w:rsidRPr="0095083E">
        <w:rPr>
          <w:rFonts w:cs="Times New Roman"/>
          <w:sz w:val="24"/>
        </w:rPr>
        <w:t>Р</w:t>
      </w:r>
      <w:r w:rsidR="00D855DD" w:rsidRPr="0095083E">
        <w:rPr>
          <w:rFonts w:cs="Times New Roman"/>
          <w:sz w:val="24"/>
        </w:rPr>
        <w:t xml:space="preserve">аспоряжения, поступившие от клиента – владельца счета (клиентский документ); </w:t>
      </w:r>
    </w:p>
    <w:p w14:paraId="0706F260" w14:textId="2139B293" w:rsidR="00D855DD" w:rsidRPr="0095083E" w:rsidRDefault="00B9487B" w:rsidP="000539DE">
      <w:pPr>
        <w:widowControl w:val="0"/>
        <w:numPr>
          <w:ilvl w:val="0"/>
          <w:numId w:val="20"/>
        </w:numPr>
        <w:tabs>
          <w:tab w:val="left" w:pos="426"/>
        </w:tabs>
        <w:spacing w:line="240" w:lineRule="auto"/>
        <w:ind w:left="0" w:firstLine="0"/>
        <w:contextualSpacing/>
        <w:rPr>
          <w:rFonts w:cs="Times New Roman"/>
          <w:sz w:val="24"/>
        </w:rPr>
      </w:pPr>
      <w:r w:rsidRPr="0095083E">
        <w:rPr>
          <w:rFonts w:cs="Times New Roman"/>
          <w:sz w:val="24"/>
        </w:rPr>
        <w:t>И</w:t>
      </w:r>
      <w:r w:rsidR="00D855DD" w:rsidRPr="0095083E">
        <w:rPr>
          <w:rFonts w:cs="Times New Roman"/>
          <w:sz w:val="24"/>
        </w:rPr>
        <w:t>нкассовые поручения/платежные требования, поступившие в банк плательщика – Банк России (ПБР) в электронном виде (</w:t>
      </w:r>
      <w:ins w:id="1232" w:author="Алешин Алексей Васильевич" w:date="2021-09-30T19:09:00Z">
        <w:r w:rsidR="00623FF9">
          <w:rPr>
            <w:rFonts w:cs="Times New Roman"/>
            <w:sz w:val="24"/>
          </w:rPr>
          <w:t>ЭС</w:t>
        </w:r>
        <w:r w:rsidR="00623FF9" w:rsidRPr="00623FF9">
          <w:rPr>
            <w:rFonts w:cs="Times New Roman"/>
            <w:sz w:val="24"/>
          </w:rPr>
          <w:t>{</w:t>
        </w:r>
        <w:r w:rsidR="00623FF9">
          <w:rPr>
            <w:rFonts w:cs="Times New Roman"/>
            <w:sz w:val="24"/>
          </w:rPr>
          <w:t>Выставляемое на оплату платежное требование</w:t>
        </w:r>
        <w:r w:rsidR="00623FF9" w:rsidRPr="00623FF9">
          <w:rPr>
            <w:rFonts w:cs="Times New Roman"/>
            <w:sz w:val="24"/>
          </w:rPr>
          <w:t>}</w:t>
        </w:r>
      </w:ins>
      <w:ins w:id="1233" w:author="Алешин Алексей Васильевич" w:date="2021-09-30T19:10:00Z">
        <w:r w:rsidR="00623FF9">
          <w:rPr>
            <w:rFonts w:cs="Times New Roman"/>
            <w:sz w:val="24"/>
          </w:rPr>
          <w:t>,</w:t>
        </w:r>
      </w:ins>
      <w:ins w:id="1234" w:author="Алешин Алексей Васильевич" w:date="2021-10-01T18:22:00Z">
        <w:r w:rsidR="0052644B">
          <w:rPr>
            <w:rFonts w:cs="Times New Roman"/>
            <w:sz w:val="24"/>
          </w:rPr>
          <w:t>ЭС</w:t>
        </w:r>
      </w:ins>
      <w:ins w:id="1235" w:author="Алешин Алексей Васильевич" w:date="2021-09-30T19:09:00Z">
        <w:r w:rsidR="00623FF9" w:rsidRPr="00623FF9">
          <w:rPr>
            <w:rFonts w:cs="Times New Roman"/>
            <w:sz w:val="24"/>
          </w:rPr>
          <w:t>{</w:t>
        </w:r>
      </w:ins>
      <w:ins w:id="1236" w:author="Алешин Алексей Васильевич" w:date="2021-09-30T19:10:00Z">
        <w:r w:rsidR="00623FF9">
          <w:rPr>
            <w:rFonts w:cs="Times New Roman"/>
            <w:sz w:val="24"/>
          </w:rPr>
          <w:t>Выставляемое на оплату инкассовое поручение</w:t>
        </w:r>
      </w:ins>
      <w:ins w:id="1237" w:author="Алешин Алексей Васильевич" w:date="2021-09-30T19:09:00Z">
        <w:r w:rsidR="00623FF9" w:rsidRPr="00623FF9">
          <w:rPr>
            <w:rFonts w:cs="Times New Roman"/>
            <w:sz w:val="24"/>
          </w:rPr>
          <w:t>}</w:t>
        </w:r>
      </w:ins>
      <w:del w:id="1238" w:author="Алешин Алексей Васильевич" w:date="2021-09-30T19:10:00Z">
        <w:r w:rsidR="00D855DD" w:rsidRPr="0095083E" w:rsidDel="00623FF9">
          <w:rPr>
            <w:rFonts w:cs="Times New Roman"/>
            <w:sz w:val="24"/>
          </w:rPr>
          <w:delText>ED113, ED114</w:delText>
        </w:r>
      </w:del>
      <w:r w:rsidR="00D855DD" w:rsidRPr="0095083E">
        <w:rPr>
          <w:rFonts w:cs="Times New Roman"/>
          <w:sz w:val="24"/>
        </w:rPr>
        <w:t>);</w:t>
      </w:r>
    </w:p>
    <w:p w14:paraId="308CF629" w14:textId="77777777" w:rsidR="00D855DD" w:rsidRPr="0095083E" w:rsidRDefault="00B9487B" w:rsidP="000539DE">
      <w:pPr>
        <w:widowControl w:val="0"/>
        <w:numPr>
          <w:ilvl w:val="0"/>
          <w:numId w:val="20"/>
        </w:numPr>
        <w:tabs>
          <w:tab w:val="left" w:pos="426"/>
        </w:tabs>
        <w:spacing w:line="240" w:lineRule="auto"/>
        <w:ind w:left="0" w:firstLine="0"/>
        <w:contextualSpacing/>
        <w:rPr>
          <w:rFonts w:cs="Times New Roman"/>
          <w:sz w:val="24"/>
        </w:rPr>
      </w:pPr>
      <w:r w:rsidRPr="0095083E">
        <w:rPr>
          <w:rFonts w:cs="Times New Roman"/>
          <w:sz w:val="24"/>
        </w:rPr>
        <w:t>П</w:t>
      </w:r>
      <w:r w:rsidR="00D855DD" w:rsidRPr="0095083E">
        <w:rPr>
          <w:rFonts w:cs="Times New Roman"/>
          <w:sz w:val="24"/>
        </w:rPr>
        <w:t>латежные поручения, составленные Банком России (ПБР) для осуществления периодического перевода денежных средств со счетов клиентов, при наличии соответствующего условия в договоре;</w:t>
      </w:r>
    </w:p>
    <w:p w14:paraId="2ACC5FF5" w14:textId="77777777" w:rsidR="00D855DD" w:rsidRPr="0095083E" w:rsidRDefault="00B9487B" w:rsidP="000539DE">
      <w:pPr>
        <w:widowControl w:val="0"/>
        <w:numPr>
          <w:ilvl w:val="0"/>
          <w:numId w:val="20"/>
        </w:numPr>
        <w:tabs>
          <w:tab w:val="left" w:pos="426"/>
        </w:tabs>
        <w:spacing w:line="240" w:lineRule="auto"/>
        <w:ind w:left="0" w:firstLine="0"/>
        <w:contextualSpacing/>
        <w:rPr>
          <w:rFonts w:cs="Times New Roman"/>
          <w:sz w:val="24"/>
        </w:rPr>
      </w:pPr>
      <w:r w:rsidRPr="0095083E">
        <w:rPr>
          <w:rFonts w:cs="Times New Roman"/>
          <w:sz w:val="24"/>
        </w:rPr>
        <w:t>Р</w:t>
      </w:r>
      <w:r w:rsidR="00D855DD" w:rsidRPr="0095083E">
        <w:rPr>
          <w:rFonts w:cs="Times New Roman"/>
          <w:sz w:val="24"/>
        </w:rPr>
        <w:t>аспоряжения, составленные Банком России (ПБР) в т.ч. по операциям, перечень которых приведен в приложении 2 к настоящим требованиям и за исключением распоряжений, указанных в пунктах 1 – 3 настоящего Перечня</w:t>
      </w:r>
      <w:r w:rsidRPr="0095083E">
        <w:rPr>
          <w:rFonts w:cs="Times New Roman"/>
          <w:sz w:val="24"/>
        </w:rPr>
        <w:t>.</w:t>
      </w:r>
    </w:p>
    <w:p w14:paraId="7D8A0467" w14:textId="77777777" w:rsidR="00D855DD" w:rsidRPr="0095083E" w:rsidRDefault="00D855DD" w:rsidP="00D855DD">
      <w:pPr>
        <w:widowControl w:val="0"/>
        <w:spacing w:line="240" w:lineRule="auto"/>
        <w:ind w:firstLine="567"/>
        <w:rPr>
          <w:rFonts w:cs="Times New Roman"/>
        </w:rPr>
      </w:pPr>
    </w:p>
    <w:p w14:paraId="32D7F1C8" w14:textId="77777777" w:rsidR="00D855DD" w:rsidRPr="0095083E" w:rsidRDefault="00D855DD" w:rsidP="00D855DD">
      <w:pPr>
        <w:widowControl w:val="0"/>
        <w:spacing w:line="240" w:lineRule="auto"/>
        <w:rPr>
          <w:rFonts w:cs="Times New Roman"/>
          <w:sz w:val="24"/>
          <w:szCs w:val="24"/>
        </w:rPr>
      </w:pPr>
      <w:r w:rsidRPr="0095083E">
        <w:rPr>
          <w:rFonts w:cs="Times New Roman"/>
          <w:sz w:val="24"/>
          <w:szCs w:val="24"/>
        </w:rPr>
        <w:t>Требования по порядку включения информации о распоряжениях, поступивших от клиентов и КУ ПС БР, распоряжениях, введенных ответственным исполнителем в ПБР и формируемых программно, в отдельные строки Ведомости предоставленных Банком России услуг в платежной системе Банка России за день (месяц):</w:t>
      </w:r>
    </w:p>
    <w:tbl>
      <w:tblPr>
        <w:tblW w:w="14325" w:type="dxa"/>
        <w:tblInd w:w="17" w:type="dxa"/>
        <w:tblCellMar>
          <w:left w:w="0" w:type="dxa"/>
          <w:right w:w="0" w:type="dxa"/>
        </w:tblCellMar>
        <w:tblLook w:val="04A0" w:firstRow="1" w:lastRow="0" w:firstColumn="1" w:lastColumn="0" w:noHBand="0" w:noVBand="1"/>
      </w:tblPr>
      <w:tblGrid>
        <w:gridCol w:w="606"/>
        <w:gridCol w:w="6"/>
        <w:gridCol w:w="3381"/>
        <w:gridCol w:w="6"/>
        <w:gridCol w:w="6"/>
        <w:gridCol w:w="10320"/>
      </w:tblGrid>
      <w:tr w:rsidR="002D248A" w:rsidRPr="00995A54" w14:paraId="7CFFD50C" w14:textId="77777777" w:rsidTr="00E3321B">
        <w:trPr>
          <w:trHeight w:val="230"/>
        </w:trPr>
        <w:tc>
          <w:tcPr>
            <w:tcW w:w="14325" w:type="dxa"/>
            <w:gridSpan w:val="6"/>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216363FE" w14:textId="77777777" w:rsidR="002D248A" w:rsidRPr="00995A54" w:rsidRDefault="002D248A" w:rsidP="002D248A">
            <w:pPr>
              <w:widowControl w:val="0"/>
              <w:spacing w:line="240" w:lineRule="auto"/>
              <w:ind w:left="152" w:right="125"/>
              <w:jc w:val="left"/>
              <w:rPr>
                <w:rFonts w:cs="Times New Roman"/>
                <w:b/>
                <w:bCs/>
                <w:sz w:val="24"/>
                <w:szCs w:val="24"/>
              </w:rPr>
            </w:pPr>
            <w:r w:rsidRPr="00995A54">
              <w:rPr>
                <w:rFonts w:cs="Times New Roman"/>
                <w:b/>
                <w:bCs/>
                <w:sz w:val="24"/>
                <w:szCs w:val="24"/>
              </w:rPr>
              <w:t>1. Услуги по переводу денежных средств с использованием сервиса срочного перевода</w:t>
            </w:r>
          </w:p>
        </w:tc>
      </w:tr>
      <w:tr w:rsidR="002D248A" w:rsidRPr="00995A54" w14:paraId="02F6B879" w14:textId="77777777" w:rsidTr="00E3321B">
        <w:trPr>
          <w:trHeight w:val="23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D9D1C06" w14:textId="77777777" w:rsidR="002D248A" w:rsidRPr="00995A54" w:rsidRDefault="002D248A" w:rsidP="002D248A">
            <w:pPr>
              <w:widowControl w:val="0"/>
              <w:spacing w:line="240" w:lineRule="auto"/>
              <w:ind w:left="152" w:right="125"/>
              <w:jc w:val="left"/>
              <w:rPr>
                <w:rFonts w:cs="Times New Roman"/>
                <w:bCs/>
                <w:sz w:val="24"/>
                <w:szCs w:val="24"/>
              </w:rPr>
            </w:pPr>
          </w:p>
        </w:tc>
        <w:tc>
          <w:tcPr>
            <w:tcW w:w="13713" w:type="dxa"/>
            <w:gridSpan w:val="4"/>
            <w:tcBorders>
              <w:top w:val="single" w:sz="4" w:space="0" w:color="auto"/>
              <w:left w:val="single" w:sz="4" w:space="0" w:color="auto"/>
              <w:bottom w:val="single" w:sz="4" w:space="0" w:color="auto"/>
              <w:right w:val="single" w:sz="4" w:space="0" w:color="auto"/>
            </w:tcBorders>
            <w:vAlign w:val="center"/>
          </w:tcPr>
          <w:p w14:paraId="0F491D53" w14:textId="77777777" w:rsidR="002D248A" w:rsidRPr="00995A54" w:rsidRDefault="002D248A" w:rsidP="002D248A">
            <w:pPr>
              <w:widowControl w:val="0"/>
              <w:spacing w:line="240" w:lineRule="auto"/>
              <w:ind w:left="152" w:right="125"/>
              <w:rPr>
                <w:rFonts w:cs="Times New Roman"/>
                <w:bCs/>
                <w:sz w:val="24"/>
                <w:szCs w:val="24"/>
              </w:rPr>
            </w:pPr>
            <w:r w:rsidRPr="00995A54">
              <w:rPr>
                <w:rFonts w:cs="Times New Roman"/>
                <w:bCs/>
                <w:sz w:val="24"/>
                <w:szCs w:val="24"/>
              </w:rPr>
              <w:t>на основании распоряжений, исполненных в электронном виде:</w:t>
            </w:r>
          </w:p>
        </w:tc>
      </w:tr>
      <w:tr w:rsidR="002D248A" w:rsidRPr="00995A54" w14:paraId="356411DB" w14:textId="77777777" w:rsidTr="00E3321B">
        <w:trPr>
          <w:trHeight w:val="23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E0F99BA" w14:textId="77777777" w:rsidR="002D248A" w:rsidRPr="00995A54" w:rsidRDefault="002D248A" w:rsidP="002D248A">
            <w:pPr>
              <w:widowControl w:val="0"/>
              <w:spacing w:line="240" w:lineRule="auto"/>
              <w:ind w:left="152" w:right="125"/>
              <w:jc w:val="left"/>
              <w:rPr>
                <w:rFonts w:cs="Times New Roman"/>
                <w:bCs/>
                <w:sz w:val="24"/>
                <w:szCs w:val="24"/>
              </w:rPr>
            </w:pPr>
            <w:r w:rsidRPr="00995A54">
              <w:rPr>
                <w:rFonts w:cs="Times New Roman"/>
                <w:bCs/>
                <w:sz w:val="24"/>
                <w:szCs w:val="24"/>
              </w:rPr>
              <w:t>1.1</w:t>
            </w:r>
          </w:p>
        </w:tc>
        <w:tc>
          <w:tcPr>
            <w:tcW w:w="3387" w:type="dxa"/>
            <w:gridSpan w:val="2"/>
            <w:tcBorders>
              <w:top w:val="single" w:sz="4" w:space="0" w:color="auto"/>
              <w:left w:val="single" w:sz="4" w:space="0" w:color="auto"/>
              <w:bottom w:val="single" w:sz="4" w:space="0" w:color="auto"/>
              <w:right w:val="single" w:sz="4" w:space="0" w:color="auto"/>
            </w:tcBorders>
            <w:vAlign w:val="center"/>
          </w:tcPr>
          <w:p w14:paraId="47894F03" w14:textId="77777777" w:rsidR="002D248A" w:rsidRPr="00995A54" w:rsidRDefault="002D248A" w:rsidP="002D248A">
            <w:pPr>
              <w:widowControl w:val="0"/>
              <w:spacing w:line="240" w:lineRule="auto"/>
              <w:ind w:left="152" w:right="125"/>
              <w:jc w:val="left"/>
              <w:rPr>
                <w:rFonts w:cs="Times New Roman"/>
                <w:bCs/>
                <w:sz w:val="24"/>
                <w:szCs w:val="24"/>
              </w:rPr>
            </w:pPr>
            <w:r w:rsidRPr="00995A54">
              <w:rPr>
                <w:rFonts w:cs="Times New Roman"/>
                <w:bCs/>
                <w:sz w:val="24"/>
                <w:szCs w:val="24"/>
              </w:rPr>
              <w:t>по списанию денежных средств со счета клиента Банка России, за исключением распоряжений, поступивших от косвенных участников:</w:t>
            </w:r>
          </w:p>
        </w:tc>
        <w:tc>
          <w:tcPr>
            <w:tcW w:w="10326" w:type="dxa"/>
            <w:gridSpan w:val="2"/>
            <w:tcBorders>
              <w:top w:val="single" w:sz="4" w:space="0" w:color="auto"/>
              <w:left w:val="single" w:sz="4" w:space="0" w:color="auto"/>
              <w:bottom w:val="single" w:sz="4" w:space="0" w:color="auto"/>
              <w:right w:val="single" w:sz="4" w:space="0" w:color="auto"/>
            </w:tcBorders>
            <w:vAlign w:val="center"/>
          </w:tcPr>
          <w:p w14:paraId="79A8F9C8" w14:textId="77777777" w:rsidR="005F3ADF" w:rsidRPr="00995A54" w:rsidRDefault="005F3ADF" w:rsidP="005F3ADF">
            <w:pPr>
              <w:widowControl w:val="0"/>
              <w:spacing w:line="240" w:lineRule="auto"/>
              <w:ind w:left="152" w:right="125"/>
              <w:rPr>
                <w:rFonts w:cs="Times New Roman"/>
                <w:sz w:val="24"/>
                <w:szCs w:val="24"/>
              </w:rPr>
            </w:pPr>
            <w:r w:rsidRPr="00995A54">
              <w:rPr>
                <w:rFonts w:cs="Times New Roman"/>
                <w:bCs/>
                <w:sz w:val="24"/>
                <w:szCs w:val="24"/>
              </w:rPr>
              <w:t xml:space="preserve">Включается информация о распоряжениях, поступивших от клиентов, в т.ч. введенных ответственным исполнителем ПБР, </w:t>
            </w:r>
            <w:r w:rsidRPr="00995A54">
              <w:rPr>
                <w:rFonts w:eastAsia="Times New Roman" w:cs="Times New Roman"/>
                <w:bCs/>
                <w:sz w:val="24"/>
                <w:szCs w:val="24"/>
              </w:rPr>
              <w:t xml:space="preserve">а также о кассовых документах, поступивших от клиентов, </w:t>
            </w:r>
            <w:r w:rsidRPr="00995A54">
              <w:rPr>
                <w:rFonts w:cs="Times New Roman"/>
                <w:bCs/>
                <w:sz w:val="24"/>
                <w:szCs w:val="24"/>
              </w:rPr>
              <w:t>и о кассовых документах и распоряжениях, с</w:t>
            </w:r>
            <w:r w:rsidRPr="00995A54">
              <w:rPr>
                <w:rFonts w:eastAsia="Times New Roman" w:cs="Times New Roman"/>
                <w:bCs/>
                <w:sz w:val="24"/>
                <w:szCs w:val="24"/>
              </w:rPr>
              <w:t>формированных ПБР при совершении операций, связанных с кассовым обслуживанием клиентов, а также</w:t>
            </w:r>
            <w:r w:rsidRPr="00995A54">
              <w:rPr>
                <w:rFonts w:cs="Times New Roman"/>
                <w:bCs/>
                <w:sz w:val="24"/>
                <w:szCs w:val="24"/>
              </w:rPr>
              <w:t xml:space="preserve"> о </w:t>
            </w:r>
            <w:r w:rsidRPr="00995A54">
              <w:rPr>
                <w:rFonts w:cs="Times New Roman"/>
                <w:sz w:val="24"/>
                <w:szCs w:val="24"/>
              </w:rPr>
              <w:t>распоряжениях, сформированных ПБР:</w:t>
            </w:r>
          </w:p>
          <w:p w14:paraId="628369BC"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платежных поручениях (ПП), формируемых программно</w:t>
            </w:r>
            <w:r w:rsidRPr="00995A54">
              <w:rPr>
                <w:rStyle w:val="afff4"/>
                <w:rFonts w:cs="Times New Roman"/>
                <w:sz w:val="24"/>
                <w:szCs w:val="24"/>
              </w:rPr>
              <w:footnoteReference w:id="35"/>
            </w:r>
            <w:r w:rsidRPr="00995A54">
              <w:rPr>
                <w:rFonts w:cs="Times New Roman"/>
                <w:sz w:val="24"/>
                <w:szCs w:val="24"/>
              </w:rPr>
              <w:t xml:space="preserve"> на основании признаков периодического перечисления;</w:t>
            </w:r>
          </w:p>
          <w:p w14:paraId="667C49B4"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инкассовых поручениях (ИП)</w:t>
            </w:r>
            <w:r w:rsidRPr="00995A54">
              <w:rPr>
                <w:rStyle w:val="afff4"/>
                <w:rFonts w:cs="Times New Roman"/>
                <w:sz w:val="24"/>
                <w:szCs w:val="24"/>
              </w:rPr>
              <w:footnoteReference w:id="36"/>
            </w:r>
            <w:r w:rsidRPr="00995A54">
              <w:rPr>
                <w:rFonts w:cs="Times New Roman"/>
                <w:sz w:val="24"/>
                <w:szCs w:val="24"/>
              </w:rPr>
              <w:t xml:space="preserve"> по взысканию в обязательные резервы (ОР);</w:t>
            </w:r>
          </w:p>
          <w:p w14:paraId="49247A9F"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инкассовых поручениях (ИП), формируемых программно, по операциям, связанным с погашением кредитов;</w:t>
            </w:r>
          </w:p>
          <w:p w14:paraId="178105BF"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платежных ордерах (ПО) по частичной оплате ИП (по ДКП и по взысканию в ОР);</w:t>
            </w:r>
          </w:p>
          <w:p w14:paraId="4BC63E03"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ПО по частичной оплате ПП клиента (по перечислению в ОР), поступившего по каналам связи;</w:t>
            </w:r>
          </w:p>
          <w:p w14:paraId="0F45D9D3"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 xml:space="preserve">ПП, формируемых программно на основании признака программного закрытия счета с </w:t>
            </w:r>
            <w:r w:rsidRPr="00995A54">
              <w:rPr>
                <w:rFonts w:cs="Times New Roman"/>
                <w:sz w:val="24"/>
                <w:szCs w:val="24"/>
              </w:rPr>
              <w:lastRenderedPageBreak/>
              <w:t>перечислением;</w:t>
            </w:r>
          </w:p>
          <w:p w14:paraId="05C23A3D" w14:textId="5ADF7122"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ПП, формируемых программно на основании поступивших реестров для оплаты вознаграждения по операциям СБП с реквизитом «Тип операции» заполненным значением «CBFE»;</w:t>
            </w:r>
          </w:p>
          <w:p w14:paraId="0740EDB0" w14:textId="5A3B0769"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ПП, формируемые программно на основании поступивших реестров для оплаты вознаграждения по операциям СБП с реквизитом «Тип операции» заполненным значением «</w:t>
            </w:r>
            <w:r w:rsidRPr="00995A54">
              <w:rPr>
                <w:rFonts w:cs="Times New Roman"/>
                <w:sz w:val="24"/>
                <w:szCs w:val="24"/>
                <w:lang w:val="en-US"/>
              </w:rPr>
              <w:t>CBEX</w:t>
            </w:r>
            <w:r w:rsidRPr="00995A54">
              <w:rPr>
                <w:rFonts w:cs="Times New Roman"/>
                <w:sz w:val="24"/>
                <w:szCs w:val="24"/>
              </w:rPr>
              <w:t>»;</w:t>
            </w:r>
          </w:p>
          <w:p w14:paraId="60EB1CE7"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ИП, формируемых программно (введенные вручную) при обработке реестров НСПК;</w:t>
            </w:r>
          </w:p>
          <w:p w14:paraId="36C0AAF3"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ИП, формируемых программно, с признаком исполнения в следующем дне, предъявленные к счетам КО, по суммам, отнесенным на счета незавершенных расчетов при обработке реестров НСПК;</w:t>
            </w:r>
          </w:p>
          <w:p w14:paraId="186B0EBC" w14:textId="77777777" w:rsidR="005F3ADF" w:rsidRPr="00995A54" w:rsidRDefault="005F3ADF" w:rsidP="005F3ADF">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 xml:space="preserve">ИП, веденных в ПБР и платежных требованиях (ПТ), формируемых программно по погашению суммы платы за услуги </w:t>
            </w:r>
            <w:r w:rsidRPr="00D86FFD">
              <w:rPr>
                <w:rFonts w:cs="Times New Roman"/>
                <w:sz w:val="24"/>
                <w:szCs w:val="24"/>
              </w:rPr>
              <w:t>в ПС БР;</w:t>
            </w:r>
          </w:p>
          <w:p w14:paraId="5E210FB2" w14:textId="77777777" w:rsidR="002D248A" w:rsidRPr="00995A54" w:rsidRDefault="005F3ADF" w:rsidP="005F3ADF">
            <w:pPr>
              <w:widowControl w:val="0"/>
              <w:spacing w:line="240" w:lineRule="auto"/>
              <w:ind w:right="125"/>
              <w:contextualSpacing/>
              <w:rPr>
                <w:rFonts w:cs="Times New Roman"/>
                <w:sz w:val="24"/>
                <w:szCs w:val="24"/>
              </w:rPr>
            </w:pPr>
            <w:r w:rsidRPr="00995A54">
              <w:rPr>
                <w:rFonts w:cs="Times New Roman"/>
                <w:bCs/>
                <w:sz w:val="24"/>
                <w:szCs w:val="24"/>
              </w:rPr>
              <w:t>распоряжениях (</w:t>
            </w:r>
            <w:r w:rsidRPr="00995A54">
              <w:rPr>
                <w:rFonts w:cs="Times New Roman"/>
                <w:sz w:val="24"/>
                <w:szCs w:val="24"/>
              </w:rPr>
              <w:t xml:space="preserve">частично исполненных распоряжениях (посредством ПО) </w:t>
            </w:r>
            <w:r w:rsidRPr="00995A54">
              <w:rPr>
                <w:rFonts w:cs="Times New Roman"/>
                <w:bCs/>
                <w:sz w:val="24"/>
                <w:szCs w:val="24"/>
              </w:rPr>
              <w:t>из очереди НСР.</w:t>
            </w:r>
          </w:p>
        </w:tc>
      </w:tr>
      <w:tr w:rsidR="002D248A" w:rsidRPr="006C0EED" w14:paraId="5D42B504" w14:textId="77777777" w:rsidTr="00E3321B">
        <w:trPr>
          <w:trHeight w:val="23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B0DD181" w14:textId="77777777" w:rsidR="002D248A" w:rsidRPr="006C0EED" w:rsidRDefault="002D248A" w:rsidP="002D248A">
            <w:pPr>
              <w:widowControl w:val="0"/>
              <w:spacing w:line="240" w:lineRule="auto"/>
              <w:ind w:left="152" w:right="125"/>
              <w:jc w:val="left"/>
              <w:rPr>
                <w:rFonts w:cs="Times New Roman"/>
                <w:bCs/>
                <w:sz w:val="24"/>
                <w:szCs w:val="24"/>
              </w:rPr>
            </w:pPr>
          </w:p>
        </w:tc>
        <w:tc>
          <w:tcPr>
            <w:tcW w:w="13713" w:type="dxa"/>
            <w:gridSpan w:val="4"/>
            <w:tcBorders>
              <w:top w:val="single" w:sz="4" w:space="0" w:color="auto"/>
              <w:left w:val="single" w:sz="4" w:space="0" w:color="auto"/>
              <w:bottom w:val="single" w:sz="4" w:space="0" w:color="auto"/>
              <w:right w:val="single" w:sz="4" w:space="0" w:color="auto"/>
            </w:tcBorders>
            <w:vAlign w:val="center"/>
          </w:tcPr>
          <w:p w14:paraId="3C2B1EA0" w14:textId="77777777" w:rsidR="002D248A" w:rsidRPr="006C0EED" w:rsidRDefault="002D248A" w:rsidP="002D248A">
            <w:pPr>
              <w:widowControl w:val="0"/>
              <w:spacing w:line="240" w:lineRule="auto"/>
              <w:ind w:left="152" w:right="125"/>
              <w:rPr>
                <w:rFonts w:cs="Times New Roman"/>
                <w:bCs/>
                <w:sz w:val="24"/>
                <w:szCs w:val="24"/>
              </w:rPr>
            </w:pPr>
            <w:r w:rsidRPr="006C0EED">
              <w:rPr>
                <w:rFonts w:eastAsia="Arial Unicode MS" w:cs="Times New Roman"/>
                <w:b/>
                <w:sz w:val="24"/>
                <w:szCs w:val="24"/>
              </w:rPr>
              <w:t>&lt;БИК&gt; &lt;Наименование косвенного участника платежной системы Банка России (далее – косвенный участник)&gt;</w:t>
            </w:r>
          </w:p>
        </w:tc>
      </w:tr>
      <w:tr w:rsidR="002D248A" w:rsidRPr="006C0EED" w14:paraId="4988FC25" w14:textId="77777777" w:rsidTr="00E3321B">
        <w:trPr>
          <w:trHeight w:val="23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32752F0" w14:textId="77777777" w:rsidR="002D248A" w:rsidRPr="006C0EED" w:rsidRDefault="002D248A" w:rsidP="002D248A">
            <w:pPr>
              <w:widowControl w:val="0"/>
              <w:spacing w:line="240" w:lineRule="auto"/>
              <w:ind w:left="152" w:right="125"/>
              <w:jc w:val="left"/>
              <w:rPr>
                <w:rFonts w:cs="Times New Roman"/>
                <w:bCs/>
                <w:sz w:val="24"/>
                <w:szCs w:val="24"/>
              </w:rPr>
            </w:pPr>
          </w:p>
        </w:tc>
        <w:tc>
          <w:tcPr>
            <w:tcW w:w="3387" w:type="dxa"/>
            <w:gridSpan w:val="2"/>
            <w:tcBorders>
              <w:top w:val="single" w:sz="4" w:space="0" w:color="auto"/>
              <w:left w:val="single" w:sz="4" w:space="0" w:color="auto"/>
              <w:bottom w:val="single" w:sz="4" w:space="0" w:color="auto"/>
              <w:right w:val="single" w:sz="4" w:space="0" w:color="auto"/>
            </w:tcBorders>
            <w:vAlign w:val="center"/>
          </w:tcPr>
          <w:p w14:paraId="76A59E05" w14:textId="77777777" w:rsidR="002D248A" w:rsidRPr="006C0EED" w:rsidRDefault="002D248A" w:rsidP="002D248A">
            <w:pPr>
              <w:widowControl w:val="0"/>
              <w:spacing w:line="240" w:lineRule="auto"/>
              <w:ind w:left="152" w:right="125"/>
              <w:jc w:val="left"/>
              <w:rPr>
                <w:rFonts w:cs="Times New Roman"/>
                <w:bCs/>
                <w:sz w:val="24"/>
                <w:szCs w:val="24"/>
              </w:rPr>
            </w:pPr>
            <w:r w:rsidRPr="006C0EED">
              <w:rPr>
                <w:rFonts w:cs="Times New Roman"/>
                <w:bCs/>
                <w:sz w:val="24"/>
                <w:szCs w:val="24"/>
              </w:rPr>
              <w:t>на основании распоряжений, поступивших от косвенного участника</w:t>
            </w:r>
          </w:p>
        </w:tc>
        <w:tc>
          <w:tcPr>
            <w:tcW w:w="10326" w:type="dxa"/>
            <w:gridSpan w:val="2"/>
            <w:tcBorders>
              <w:top w:val="single" w:sz="4" w:space="0" w:color="auto"/>
              <w:left w:val="single" w:sz="4" w:space="0" w:color="auto"/>
              <w:bottom w:val="single" w:sz="4" w:space="0" w:color="auto"/>
              <w:right w:val="single" w:sz="4" w:space="0" w:color="auto"/>
            </w:tcBorders>
            <w:vAlign w:val="center"/>
          </w:tcPr>
          <w:p w14:paraId="4AAC280B" w14:textId="77777777" w:rsidR="002D248A" w:rsidRPr="006C0EED" w:rsidRDefault="002D248A" w:rsidP="002D248A">
            <w:pPr>
              <w:widowControl w:val="0"/>
              <w:spacing w:line="240" w:lineRule="auto"/>
              <w:ind w:left="152" w:right="125"/>
              <w:rPr>
                <w:rFonts w:cs="Times New Roman"/>
                <w:bCs/>
                <w:sz w:val="24"/>
                <w:szCs w:val="24"/>
              </w:rPr>
            </w:pPr>
            <w:r w:rsidRPr="006C0EED">
              <w:rPr>
                <w:rFonts w:cs="Times New Roman"/>
                <w:bCs/>
                <w:sz w:val="24"/>
                <w:szCs w:val="24"/>
              </w:rPr>
              <w:t>Включается информации о распоряжениях, поступивших от КУ ПС БР с НД – клиентов прямого участника ПС БР, для которого формируется Ведомость.</w:t>
            </w:r>
          </w:p>
        </w:tc>
      </w:tr>
      <w:tr w:rsidR="002D248A" w:rsidRPr="006C0EED" w14:paraId="4EDAB326"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73E0297" w14:textId="77777777" w:rsidR="002D248A" w:rsidRPr="006C0EED" w:rsidRDefault="002D248A" w:rsidP="002D248A">
            <w:pPr>
              <w:widowControl w:val="0"/>
              <w:spacing w:line="240" w:lineRule="auto"/>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0F62AF5" w14:textId="77777777" w:rsidR="002D248A" w:rsidRPr="006C0EED" w:rsidRDefault="002D248A" w:rsidP="002D248A">
            <w:pPr>
              <w:widowControl w:val="0"/>
              <w:spacing w:line="240" w:lineRule="auto"/>
              <w:ind w:right="125"/>
              <w:rPr>
                <w:rFonts w:cs="Times New Roman"/>
                <w:sz w:val="24"/>
                <w:szCs w:val="24"/>
              </w:rPr>
            </w:pPr>
            <w:r w:rsidRPr="006C0EED">
              <w:rPr>
                <w:rFonts w:cs="Times New Roman"/>
                <w:sz w:val="24"/>
                <w:szCs w:val="24"/>
              </w:rPr>
              <w:t>и так далее по косвенным участникам</w:t>
            </w:r>
          </w:p>
        </w:tc>
      </w:tr>
      <w:tr w:rsidR="002D248A" w:rsidRPr="006C0EED" w14:paraId="4A1B940C"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71790D9" w14:textId="77777777" w:rsidR="002D248A" w:rsidRPr="006C0EED" w:rsidRDefault="002D248A" w:rsidP="002D248A">
            <w:pPr>
              <w:widowControl w:val="0"/>
              <w:spacing w:line="240" w:lineRule="auto"/>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E1C98B8" w14:textId="77777777" w:rsidR="002D248A" w:rsidRPr="006C0EED" w:rsidRDefault="002D248A" w:rsidP="002D248A">
            <w:pPr>
              <w:widowControl w:val="0"/>
              <w:spacing w:line="240" w:lineRule="auto"/>
              <w:ind w:right="125"/>
              <w:rPr>
                <w:rFonts w:cs="Times New Roman"/>
                <w:sz w:val="24"/>
                <w:szCs w:val="24"/>
              </w:rPr>
            </w:pPr>
            <w:r w:rsidRPr="006C0EED">
              <w:rPr>
                <w:rFonts w:cs="Times New Roman"/>
                <w:b/>
                <w:sz w:val="24"/>
                <w:szCs w:val="24"/>
              </w:rPr>
              <w:t>Итого по разделу 1</w:t>
            </w:r>
          </w:p>
        </w:tc>
      </w:tr>
      <w:tr w:rsidR="002D248A" w:rsidRPr="006C0EED" w14:paraId="169F398D" w14:textId="77777777" w:rsidTr="00E3321B">
        <w:trPr>
          <w:trHeight w:val="230"/>
        </w:trPr>
        <w:tc>
          <w:tcPr>
            <w:tcW w:w="14325" w:type="dxa"/>
            <w:gridSpan w:val="6"/>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F0B7BF5" w14:textId="77777777" w:rsidR="002D248A" w:rsidRPr="006C0EED" w:rsidRDefault="002D248A" w:rsidP="002D248A">
            <w:pPr>
              <w:widowControl w:val="0"/>
              <w:spacing w:line="240" w:lineRule="auto"/>
              <w:ind w:left="152" w:right="125"/>
              <w:jc w:val="left"/>
              <w:rPr>
                <w:rFonts w:cs="Times New Roman"/>
                <w:b/>
                <w:bCs/>
                <w:sz w:val="24"/>
                <w:szCs w:val="24"/>
              </w:rPr>
            </w:pPr>
            <w:r w:rsidRPr="006C0EED">
              <w:rPr>
                <w:rFonts w:cs="Times New Roman"/>
                <w:b/>
                <w:bCs/>
                <w:sz w:val="24"/>
                <w:szCs w:val="24"/>
              </w:rPr>
              <w:t>2. Услуги по переводу денежных средств с использованием сервиса несрочного перевода</w:t>
            </w:r>
          </w:p>
        </w:tc>
      </w:tr>
      <w:tr w:rsidR="002D248A" w:rsidRPr="006C0EED" w14:paraId="5B27E9DC" w14:textId="77777777" w:rsidTr="00E3321B">
        <w:trPr>
          <w:trHeight w:val="152"/>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756F9E00" w14:textId="77777777" w:rsidR="002D248A" w:rsidRPr="006C0EED" w:rsidRDefault="002D248A" w:rsidP="002D248A">
            <w:pPr>
              <w:widowControl w:val="0"/>
              <w:spacing w:line="240" w:lineRule="auto"/>
              <w:ind w:left="152" w:right="125"/>
              <w:jc w:val="left"/>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vAlign w:val="center"/>
          </w:tcPr>
          <w:p w14:paraId="560D66A7" w14:textId="77777777" w:rsidR="002D248A" w:rsidRPr="006C0EED" w:rsidRDefault="002D248A" w:rsidP="002D248A">
            <w:pPr>
              <w:widowControl w:val="0"/>
              <w:spacing w:line="240" w:lineRule="auto"/>
              <w:ind w:left="128" w:right="125"/>
              <w:jc w:val="left"/>
              <w:rPr>
                <w:rFonts w:cs="Times New Roman"/>
                <w:sz w:val="24"/>
                <w:szCs w:val="24"/>
              </w:rPr>
            </w:pPr>
            <w:r w:rsidRPr="006C0EED">
              <w:rPr>
                <w:rFonts w:cs="Times New Roman"/>
                <w:sz w:val="24"/>
                <w:szCs w:val="24"/>
              </w:rPr>
              <w:t>на основании распоряжений, исполненных в электронном виде</w:t>
            </w:r>
          </w:p>
        </w:tc>
      </w:tr>
      <w:tr w:rsidR="002D248A" w:rsidRPr="006C0EED" w14:paraId="30F50792" w14:textId="77777777" w:rsidTr="00E3321B">
        <w:trPr>
          <w:trHeight w:val="145"/>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25438AEB" w14:textId="77777777" w:rsidR="002D248A" w:rsidRPr="006C0EED" w:rsidRDefault="002D248A" w:rsidP="002D248A">
            <w:pPr>
              <w:widowControl w:val="0"/>
              <w:spacing w:line="240" w:lineRule="auto"/>
              <w:jc w:val="center"/>
              <w:rPr>
                <w:rFonts w:cs="Times New Roman"/>
                <w:sz w:val="24"/>
                <w:szCs w:val="24"/>
              </w:rPr>
            </w:pPr>
            <w:r w:rsidRPr="006C0EED">
              <w:rPr>
                <w:rFonts w:cs="Times New Roman"/>
                <w:sz w:val="24"/>
                <w:szCs w:val="24"/>
              </w:rPr>
              <w:t>2.1</w:t>
            </w: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2B3525BA" w14:textId="77777777" w:rsidR="002D248A" w:rsidRPr="006C0EED" w:rsidRDefault="002D248A" w:rsidP="002D248A">
            <w:pPr>
              <w:widowControl w:val="0"/>
              <w:spacing w:line="240" w:lineRule="auto"/>
              <w:ind w:left="152" w:right="125"/>
              <w:rPr>
                <w:rFonts w:cs="Times New Roman"/>
                <w:sz w:val="24"/>
                <w:szCs w:val="24"/>
              </w:rPr>
            </w:pPr>
            <w:r w:rsidRPr="006C0EED">
              <w:rPr>
                <w:rFonts w:cs="Times New Roman"/>
                <w:sz w:val="24"/>
                <w:szCs w:val="24"/>
              </w:rPr>
              <w:t>поступивших в Банк России по каналам связи:</w:t>
            </w:r>
          </w:p>
        </w:tc>
      </w:tr>
      <w:tr w:rsidR="002D248A" w:rsidRPr="00995A54" w14:paraId="3706695E" w14:textId="77777777" w:rsidTr="00E3321B">
        <w:trPr>
          <w:trHeight w:val="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3302BF4" w14:textId="77777777" w:rsidR="002D248A" w:rsidRPr="00D86FFD" w:rsidRDefault="002D248A" w:rsidP="002D248A">
            <w:pPr>
              <w:widowControl w:val="0"/>
              <w:spacing w:line="240" w:lineRule="auto"/>
              <w:rPr>
                <w:rFonts w:cs="Times New Roman"/>
                <w:sz w:val="24"/>
                <w:szCs w:val="24"/>
              </w:rPr>
            </w:pPr>
            <w:r w:rsidRPr="00D86FFD">
              <w:rPr>
                <w:rFonts w:cs="Times New Roman"/>
                <w:sz w:val="24"/>
                <w:szCs w:val="24"/>
              </w:rPr>
              <w:t>2.1.1</w:t>
            </w:r>
            <w:r w:rsidR="002A07BE" w:rsidRPr="00D86FFD">
              <w:rPr>
                <w:rStyle w:val="afff4"/>
                <w:rFonts w:cs="Times New Roman"/>
                <w:sz w:val="24"/>
                <w:szCs w:val="24"/>
              </w:rPr>
              <w:footnoteReference w:id="37"/>
            </w: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A130729" w14:textId="77777777" w:rsidR="002D248A" w:rsidRPr="00995A54" w:rsidRDefault="002D248A" w:rsidP="002D248A">
            <w:pPr>
              <w:widowControl w:val="0"/>
              <w:spacing w:line="240" w:lineRule="auto"/>
              <w:ind w:left="152" w:right="98"/>
              <w:rPr>
                <w:rFonts w:cs="Times New Roman"/>
                <w:sz w:val="24"/>
                <w:szCs w:val="24"/>
              </w:rPr>
            </w:pPr>
            <w:r w:rsidRPr="00D86FFD">
              <w:rPr>
                <w:rFonts w:cs="Times New Roman"/>
                <w:sz w:val="24"/>
                <w:szCs w:val="24"/>
              </w:rPr>
              <w:t>по списанию денежных средств со счета клиента Банка России, за исключением распоряжений, поступивших от косвенных участников:</w:t>
            </w:r>
          </w:p>
        </w:tc>
      </w:tr>
      <w:tr w:rsidR="002D248A" w:rsidRPr="00995A54" w14:paraId="3429F5C7" w14:textId="77777777" w:rsidTr="00E3321B">
        <w:trPr>
          <w:trHeight w:val="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C04FAD7" w14:textId="77777777" w:rsidR="002D248A" w:rsidRPr="00995A54" w:rsidRDefault="002D248A" w:rsidP="002D248A">
            <w:pPr>
              <w:widowControl w:val="0"/>
              <w:spacing w:line="240" w:lineRule="auto"/>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3617CCB8" w14:textId="77777777" w:rsidR="002D248A" w:rsidRPr="00995A54" w:rsidRDefault="002D248A" w:rsidP="002D248A">
            <w:pPr>
              <w:widowControl w:val="0"/>
              <w:spacing w:line="240" w:lineRule="auto"/>
              <w:ind w:left="152" w:right="98"/>
              <w:rPr>
                <w:rFonts w:cs="Times New Roman"/>
                <w:sz w:val="24"/>
                <w:szCs w:val="24"/>
                <w:vertAlign w:val="superscript"/>
              </w:rPr>
            </w:pPr>
            <w:r w:rsidRPr="00995A54">
              <w:rPr>
                <w:rFonts w:cs="Times New Roman"/>
                <w:sz w:val="24"/>
                <w:szCs w:val="24"/>
              </w:rPr>
              <w:t>1-й период времени</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4A1574AD" w14:textId="77777777" w:rsidR="002D248A" w:rsidRPr="00995A54" w:rsidRDefault="002D248A" w:rsidP="002D248A">
            <w:pPr>
              <w:widowControl w:val="0"/>
              <w:spacing w:line="240" w:lineRule="auto"/>
              <w:ind w:left="124" w:right="125" w:firstLine="142"/>
              <w:rPr>
                <w:rFonts w:cs="Times New Roman"/>
                <w:sz w:val="24"/>
                <w:szCs w:val="24"/>
              </w:rPr>
            </w:pPr>
            <w:r w:rsidRPr="00995A54">
              <w:rPr>
                <w:rFonts w:cs="Times New Roman"/>
                <w:sz w:val="24"/>
                <w:szCs w:val="24"/>
              </w:rPr>
              <w:t>Включается информация о распоряжениях, поступивших от клиентов в 1-й период времени, установленный для применения тарифов, за исключением распоряжений, для которых установлены отдельные тарифы.</w:t>
            </w:r>
          </w:p>
        </w:tc>
      </w:tr>
      <w:tr w:rsidR="002D248A" w:rsidRPr="00995A54" w14:paraId="16F63B00" w14:textId="77777777" w:rsidTr="00E3321B">
        <w:trPr>
          <w:trHeight w:val="109"/>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8C6A078" w14:textId="77777777" w:rsidR="002D248A" w:rsidRPr="00995A54" w:rsidRDefault="002D248A" w:rsidP="002D248A">
            <w:pPr>
              <w:widowControl w:val="0"/>
              <w:spacing w:line="240" w:lineRule="auto"/>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0706F8E2" w14:textId="77777777" w:rsidR="002D248A" w:rsidRPr="00995A54" w:rsidRDefault="002D248A" w:rsidP="002D248A">
            <w:pPr>
              <w:widowControl w:val="0"/>
              <w:spacing w:line="240" w:lineRule="auto"/>
              <w:ind w:left="152" w:right="98"/>
              <w:rPr>
                <w:rFonts w:cs="Times New Roman"/>
                <w:sz w:val="24"/>
                <w:szCs w:val="24"/>
                <w:vertAlign w:val="superscript"/>
              </w:rPr>
            </w:pPr>
            <w:r w:rsidRPr="00995A54">
              <w:rPr>
                <w:rFonts w:cs="Times New Roman"/>
                <w:sz w:val="24"/>
                <w:szCs w:val="24"/>
              </w:rPr>
              <w:t>2-й период времени</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3186AF0C" w14:textId="77777777" w:rsidR="002D248A" w:rsidRPr="00995A54" w:rsidRDefault="002D248A" w:rsidP="002D248A">
            <w:pPr>
              <w:widowControl w:val="0"/>
              <w:spacing w:line="240" w:lineRule="auto"/>
              <w:ind w:left="124" w:right="125" w:firstLine="142"/>
              <w:rPr>
                <w:rFonts w:cs="Times New Roman"/>
                <w:sz w:val="24"/>
                <w:szCs w:val="24"/>
              </w:rPr>
            </w:pPr>
            <w:r w:rsidRPr="00995A54">
              <w:rPr>
                <w:rFonts w:cs="Times New Roman"/>
                <w:sz w:val="24"/>
                <w:szCs w:val="24"/>
              </w:rPr>
              <w:t xml:space="preserve">Включается информация о распоряжениях, поступивших от клиентов во 2-й период времени, установленный для применения тарифов, за исключением распоряжений, для которых </w:t>
            </w:r>
            <w:r w:rsidRPr="00995A54">
              <w:rPr>
                <w:rFonts w:cs="Times New Roman"/>
                <w:sz w:val="24"/>
                <w:szCs w:val="24"/>
              </w:rPr>
              <w:lastRenderedPageBreak/>
              <w:t>установлены отдельные тарифы.</w:t>
            </w:r>
          </w:p>
        </w:tc>
      </w:tr>
      <w:tr w:rsidR="002D248A" w:rsidRPr="00995A54" w14:paraId="17539710" w14:textId="77777777" w:rsidTr="00E3321B">
        <w:trPr>
          <w:trHeight w:val="75"/>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F422818" w14:textId="77777777" w:rsidR="002D248A" w:rsidRPr="00995A54" w:rsidRDefault="002D248A" w:rsidP="002D248A">
            <w:pPr>
              <w:widowControl w:val="0"/>
              <w:spacing w:line="240" w:lineRule="auto"/>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28090A4B" w14:textId="77777777" w:rsidR="002D248A" w:rsidRPr="00995A54" w:rsidRDefault="002D248A" w:rsidP="002D248A">
            <w:pPr>
              <w:widowControl w:val="0"/>
              <w:spacing w:line="240" w:lineRule="auto"/>
              <w:ind w:left="152" w:right="98"/>
              <w:rPr>
                <w:rFonts w:cs="Times New Roman"/>
                <w:sz w:val="24"/>
                <w:szCs w:val="24"/>
              </w:rPr>
            </w:pPr>
            <w:r w:rsidRPr="00995A54">
              <w:rPr>
                <w:rFonts w:cs="Times New Roman"/>
                <w:sz w:val="24"/>
                <w:szCs w:val="24"/>
              </w:rPr>
              <w:t>с признаком исполнения «на следующий день»</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7DDCB689" w14:textId="77777777" w:rsidR="002D248A" w:rsidRPr="00995A54" w:rsidRDefault="002D248A" w:rsidP="002D248A">
            <w:pPr>
              <w:widowControl w:val="0"/>
              <w:spacing w:line="240" w:lineRule="auto"/>
              <w:ind w:left="124" w:right="125" w:firstLine="142"/>
              <w:rPr>
                <w:rFonts w:cs="Times New Roman"/>
                <w:sz w:val="24"/>
                <w:szCs w:val="24"/>
              </w:rPr>
            </w:pPr>
            <w:r w:rsidRPr="00995A54">
              <w:rPr>
                <w:rFonts w:cs="Times New Roman"/>
                <w:sz w:val="24"/>
                <w:szCs w:val="24"/>
              </w:rPr>
              <w:t>Включается информация о распоряжениях, поступивших от клиентов с признаком исполнения «на следующий день».</w:t>
            </w:r>
          </w:p>
        </w:tc>
      </w:tr>
      <w:tr w:rsidR="002D248A" w:rsidRPr="00995A54" w14:paraId="4004534B"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7CD70CDD" w14:textId="77777777" w:rsidR="002D248A" w:rsidRPr="00995A54" w:rsidRDefault="002D248A" w:rsidP="002D248A">
            <w:pPr>
              <w:widowControl w:val="0"/>
              <w:spacing w:line="240" w:lineRule="auto"/>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61156222" w14:textId="77777777" w:rsidR="002D248A" w:rsidRPr="00995A54" w:rsidRDefault="002D248A" w:rsidP="002D248A">
            <w:pPr>
              <w:widowControl w:val="0"/>
              <w:spacing w:line="240" w:lineRule="auto"/>
              <w:ind w:left="152" w:right="98"/>
              <w:rPr>
                <w:rFonts w:cs="Times New Roman"/>
                <w:sz w:val="24"/>
                <w:szCs w:val="24"/>
              </w:rPr>
            </w:pPr>
            <w:r w:rsidRPr="00995A54">
              <w:rPr>
                <w:rFonts w:cs="Times New Roman"/>
                <w:sz w:val="24"/>
                <w:szCs w:val="24"/>
              </w:rPr>
              <w:t>с условием «исполнить не ранее чем», «исполнить не позднее чем», «исполнить не ранее и (или) не позднее чем»</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0C62A944" w14:textId="4C440323" w:rsidR="002D248A" w:rsidRPr="00995A54" w:rsidRDefault="002D248A" w:rsidP="00C872E8">
            <w:pPr>
              <w:widowControl w:val="0"/>
              <w:spacing w:line="240" w:lineRule="auto"/>
              <w:ind w:left="124" w:right="125" w:firstLine="142"/>
              <w:rPr>
                <w:rFonts w:cs="Times New Roman"/>
                <w:sz w:val="24"/>
                <w:szCs w:val="24"/>
              </w:rPr>
            </w:pPr>
            <w:r w:rsidRPr="00995A54">
              <w:rPr>
                <w:rFonts w:cs="Times New Roman"/>
                <w:sz w:val="24"/>
                <w:szCs w:val="24"/>
              </w:rPr>
              <w:t xml:space="preserve">Включается информация о распоряжениях, поступивших от клиентов с условием </w:t>
            </w:r>
            <w:ins w:id="1239" w:author="Найман Людмила Юрьевна" w:date="2022-03-28T11:33:00Z">
              <w:r w:rsidR="00C872E8">
                <w:rPr>
                  <w:bCs/>
                  <w:iCs/>
                  <w:sz w:val="24"/>
                  <w:szCs w:val="24"/>
                </w:rPr>
                <w:t>{Исполнить от</w:t>
              </w:r>
              <w:r w:rsidR="00C872E8" w:rsidRPr="005E7200">
                <w:rPr>
                  <w:bCs/>
                  <w:iCs/>
                  <w:sz w:val="24"/>
                  <w:szCs w:val="24"/>
                </w:rPr>
                <w:t>}</w:t>
              </w:r>
            </w:ins>
            <w:del w:id="1240" w:author="Найман Людмила Юрьевна" w:date="2022-03-28T11:33:00Z">
              <w:r w:rsidRPr="00995A54" w:rsidDel="00C872E8">
                <w:rPr>
                  <w:rFonts w:cs="Times New Roman"/>
                  <w:sz w:val="24"/>
                  <w:szCs w:val="24"/>
                </w:rPr>
                <w:delText>«исполнить не ранее чем»</w:delText>
              </w:r>
            </w:del>
            <w:r w:rsidRPr="00995A54">
              <w:rPr>
                <w:rFonts w:cs="Times New Roman"/>
                <w:sz w:val="24"/>
                <w:szCs w:val="24"/>
              </w:rPr>
              <w:t xml:space="preserve">, </w:t>
            </w:r>
            <w:ins w:id="1241" w:author="Найман Людмила Юрьевна" w:date="2022-03-28T11:33:00Z">
              <w:r w:rsidR="00C872E8">
                <w:rPr>
                  <w:bCs/>
                  <w:iCs/>
                  <w:sz w:val="24"/>
                  <w:szCs w:val="24"/>
                </w:rPr>
                <w:t>{Исполнить до</w:t>
              </w:r>
              <w:r w:rsidR="00C872E8" w:rsidRPr="005E7200">
                <w:rPr>
                  <w:bCs/>
                  <w:iCs/>
                  <w:sz w:val="24"/>
                  <w:szCs w:val="24"/>
                </w:rPr>
                <w:t>}</w:t>
              </w:r>
            </w:ins>
            <w:del w:id="1242" w:author="Найман Людмила Юрьевна" w:date="2022-03-28T11:33:00Z">
              <w:r w:rsidRPr="00995A54" w:rsidDel="00C872E8">
                <w:rPr>
                  <w:rFonts w:cs="Times New Roman"/>
                  <w:sz w:val="24"/>
                  <w:szCs w:val="24"/>
                </w:rPr>
                <w:delText>«исполнить не позднее чем»</w:delText>
              </w:r>
            </w:del>
            <w:r w:rsidRPr="00995A54">
              <w:rPr>
                <w:rFonts w:cs="Times New Roman"/>
                <w:sz w:val="24"/>
                <w:szCs w:val="24"/>
              </w:rPr>
              <w:t xml:space="preserve">, </w:t>
            </w:r>
            <w:ins w:id="1243" w:author="Найман Людмила Юрьевна" w:date="2022-03-28T11:34:00Z">
              <w:r w:rsidR="00C872E8">
                <w:rPr>
                  <w:bCs/>
                  <w:iCs/>
                  <w:sz w:val="24"/>
                  <w:szCs w:val="24"/>
                </w:rPr>
                <w:t>{Исполнить от</w:t>
              </w:r>
              <w:r w:rsidR="00C872E8" w:rsidRPr="005E7200">
                <w:rPr>
                  <w:bCs/>
                  <w:iCs/>
                  <w:sz w:val="24"/>
                  <w:szCs w:val="24"/>
                </w:rPr>
                <w:t>}</w:t>
              </w:r>
            </w:ins>
            <w:del w:id="1244" w:author="Найман Людмила Юрьевна" w:date="2022-03-28T11:34:00Z">
              <w:r w:rsidRPr="00995A54" w:rsidDel="00C872E8">
                <w:rPr>
                  <w:rFonts w:cs="Times New Roman"/>
                  <w:sz w:val="24"/>
                  <w:szCs w:val="24"/>
                </w:rPr>
                <w:delText xml:space="preserve">«исполнить не ранее </w:delText>
              </w:r>
            </w:del>
            <w:r w:rsidRPr="00995A54">
              <w:rPr>
                <w:rFonts w:cs="Times New Roman"/>
                <w:sz w:val="24"/>
                <w:szCs w:val="24"/>
              </w:rPr>
              <w:t xml:space="preserve">и/или </w:t>
            </w:r>
            <w:ins w:id="1245" w:author="Найман Людмила Юрьевна" w:date="2022-03-28T11:34:00Z">
              <w:r w:rsidR="00C872E8">
                <w:rPr>
                  <w:bCs/>
                  <w:iCs/>
                  <w:sz w:val="24"/>
                  <w:szCs w:val="24"/>
                </w:rPr>
                <w:t>{Исполнить до</w:t>
              </w:r>
              <w:r w:rsidR="00C872E8" w:rsidRPr="005E7200">
                <w:rPr>
                  <w:bCs/>
                  <w:iCs/>
                  <w:sz w:val="24"/>
                  <w:szCs w:val="24"/>
                </w:rPr>
                <w:t>}</w:t>
              </w:r>
            </w:ins>
            <w:del w:id="1246" w:author="Найман Людмила Юрьевна" w:date="2022-03-28T11:34:00Z">
              <w:r w:rsidRPr="00995A54" w:rsidDel="00C872E8">
                <w:rPr>
                  <w:rFonts w:cs="Times New Roman"/>
                  <w:sz w:val="24"/>
                  <w:szCs w:val="24"/>
                </w:rPr>
                <w:delText>не позднее чем»</w:delText>
              </w:r>
            </w:del>
            <w:r w:rsidRPr="00995A54">
              <w:rPr>
                <w:rFonts w:cs="Times New Roman"/>
                <w:sz w:val="24"/>
                <w:szCs w:val="24"/>
                <w:vertAlign w:val="superscript"/>
              </w:rPr>
              <w:footnoteReference w:id="38"/>
            </w:r>
            <w:r w:rsidRPr="00995A54">
              <w:rPr>
                <w:rFonts w:cs="Times New Roman"/>
                <w:sz w:val="24"/>
                <w:szCs w:val="24"/>
              </w:rPr>
              <w:t>.</w:t>
            </w:r>
          </w:p>
        </w:tc>
      </w:tr>
      <w:tr w:rsidR="002D248A" w:rsidRPr="006C0EED" w14:paraId="28D72D88"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0FC49EE" w14:textId="77777777" w:rsidR="002D248A" w:rsidRPr="006C0EED" w:rsidRDefault="002D248A" w:rsidP="002D248A">
            <w:pPr>
              <w:widowControl w:val="0"/>
              <w:spacing w:line="240" w:lineRule="auto"/>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9ACCF3A" w14:textId="77777777" w:rsidR="002D248A" w:rsidRPr="006C0EED" w:rsidRDefault="002D248A" w:rsidP="002D248A">
            <w:pPr>
              <w:rPr>
                <w:rFonts w:cs="Times New Roman"/>
                <w:sz w:val="24"/>
                <w:szCs w:val="24"/>
              </w:rPr>
            </w:pPr>
            <w:r w:rsidRPr="006C0EED">
              <w:rPr>
                <w:rFonts w:cs="Times New Roman"/>
                <w:sz w:val="24"/>
                <w:szCs w:val="24"/>
              </w:rPr>
              <w:t>Итого по пункту 2.1.1</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596E4E0" w14:textId="77777777" w:rsidR="002D248A" w:rsidRPr="006C0EED" w:rsidRDefault="002D248A" w:rsidP="002D248A">
            <w:pPr>
              <w:widowControl w:val="0"/>
              <w:spacing w:line="240" w:lineRule="auto"/>
              <w:ind w:left="124" w:right="125" w:firstLine="142"/>
              <w:rPr>
                <w:rFonts w:cs="Times New Roman"/>
                <w:sz w:val="24"/>
                <w:szCs w:val="24"/>
              </w:rPr>
            </w:pPr>
          </w:p>
        </w:tc>
      </w:tr>
      <w:tr w:rsidR="002D248A" w:rsidRPr="006C0EED" w14:paraId="6FBF7FD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1FA912C" w14:textId="77777777" w:rsidR="002D248A" w:rsidRPr="006C0EED" w:rsidRDefault="002D248A" w:rsidP="002D248A">
            <w:pPr>
              <w:widowControl w:val="0"/>
              <w:spacing w:line="240" w:lineRule="auto"/>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4A02BDC" w14:textId="77777777" w:rsidR="002D248A" w:rsidRPr="006C0EED" w:rsidRDefault="002D248A" w:rsidP="002D248A">
            <w:pPr>
              <w:widowControl w:val="0"/>
              <w:spacing w:line="240" w:lineRule="auto"/>
              <w:ind w:left="124" w:right="125" w:firstLine="142"/>
              <w:rPr>
                <w:rFonts w:cs="Times New Roman"/>
                <w:sz w:val="24"/>
                <w:szCs w:val="24"/>
              </w:rPr>
            </w:pPr>
            <w:r w:rsidRPr="006C0EED">
              <w:rPr>
                <w:rFonts w:eastAsia="Arial Unicode MS" w:cs="Times New Roman"/>
                <w:b/>
                <w:sz w:val="24"/>
                <w:szCs w:val="24"/>
              </w:rPr>
              <w:t>&lt;БИК&gt; &lt;Наименование косвенного участника&gt;</w:t>
            </w:r>
          </w:p>
        </w:tc>
      </w:tr>
      <w:tr w:rsidR="002D248A" w:rsidRPr="00995A54" w14:paraId="40A9A009"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0978085" w14:textId="77777777" w:rsidR="002D248A" w:rsidRPr="006C0EED" w:rsidRDefault="002D248A" w:rsidP="002D248A">
            <w:pPr>
              <w:widowControl w:val="0"/>
              <w:spacing w:line="240" w:lineRule="auto"/>
              <w:rPr>
                <w:rFonts w:cs="Times New Roman"/>
                <w:sz w:val="24"/>
                <w:szCs w:val="24"/>
              </w:rPr>
            </w:pPr>
            <w:r w:rsidRPr="006C0EED">
              <w:rPr>
                <w:rFonts w:cs="Times New Roman"/>
                <w:sz w:val="24"/>
                <w:szCs w:val="24"/>
              </w:rPr>
              <w:t>2.1.2</w:t>
            </w:r>
            <w:r w:rsidR="002A07BE" w:rsidRPr="00A12B5C">
              <w:rPr>
                <w:rFonts w:cs="Times New Roman"/>
                <w:sz w:val="24"/>
                <w:szCs w:val="24"/>
                <w:vertAlign w:val="superscript"/>
              </w:rPr>
              <w:t>3</w:t>
            </w: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F2A3113" w14:textId="77777777" w:rsidR="002D248A" w:rsidRPr="006C0EED" w:rsidRDefault="002D248A" w:rsidP="002D248A">
            <w:pPr>
              <w:widowControl w:val="0"/>
              <w:spacing w:line="240" w:lineRule="auto"/>
              <w:ind w:left="124" w:right="125" w:firstLine="102"/>
              <w:rPr>
                <w:rFonts w:eastAsia="Arial Unicode MS" w:cs="Times New Roman"/>
                <w:b/>
                <w:sz w:val="24"/>
                <w:szCs w:val="24"/>
              </w:rPr>
            </w:pPr>
            <w:r w:rsidRPr="006C0EED">
              <w:rPr>
                <w:rFonts w:cs="Times New Roman"/>
                <w:sz w:val="24"/>
                <w:szCs w:val="24"/>
              </w:rPr>
              <w:t>на основании распоряжений, поступивших от косвенного участника</w:t>
            </w:r>
          </w:p>
        </w:tc>
      </w:tr>
      <w:tr w:rsidR="002D248A" w:rsidRPr="00995A54" w14:paraId="733E4354"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66D561B" w14:textId="77777777" w:rsidR="002D248A" w:rsidRPr="00E57E1C" w:rsidRDefault="002D248A" w:rsidP="002D248A">
            <w:pPr>
              <w:widowControl w:val="0"/>
              <w:spacing w:line="240" w:lineRule="auto"/>
              <w:rPr>
                <w:rFonts w:cs="Times New Roman"/>
                <w:sz w:val="24"/>
                <w:szCs w:val="24"/>
              </w:rPr>
            </w:pPr>
          </w:p>
        </w:tc>
        <w:tc>
          <w:tcPr>
            <w:tcW w:w="3393"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B8D25AB" w14:textId="77777777" w:rsidR="002D248A" w:rsidRPr="00E57E1C" w:rsidRDefault="002D248A" w:rsidP="002D248A">
            <w:pPr>
              <w:widowControl w:val="0"/>
              <w:spacing w:line="240" w:lineRule="auto"/>
              <w:ind w:left="153" w:right="96"/>
              <w:rPr>
                <w:rFonts w:eastAsia="Arial Unicode MS" w:cs="Times New Roman"/>
                <w:b/>
                <w:sz w:val="24"/>
                <w:szCs w:val="24"/>
              </w:rPr>
            </w:pPr>
            <w:r w:rsidRPr="00E57E1C">
              <w:rPr>
                <w:rFonts w:cs="Times New Roman"/>
                <w:sz w:val="24"/>
                <w:szCs w:val="24"/>
              </w:rPr>
              <w:t xml:space="preserve">1-й период времени </w:t>
            </w:r>
          </w:p>
        </w:tc>
        <w:tc>
          <w:tcPr>
            <w:tcW w:w="10320" w:type="dxa"/>
            <w:tcBorders>
              <w:top w:val="single" w:sz="4" w:space="0" w:color="auto"/>
              <w:left w:val="single" w:sz="4" w:space="0" w:color="auto"/>
              <w:bottom w:val="single" w:sz="4" w:space="0" w:color="auto"/>
              <w:right w:val="single" w:sz="4" w:space="0" w:color="auto"/>
            </w:tcBorders>
            <w:vAlign w:val="center"/>
          </w:tcPr>
          <w:p w14:paraId="20EB057D" w14:textId="77777777" w:rsidR="002D248A" w:rsidRPr="00E57E1C" w:rsidRDefault="002D248A" w:rsidP="002D248A">
            <w:pPr>
              <w:widowControl w:val="0"/>
              <w:spacing w:line="240" w:lineRule="auto"/>
              <w:ind w:left="124" w:right="125" w:firstLine="102"/>
              <w:rPr>
                <w:rFonts w:eastAsia="Arial Unicode MS" w:cs="Times New Roman"/>
                <w:b/>
                <w:sz w:val="24"/>
                <w:szCs w:val="24"/>
              </w:rPr>
            </w:pPr>
            <w:r w:rsidRPr="00E57E1C">
              <w:rPr>
                <w:rFonts w:cs="Times New Roman"/>
                <w:sz w:val="24"/>
                <w:szCs w:val="24"/>
              </w:rPr>
              <w:t>Включается информация о распоряжениях, поступивших в 1-й период времени, установленный для применения тарифов, за исключением распоряжений, для которых установлены отдельные тарифы от КУ ПС БР с НД - клиентов прямого участника ПС БР, для которого формируется Ведомость.</w:t>
            </w:r>
          </w:p>
        </w:tc>
      </w:tr>
      <w:tr w:rsidR="002D248A" w:rsidRPr="00995A54" w14:paraId="28A17EFF"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6A9F330" w14:textId="77777777" w:rsidR="002D248A" w:rsidRPr="00E57E1C" w:rsidRDefault="002D248A" w:rsidP="002D248A">
            <w:pPr>
              <w:widowControl w:val="0"/>
              <w:spacing w:line="240" w:lineRule="auto"/>
              <w:rPr>
                <w:rFonts w:cs="Times New Roman"/>
                <w:sz w:val="24"/>
                <w:szCs w:val="24"/>
              </w:rPr>
            </w:pPr>
          </w:p>
        </w:tc>
        <w:tc>
          <w:tcPr>
            <w:tcW w:w="3393"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0E35413" w14:textId="77777777" w:rsidR="002D248A" w:rsidRPr="00E57E1C" w:rsidRDefault="002D248A" w:rsidP="002D248A">
            <w:pPr>
              <w:widowControl w:val="0"/>
              <w:spacing w:line="240" w:lineRule="auto"/>
              <w:ind w:left="153" w:right="96"/>
              <w:rPr>
                <w:rFonts w:eastAsia="Arial Unicode MS" w:cs="Times New Roman"/>
                <w:b/>
                <w:sz w:val="24"/>
                <w:szCs w:val="24"/>
              </w:rPr>
            </w:pPr>
            <w:r w:rsidRPr="00E57E1C">
              <w:rPr>
                <w:rFonts w:cs="Times New Roman"/>
                <w:sz w:val="24"/>
                <w:szCs w:val="24"/>
              </w:rPr>
              <w:t xml:space="preserve">2-й период времени </w:t>
            </w:r>
          </w:p>
        </w:tc>
        <w:tc>
          <w:tcPr>
            <w:tcW w:w="10320" w:type="dxa"/>
            <w:tcBorders>
              <w:top w:val="single" w:sz="4" w:space="0" w:color="auto"/>
              <w:left w:val="single" w:sz="4" w:space="0" w:color="auto"/>
              <w:bottom w:val="single" w:sz="4" w:space="0" w:color="auto"/>
              <w:right w:val="single" w:sz="4" w:space="0" w:color="auto"/>
            </w:tcBorders>
            <w:vAlign w:val="center"/>
          </w:tcPr>
          <w:p w14:paraId="1C1D3C5D" w14:textId="77777777" w:rsidR="002D248A" w:rsidRPr="00E57E1C" w:rsidRDefault="002D248A" w:rsidP="002D248A">
            <w:pPr>
              <w:widowControl w:val="0"/>
              <w:spacing w:line="240" w:lineRule="auto"/>
              <w:ind w:left="124" w:right="125" w:firstLine="102"/>
              <w:rPr>
                <w:rFonts w:eastAsia="Arial Unicode MS" w:cs="Times New Roman"/>
                <w:b/>
                <w:sz w:val="24"/>
                <w:szCs w:val="24"/>
              </w:rPr>
            </w:pPr>
            <w:r w:rsidRPr="00E57E1C">
              <w:rPr>
                <w:rFonts w:cs="Times New Roman"/>
                <w:sz w:val="24"/>
                <w:szCs w:val="24"/>
              </w:rPr>
              <w:t>Включается информация о распоряжениях, поступивших во 2-й период времени, установленный для применения тарифов, за исключением распоряжений, для которых установлены отдельные тарифы от КУ ПС БР с НД - клиентов прямого участника ПС БР, для которого формируется Ведомость.</w:t>
            </w:r>
          </w:p>
        </w:tc>
      </w:tr>
      <w:tr w:rsidR="002D248A" w:rsidRPr="00995A54" w14:paraId="4D138A7D"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691D3DA" w14:textId="77777777" w:rsidR="002D248A" w:rsidRPr="00E57E1C" w:rsidRDefault="002D248A" w:rsidP="002D248A">
            <w:pPr>
              <w:widowControl w:val="0"/>
              <w:spacing w:line="240" w:lineRule="auto"/>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3793C85" w14:textId="77777777" w:rsidR="002D248A" w:rsidRPr="00E57E1C" w:rsidRDefault="002D248A" w:rsidP="002D248A">
            <w:pPr>
              <w:widowControl w:val="0"/>
              <w:spacing w:line="240" w:lineRule="auto"/>
              <w:ind w:right="125"/>
              <w:rPr>
                <w:rFonts w:cs="Times New Roman"/>
                <w:sz w:val="24"/>
                <w:szCs w:val="24"/>
              </w:rPr>
            </w:pPr>
            <w:r w:rsidRPr="00E57E1C">
              <w:rPr>
                <w:rFonts w:cs="Times New Roman"/>
                <w:sz w:val="24"/>
                <w:szCs w:val="24"/>
              </w:rPr>
              <w:t>и так далее по косвенным участникам</w:t>
            </w:r>
          </w:p>
        </w:tc>
      </w:tr>
      <w:tr w:rsidR="002D248A" w:rsidRPr="00995A54" w14:paraId="6FDFEBC1"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1B4C4E4" w14:textId="77777777" w:rsidR="002D248A" w:rsidRPr="00E57E1C" w:rsidRDefault="002D248A" w:rsidP="002D248A">
            <w:pPr>
              <w:widowControl w:val="0"/>
              <w:spacing w:line="240" w:lineRule="auto"/>
              <w:rPr>
                <w:rFonts w:cs="Times New Roman"/>
                <w:sz w:val="24"/>
                <w:szCs w:val="24"/>
              </w:rPr>
            </w:pPr>
          </w:p>
        </w:tc>
        <w:tc>
          <w:tcPr>
            <w:tcW w:w="3393"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EF20C63" w14:textId="77777777" w:rsidR="002D248A" w:rsidRPr="00E57E1C" w:rsidRDefault="002D248A" w:rsidP="002D248A">
            <w:pPr>
              <w:widowControl w:val="0"/>
              <w:spacing w:line="240" w:lineRule="auto"/>
              <w:ind w:right="125"/>
              <w:rPr>
                <w:rFonts w:cs="Times New Roman"/>
                <w:sz w:val="24"/>
                <w:szCs w:val="24"/>
                <w:lang w:val="en-US"/>
              </w:rPr>
            </w:pPr>
            <w:r w:rsidRPr="00E57E1C">
              <w:rPr>
                <w:rFonts w:cs="Times New Roman"/>
                <w:sz w:val="24"/>
                <w:szCs w:val="24"/>
              </w:rPr>
              <w:t>Итого по пункту 2.1.</w:t>
            </w:r>
            <w:r w:rsidRPr="00E57E1C">
              <w:rPr>
                <w:rFonts w:cs="Times New Roman"/>
                <w:sz w:val="24"/>
                <w:szCs w:val="24"/>
                <w:lang w:val="en-US"/>
              </w:rPr>
              <w:t>2</w:t>
            </w:r>
          </w:p>
        </w:tc>
        <w:tc>
          <w:tcPr>
            <w:tcW w:w="10320" w:type="dxa"/>
            <w:tcBorders>
              <w:top w:val="single" w:sz="4" w:space="0" w:color="auto"/>
              <w:left w:val="single" w:sz="4" w:space="0" w:color="auto"/>
              <w:bottom w:val="single" w:sz="4" w:space="0" w:color="auto"/>
              <w:right w:val="single" w:sz="4" w:space="0" w:color="auto"/>
            </w:tcBorders>
            <w:vAlign w:val="center"/>
          </w:tcPr>
          <w:p w14:paraId="76D1F639" w14:textId="77777777" w:rsidR="002D248A" w:rsidRPr="00E57E1C" w:rsidRDefault="002D248A" w:rsidP="002D248A">
            <w:pPr>
              <w:widowControl w:val="0"/>
              <w:spacing w:line="240" w:lineRule="auto"/>
              <w:ind w:left="124" w:right="125" w:firstLine="142"/>
              <w:rPr>
                <w:rFonts w:cs="Times New Roman"/>
                <w:sz w:val="24"/>
                <w:szCs w:val="24"/>
              </w:rPr>
            </w:pPr>
          </w:p>
        </w:tc>
      </w:tr>
      <w:tr w:rsidR="002D248A" w:rsidRPr="00995A54" w14:paraId="432B01B1"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7C643F79" w14:textId="77777777" w:rsidR="002D248A" w:rsidRPr="00E57E1C" w:rsidRDefault="002D248A" w:rsidP="002D248A">
            <w:pPr>
              <w:widowControl w:val="0"/>
              <w:spacing w:line="240" w:lineRule="auto"/>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2CE4089C" w14:textId="77777777" w:rsidR="002D248A" w:rsidRPr="00E57E1C" w:rsidRDefault="002D248A" w:rsidP="002D248A">
            <w:pPr>
              <w:widowControl w:val="0"/>
              <w:spacing w:line="240" w:lineRule="auto"/>
              <w:ind w:right="125"/>
              <w:rPr>
                <w:rFonts w:cs="Times New Roman"/>
                <w:sz w:val="24"/>
                <w:szCs w:val="24"/>
              </w:rPr>
            </w:pPr>
            <w:r w:rsidRPr="00E57E1C">
              <w:rPr>
                <w:rFonts w:cs="Times New Roman"/>
                <w:sz w:val="24"/>
                <w:szCs w:val="24"/>
              </w:rPr>
              <w:t>Итого по пункту 2.1</w:t>
            </w:r>
          </w:p>
        </w:tc>
      </w:tr>
      <w:tr w:rsidR="002D248A" w:rsidRPr="00995A54" w14:paraId="541DB507" w14:textId="77777777" w:rsidTr="00E3321B">
        <w:trPr>
          <w:trHeight w:val="158"/>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63ECC5E8" w14:textId="77777777" w:rsidR="002D248A" w:rsidRPr="00E57E1C" w:rsidRDefault="002D248A" w:rsidP="002D248A">
            <w:pPr>
              <w:widowControl w:val="0"/>
              <w:spacing w:line="240" w:lineRule="auto"/>
              <w:jc w:val="center"/>
              <w:rPr>
                <w:rFonts w:cs="Times New Roman"/>
                <w:sz w:val="24"/>
                <w:szCs w:val="24"/>
              </w:rPr>
            </w:pPr>
            <w:r w:rsidRPr="00E57E1C">
              <w:rPr>
                <w:rFonts w:cs="Times New Roman"/>
                <w:sz w:val="24"/>
                <w:szCs w:val="24"/>
              </w:rPr>
              <w:t>2.2</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0D71309F" w14:textId="77777777" w:rsidR="002D248A" w:rsidRPr="00E57E1C" w:rsidRDefault="002D248A" w:rsidP="002D248A">
            <w:pPr>
              <w:widowControl w:val="0"/>
              <w:spacing w:line="240" w:lineRule="auto"/>
              <w:ind w:left="152"/>
              <w:rPr>
                <w:rFonts w:cs="Times New Roman"/>
                <w:sz w:val="24"/>
                <w:szCs w:val="24"/>
              </w:rPr>
            </w:pPr>
            <w:r w:rsidRPr="00E57E1C">
              <w:rPr>
                <w:rFonts w:cs="Times New Roman"/>
                <w:sz w:val="24"/>
                <w:szCs w:val="24"/>
              </w:rPr>
              <w:t>инкассовых поручений, платежных требований, поступивших в банк плательщика – Банк России</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4A630759" w14:textId="11874F61" w:rsidR="002D248A" w:rsidRPr="00E57E1C" w:rsidRDefault="002D248A" w:rsidP="0052644B">
            <w:pPr>
              <w:widowControl w:val="0"/>
              <w:spacing w:line="240" w:lineRule="auto"/>
              <w:ind w:left="124" w:right="125" w:firstLine="169"/>
              <w:rPr>
                <w:rFonts w:cs="Times New Roman"/>
                <w:sz w:val="24"/>
                <w:szCs w:val="24"/>
              </w:rPr>
            </w:pPr>
            <w:r w:rsidRPr="00E57E1C">
              <w:rPr>
                <w:rFonts w:cs="Times New Roman"/>
                <w:sz w:val="24"/>
                <w:szCs w:val="24"/>
              </w:rPr>
              <w:t>Включается информация о ИП, ПТ, поступивших в Банк России (</w:t>
            </w:r>
            <w:ins w:id="1247" w:author="Алешин Алексей Васильевич" w:date="2021-09-30T19:12:00Z">
              <w:r w:rsidR="00D86FFD">
                <w:rPr>
                  <w:rFonts w:cs="Times New Roman"/>
                  <w:sz w:val="24"/>
                </w:rPr>
                <w:t>ЭС</w:t>
              </w:r>
              <w:r w:rsidR="00D86FFD" w:rsidRPr="00623FF9">
                <w:rPr>
                  <w:rFonts w:cs="Times New Roman"/>
                  <w:sz w:val="24"/>
                </w:rPr>
                <w:t>{</w:t>
              </w:r>
              <w:r w:rsidR="00D86FFD">
                <w:rPr>
                  <w:rFonts w:cs="Times New Roman"/>
                  <w:sz w:val="24"/>
                </w:rPr>
                <w:t>Выставляемое на оплату платежное требование</w:t>
              </w:r>
              <w:r w:rsidR="00D86FFD" w:rsidRPr="00623FF9">
                <w:rPr>
                  <w:rFonts w:cs="Times New Roman"/>
                  <w:sz w:val="24"/>
                </w:rPr>
                <w:t>}</w:t>
              </w:r>
              <w:r w:rsidR="00D86FFD">
                <w:rPr>
                  <w:rFonts w:cs="Times New Roman"/>
                  <w:sz w:val="24"/>
                </w:rPr>
                <w:t xml:space="preserve">, </w:t>
              </w:r>
            </w:ins>
            <w:ins w:id="1248" w:author="Алешин Алексей Васильевич" w:date="2021-10-01T18:22:00Z">
              <w:r w:rsidR="0052644B">
                <w:rPr>
                  <w:rFonts w:cs="Times New Roman"/>
                  <w:sz w:val="24"/>
                </w:rPr>
                <w:t>ЭС</w:t>
              </w:r>
            </w:ins>
            <w:ins w:id="1249" w:author="Алешин Алексей Васильевич" w:date="2021-09-30T19:12:00Z">
              <w:r w:rsidR="00D86FFD" w:rsidRPr="00623FF9">
                <w:rPr>
                  <w:rFonts w:cs="Times New Roman"/>
                  <w:sz w:val="24"/>
                </w:rPr>
                <w:t>{</w:t>
              </w:r>
              <w:r w:rsidR="00D86FFD">
                <w:rPr>
                  <w:rFonts w:cs="Times New Roman"/>
                  <w:sz w:val="24"/>
                </w:rPr>
                <w:t>Выставляемое на оплату инкассовое поручение</w:t>
              </w:r>
              <w:r w:rsidR="00D86FFD" w:rsidRPr="00623FF9">
                <w:rPr>
                  <w:rFonts w:cs="Times New Roman"/>
                  <w:sz w:val="24"/>
                </w:rPr>
                <w:t>}</w:t>
              </w:r>
            </w:ins>
            <w:del w:id="1250" w:author="Алешин Алексей Васильевич" w:date="2021-09-30T19:12:00Z">
              <w:r w:rsidRPr="00E57E1C" w:rsidDel="00D86FFD">
                <w:rPr>
                  <w:rFonts w:cs="Times New Roman"/>
                  <w:sz w:val="24"/>
                  <w:szCs w:val="24"/>
                </w:rPr>
                <w:delText>ED113, ED114</w:delText>
              </w:r>
            </w:del>
            <w:r w:rsidRPr="00E57E1C">
              <w:rPr>
                <w:rFonts w:cs="Times New Roman"/>
                <w:sz w:val="24"/>
                <w:szCs w:val="24"/>
              </w:rPr>
              <w:t>), в т.ч. введенных ответственным исполнителем ПБР, для которых при вводе указывается признак вводимого документа и осуществляется отнесение документа к данной группе распоряжений.</w:t>
            </w:r>
          </w:p>
        </w:tc>
      </w:tr>
      <w:tr w:rsidR="002D248A" w:rsidRPr="00995A54" w14:paraId="6C0762BF" w14:textId="77777777" w:rsidTr="00E3321B">
        <w:trPr>
          <w:trHeight w:val="108"/>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12B6A344" w14:textId="77777777" w:rsidR="002D248A" w:rsidRPr="00E57E1C" w:rsidRDefault="002D248A" w:rsidP="002D248A">
            <w:pPr>
              <w:widowControl w:val="0"/>
              <w:spacing w:line="240" w:lineRule="auto"/>
              <w:jc w:val="center"/>
              <w:rPr>
                <w:rFonts w:cs="Times New Roman"/>
                <w:sz w:val="24"/>
                <w:szCs w:val="24"/>
              </w:rPr>
            </w:pPr>
            <w:r w:rsidRPr="00E57E1C">
              <w:rPr>
                <w:rFonts w:cs="Times New Roman"/>
                <w:sz w:val="24"/>
                <w:szCs w:val="24"/>
              </w:rPr>
              <w:t>2.3</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03A21364" w14:textId="77777777" w:rsidR="002D248A" w:rsidRPr="00E57E1C" w:rsidRDefault="002D248A" w:rsidP="002D248A">
            <w:pPr>
              <w:widowControl w:val="0"/>
              <w:spacing w:line="240" w:lineRule="auto"/>
              <w:ind w:left="152"/>
              <w:rPr>
                <w:rFonts w:cs="Times New Roman"/>
                <w:sz w:val="24"/>
                <w:szCs w:val="24"/>
              </w:rPr>
            </w:pPr>
            <w:r w:rsidRPr="00E57E1C">
              <w:rPr>
                <w:rFonts w:cs="Times New Roman"/>
                <w:sz w:val="24"/>
                <w:szCs w:val="24"/>
              </w:rPr>
              <w:t xml:space="preserve">по периодическому переводу денежных средств со счета клиента Банка России </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7BCE92D4" w14:textId="77777777" w:rsidR="002D248A" w:rsidRPr="00E57E1C" w:rsidRDefault="002D248A" w:rsidP="002D248A">
            <w:pPr>
              <w:widowControl w:val="0"/>
              <w:spacing w:line="240" w:lineRule="auto"/>
              <w:ind w:left="124" w:right="125" w:firstLine="169"/>
              <w:rPr>
                <w:rFonts w:cs="Times New Roman"/>
                <w:sz w:val="24"/>
                <w:szCs w:val="24"/>
              </w:rPr>
            </w:pPr>
            <w:r w:rsidRPr="00E57E1C">
              <w:rPr>
                <w:rFonts w:cs="Times New Roman"/>
                <w:sz w:val="24"/>
                <w:szCs w:val="24"/>
              </w:rPr>
              <w:t>Включается информация о распоряжениях, составленных Банком России для осуществления периодического перевода денежных средств со счетов клиентов, при наличии соответствующего условия в договоре, заключенном с клиентом:</w:t>
            </w:r>
          </w:p>
          <w:p w14:paraId="3EE3D55D"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E57E1C">
              <w:rPr>
                <w:rFonts w:cs="Times New Roman"/>
                <w:sz w:val="24"/>
                <w:szCs w:val="24"/>
              </w:rPr>
              <w:t>ПП сформированные программно</w:t>
            </w:r>
            <w:r w:rsidRPr="00995A54">
              <w:rPr>
                <w:rStyle w:val="afff4"/>
                <w:rFonts w:cs="Times New Roman"/>
                <w:sz w:val="24"/>
                <w:szCs w:val="24"/>
              </w:rPr>
              <w:footnoteReference w:id="39"/>
            </w:r>
            <w:r w:rsidRPr="00995A54">
              <w:rPr>
                <w:rFonts w:cs="Times New Roman"/>
                <w:sz w:val="24"/>
                <w:szCs w:val="24"/>
              </w:rPr>
              <w:t xml:space="preserve"> по периодическому переводу;</w:t>
            </w:r>
          </w:p>
          <w:p w14:paraId="457D1E7C"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lastRenderedPageBreak/>
              <w:t>ПП, введенные вручную в ПБР, для которых при вводе будет указан признак отнесения документа к периодическому переводу, закрепленному в договоре банковского/корреспондентского счета.</w:t>
            </w:r>
          </w:p>
        </w:tc>
      </w:tr>
      <w:tr w:rsidR="002D248A" w:rsidRPr="00995A54" w14:paraId="53DCDE0C" w14:textId="77777777" w:rsidTr="00E3321B">
        <w:trPr>
          <w:trHeight w:val="108"/>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72642235"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lastRenderedPageBreak/>
              <w:t>2.4</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06814FF5" w14:textId="77777777" w:rsidR="002D248A" w:rsidRPr="00995A54" w:rsidRDefault="002D248A" w:rsidP="002D248A">
            <w:pPr>
              <w:widowControl w:val="0"/>
              <w:spacing w:line="240" w:lineRule="auto"/>
              <w:ind w:left="152"/>
              <w:rPr>
                <w:rFonts w:cs="Times New Roman"/>
                <w:sz w:val="24"/>
                <w:szCs w:val="24"/>
              </w:rPr>
            </w:pPr>
            <w:r w:rsidRPr="00995A54">
              <w:rPr>
                <w:rFonts w:cs="Times New Roman"/>
                <w:sz w:val="24"/>
                <w:szCs w:val="24"/>
              </w:rPr>
              <w:t>поступивших в Банк России на отчуждаемых машинных носителях информации</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29E5117E" w14:textId="77777777" w:rsidR="002D248A" w:rsidRPr="00995A54" w:rsidRDefault="002D248A" w:rsidP="002D248A">
            <w:pPr>
              <w:widowControl w:val="0"/>
              <w:spacing w:line="240" w:lineRule="auto"/>
              <w:ind w:left="124" w:right="125" w:firstLine="169"/>
              <w:rPr>
                <w:rFonts w:cs="Times New Roman"/>
                <w:sz w:val="24"/>
                <w:szCs w:val="24"/>
              </w:rPr>
            </w:pPr>
            <w:r w:rsidRPr="00995A54">
              <w:rPr>
                <w:rFonts w:cs="Times New Roman"/>
                <w:sz w:val="24"/>
                <w:szCs w:val="24"/>
              </w:rPr>
              <w:t xml:space="preserve"> Включается информация о распоряжениях, поступивших от клиентов в ПБР в соответствии с Положением Банка России «О платежной системе Банка России» (приложение 9).</w:t>
            </w:r>
          </w:p>
        </w:tc>
      </w:tr>
      <w:tr w:rsidR="002D248A" w:rsidRPr="00995A54" w14:paraId="3A9CA2D0" w14:textId="77777777" w:rsidTr="00E3321B">
        <w:trPr>
          <w:trHeight w:val="108"/>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5B3F52F1"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t>2.5</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275DC690" w14:textId="77777777" w:rsidR="002D248A" w:rsidRPr="00995A54" w:rsidRDefault="002D248A" w:rsidP="002D248A">
            <w:pPr>
              <w:widowControl w:val="0"/>
              <w:spacing w:line="240" w:lineRule="auto"/>
              <w:ind w:left="152"/>
              <w:rPr>
                <w:rFonts w:cs="Times New Roman"/>
                <w:sz w:val="24"/>
                <w:szCs w:val="24"/>
              </w:rPr>
            </w:pPr>
            <w:r w:rsidRPr="00995A54">
              <w:rPr>
                <w:rFonts w:cs="Times New Roman"/>
                <w:sz w:val="24"/>
                <w:szCs w:val="24"/>
              </w:rPr>
              <w:t>составленных Банком России в электронном виде</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53974213" w14:textId="77777777" w:rsidR="002D248A" w:rsidRPr="00995A54" w:rsidRDefault="002D248A" w:rsidP="002D248A">
            <w:pPr>
              <w:widowControl w:val="0"/>
              <w:spacing w:line="240" w:lineRule="auto"/>
              <w:ind w:left="124" w:right="125" w:firstLine="169"/>
              <w:rPr>
                <w:rFonts w:cs="Times New Roman"/>
                <w:sz w:val="24"/>
                <w:szCs w:val="24"/>
              </w:rPr>
            </w:pPr>
            <w:r w:rsidRPr="00995A54">
              <w:rPr>
                <w:rFonts w:cs="Times New Roman"/>
                <w:sz w:val="24"/>
                <w:szCs w:val="24"/>
              </w:rPr>
              <w:t>Включается информация о распоряжениях, сформированных ПБР, в том числе поступивших в ПБР в электронном виде, сформированных смежными системами (за исключение распоряжений, информация о которых включается в строки 2.1.1 – 2.1.4 ведомости), в том числе:</w:t>
            </w:r>
          </w:p>
          <w:p w14:paraId="6CCEC2D8"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ИП, введенные в ПБР, по операциям, связанным с погашением кредитов, по взысканию в обязательные резервы (ОР);</w:t>
            </w:r>
          </w:p>
          <w:p w14:paraId="5315C08B"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995A54">
              <w:rPr>
                <w:rFonts w:cs="Times New Roman"/>
                <w:bCs/>
                <w:sz w:val="24"/>
                <w:szCs w:val="24"/>
              </w:rPr>
              <w:t>распоряжениях (</w:t>
            </w:r>
            <w:r w:rsidRPr="00995A54">
              <w:rPr>
                <w:rFonts w:cs="Times New Roman"/>
                <w:sz w:val="24"/>
                <w:szCs w:val="24"/>
              </w:rPr>
              <w:t xml:space="preserve">частично исполненных распоряжениях (посредством ПО)) </w:t>
            </w:r>
            <w:r w:rsidRPr="00995A54">
              <w:rPr>
                <w:rFonts w:cs="Times New Roman"/>
                <w:bCs/>
                <w:sz w:val="24"/>
                <w:szCs w:val="24"/>
              </w:rPr>
              <w:t>из очереди НСР</w:t>
            </w:r>
            <w:r w:rsidRPr="00995A54">
              <w:rPr>
                <w:rFonts w:cs="Times New Roman"/>
                <w:sz w:val="24"/>
                <w:szCs w:val="24"/>
              </w:rPr>
              <w:t>;</w:t>
            </w:r>
          </w:p>
          <w:p w14:paraId="048879E1" w14:textId="77777777" w:rsidR="002D248A" w:rsidRPr="00D86FFD" w:rsidRDefault="002D248A" w:rsidP="000539DE">
            <w:pPr>
              <w:widowControl w:val="0"/>
              <w:numPr>
                <w:ilvl w:val="0"/>
                <w:numId w:val="21"/>
              </w:numPr>
              <w:spacing w:line="240" w:lineRule="auto"/>
              <w:ind w:left="125" w:right="125" w:firstLine="141"/>
              <w:contextualSpacing/>
              <w:rPr>
                <w:rFonts w:cs="Times New Roman"/>
                <w:sz w:val="24"/>
                <w:szCs w:val="24"/>
              </w:rPr>
            </w:pPr>
            <w:r w:rsidRPr="00995A54">
              <w:rPr>
                <w:rFonts w:cs="Times New Roman"/>
                <w:sz w:val="24"/>
                <w:szCs w:val="24"/>
              </w:rPr>
              <w:t>ИП, веденных в ПБР и платежных требованиях (ПТ), формируемых программно</w:t>
            </w:r>
            <w:r w:rsidRPr="00995A54">
              <w:rPr>
                <w:rStyle w:val="afff4"/>
                <w:rFonts w:cs="Times New Roman"/>
                <w:sz w:val="24"/>
                <w:szCs w:val="24"/>
              </w:rPr>
              <w:footnoteReference w:id="40"/>
            </w:r>
            <w:r w:rsidRPr="00995A54">
              <w:rPr>
                <w:rFonts w:cs="Times New Roman"/>
                <w:sz w:val="24"/>
                <w:szCs w:val="24"/>
              </w:rPr>
              <w:t xml:space="preserve"> по погашению суммы платы за услуги </w:t>
            </w:r>
            <w:r w:rsidRPr="00D86FFD">
              <w:rPr>
                <w:rFonts w:cs="Times New Roman"/>
                <w:sz w:val="24"/>
                <w:szCs w:val="24"/>
              </w:rPr>
              <w:t>в ПС БР;</w:t>
            </w:r>
          </w:p>
          <w:p w14:paraId="02B85700"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D86FFD">
              <w:rPr>
                <w:rFonts w:cs="Times New Roman"/>
                <w:sz w:val="24"/>
                <w:szCs w:val="24"/>
              </w:rPr>
              <w:t>ПП, сформированные программно</w:t>
            </w:r>
            <w:r w:rsidRPr="00D86FFD">
              <w:rPr>
                <w:rStyle w:val="afff4"/>
                <w:rFonts w:cs="Times New Roman"/>
                <w:sz w:val="24"/>
                <w:szCs w:val="24"/>
              </w:rPr>
              <w:footnoteReference w:id="41"/>
            </w:r>
            <w:r w:rsidRPr="00D86FFD">
              <w:rPr>
                <w:rFonts w:cs="Times New Roman"/>
                <w:sz w:val="24"/>
                <w:szCs w:val="24"/>
              </w:rPr>
              <w:t>, по разовым</w:t>
            </w:r>
            <w:r w:rsidRPr="00995A54">
              <w:rPr>
                <w:rFonts w:cs="Times New Roman"/>
                <w:sz w:val="24"/>
                <w:szCs w:val="24"/>
              </w:rPr>
              <w:t xml:space="preserve"> переводам средств на основании заявления клиента;</w:t>
            </w:r>
          </w:p>
          <w:p w14:paraId="74EE5F8E"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995A54">
              <w:rPr>
                <w:rFonts w:eastAsia="Times New Roman" w:cs="Times New Roman"/>
                <w:bCs/>
                <w:sz w:val="24"/>
                <w:szCs w:val="24"/>
              </w:rPr>
              <w:t xml:space="preserve">о кассовых документах, поступивших от клиентов, </w:t>
            </w:r>
            <w:r w:rsidRPr="00995A54">
              <w:rPr>
                <w:rFonts w:cs="Times New Roman"/>
                <w:bCs/>
                <w:sz w:val="24"/>
                <w:szCs w:val="24"/>
              </w:rPr>
              <w:t>и о кассовых документах и распоряжениях, с</w:t>
            </w:r>
            <w:r w:rsidRPr="00995A54">
              <w:rPr>
                <w:rFonts w:eastAsia="Times New Roman" w:cs="Times New Roman"/>
                <w:bCs/>
                <w:sz w:val="24"/>
                <w:szCs w:val="24"/>
              </w:rPr>
              <w:t>формированных ПБР при совершении операций, связанных с кассовым обслуживанием клиентов</w:t>
            </w:r>
            <w:r w:rsidRPr="00995A54">
              <w:rPr>
                <w:rStyle w:val="afff4"/>
                <w:rFonts w:eastAsia="Times New Roman" w:cs="Times New Roman"/>
                <w:bCs/>
                <w:sz w:val="24"/>
                <w:szCs w:val="24"/>
              </w:rPr>
              <w:footnoteReference w:id="42"/>
            </w:r>
            <w:r w:rsidRPr="00995A54">
              <w:rPr>
                <w:rFonts w:eastAsia="Times New Roman" w:cs="Times New Roman"/>
                <w:bCs/>
                <w:sz w:val="24"/>
                <w:szCs w:val="24"/>
              </w:rPr>
              <w:t>;</w:t>
            </w:r>
          </w:p>
          <w:p w14:paraId="77D4D281" w14:textId="77777777" w:rsidR="002D248A" w:rsidRPr="00995A54" w:rsidRDefault="002D248A" w:rsidP="000539DE">
            <w:pPr>
              <w:widowControl w:val="0"/>
              <w:numPr>
                <w:ilvl w:val="0"/>
                <w:numId w:val="21"/>
              </w:numPr>
              <w:spacing w:line="240" w:lineRule="auto"/>
              <w:ind w:left="125" w:right="125" w:firstLine="141"/>
              <w:contextualSpacing/>
              <w:rPr>
                <w:rFonts w:cs="Times New Roman"/>
                <w:sz w:val="24"/>
                <w:szCs w:val="24"/>
              </w:rPr>
            </w:pPr>
            <w:r w:rsidRPr="00995A54">
              <w:rPr>
                <w:rFonts w:eastAsia="Times New Roman" w:cs="Times New Roman"/>
                <w:bCs/>
                <w:sz w:val="24"/>
                <w:szCs w:val="24"/>
              </w:rPr>
              <w:t xml:space="preserve">о кассовых документах и распоряжениях, сформированных ПБР при совершении переводов денежных средств </w:t>
            </w:r>
            <w:r w:rsidRPr="00995A54">
              <w:rPr>
                <w:rFonts w:eastAsia="Times New Roman" w:cs="Times New Roman"/>
                <w:sz w:val="24"/>
                <w:szCs w:val="24"/>
              </w:rPr>
              <w:t>с текущих (на текущие) счета физических лиц, открытых (открытые) в ПУ Банка России</w:t>
            </w:r>
            <w:r w:rsidRPr="00995A54">
              <w:rPr>
                <w:rFonts w:eastAsia="Times New Roman" w:cs="Times New Roman"/>
                <w:sz w:val="24"/>
                <w:szCs w:val="24"/>
                <w:vertAlign w:val="superscript"/>
              </w:rPr>
              <w:t>2</w:t>
            </w:r>
            <w:r w:rsidRPr="00995A54">
              <w:rPr>
                <w:rFonts w:eastAsia="Times New Roman" w:cs="Times New Roman"/>
                <w:bCs/>
                <w:sz w:val="24"/>
                <w:szCs w:val="24"/>
              </w:rPr>
              <w:t>;</w:t>
            </w:r>
          </w:p>
        </w:tc>
      </w:tr>
      <w:tr w:rsidR="002D248A" w:rsidRPr="006C0EED" w14:paraId="28A52B89"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61EDA75" w14:textId="77777777" w:rsidR="002D248A" w:rsidRPr="006C0EED" w:rsidRDefault="002D248A" w:rsidP="002D248A">
            <w:pPr>
              <w:widowControl w:val="0"/>
              <w:spacing w:line="240" w:lineRule="auto"/>
              <w:jc w:val="center"/>
              <w:rPr>
                <w:rFonts w:cs="Times New Roman"/>
                <w:sz w:val="24"/>
                <w:szCs w:val="24"/>
              </w:rPr>
            </w:pPr>
            <w:r w:rsidRPr="006C0EED">
              <w:rPr>
                <w:rFonts w:cs="Times New Roman"/>
                <w:sz w:val="24"/>
                <w:szCs w:val="24"/>
              </w:rPr>
              <w:t>2.6</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8AF8CA1" w14:textId="77777777" w:rsidR="002D248A" w:rsidRPr="006C0EED" w:rsidRDefault="002D248A" w:rsidP="002D248A">
            <w:pPr>
              <w:widowControl w:val="0"/>
              <w:spacing w:line="240" w:lineRule="auto"/>
              <w:ind w:left="152"/>
              <w:rPr>
                <w:rFonts w:cs="Times New Roman"/>
                <w:sz w:val="24"/>
                <w:szCs w:val="24"/>
              </w:rPr>
            </w:pPr>
            <w:r w:rsidRPr="006C0EED">
              <w:rPr>
                <w:rFonts w:cs="Times New Roman"/>
                <w:sz w:val="24"/>
                <w:szCs w:val="24"/>
              </w:rPr>
              <w:t xml:space="preserve"> поступивших в Банк России на бумажных носителях</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1B2B2F6" w14:textId="77777777" w:rsidR="002D248A" w:rsidRPr="006C0EED" w:rsidRDefault="002D248A" w:rsidP="002D248A">
            <w:pPr>
              <w:widowControl w:val="0"/>
              <w:spacing w:line="240" w:lineRule="auto"/>
              <w:ind w:left="124" w:right="125" w:firstLine="169"/>
              <w:rPr>
                <w:rFonts w:cs="Times New Roman"/>
                <w:sz w:val="24"/>
                <w:szCs w:val="24"/>
              </w:rPr>
            </w:pPr>
            <w:r w:rsidRPr="006C0EED">
              <w:rPr>
                <w:rFonts w:cs="Times New Roman"/>
                <w:sz w:val="24"/>
                <w:szCs w:val="24"/>
              </w:rPr>
              <w:t>Включается информация о распоряжениях, поступивших от клиентов в ПБР в соответствии с Положением Банка России «О платежной системе Банка России» (приложение 9) к которым применяются:</w:t>
            </w:r>
          </w:p>
          <w:p w14:paraId="4F88633B" w14:textId="77777777" w:rsidR="002D248A" w:rsidRPr="006C0EED" w:rsidRDefault="002D248A" w:rsidP="002D248A">
            <w:pPr>
              <w:widowControl w:val="0"/>
              <w:spacing w:line="240" w:lineRule="auto"/>
              <w:ind w:left="124" w:right="125" w:firstLine="169"/>
              <w:rPr>
                <w:rFonts w:cs="Times New Roman"/>
                <w:sz w:val="24"/>
                <w:szCs w:val="24"/>
              </w:rPr>
            </w:pPr>
            <w:r w:rsidRPr="006C0EED">
              <w:rPr>
                <w:rFonts w:cs="Times New Roman"/>
                <w:sz w:val="24"/>
                <w:szCs w:val="24"/>
              </w:rPr>
              <w:t>«повышенный тариф»;</w:t>
            </w:r>
          </w:p>
          <w:p w14:paraId="3E539C6F" w14:textId="77777777" w:rsidR="002D248A" w:rsidRPr="006C0EED" w:rsidRDefault="002D248A" w:rsidP="002D248A">
            <w:pPr>
              <w:widowControl w:val="0"/>
              <w:spacing w:line="240" w:lineRule="auto"/>
              <w:ind w:left="124" w:right="125" w:firstLine="169"/>
              <w:rPr>
                <w:rFonts w:cs="Times New Roman"/>
                <w:sz w:val="24"/>
                <w:szCs w:val="24"/>
              </w:rPr>
            </w:pPr>
            <w:r w:rsidRPr="006C0EED">
              <w:rPr>
                <w:rFonts w:cs="Times New Roman"/>
                <w:sz w:val="24"/>
                <w:szCs w:val="24"/>
              </w:rPr>
              <w:t xml:space="preserve">и «пониженный тариф», установленный для распоряжений, поступивших на бумажных носителях от клиентов полевых учреждений, а также кредитных организаций (филиалов), иных клиентов Банка России – участников обмена в случае ограничения обмена электронными </w:t>
            </w:r>
            <w:r w:rsidRPr="006C0EED">
              <w:rPr>
                <w:rFonts w:cs="Times New Roman"/>
                <w:sz w:val="24"/>
                <w:szCs w:val="24"/>
              </w:rPr>
              <w:lastRenderedPageBreak/>
              <w:t>сообщениями Банком России в связи с помещением распоряжений о переводе денежных средств в очередь не исполненных в срок распоряжений или в случае применения к кредитной организации меры в виде ограничения на перевод денежных средств на основании распоряжений в электронном виде.</w:t>
            </w:r>
          </w:p>
        </w:tc>
      </w:tr>
      <w:tr w:rsidR="002D248A" w:rsidRPr="006C0EED" w14:paraId="76D8DA97" w14:textId="77777777" w:rsidTr="00E3321B">
        <w:trPr>
          <w:trHeight w:val="86"/>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383FF1C"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9DEB4EE" w14:textId="77777777" w:rsidR="002D248A" w:rsidRPr="006C0EED" w:rsidRDefault="002D248A" w:rsidP="002D248A">
            <w:pPr>
              <w:widowControl w:val="0"/>
              <w:spacing w:line="240" w:lineRule="auto"/>
              <w:rPr>
                <w:rFonts w:cs="Times New Roman"/>
                <w:b/>
                <w:sz w:val="24"/>
                <w:szCs w:val="24"/>
              </w:rPr>
            </w:pPr>
            <w:r w:rsidRPr="006C0EED">
              <w:rPr>
                <w:rFonts w:cs="Times New Roman"/>
                <w:b/>
                <w:sz w:val="24"/>
                <w:szCs w:val="24"/>
              </w:rPr>
              <w:t>Итого по разделу 2</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FCFED8B" w14:textId="77777777" w:rsidR="002D248A" w:rsidRPr="006C0EED" w:rsidRDefault="002D248A" w:rsidP="002D248A">
            <w:pPr>
              <w:widowControl w:val="0"/>
              <w:spacing w:line="240" w:lineRule="auto"/>
              <w:ind w:left="124" w:right="125" w:firstLine="169"/>
              <w:rPr>
                <w:rFonts w:cs="Times New Roman"/>
                <w:sz w:val="24"/>
                <w:szCs w:val="24"/>
              </w:rPr>
            </w:pPr>
          </w:p>
        </w:tc>
      </w:tr>
      <w:tr w:rsidR="002D248A" w:rsidRPr="006C0EED" w14:paraId="27A5B457" w14:textId="77777777" w:rsidTr="00E3321B">
        <w:trPr>
          <w:trHeight w:val="129"/>
        </w:trPr>
        <w:tc>
          <w:tcPr>
            <w:tcW w:w="60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846BEAD" w14:textId="77777777" w:rsidR="002D248A" w:rsidRPr="006C0EED" w:rsidRDefault="002D248A" w:rsidP="002D248A">
            <w:pPr>
              <w:widowControl w:val="0"/>
              <w:spacing w:line="240" w:lineRule="auto"/>
              <w:ind w:right="125"/>
              <w:jc w:val="right"/>
              <w:rPr>
                <w:rFonts w:cs="Times New Roman"/>
                <w:sz w:val="24"/>
                <w:szCs w:val="24"/>
              </w:rPr>
            </w:pPr>
            <w:r w:rsidRPr="006C0EED">
              <w:rPr>
                <w:rFonts w:cs="Times New Roman"/>
                <w:sz w:val="24"/>
                <w:szCs w:val="24"/>
              </w:rPr>
              <w:t>3</w:t>
            </w:r>
          </w:p>
        </w:tc>
        <w:tc>
          <w:tcPr>
            <w:tcW w:w="13719" w:type="dxa"/>
            <w:gridSpan w:val="5"/>
            <w:tcBorders>
              <w:top w:val="single" w:sz="4" w:space="0" w:color="auto"/>
              <w:left w:val="single" w:sz="4" w:space="0" w:color="auto"/>
              <w:bottom w:val="single" w:sz="4" w:space="0" w:color="auto"/>
              <w:right w:val="single" w:sz="4" w:space="0" w:color="auto"/>
            </w:tcBorders>
            <w:vAlign w:val="center"/>
          </w:tcPr>
          <w:p w14:paraId="4D0DDB5F" w14:textId="77777777" w:rsidR="002D248A" w:rsidRPr="006C0EED" w:rsidRDefault="002D248A" w:rsidP="002D248A">
            <w:pPr>
              <w:widowControl w:val="0"/>
              <w:spacing w:line="240" w:lineRule="auto"/>
              <w:ind w:right="125"/>
              <w:rPr>
                <w:rFonts w:cs="Times New Roman"/>
                <w:sz w:val="24"/>
                <w:szCs w:val="24"/>
              </w:rPr>
            </w:pPr>
            <w:r w:rsidRPr="006C0EED">
              <w:rPr>
                <w:rFonts w:cs="Times New Roman"/>
                <w:b/>
                <w:bCs/>
                <w:sz w:val="24"/>
                <w:szCs w:val="24"/>
              </w:rPr>
              <w:t>Услуги по переводу денежных средств с использованием сервиса быстрых платежей (далее – СБП)</w:t>
            </w:r>
          </w:p>
        </w:tc>
      </w:tr>
      <w:tr w:rsidR="002D248A" w:rsidRPr="006C0EED" w14:paraId="1A646EEA" w14:textId="77777777" w:rsidTr="00E3321B">
        <w:trPr>
          <w:trHeight w:val="129"/>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B042581" w14:textId="77777777" w:rsidR="002D248A" w:rsidRPr="006C0EED" w:rsidRDefault="002D248A" w:rsidP="002D248A">
            <w:pPr>
              <w:widowControl w:val="0"/>
              <w:spacing w:line="240" w:lineRule="auto"/>
              <w:ind w:left="124" w:right="125" w:firstLine="169"/>
              <w:rPr>
                <w:rFonts w:cs="Times New Roman"/>
                <w:b/>
                <w:bCs/>
                <w:sz w:val="24"/>
                <w:szCs w:val="24"/>
              </w:rPr>
            </w:pPr>
          </w:p>
        </w:tc>
        <w:tc>
          <w:tcPr>
            <w:tcW w:w="13713" w:type="dxa"/>
            <w:gridSpan w:val="4"/>
            <w:tcBorders>
              <w:top w:val="single" w:sz="4" w:space="0" w:color="auto"/>
              <w:left w:val="single" w:sz="4" w:space="0" w:color="auto"/>
              <w:bottom w:val="single" w:sz="4" w:space="0" w:color="auto"/>
              <w:right w:val="single" w:sz="4" w:space="0" w:color="auto"/>
            </w:tcBorders>
            <w:vAlign w:val="center"/>
          </w:tcPr>
          <w:p w14:paraId="091F8CAD" w14:textId="77777777" w:rsidR="002D248A" w:rsidRPr="006C0EED" w:rsidRDefault="002D248A" w:rsidP="002D248A">
            <w:pPr>
              <w:widowControl w:val="0"/>
              <w:spacing w:line="240" w:lineRule="auto"/>
              <w:ind w:left="124" w:right="125" w:firstLine="3"/>
              <w:rPr>
                <w:rFonts w:cs="Times New Roman"/>
                <w:b/>
                <w:bCs/>
                <w:sz w:val="24"/>
                <w:szCs w:val="24"/>
              </w:rPr>
            </w:pPr>
            <w:r w:rsidRPr="006C0EED">
              <w:rPr>
                <w:rFonts w:cs="Times New Roman"/>
                <w:sz w:val="24"/>
                <w:szCs w:val="24"/>
              </w:rPr>
              <w:t>на основании распоряжений, исполненных в электронном виде:</w:t>
            </w:r>
          </w:p>
        </w:tc>
      </w:tr>
      <w:tr w:rsidR="002D248A" w:rsidRPr="006C0EED" w14:paraId="69516CED" w14:textId="77777777" w:rsidTr="00E3321B">
        <w:trPr>
          <w:trHeight w:val="129"/>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9FFC4FA" w14:textId="77777777" w:rsidR="002D248A" w:rsidRPr="006C0EED" w:rsidRDefault="002D248A" w:rsidP="002D248A">
            <w:pPr>
              <w:widowControl w:val="0"/>
              <w:spacing w:line="240" w:lineRule="auto"/>
              <w:ind w:left="124" w:right="125" w:firstLine="3"/>
              <w:rPr>
                <w:rFonts w:cs="Times New Roman"/>
                <w:bCs/>
                <w:sz w:val="24"/>
                <w:szCs w:val="24"/>
              </w:rPr>
            </w:pPr>
            <w:r w:rsidRPr="006C0EED">
              <w:rPr>
                <w:rFonts w:cs="Times New Roman"/>
                <w:bCs/>
                <w:sz w:val="24"/>
                <w:szCs w:val="24"/>
              </w:rPr>
              <w:t>3.1</w:t>
            </w:r>
          </w:p>
        </w:tc>
        <w:tc>
          <w:tcPr>
            <w:tcW w:w="13713" w:type="dxa"/>
            <w:gridSpan w:val="4"/>
            <w:tcBorders>
              <w:top w:val="single" w:sz="4" w:space="0" w:color="auto"/>
              <w:left w:val="single" w:sz="4" w:space="0" w:color="auto"/>
              <w:bottom w:val="single" w:sz="4" w:space="0" w:color="auto"/>
              <w:right w:val="single" w:sz="4" w:space="0" w:color="auto"/>
            </w:tcBorders>
            <w:vAlign w:val="center"/>
          </w:tcPr>
          <w:p w14:paraId="0434669E" w14:textId="77777777" w:rsidR="002D248A" w:rsidRPr="006C0EED" w:rsidRDefault="002D248A" w:rsidP="002D248A">
            <w:pPr>
              <w:widowControl w:val="0"/>
              <w:spacing w:line="240" w:lineRule="auto"/>
              <w:ind w:left="124" w:right="125" w:firstLine="3"/>
              <w:rPr>
                <w:rFonts w:cs="Times New Roman"/>
                <w:sz w:val="24"/>
                <w:szCs w:val="24"/>
              </w:rPr>
            </w:pPr>
            <w:r w:rsidRPr="006C0EED">
              <w:rPr>
                <w:rFonts w:cs="Times New Roman"/>
                <w:sz w:val="24"/>
                <w:szCs w:val="24"/>
              </w:rPr>
              <w:t>по списанию денежных средств со счета клиента Банка России</w:t>
            </w:r>
          </w:p>
        </w:tc>
      </w:tr>
      <w:tr w:rsidR="002D248A" w:rsidRPr="006C0EED" w14:paraId="08AB2DF1"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3CC9C68" w14:textId="77777777" w:rsidR="002D248A" w:rsidRPr="006C0EED" w:rsidRDefault="002D248A" w:rsidP="002D248A">
            <w:pPr>
              <w:widowControl w:val="0"/>
              <w:spacing w:line="240" w:lineRule="auto"/>
              <w:jc w:val="center"/>
              <w:rPr>
                <w:rFonts w:cs="Times New Roman"/>
                <w:sz w:val="24"/>
                <w:szCs w:val="24"/>
              </w:rPr>
            </w:pPr>
            <w:r w:rsidRPr="006C0EED">
              <w:rPr>
                <w:rFonts w:cs="Times New Roman"/>
                <w:bCs/>
                <w:sz w:val="24"/>
                <w:szCs w:val="24"/>
              </w:rPr>
              <w:t>3.1.1</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B993998" w14:textId="77777777" w:rsidR="002D248A" w:rsidRPr="006C0EED" w:rsidRDefault="002D248A" w:rsidP="002D248A">
            <w:pPr>
              <w:widowControl w:val="0"/>
              <w:spacing w:line="240" w:lineRule="auto"/>
              <w:ind w:left="152"/>
              <w:rPr>
                <w:rFonts w:cs="Times New Roman"/>
                <w:sz w:val="24"/>
                <w:szCs w:val="24"/>
              </w:rPr>
            </w:pPr>
            <w:r w:rsidRPr="006C0EED">
              <w:rPr>
                <w:rFonts w:eastAsia="Times New Roman" w:cs="Times New Roman"/>
                <w:sz w:val="24"/>
                <w:szCs w:val="24"/>
              </w:rPr>
              <w:t>при осуществлении перевода денежных средств физическими лицами в пользу физических лиц,</w:t>
            </w:r>
            <w:r w:rsidRPr="006C0EE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04340C8"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на основании распоряжений, поступивших в Банк России от ОПКЦ СБП (за исключением операций по списанию денежных средств со счета клиента возвращаемых на счет отправителя денежных средств, инициировавшего их возврат, указанных в пункте 3.3 Ведомости):</w:t>
            </w:r>
          </w:p>
          <w:p w14:paraId="7F18F3D9"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 xml:space="preserve">«CСPH» – </w:t>
            </w:r>
            <w:r w:rsidRPr="006C0EED">
              <w:rPr>
                <w:rFonts w:cs="Times New Roman"/>
                <w:sz w:val="24"/>
                <w:szCs w:val="24"/>
              </w:rPr>
              <w:t xml:space="preserve">Распоряжение о переводе денежных средств, инициированное участником СБП – </w:t>
            </w:r>
            <w:r w:rsidRPr="00D86FFD">
              <w:rPr>
                <w:rFonts w:cs="Times New Roman"/>
                <w:sz w:val="24"/>
                <w:szCs w:val="24"/>
              </w:rPr>
              <w:t>банком плательщика;</w:t>
            </w:r>
          </w:p>
          <w:p w14:paraId="7B4FB8B3"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«CСP</w:t>
            </w:r>
            <w:r w:rsidRPr="00D86FFD">
              <w:rPr>
                <w:rFonts w:eastAsia="Times New Roman" w:cs="Times New Roman"/>
                <w:bCs/>
                <w:sz w:val="24"/>
                <w:szCs w:val="24"/>
                <w:lang w:val="en-US"/>
              </w:rPr>
              <w:t>L</w:t>
            </w:r>
            <w:r w:rsidRPr="00D86FFD">
              <w:rPr>
                <w:rFonts w:eastAsia="Times New Roman" w:cs="Times New Roman"/>
                <w:bCs/>
                <w:sz w:val="24"/>
                <w:szCs w:val="24"/>
              </w:rPr>
              <w:t xml:space="preserve">» – </w:t>
            </w:r>
            <w:r w:rsidRPr="00D86FFD">
              <w:rPr>
                <w:rFonts w:cs="Times New Roman"/>
                <w:sz w:val="24"/>
                <w:szCs w:val="24"/>
              </w:rPr>
              <w:t>Распоряжение о переводе денежных средств, инициированное участником СБП – банком получателя;</w:t>
            </w:r>
          </w:p>
          <w:p w14:paraId="3C6DA862"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«CС</w:t>
            </w:r>
            <w:r w:rsidRPr="00D86FFD">
              <w:rPr>
                <w:rFonts w:eastAsia="Times New Roman" w:cs="Times New Roman"/>
                <w:bCs/>
                <w:sz w:val="24"/>
                <w:szCs w:val="24"/>
                <w:lang w:val="en-US"/>
              </w:rPr>
              <w:t>RT</w:t>
            </w:r>
            <w:r w:rsidRPr="00D86FFD">
              <w:rPr>
                <w:rFonts w:eastAsia="Times New Roman" w:cs="Times New Roman"/>
                <w:bCs/>
                <w:sz w:val="24"/>
                <w:szCs w:val="24"/>
              </w:rPr>
              <w:t xml:space="preserve">»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cs="Times New Roman"/>
                <w:sz w:val="24"/>
                <w:szCs w:val="24"/>
              </w:rPr>
              <w:t>;</w:t>
            </w:r>
          </w:p>
          <w:p w14:paraId="55E18D18" w14:textId="77777777" w:rsidR="002D248A" w:rsidRPr="006C0EE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«CС</w:t>
            </w:r>
            <w:r w:rsidRPr="00D86FFD">
              <w:rPr>
                <w:rFonts w:eastAsia="Times New Roman" w:cs="Times New Roman"/>
                <w:bCs/>
                <w:sz w:val="24"/>
                <w:szCs w:val="24"/>
                <w:lang w:val="en-US"/>
              </w:rPr>
              <w:t>RN</w:t>
            </w:r>
            <w:r w:rsidRPr="00D86FFD">
              <w:rPr>
                <w:rFonts w:eastAsia="Times New Roman" w:cs="Times New Roman"/>
                <w:bCs/>
                <w:sz w:val="24"/>
                <w:szCs w:val="24"/>
              </w:rPr>
              <w:t xml:space="preserve">» – </w:t>
            </w:r>
            <w:r w:rsidRPr="00D86FFD">
              <w:rPr>
                <w:rFonts w:cs="Times New Roman"/>
                <w:sz w:val="24"/>
                <w:szCs w:val="24"/>
              </w:rPr>
              <w:t>Повторное распоряжение о переводе денежных средств с корреспондентского счета (субсчета) банка плательщика</w:t>
            </w:r>
            <w:r w:rsidRPr="006C0EED">
              <w:rPr>
                <w:rFonts w:cs="Times New Roman"/>
                <w:sz w:val="24"/>
                <w:szCs w:val="24"/>
              </w:rPr>
              <w:t xml:space="preserve">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48EEB539" w14:textId="77777777" w:rsidR="002D248A" w:rsidRPr="006C0EE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«C</w:t>
            </w:r>
            <w:r w:rsidRPr="006C0EED">
              <w:rPr>
                <w:rFonts w:eastAsia="Times New Roman" w:cs="Times New Roman"/>
                <w:bCs/>
                <w:sz w:val="24"/>
                <w:szCs w:val="24"/>
                <w:lang w:val="en-US"/>
              </w:rPr>
              <w:t>CR</w:t>
            </w:r>
            <w:r w:rsidRPr="006C0EED">
              <w:rPr>
                <w:rFonts w:eastAsia="Times New Roman" w:cs="Times New Roman"/>
                <w:bCs/>
                <w:sz w:val="24"/>
                <w:szCs w:val="24"/>
              </w:rPr>
              <w:t xml:space="preserve">В» – </w:t>
            </w:r>
            <w:r w:rsidRPr="006C0EED">
              <w:rPr>
                <w:rFonts w:cs="Times New Roman"/>
                <w:sz w:val="24"/>
                <w:szCs w:val="24"/>
              </w:rPr>
              <w:t>Распоряжение о возврате денежных средств, инициированное участником СБП – банком получателя (в случае возврата денежных средств по инициативе получателя денежных средств).</w:t>
            </w:r>
          </w:p>
        </w:tc>
      </w:tr>
      <w:tr w:rsidR="002D248A" w:rsidRPr="006C0EED" w14:paraId="0E078353"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A0E2F0C"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D2FB78C"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AA16E0C"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до 125,00 рублей.</w:t>
            </w:r>
          </w:p>
        </w:tc>
      </w:tr>
      <w:tr w:rsidR="002D248A" w:rsidRPr="006C0EED" w14:paraId="73AC0AD3"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145CD22"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DDB8437"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96C1D47"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125,01 до 250,00 рублей.</w:t>
            </w:r>
          </w:p>
        </w:tc>
      </w:tr>
      <w:tr w:rsidR="002D248A" w:rsidRPr="006C0EED" w14:paraId="6B6CD766"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A283F48"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5108618"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5F537DC"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250,01 до 1</w:t>
            </w:r>
            <w:r w:rsidRPr="006C0EED">
              <w:rPr>
                <w:rFonts w:cs="Times New Roman"/>
                <w:sz w:val="24"/>
                <w:szCs w:val="24"/>
              </w:rPr>
              <w:t> </w:t>
            </w:r>
            <w:r w:rsidRPr="006C0EED">
              <w:rPr>
                <w:rFonts w:eastAsia="Times New Roman" w:cs="Times New Roman"/>
                <w:bCs/>
                <w:sz w:val="24"/>
                <w:szCs w:val="24"/>
              </w:rPr>
              <w:t>000,00 рублей.</w:t>
            </w:r>
          </w:p>
        </w:tc>
      </w:tr>
      <w:tr w:rsidR="002D248A" w:rsidRPr="006C0EED" w14:paraId="09A1654C"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9905426"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0F90574"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C531034"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w:t>
            </w:r>
            <w:r w:rsidRPr="006C0EED">
              <w:rPr>
                <w:rFonts w:cs="Times New Roman"/>
                <w:sz w:val="24"/>
                <w:szCs w:val="24"/>
              </w:rPr>
              <w:t> </w:t>
            </w:r>
            <w:r w:rsidRPr="006C0EED">
              <w:rPr>
                <w:rFonts w:eastAsia="Times New Roman" w:cs="Times New Roman"/>
                <w:bCs/>
                <w:sz w:val="24"/>
                <w:szCs w:val="24"/>
              </w:rPr>
              <w:t>000,01 до 3</w:t>
            </w:r>
            <w:r w:rsidRPr="006C0EED">
              <w:rPr>
                <w:rFonts w:cs="Times New Roman"/>
                <w:sz w:val="24"/>
                <w:szCs w:val="24"/>
              </w:rPr>
              <w:t> </w:t>
            </w:r>
            <w:r w:rsidRPr="006C0EED">
              <w:rPr>
                <w:rFonts w:eastAsia="Times New Roman" w:cs="Times New Roman"/>
                <w:bCs/>
                <w:sz w:val="24"/>
                <w:szCs w:val="24"/>
              </w:rPr>
              <w:t>000,00 рублей.</w:t>
            </w:r>
          </w:p>
        </w:tc>
      </w:tr>
      <w:tr w:rsidR="002D248A" w:rsidRPr="006C0EED" w14:paraId="1A8E8A5B"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FB7D640"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AA30D39"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C3F117B"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3</w:t>
            </w:r>
            <w:r w:rsidRPr="006C0EED">
              <w:rPr>
                <w:rFonts w:cs="Times New Roman"/>
                <w:sz w:val="24"/>
                <w:szCs w:val="24"/>
              </w:rPr>
              <w:t> </w:t>
            </w:r>
            <w:r w:rsidRPr="006C0EED">
              <w:rPr>
                <w:rFonts w:eastAsia="Times New Roman" w:cs="Times New Roman"/>
                <w:bCs/>
                <w:sz w:val="24"/>
                <w:szCs w:val="24"/>
              </w:rPr>
              <w:t>000,01 до 6</w:t>
            </w:r>
            <w:r w:rsidRPr="006C0EED">
              <w:rPr>
                <w:rFonts w:cs="Times New Roman"/>
                <w:sz w:val="24"/>
                <w:szCs w:val="24"/>
              </w:rPr>
              <w:t> </w:t>
            </w:r>
            <w:r w:rsidRPr="006C0EED">
              <w:rPr>
                <w:rFonts w:eastAsia="Times New Roman" w:cs="Times New Roman"/>
                <w:bCs/>
                <w:sz w:val="24"/>
                <w:szCs w:val="24"/>
              </w:rPr>
              <w:t>000,00 рублей.</w:t>
            </w:r>
          </w:p>
        </w:tc>
      </w:tr>
      <w:tr w:rsidR="002D248A" w:rsidRPr="006C0EED" w14:paraId="59A15BE1"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95E8379"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9E69E8F" w14:textId="37268F4B" w:rsidR="002D248A" w:rsidRPr="006C0EED" w:rsidRDefault="002D248A" w:rsidP="00F22670">
            <w:pPr>
              <w:widowControl w:val="0"/>
              <w:spacing w:line="240" w:lineRule="auto"/>
              <w:ind w:left="152"/>
              <w:rPr>
                <w:rFonts w:eastAsia="Times New Roman" w:cs="Times New Roman"/>
                <w:sz w:val="24"/>
                <w:szCs w:val="24"/>
              </w:rPr>
            </w:pPr>
            <w:r w:rsidRPr="006C0EED">
              <w:rPr>
                <w:rFonts w:cs="Times New Roman"/>
                <w:sz w:val="24"/>
                <w:szCs w:val="24"/>
              </w:rPr>
              <w:t xml:space="preserve">от 6 000,01 до </w:t>
            </w:r>
            <w:ins w:id="1251" w:author="Найман Людмила Юрьевна" w:date="2022-03-15T10:55:00Z">
              <w:r w:rsidR="00F22670">
                <w:rPr>
                  <w:rFonts w:cs="Times New Roman"/>
                  <w:sz w:val="24"/>
                  <w:szCs w:val="24"/>
                </w:rPr>
                <w:t>1 0</w:t>
              </w:r>
            </w:ins>
            <w:del w:id="1252" w:author="Найман Людмила Юрьевна" w:date="2022-03-15T10:55:00Z">
              <w:r w:rsidRPr="006C0EED" w:rsidDel="00F22670">
                <w:rPr>
                  <w:rFonts w:cs="Times New Roman"/>
                  <w:sz w:val="24"/>
                  <w:szCs w:val="24"/>
                </w:rPr>
                <w:delText>6</w:delText>
              </w:r>
            </w:del>
            <w:r w:rsidRPr="006C0EE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F5DB97A" w14:textId="57272537" w:rsidR="002D248A" w:rsidRPr="006C0EED" w:rsidRDefault="002D248A" w:rsidP="00F22670">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6</w:t>
            </w:r>
            <w:r w:rsidRPr="006C0EED">
              <w:rPr>
                <w:rFonts w:cs="Times New Roman"/>
                <w:sz w:val="24"/>
                <w:szCs w:val="24"/>
              </w:rPr>
              <w:t> </w:t>
            </w:r>
            <w:r w:rsidRPr="006C0EED">
              <w:rPr>
                <w:rFonts w:eastAsia="Times New Roman" w:cs="Times New Roman"/>
                <w:bCs/>
                <w:sz w:val="24"/>
                <w:szCs w:val="24"/>
              </w:rPr>
              <w:t xml:space="preserve">000,01 до </w:t>
            </w:r>
            <w:ins w:id="1253" w:author="Найман Людмила Юрьевна" w:date="2022-03-15T10:55:00Z">
              <w:r w:rsidR="00F22670">
                <w:rPr>
                  <w:rFonts w:eastAsia="Times New Roman" w:cs="Times New Roman"/>
                  <w:bCs/>
                  <w:sz w:val="24"/>
                  <w:szCs w:val="24"/>
                </w:rPr>
                <w:t>1 0</w:t>
              </w:r>
            </w:ins>
            <w:del w:id="1254" w:author="Найман Людмила Юрьевна" w:date="2022-03-15T10:55:00Z">
              <w:r w:rsidRPr="006C0EED" w:rsidDel="00F22670">
                <w:rPr>
                  <w:rFonts w:eastAsia="Times New Roman" w:cs="Times New Roman"/>
                  <w:bCs/>
                  <w:sz w:val="24"/>
                  <w:szCs w:val="24"/>
                </w:rPr>
                <w:delText>6</w:delText>
              </w:r>
            </w:del>
            <w:r w:rsidRPr="006C0EED">
              <w:rPr>
                <w:rFonts w:eastAsia="Times New Roman" w:cs="Times New Roman"/>
                <w:bCs/>
                <w:sz w:val="24"/>
                <w:szCs w:val="24"/>
              </w:rPr>
              <w:t>00</w:t>
            </w:r>
            <w:r w:rsidRPr="006C0EED">
              <w:rPr>
                <w:rFonts w:cs="Times New Roman"/>
                <w:sz w:val="24"/>
                <w:szCs w:val="24"/>
              </w:rPr>
              <w:t> </w:t>
            </w:r>
            <w:r w:rsidRPr="006C0EED">
              <w:rPr>
                <w:rFonts w:eastAsia="Times New Roman" w:cs="Times New Roman"/>
                <w:bCs/>
                <w:sz w:val="24"/>
                <w:szCs w:val="24"/>
              </w:rPr>
              <w:t xml:space="preserve">000,00 рублей. </w:t>
            </w:r>
          </w:p>
        </w:tc>
      </w:tr>
      <w:tr w:rsidR="002D248A" w:rsidRPr="006C0EED" w14:paraId="312ABA79"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BC43911"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1CE24FB" w14:textId="77777777" w:rsidR="002D248A" w:rsidRPr="006C0EED" w:rsidRDefault="002D248A" w:rsidP="002D248A">
            <w:pPr>
              <w:widowControl w:val="0"/>
              <w:spacing w:line="240" w:lineRule="auto"/>
              <w:rPr>
                <w:rFonts w:cs="Times New Roman"/>
                <w:sz w:val="24"/>
                <w:szCs w:val="24"/>
              </w:rPr>
            </w:pPr>
            <w:r w:rsidRPr="006C0EED">
              <w:rPr>
                <w:rFonts w:cs="Times New Roman"/>
                <w:b/>
                <w:sz w:val="24"/>
                <w:szCs w:val="24"/>
              </w:rPr>
              <w:t>Итого по пункту 3.1.1</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C6D88ED"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p>
        </w:tc>
      </w:tr>
      <w:tr w:rsidR="002D248A" w:rsidRPr="006C0EED" w14:paraId="48822089"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F408DA5" w14:textId="77777777" w:rsidR="002D248A" w:rsidRPr="006C0EED" w:rsidRDefault="002D248A" w:rsidP="002D248A">
            <w:pPr>
              <w:widowControl w:val="0"/>
              <w:spacing w:line="240" w:lineRule="auto"/>
              <w:jc w:val="center"/>
              <w:rPr>
                <w:rFonts w:cs="Times New Roman"/>
                <w:sz w:val="24"/>
                <w:szCs w:val="24"/>
              </w:rPr>
            </w:pPr>
            <w:r w:rsidRPr="006C0EED">
              <w:rPr>
                <w:rFonts w:cs="Times New Roman"/>
                <w:bCs/>
                <w:sz w:val="24"/>
                <w:szCs w:val="24"/>
              </w:rPr>
              <w:t>3.1.2</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A86DD09" w14:textId="77777777" w:rsidR="002D248A" w:rsidRPr="00D86FFD" w:rsidRDefault="002D248A" w:rsidP="005E3EDB">
            <w:pPr>
              <w:widowControl w:val="0"/>
              <w:spacing w:line="240" w:lineRule="auto"/>
              <w:ind w:left="152"/>
              <w:rPr>
                <w:rFonts w:eastAsia="Times New Roman" w:cs="Times New Roman"/>
                <w:sz w:val="24"/>
                <w:szCs w:val="24"/>
              </w:rPr>
            </w:pPr>
            <w:r w:rsidRPr="00D86FFD">
              <w:rPr>
                <w:rFonts w:eastAsia="Times New Roman" w:cs="Times New Roman"/>
                <w:sz w:val="24"/>
                <w:szCs w:val="24"/>
              </w:rPr>
              <w:t>при осуществлении перевода денежных средств физическими лицами в пользу юридических лиц,</w:t>
            </w:r>
            <w:r w:rsidRPr="00D86FF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2DAAA44"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 xml:space="preserve">«CВPH» – </w:t>
            </w:r>
            <w:r w:rsidRPr="00D86FFD">
              <w:rPr>
                <w:rFonts w:cs="Times New Roman"/>
                <w:sz w:val="24"/>
                <w:szCs w:val="24"/>
              </w:rPr>
              <w:t>Распоряжение о переводе денежных средств, инициированное участником СБП – банком плательщика;</w:t>
            </w:r>
          </w:p>
          <w:p w14:paraId="39C2C041"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 «C</w:t>
            </w:r>
            <w:r w:rsidRPr="00D86FFD">
              <w:rPr>
                <w:rFonts w:eastAsia="Times New Roman" w:cs="Times New Roman"/>
                <w:bCs/>
                <w:sz w:val="24"/>
                <w:szCs w:val="24"/>
                <w:lang w:val="en-US"/>
              </w:rPr>
              <w:t>B</w:t>
            </w:r>
            <w:r w:rsidRPr="00D86FFD">
              <w:rPr>
                <w:rFonts w:eastAsia="Times New Roman" w:cs="Times New Roman"/>
                <w:bCs/>
                <w:sz w:val="24"/>
                <w:szCs w:val="24"/>
              </w:rPr>
              <w:t>P</w:t>
            </w:r>
            <w:r w:rsidRPr="00D86FFD">
              <w:rPr>
                <w:rFonts w:eastAsia="Times New Roman" w:cs="Times New Roman"/>
                <w:bCs/>
                <w:sz w:val="24"/>
                <w:szCs w:val="24"/>
                <w:lang w:val="en-US"/>
              </w:rPr>
              <w:t>P</w:t>
            </w:r>
            <w:r w:rsidRPr="00D86FFD">
              <w:rPr>
                <w:rFonts w:eastAsia="Times New Roman" w:cs="Times New Roman"/>
                <w:bCs/>
                <w:sz w:val="24"/>
                <w:szCs w:val="24"/>
              </w:rPr>
              <w:t xml:space="preserve">» – </w:t>
            </w:r>
            <w:r w:rsidRPr="00D86FFD">
              <w:rPr>
                <w:rFonts w:cs="Times New Roman"/>
                <w:sz w:val="24"/>
                <w:szCs w:val="24"/>
              </w:rPr>
              <w:t>физических лиц в пользу юридических лиц на основании распоряжения кредитной организации (ее филиала), составленного на основании распоряжения (заявления) плательщика об осуществлении периодического перевода денежных средств по банковскому счету плательщика в определенную дату и (или) период, при наступлении определенных распоряжением или договором условий (С2В - periodic payment)</w:t>
            </w:r>
            <w:r w:rsidRPr="00D86FFD">
              <w:rPr>
                <w:rFonts w:eastAsia="Times New Roman" w:cs="Times New Roman"/>
                <w:bCs/>
                <w:sz w:val="24"/>
                <w:szCs w:val="24"/>
              </w:rPr>
              <w:t>;</w:t>
            </w:r>
          </w:p>
          <w:p w14:paraId="7F565760"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«CВ</w:t>
            </w:r>
            <w:r w:rsidRPr="00D86FFD">
              <w:rPr>
                <w:rFonts w:eastAsia="Times New Roman" w:cs="Times New Roman"/>
                <w:bCs/>
                <w:sz w:val="24"/>
                <w:szCs w:val="24"/>
                <w:lang w:val="en-US"/>
              </w:rPr>
              <w:t>RT</w:t>
            </w:r>
            <w:r w:rsidRPr="00D86FFD">
              <w:rPr>
                <w:rFonts w:eastAsia="Times New Roman" w:cs="Times New Roman"/>
                <w:bCs/>
                <w:sz w:val="24"/>
                <w:szCs w:val="24"/>
              </w:rPr>
              <w:t xml:space="preserve">»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cs="Times New Roman"/>
                <w:sz w:val="24"/>
                <w:szCs w:val="24"/>
              </w:rPr>
              <w:t>;</w:t>
            </w:r>
          </w:p>
          <w:p w14:paraId="2E62EEF1"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«CВ</w:t>
            </w:r>
            <w:r w:rsidRPr="00D86FFD">
              <w:rPr>
                <w:rFonts w:eastAsia="Times New Roman" w:cs="Times New Roman"/>
                <w:bCs/>
                <w:sz w:val="24"/>
                <w:szCs w:val="24"/>
                <w:lang w:val="en-US"/>
              </w:rPr>
              <w:t>RN</w:t>
            </w:r>
            <w:r w:rsidRPr="00D86FFD">
              <w:rPr>
                <w:rFonts w:eastAsia="Times New Roman" w:cs="Times New Roman"/>
                <w:bCs/>
                <w:sz w:val="24"/>
                <w:szCs w:val="24"/>
              </w:rPr>
              <w:t xml:space="preserve">» – </w:t>
            </w:r>
            <w:r w:rsidRPr="00D86FFD">
              <w:rPr>
                <w:rFonts w:cs="Times New Roman"/>
                <w:sz w:val="24"/>
                <w:szCs w:val="24"/>
              </w:rPr>
              <w:t>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24757123" w14:textId="77777777" w:rsidR="002D248A" w:rsidRPr="00D86FFD" w:rsidRDefault="002D248A" w:rsidP="00AF2EB5">
            <w:pPr>
              <w:pStyle w:val="aff4"/>
              <w:widowControl w:val="0"/>
              <w:numPr>
                <w:ilvl w:val="0"/>
                <w:numId w:val="24"/>
              </w:numPr>
              <w:spacing w:line="240" w:lineRule="auto"/>
              <w:ind w:left="103" w:right="125" w:firstLine="142"/>
              <w:jc w:val="both"/>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lang w:val="en-US"/>
              </w:rPr>
              <w:t>CBRB</w:t>
            </w:r>
            <w:r w:rsidRPr="00D86FFD">
              <w:rPr>
                <w:rFonts w:eastAsia="Times New Roman" w:cs="Times New Roman"/>
                <w:bCs/>
                <w:sz w:val="24"/>
                <w:szCs w:val="24"/>
              </w:rPr>
              <w:t xml:space="preserve">» – </w:t>
            </w:r>
            <w:r w:rsidR="00AF2EB5" w:rsidRPr="00D86FFD">
              <w:rPr>
                <w:rFonts w:cs="Times New Roman"/>
                <w:sz w:val="24"/>
                <w:szCs w:val="24"/>
              </w:rPr>
              <w:t>Возврат, инициированный участником СБП–банком получателя начального платежа</w:t>
            </w:r>
            <w:r w:rsidRPr="00D86FFD">
              <w:rPr>
                <w:rFonts w:cs="Times New Roman"/>
                <w:sz w:val="24"/>
                <w:szCs w:val="24"/>
              </w:rPr>
              <w:t>.</w:t>
            </w:r>
          </w:p>
        </w:tc>
      </w:tr>
      <w:tr w:rsidR="002D248A" w:rsidRPr="006C0EED" w14:paraId="3C58BBE8"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326F2EC"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84228B1"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D1FE9CA"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до 125,00 рублей.</w:t>
            </w:r>
          </w:p>
        </w:tc>
      </w:tr>
      <w:tr w:rsidR="002D248A" w:rsidRPr="006C0EED" w14:paraId="37A20E5A"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32D7EBC"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363C8C3"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619D235"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125,01 до 250,00 рублей.</w:t>
            </w:r>
          </w:p>
        </w:tc>
      </w:tr>
      <w:tr w:rsidR="002D248A" w:rsidRPr="006C0EED" w14:paraId="5C987815"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F0D5707"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DD09A8F"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6C632D1"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250,01 до 1 000,00 рублей.</w:t>
            </w:r>
          </w:p>
        </w:tc>
      </w:tr>
      <w:tr w:rsidR="002D248A" w:rsidRPr="006C0EED" w14:paraId="59757EB6"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04396A4"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BF709B1"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F3B854B"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1 000,01 до 3 000,00 рублей.</w:t>
            </w:r>
          </w:p>
        </w:tc>
      </w:tr>
      <w:tr w:rsidR="002D248A" w:rsidRPr="006C0EED" w14:paraId="58D9845F"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B8AFEB0"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E594EFF" w14:textId="77777777" w:rsidR="002D248A" w:rsidRPr="006C0EED" w:rsidRDefault="002D248A" w:rsidP="002D248A">
            <w:pPr>
              <w:widowControl w:val="0"/>
              <w:spacing w:line="240" w:lineRule="auto"/>
              <w:ind w:left="152"/>
              <w:rPr>
                <w:rFonts w:eastAsia="Times New Roman" w:cs="Times New Roman"/>
                <w:sz w:val="24"/>
                <w:szCs w:val="24"/>
              </w:rPr>
            </w:pPr>
            <w:r w:rsidRPr="006C0EE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3387B27"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3 000,01 до 6 000,00 рублей.</w:t>
            </w:r>
          </w:p>
        </w:tc>
      </w:tr>
      <w:tr w:rsidR="002D248A" w:rsidRPr="006C0EED" w14:paraId="2CEDB5B3" w14:textId="77777777" w:rsidTr="00E3321B">
        <w:trPr>
          <w:trHeight w:val="51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BB81E6F"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1744DB5" w14:textId="0B0D87A7" w:rsidR="002D248A" w:rsidRPr="006C0EED" w:rsidRDefault="002D248A" w:rsidP="003E58A7">
            <w:pPr>
              <w:widowControl w:val="0"/>
              <w:spacing w:line="240" w:lineRule="auto"/>
              <w:ind w:left="152"/>
              <w:rPr>
                <w:rFonts w:eastAsia="Times New Roman" w:cs="Times New Roman"/>
                <w:sz w:val="24"/>
                <w:szCs w:val="24"/>
              </w:rPr>
            </w:pPr>
            <w:r w:rsidRPr="006C0EED">
              <w:rPr>
                <w:rFonts w:cs="Times New Roman"/>
                <w:sz w:val="24"/>
                <w:szCs w:val="24"/>
              </w:rPr>
              <w:t xml:space="preserve">от 6 000,01 до </w:t>
            </w:r>
            <w:ins w:id="1255" w:author="Найман Людмила Юрьевна" w:date="2022-03-15T10:48:00Z">
              <w:r w:rsidR="003E58A7">
                <w:rPr>
                  <w:rFonts w:cs="Times New Roman"/>
                  <w:sz w:val="24"/>
                  <w:szCs w:val="24"/>
                </w:rPr>
                <w:t>1 0</w:t>
              </w:r>
            </w:ins>
            <w:del w:id="1256" w:author="Найман Людмила Юрьевна" w:date="2022-03-15T10:48:00Z">
              <w:r w:rsidRPr="006C0EED" w:rsidDel="003E58A7">
                <w:rPr>
                  <w:rFonts w:cs="Times New Roman"/>
                  <w:sz w:val="24"/>
                  <w:szCs w:val="24"/>
                </w:rPr>
                <w:delText>6</w:delText>
              </w:r>
            </w:del>
            <w:r w:rsidRPr="006C0EE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5D5FA3C" w14:textId="30E586BA" w:rsidR="002D248A" w:rsidRPr="006C0EED" w:rsidRDefault="002D248A" w:rsidP="003E58A7">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 xml:space="preserve">Включается информация об операциях по списанию денежных средств со счета клиента, если сумма перевода по каждой операции от 6 000,01 до </w:t>
            </w:r>
            <w:ins w:id="1257" w:author="Найман Людмила Юрьевна" w:date="2022-03-15T10:48:00Z">
              <w:r w:rsidR="003E58A7">
                <w:rPr>
                  <w:rFonts w:eastAsia="Times New Roman" w:cs="Times New Roman"/>
                  <w:bCs/>
                  <w:sz w:val="24"/>
                  <w:szCs w:val="24"/>
                </w:rPr>
                <w:t>1 0</w:t>
              </w:r>
            </w:ins>
            <w:del w:id="1258" w:author="Найман Людмила Юрьевна" w:date="2022-03-15T10:48:00Z">
              <w:r w:rsidRPr="006C0EED" w:rsidDel="003E58A7">
                <w:rPr>
                  <w:rFonts w:eastAsia="Times New Roman" w:cs="Times New Roman"/>
                  <w:bCs/>
                  <w:sz w:val="24"/>
                  <w:szCs w:val="24"/>
                </w:rPr>
                <w:delText>6</w:delText>
              </w:r>
            </w:del>
            <w:r w:rsidRPr="006C0EED">
              <w:rPr>
                <w:rFonts w:eastAsia="Times New Roman" w:cs="Times New Roman"/>
                <w:bCs/>
                <w:sz w:val="24"/>
                <w:szCs w:val="24"/>
              </w:rPr>
              <w:t>00 000,00 рублей.</w:t>
            </w:r>
          </w:p>
        </w:tc>
      </w:tr>
      <w:tr w:rsidR="002D248A" w:rsidRPr="006C0EED" w14:paraId="3FBB8163"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60FC8D8"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698E209" w14:textId="77777777" w:rsidR="002D248A" w:rsidRPr="006C0EED" w:rsidRDefault="002D248A" w:rsidP="002D248A">
            <w:pPr>
              <w:widowControl w:val="0"/>
              <w:spacing w:line="240" w:lineRule="auto"/>
              <w:rPr>
                <w:rFonts w:cs="Times New Roman"/>
                <w:sz w:val="24"/>
                <w:szCs w:val="24"/>
              </w:rPr>
            </w:pPr>
            <w:r w:rsidRPr="006C0EED">
              <w:rPr>
                <w:rFonts w:cs="Times New Roman"/>
                <w:b/>
                <w:sz w:val="24"/>
                <w:szCs w:val="24"/>
              </w:rPr>
              <w:t>Итого по пункту 3.1.2</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2242567"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p>
        </w:tc>
      </w:tr>
      <w:tr w:rsidR="002D248A" w:rsidRPr="006C0EED" w14:paraId="7CF95E75"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75F89D0" w14:textId="77777777" w:rsidR="002D248A" w:rsidRPr="006C0EED" w:rsidRDefault="002D248A" w:rsidP="002D248A">
            <w:pPr>
              <w:widowControl w:val="0"/>
              <w:spacing w:line="240" w:lineRule="auto"/>
              <w:jc w:val="center"/>
              <w:rPr>
                <w:rFonts w:cs="Times New Roman"/>
                <w:sz w:val="24"/>
                <w:szCs w:val="24"/>
              </w:rPr>
            </w:pPr>
            <w:r w:rsidRPr="006C0EED">
              <w:rPr>
                <w:rFonts w:cs="Times New Roman"/>
                <w:bCs/>
                <w:sz w:val="24"/>
                <w:szCs w:val="24"/>
              </w:rPr>
              <w:lastRenderedPageBreak/>
              <w:t>3.1.3</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736A8AF" w14:textId="77777777" w:rsidR="002D248A" w:rsidRPr="00D86FFD" w:rsidRDefault="002D248A" w:rsidP="002D248A">
            <w:pPr>
              <w:widowControl w:val="0"/>
              <w:spacing w:line="240" w:lineRule="auto"/>
              <w:ind w:left="152"/>
              <w:rPr>
                <w:rFonts w:cs="Times New Roman"/>
                <w:b/>
                <w:sz w:val="24"/>
                <w:szCs w:val="24"/>
              </w:rPr>
            </w:pPr>
            <w:r w:rsidRPr="00D86FFD">
              <w:rPr>
                <w:rFonts w:eastAsia="Times New Roman" w:cs="Times New Roman"/>
                <w:sz w:val="24"/>
                <w:szCs w:val="24"/>
              </w:rPr>
              <w:t>при осуществлении перевода денежных средств юридическими лицами в пользу физических лиц,</w:t>
            </w:r>
            <w:r w:rsidRPr="00D86FF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6F21D4A"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 xml:space="preserve">«ВCPH» – </w:t>
            </w:r>
            <w:r w:rsidRPr="00D86FFD">
              <w:rPr>
                <w:rFonts w:cs="Times New Roman"/>
                <w:sz w:val="24"/>
                <w:szCs w:val="24"/>
              </w:rPr>
              <w:t>Распоряжение о переводе денежных средств, инициированное участником СБП – банком плательщика;</w:t>
            </w:r>
          </w:p>
          <w:p w14:paraId="615A5FF2"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«ВC</w:t>
            </w:r>
            <w:r w:rsidRPr="00D86FFD">
              <w:rPr>
                <w:rFonts w:eastAsia="Times New Roman" w:cs="Times New Roman"/>
                <w:bCs/>
                <w:sz w:val="24"/>
                <w:szCs w:val="24"/>
                <w:lang w:val="en-US"/>
              </w:rPr>
              <w:t>RT</w:t>
            </w:r>
            <w:r w:rsidRPr="00D86FFD">
              <w:rPr>
                <w:rFonts w:eastAsia="Times New Roman" w:cs="Times New Roman"/>
                <w:bCs/>
                <w:sz w:val="24"/>
                <w:szCs w:val="24"/>
              </w:rPr>
              <w:t xml:space="preserve">»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cs="Times New Roman"/>
                <w:sz w:val="24"/>
                <w:szCs w:val="24"/>
              </w:rPr>
              <w:t>;</w:t>
            </w:r>
          </w:p>
          <w:p w14:paraId="631FAC5D"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«ВC</w:t>
            </w:r>
            <w:r w:rsidRPr="00D86FFD">
              <w:rPr>
                <w:rFonts w:eastAsia="Times New Roman" w:cs="Times New Roman"/>
                <w:bCs/>
                <w:sz w:val="24"/>
                <w:szCs w:val="24"/>
                <w:lang w:val="en-US"/>
              </w:rPr>
              <w:t>RN</w:t>
            </w:r>
            <w:r w:rsidRPr="00D86FFD">
              <w:rPr>
                <w:rFonts w:eastAsia="Times New Roman" w:cs="Times New Roman"/>
                <w:bCs/>
                <w:sz w:val="24"/>
                <w:szCs w:val="24"/>
              </w:rPr>
              <w:t xml:space="preserve">» – </w:t>
            </w:r>
            <w:r w:rsidRPr="00D86FFD">
              <w:rPr>
                <w:rFonts w:cs="Times New Roman"/>
                <w:sz w:val="24"/>
                <w:szCs w:val="24"/>
              </w:rPr>
              <w:t>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512469BD"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 xml:space="preserve">«ВCRB» – </w:t>
            </w:r>
            <w:r w:rsidR="00A95763" w:rsidRPr="00D86FFD">
              <w:rPr>
                <w:rFonts w:cs="Times New Roman"/>
                <w:sz w:val="24"/>
                <w:szCs w:val="24"/>
              </w:rPr>
              <w:t>Возврат, инициированный участником СБП–банком получателя начального платежа.</w:t>
            </w:r>
          </w:p>
        </w:tc>
      </w:tr>
      <w:tr w:rsidR="002D248A" w:rsidRPr="006C0EED" w14:paraId="50A24CED"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5A9B6CD"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AD69988" w14:textId="77777777" w:rsidR="002D248A" w:rsidRPr="00D86FFD" w:rsidRDefault="002D248A" w:rsidP="002D248A">
            <w:pPr>
              <w:widowControl w:val="0"/>
              <w:spacing w:line="240" w:lineRule="auto"/>
              <w:ind w:left="152"/>
              <w:rPr>
                <w:rFonts w:cs="Times New Roman"/>
                <w:b/>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5CCE60C"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до 125,00 рублей.</w:t>
            </w:r>
          </w:p>
        </w:tc>
      </w:tr>
      <w:tr w:rsidR="002D248A" w:rsidRPr="006C0EED" w14:paraId="2E436162"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D6DEF98"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D8D8FB4" w14:textId="77777777" w:rsidR="002D248A" w:rsidRPr="00D86FFD" w:rsidRDefault="002D248A" w:rsidP="002D248A">
            <w:pPr>
              <w:widowControl w:val="0"/>
              <w:spacing w:line="240" w:lineRule="auto"/>
              <w:ind w:left="152"/>
              <w:rPr>
                <w:rFonts w:cs="Times New Roman"/>
                <w:b/>
                <w:sz w:val="24"/>
                <w:szCs w:val="24"/>
              </w:rPr>
            </w:pPr>
            <w:r w:rsidRPr="00D86FF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ACEE567"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125,01 до 250,00 рублей.</w:t>
            </w:r>
          </w:p>
        </w:tc>
      </w:tr>
      <w:tr w:rsidR="002D248A" w:rsidRPr="006C0EED" w14:paraId="0C445E14"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9FBB295"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7FEF0FE" w14:textId="77777777" w:rsidR="002D248A" w:rsidRPr="00D86FFD" w:rsidRDefault="002D248A" w:rsidP="002D248A">
            <w:pPr>
              <w:widowControl w:val="0"/>
              <w:spacing w:line="240" w:lineRule="auto"/>
              <w:ind w:left="152"/>
              <w:rPr>
                <w:rFonts w:cs="Times New Roman"/>
                <w:b/>
                <w:sz w:val="24"/>
                <w:szCs w:val="24"/>
              </w:rPr>
            </w:pPr>
            <w:r w:rsidRPr="00D86FF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A702B93"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250,01 до 1 000,00 рублей.</w:t>
            </w:r>
          </w:p>
        </w:tc>
      </w:tr>
      <w:tr w:rsidR="002D248A" w:rsidRPr="006C0EED" w14:paraId="5C1A530E"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5D9D72B"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120656A" w14:textId="77777777" w:rsidR="002D248A" w:rsidRPr="00D86FFD" w:rsidRDefault="002D248A" w:rsidP="002D248A">
            <w:pPr>
              <w:widowControl w:val="0"/>
              <w:spacing w:line="240" w:lineRule="auto"/>
              <w:ind w:left="152"/>
              <w:rPr>
                <w:rFonts w:cs="Times New Roman"/>
                <w:b/>
                <w:sz w:val="24"/>
                <w:szCs w:val="24"/>
              </w:rPr>
            </w:pPr>
            <w:r w:rsidRPr="00D86FF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2DF5059"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1 000,01 до 3 000,00 рублей.</w:t>
            </w:r>
          </w:p>
        </w:tc>
      </w:tr>
      <w:tr w:rsidR="002D248A" w:rsidRPr="006C0EED" w14:paraId="1C0A1660"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8F11487"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3AD7415" w14:textId="77777777" w:rsidR="002D248A" w:rsidRPr="00D86FFD" w:rsidRDefault="002D248A" w:rsidP="002D248A">
            <w:pPr>
              <w:widowControl w:val="0"/>
              <w:spacing w:line="240" w:lineRule="auto"/>
              <w:ind w:left="152"/>
              <w:rPr>
                <w:rFonts w:cs="Times New Roman"/>
                <w:b/>
                <w:sz w:val="24"/>
                <w:szCs w:val="24"/>
              </w:rPr>
            </w:pPr>
            <w:r w:rsidRPr="00D86FF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04B18FA"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3 000,01 до 6 000,00 рублей.</w:t>
            </w:r>
          </w:p>
        </w:tc>
      </w:tr>
      <w:tr w:rsidR="002D248A" w:rsidRPr="006C0EED" w14:paraId="0C9B5433"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A091566"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986D08E" w14:textId="61C4091C" w:rsidR="002D248A" w:rsidRPr="00D86FFD" w:rsidRDefault="002D248A" w:rsidP="003E58A7">
            <w:pPr>
              <w:widowControl w:val="0"/>
              <w:spacing w:line="240" w:lineRule="auto"/>
              <w:ind w:left="152"/>
              <w:rPr>
                <w:rFonts w:cs="Times New Roman"/>
                <w:b/>
                <w:sz w:val="24"/>
                <w:szCs w:val="24"/>
              </w:rPr>
            </w:pPr>
            <w:r w:rsidRPr="00D86FFD">
              <w:rPr>
                <w:rFonts w:cs="Times New Roman"/>
                <w:sz w:val="24"/>
                <w:szCs w:val="24"/>
              </w:rPr>
              <w:t xml:space="preserve">от 6 000,01 до </w:t>
            </w:r>
            <w:ins w:id="1259" w:author="Найман Людмила Юрьевна" w:date="2022-03-15T10:48:00Z">
              <w:r w:rsidR="003E58A7">
                <w:rPr>
                  <w:rFonts w:cs="Times New Roman"/>
                  <w:sz w:val="24"/>
                  <w:szCs w:val="24"/>
                </w:rPr>
                <w:t>1 0</w:t>
              </w:r>
            </w:ins>
            <w:del w:id="1260" w:author="Найман Людмила Юрьевна" w:date="2022-03-15T10:48:00Z">
              <w:r w:rsidRPr="00D86FFD" w:rsidDel="003E58A7">
                <w:rPr>
                  <w:rFonts w:cs="Times New Roman"/>
                  <w:sz w:val="24"/>
                  <w:szCs w:val="24"/>
                </w:rPr>
                <w:delText>6</w:delText>
              </w:r>
            </w:del>
            <w:r w:rsidRPr="00D86FF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3FBC402" w14:textId="048B8046" w:rsidR="002D248A" w:rsidRPr="00D86FFD" w:rsidRDefault="002D248A" w:rsidP="003E58A7">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Включается информация об операциях по списанию денежных средств со счета клиента, если сумма перевода по каждой операции от 6 000,01 до </w:t>
            </w:r>
            <w:ins w:id="1261" w:author="Найман Людмила Юрьевна" w:date="2022-03-15T10:48:00Z">
              <w:r w:rsidR="003E58A7">
                <w:rPr>
                  <w:rFonts w:eastAsia="Times New Roman" w:cs="Times New Roman"/>
                  <w:bCs/>
                  <w:sz w:val="24"/>
                  <w:szCs w:val="24"/>
                </w:rPr>
                <w:t>1 0</w:t>
              </w:r>
            </w:ins>
            <w:del w:id="1262" w:author="Найман Людмила Юрьевна" w:date="2022-03-15T10:48:00Z">
              <w:r w:rsidRPr="00D86FFD" w:rsidDel="003E58A7">
                <w:rPr>
                  <w:rFonts w:eastAsia="Times New Roman" w:cs="Times New Roman"/>
                  <w:bCs/>
                  <w:sz w:val="24"/>
                  <w:szCs w:val="24"/>
                </w:rPr>
                <w:delText>6</w:delText>
              </w:r>
            </w:del>
            <w:r w:rsidRPr="00D86FFD">
              <w:rPr>
                <w:rFonts w:eastAsia="Times New Roman" w:cs="Times New Roman"/>
                <w:bCs/>
                <w:sz w:val="24"/>
                <w:szCs w:val="24"/>
              </w:rPr>
              <w:t>00 000,00 рублей.</w:t>
            </w:r>
          </w:p>
        </w:tc>
      </w:tr>
      <w:tr w:rsidR="002D248A" w:rsidRPr="006C0EED" w14:paraId="53030E90"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54B1231"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C05E35A" w14:textId="77777777" w:rsidR="002D248A" w:rsidRPr="00D86FFD" w:rsidRDefault="002D248A" w:rsidP="002D248A">
            <w:pPr>
              <w:widowControl w:val="0"/>
              <w:spacing w:line="240" w:lineRule="auto"/>
              <w:rPr>
                <w:rFonts w:cs="Times New Roman"/>
                <w:b/>
                <w:sz w:val="24"/>
                <w:szCs w:val="24"/>
              </w:rPr>
            </w:pPr>
            <w:r w:rsidRPr="00D86FFD">
              <w:rPr>
                <w:rFonts w:cs="Times New Roman"/>
                <w:b/>
                <w:sz w:val="24"/>
                <w:szCs w:val="24"/>
              </w:rPr>
              <w:t>Итого по пункту 3.1.3</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8EFCFC8"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p>
        </w:tc>
      </w:tr>
      <w:tr w:rsidR="002D248A" w:rsidRPr="006C0EED" w14:paraId="2C16DDB9"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7527B29" w14:textId="77777777" w:rsidR="002D248A" w:rsidRPr="006C0EED" w:rsidRDefault="002D248A" w:rsidP="002D248A">
            <w:pPr>
              <w:widowControl w:val="0"/>
              <w:spacing w:line="240" w:lineRule="auto"/>
              <w:jc w:val="center"/>
              <w:rPr>
                <w:rFonts w:cs="Times New Roman"/>
                <w:sz w:val="24"/>
                <w:szCs w:val="24"/>
              </w:rPr>
            </w:pPr>
            <w:r w:rsidRPr="006C0EED">
              <w:rPr>
                <w:rFonts w:cs="Times New Roman"/>
                <w:bCs/>
                <w:sz w:val="24"/>
                <w:szCs w:val="24"/>
              </w:rPr>
              <w:t>3.1.4</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24BAD5B" w14:textId="77777777" w:rsidR="002D248A" w:rsidRPr="00D86FFD" w:rsidRDefault="002D248A" w:rsidP="002D248A">
            <w:pPr>
              <w:widowControl w:val="0"/>
              <w:spacing w:line="240" w:lineRule="auto"/>
              <w:ind w:left="152"/>
              <w:rPr>
                <w:rFonts w:cs="Times New Roman"/>
                <w:b/>
                <w:sz w:val="24"/>
                <w:szCs w:val="24"/>
              </w:rPr>
            </w:pPr>
            <w:r w:rsidRPr="00D86FFD">
              <w:rPr>
                <w:rFonts w:eastAsia="Times New Roman" w:cs="Times New Roman"/>
                <w:sz w:val="24"/>
                <w:szCs w:val="24"/>
              </w:rPr>
              <w:t>при осуществлении перевода денежных средств юридическими лицами в пользу юридических лиц,</w:t>
            </w:r>
            <w:r w:rsidRPr="00D86FF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C46779D"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«BВPH» – Распоряжение о переводе денежных средств, инициированное участником СБП – банком плательщика;</w:t>
            </w:r>
          </w:p>
          <w:p w14:paraId="1667B01C"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 «BВRT»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eastAsia="Times New Roman" w:cs="Times New Roman"/>
                <w:bCs/>
                <w:sz w:val="24"/>
                <w:szCs w:val="24"/>
              </w:rPr>
              <w:t>;</w:t>
            </w:r>
          </w:p>
          <w:p w14:paraId="22DBCF22"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«BВRN» – 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65A5FE3A"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lang w:val="en-US"/>
              </w:rPr>
              <w:t>B</w:t>
            </w:r>
            <w:r w:rsidRPr="00D86FFD">
              <w:rPr>
                <w:rFonts w:eastAsia="Times New Roman" w:cs="Times New Roman"/>
                <w:bCs/>
                <w:sz w:val="24"/>
                <w:szCs w:val="24"/>
              </w:rPr>
              <w:t xml:space="preserve">BRB» – </w:t>
            </w:r>
            <w:r w:rsidR="00A95763" w:rsidRPr="00D86FFD">
              <w:rPr>
                <w:rFonts w:cs="Times New Roman"/>
                <w:sz w:val="24"/>
                <w:szCs w:val="24"/>
              </w:rPr>
              <w:t>Возврат, инициированный участником СБП–банком получателя начального платежа.</w:t>
            </w:r>
          </w:p>
        </w:tc>
      </w:tr>
      <w:tr w:rsidR="002D248A" w:rsidRPr="006C0EED" w14:paraId="24127805"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444D635"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FDA541E" w14:textId="77777777" w:rsidR="002D248A" w:rsidRPr="00D86FFD" w:rsidRDefault="002D248A" w:rsidP="002D248A">
            <w:pPr>
              <w:widowControl w:val="0"/>
              <w:spacing w:line="240" w:lineRule="auto"/>
              <w:ind w:left="152"/>
              <w:rPr>
                <w:rFonts w:cs="Times New Roman"/>
                <w:b/>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5D9EAD3"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Включается информация об операциях по списанию денежных средств со счета клиента если </w:t>
            </w:r>
            <w:r w:rsidRPr="00D86FFD">
              <w:rPr>
                <w:rFonts w:eastAsia="Times New Roman" w:cs="Times New Roman"/>
                <w:bCs/>
                <w:sz w:val="24"/>
                <w:szCs w:val="24"/>
              </w:rPr>
              <w:lastRenderedPageBreak/>
              <w:t>сумма перевода по каждой операции до 125,00 рублей.</w:t>
            </w:r>
          </w:p>
        </w:tc>
      </w:tr>
      <w:tr w:rsidR="002D248A" w:rsidRPr="006C0EED" w14:paraId="06B73E78"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39329B6"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FB41969" w14:textId="77777777" w:rsidR="002D248A" w:rsidRPr="006C0EED" w:rsidRDefault="002D248A" w:rsidP="002D248A">
            <w:pPr>
              <w:widowControl w:val="0"/>
              <w:spacing w:line="240" w:lineRule="auto"/>
              <w:ind w:left="152"/>
              <w:rPr>
                <w:rFonts w:cs="Times New Roman"/>
                <w:b/>
                <w:sz w:val="24"/>
                <w:szCs w:val="24"/>
              </w:rPr>
            </w:pPr>
            <w:r w:rsidRPr="006C0EE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B3FB95E"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125,01 до 250,00 рублей.</w:t>
            </w:r>
          </w:p>
        </w:tc>
      </w:tr>
      <w:tr w:rsidR="002D248A" w:rsidRPr="006C0EED" w14:paraId="72C5A5E8"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EE423B0"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139E337" w14:textId="77777777" w:rsidR="002D248A" w:rsidRPr="006C0EED" w:rsidRDefault="002D248A" w:rsidP="002D248A">
            <w:pPr>
              <w:widowControl w:val="0"/>
              <w:spacing w:line="240" w:lineRule="auto"/>
              <w:ind w:left="152"/>
              <w:rPr>
                <w:rFonts w:cs="Times New Roman"/>
                <w:b/>
                <w:sz w:val="24"/>
                <w:szCs w:val="24"/>
              </w:rPr>
            </w:pPr>
            <w:r w:rsidRPr="006C0EE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4CE8B60"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250,01 до 1 000,00 рублей.</w:t>
            </w:r>
          </w:p>
        </w:tc>
      </w:tr>
      <w:tr w:rsidR="002D248A" w:rsidRPr="006C0EED" w14:paraId="421AC99D"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37AB2CA"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529AC73" w14:textId="77777777" w:rsidR="002D248A" w:rsidRPr="006C0EED" w:rsidRDefault="002D248A" w:rsidP="002D248A">
            <w:pPr>
              <w:widowControl w:val="0"/>
              <w:spacing w:line="240" w:lineRule="auto"/>
              <w:ind w:left="152"/>
              <w:rPr>
                <w:rFonts w:cs="Times New Roman"/>
                <w:b/>
                <w:sz w:val="24"/>
                <w:szCs w:val="24"/>
              </w:rPr>
            </w:pPr>
            <w:r w:rsidRPr="006C0EE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AC9930B"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1 000,01 до 3 000,00 рублей.</w:t>
            </w:r>
          </w:p>
        </w:tc>
      </w:tr>
      <w:tr w:rsidR="002D248A" w:rsidRPr="006C0EED" w14:paraId="27E2C381"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8B563DB"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1C4778B" w14:textId="77777777" w:rsidR="002D248A" w:rsidRPr="006C0EED" w:rsidRDefault="002D248A" w:rsidP="002D248A">
            <w:pPr>
              <w:widowControl w:val="0"/>
              <w:spacing w:line="240" w:lineRule="auto"/>
              <w:ind w:left="152"/>
              <w:rPr>
                <w:rFonts w:cs="Times New Roman"/>
                <w:b/>
                <w:sz w:val="24"/>
                <w:szCs w:val="24"/>
              </w:rPr>
            </w:pPr>
            <w:r w:rsidRPr="006C0EE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92ABEB3" w14:textId="77777777" w:rsidR="002D248A" w:rsidRPr="006C0EED" w:rsidRDefault="002D248A" w:rsidP="002D248A">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3 000,01 до 6 000,00 рублей.</w:t>
            </w:r>
          </w:p>
        </w:tc>
      </w:tr>
      <w:tr w:rsidR="002D248A" w:rsidRPr="006C0EED" w14:paraId="351E9A2F"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172FA9D"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3052F33" w14:textId="08328641" w:rsidR="002D248A" w:rsidRPr="006C0EED" w:rsidRDefault="002D248A" w:rsidP="003E58A7">
            <w:pPr>
              <w:widowControl w:val="0"/>
              <w:spacing w:line="240" w:lineRule="auto"/>
              <w:ind w:left="152"/>
              <w:rPr>
                <w:rFonts w:cs="Times New Roman"/>
                <w:b/>
                <w:sz w:val="24"/>
                <w:szCs w:val="24"/>
              </w:rPr>
            </w:pPr>
            <w:r w:rsidRPr="006C0EED">
              <w:rPr>
                <w:rFonts w:cs="Times New Roman"/>
                <w:sz w:val="24"/>
                <w:szCs w:val="24"/>
              </w:rPr>
              <w:t xml:space="preserve">от 6 000,01 до </w:t>
            </w:r>
            <w:ins w:id="1263" w:author="Найман Людмила Юрьевна" w:date="2022-03-15T10:48:00Z">
              <w:r w:rsidR="003E58A7">
                <w:rPr>
                  <w:rFonts w:cs="Times New Roman"/>
                  <w:sz w:val="24"/>
                  <w:szCs w:val="24"/>
                </w:rPr>
                <w:t>1 0</w:t>
              </w:r>
            </w:ins>
            <w:del w:id="1264" w:author="Найман Людмила Юрьевна" w:date="2022-03-15T10:48:00Z">
              <w:r w:rsidRPr="006C0EED" w:rsidDel="003E58A7">
                <w:rPr>
                  <w:rFonts w:cs="Times New Roman"/>
                  <w:sz w:val="24"/>
                  <w:szCs w:val="24"/>
                </w:rPr>
                <w:delText>6</w:delText>
              </w:r>
            </w:del>
            <w:r w:rsidRPr="006C0EE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8F0B363" w14:textId="7AAA28A2" w:rsidR="002D248A" w:rsidRPr="006C0EED" w:rsidRDefault="002D248A" w:rsidP="003E58A7">
            <w:pPr>
              <w:widowControl w:val="0"/>
              <w:spacing w:line="240" w:lineRule="auto"/>
              <w:ind w:left="125" w:right="125" w:firstLine="142"/>
              <w:contextualSpacing/>
              <w:rPr>
                <w:rFonts w:eastAsia="Times New Roman" w:cs="Times New Roman"/>
                <w:bCs/>
                <w:sz w:val="24"/>
                <w:szCs w:val="24"/>
              </w:rPr>
            </w:pPr>
            <w:r w:rsidRPr="006C0EED">
              <w:rPr>
                <w:rFonts w:eastAsia="Times New Roman" w:cs="Times New Roman"/>
                <w:bCs/>
                <w:sz w:val="24"/>
                <w:szCs w:val="24"/>
              </w:rPr>
              <w:t xml:space="preserve">Включается информация об операциях по списанию денежных средств со счета клиента, если сумма перевода по каждой операции от 6 000,01 до </w:t>
            </w:r>
            <w:ins w:id="1265" w:author="Найман Людмила Юрьевна" w:date="2022-03-15T10:48:00Z">
              <w:r w:rsidR="003E58A7">
                <w:rPr>
                  <w:rFonts w:eastAsia="Times New Roman" w:cs="Times New Roman"/>
                  <w:bCs/>
                  <w:sz w:val="24"/>
                  <w:szCs w:val="24"/>
                </w:rPr>
                <w:t>1 0</w:t>
              </w:r>
            </w:ins>
            <w:del w:id="1266" w:author="Найман Людмила Юрьевна" w:date="2022-03-15T10:48:00Z">
              <w:r w:rsidRPr="006C0EED" w:rsidDel="003E58A7">
                <w:rPr>
                  <w:rFonts w:eastAsia="Times New Roman" w:cs="Times New Roman"/>
                  <w:bCs/>
                  <w:sz w:val="24"/>
                  <w:szCs w:val="24"/>
                </w:rPr>
                <w:delText>6</w:delText>
              </w:r>
            </w:del>
            <w:r w:rsidRPr="006C0EED">
              <w:rPr>
                <w:rFonts w:eastAsia="Times New Roman" w:cs="Times New Roman"/>
                <w:bCs/>
                <w:sz w:val="24"/>
                <w:szCs w:val="24"/>
              </w:rPr>
              <w:t>00 000,00 рублей.</w:t>
            </w:r>
          </w:p>
        </w:tc>
      </w:tr>
      <w:tr w:rsidR="002D248A" w:rsidRPr="00D86FFD" w14:paraId="2DFEE81E"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CBD0D59" w14:textId="77777777" w:rsidR="002D248A" w:rsidRPr="006C0EE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BB5D790" w14:textId="77777777" w:rsidR="002D248A" w:rsidRPr="00D86FFD" w:rsidRDefault="002D248A" w:rsidP="002D248A">
            <w:pPr>
              <w:widowControl w:val="0"/>
              <w:spacing w:line="240" w:lineRule="auto"/>
              <w:rPr>
                <w:rFonts w:cs="Times New Roman"/>
                <w:b/>
                <w:sz w:val="24"/>
                <w:szCs w:val="24"/>
              </w:rPr>
            </w:pPr>
            <w:r w:rsidRPr="00D86FFD">
              <w:rPr>
                <w:rFonts w:cs="Times New Roman"/>
                <w:b/>
                <w:sz w:val="24"/>
                <w:szCs w:val="24"/>
              </w:rPr>
              <w:t>Итого по пункту 3.1.4</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A1B8D0D"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p>
        </w:tc>
      </w:tr>
      <w:tr w:rsidR="00672519" w:rsidRPr="00D86FFD" w14:paraId="6D6D2515"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71B89D0" w14:textId="77777777" w:rsidR="00672519" w:rsidRPr="00D86FFD" w:rsidRDefault="00672519" w:rsidP="00672519">
            <w:pPr>
              <w:widowControl w:val="0"/>
              <w:spacing w:line="240" w:lineRule="auto"/>
              <w:jc w:val="center"/>
              <w:rPr>
                <w:rFonts w:cs="Times New Roman"/>
                <w:sz w:val="24"/>
                <w:szCs w:val="24"/>
              </w:rPr>
            </w:pPr>
            <w:r w:rsidRPr="00D86FFD">
              <w:rPr>
                <w:rFonts w:cs="Times New Roman"/>
                <w:bCs/>
                <w:sz w:val="24"/>
                <w:szCs w:val="24"/>
              </w:rPr>
              <w:t>3.1.5</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682ABE7" w14:textId="5E18AEE8" w:rsidR="00672519" w:rsidRPr="00D86FFD" w:rsidRDefault="00330BF7" w:rsidP="006651A9">
            <w:pPr>
              <w:widowControl w:val="0"/>
              <w:spacing w:line="240" w:lineRule="auto"/>
              <w:ind w:left="152"/>
              <w:rPr>
                <w:rFonts w:cs="Times New Roman"/>
                <w:b/>
                <w:sz w:val="24"/>
                <w:szCs w:val="24"/>
              </w:rPr>
            </w:pPr>
            <w:r w:rsidRPr="00D86FFD">
              <w:rPr>
                <w:rFonts w:eastAsia="Times New Roman" w:cs="Times New Roman"/>
                <w:sz w:val="24"/>
                <w:szCs w:val="24"/>
              </w:rPr>
              <w:t xml:space="preserve">при осуществлении перевода денежных средств физическими лицами </w:t>
            </w:r>
            <w:r w:rsidR="000665AA" w:rsidRPr="00D86FFD">
              <w:rPr>
                <w:rFonts w:eastAsia="Times New Roman" w:cs="Times New Roman"/>
                <w:sz w:val="24"/>
                <w:szCs w:val="24"/>
              </w:rPr>
              <w:t>на Единый казначейский счет</w:t>
            </w:r>
            <w:r w:rsidRPr="00D86FFD">
              <w:rPr>
                <w:rFonts w:eastAsia="Times New Roman" w:cs="Times New Roman"/>
                <w:sz w:val="24"/>
                <w:szCs w:val="24"/>
              </w:rPr>
              <w:t>,</w:t>
            </w:r>
            <w:r w:rsidRPr="00D86FF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E09B7BA" w14:textId="77777777" w:rsidR="00672519" w:rsidRPr="00D86FFD" w:rsidRDefault="00672519" w:rsidP="00672519">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lang w:val="en-US"/>
              </w:rPr>
              <w:t>CG</w:t>
            </w:r>
            <w:r w:rsidRPr="00D86FFD">
              <w:rPr>
                <w:rFonts w:eastAsia="Times New Roman" w:cs="Times New Roman"/>
                <w:bCs/>
                <w:sz w:val="24"/>
                <w:szCs w:val="24"/>
              </w:rPr>
              <w:t>PH» – Распоряжение о переводе денежных средств, инициированное участником СБП – банком плательщика;</w:t>
            </w:r>
          </w:p>
          <w:p w14:paraId="15DA293F" w14:textId="77777777" w:rsidR="00672519" w:rsidRPr="00D86FFD" w:rsidRDefault="00672519" w:rsidP="003F2126">
            <w:pPr>
              <w:widowControl w:val="0"/>
              <w:numPr>
                <w:ilvl w:val="0"/>
                <w:numId w:val="21"/>
              </w:numPr>
              <w:tabs>
                <w:tab w:val="left" w:pos="851"/>
                <w:tab w:val="left" w:pos="993"/>
              </w:tabs>
              <w:spacing w:line="240" w:lineRule="auto"/>
              <w:ind w:left="0" w:right="125" w:firstLine="567"/>
              <w:rPr>
                <w:rFonts w:eastAsia="Times New Roman" w:cs="Times New Roman"/>
                <w:bCs/>
                <w:sz w:val="24"/>
                <w:szCs w:val="24"/>
              </w:rPr>
            </w:pPr>
            <w:r w:rsidRPr="00D86FFD">
              <w:rPr>
                <w:rFonts w:eastAsia="Times New Roman" w:cs="Times New Roman"/>
                <w:bCs/>
                <w:sz w:val="24"/>
                <w:szCs w:val="24"/>
              </w:rPr>
              <w:t>«</w:t>
            </w:r>
            <w:r w:rsidR="006651A9" w:rsidRPr="00D86FFD">
              <w:rPr>
                <w:rFonts w:eastAsia="Times New Roman" w:cs="Times New Roman"/>
                <w:bCs/>
                <w:sz w:val="24"/>
                <w:szCs w:val="24"/>
                <w:lang w:val="en-US"/>
              </w:rPr>
              <w:t>CG</w:t>
            </w:r>
            <w:r w:rsidRPr="00D86FFD">
              <w:rPr>
                <w:rFonts w:eastAsia="Times New Roman" w:cs="Times New Roman"/>
                <w:bCs/>
                <w:sz w:val="24"/>
                <w:szCs w:val="24"/>
              </w:rPr>
              <w:t>RT» – Повторный платеж, если ранее распоряжение направлялось в СБП, но было аннулировано</w:t>
            </w:r>
            <w:r w:rsidR="003F2126" w:rsidRPr="00D86FFD">
              <w:rPr>
                <w:rFonts w:eastAsia="Times New Roman" w:cs="Times New Roman"/>
                <w:bCs/>
                <w:sz w:val="24"/>
                <w:szCs w:val="24"/>
              </w:rPr>
              <w:t>.</w:t>
            </w:r>
          </w:p>
        </w:tc>
      </w:tr>
      <w:tr w:rsidR="00672519" w:rsidRPr="00D86FFD" w14:paraId="7BB4A54C" w14:textId="49B2A0E6"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F34969C" w14:textId="6AD0F034" w:rsidR="00672519" w:rsidRPr="00D86FFD" w:rsidRDefault="00672519" w:rsidP="00672519">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F829B70" w14:textId="34F17101" w:rsidR="00672519" w:rsidRPr="00D86FFD" w:rsidRDefault="00672519" w:rsidP="00672519">
            <w:pPr>
              <w:widowControl w:val="0"/>
              <w:spacing w:line="240" w:lineRule="auto"/>
              <w:ind w:left="152"/>
              <w:rPr>
                <w:rFonts w:cs="Times New Roman"/>
                <w:b/>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091FD72" w14:textId="77EC923A" w:rsidR="00672519" w:rsidRPr="00D86FFD" w:rsidRDefault="00672519" w:rsidP="00672519">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до 125,00 рублей.</w:t>
            </w:r>
          </w:p>
        </w:tc>
      </w:tr>
      <w:tr w:rsidR="00672519" w:rsidRPr="00D86FFD" w14:paraId="5DBAA302" w14:textId="2BEB1F5F"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C365F3A" w14:textId="64D36BB2" w:rsidR="00672519" w:rsidRPr="00D86FFD" w:rsidRDefault="00672519" w:rsidP="00672519">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CF01ACC" w14:textId="7103B67B" w:rsidR="00672519" w:rsidRPr="00D86FFD" w:rsidRDefault="00672519" w:rsidP="00672519">
            <w:pPr>
              <w:widowControl w:val="0"/>
              <w:spacing w:line="240" w:lineRule="auto"/>
              <w:ind w:left="152"/>
              <w:rPr>
                <w:rFonts w:cs="Times New Roman"/>
                <w:b/>
                <w:sz w:val="24"/>
                <w:szCs w:val="24"/>
              </w:rPr>
            </w:pPr>
            <w:r w:rsidRPr="00D86FF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240DF13" w14:textId="35AC3E9F" w:rsidR="00672519" w:rsidRPr="00D86FFD" w:rsidRDefault="00672519" w:rsidP="00672519">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125,01 до 250,00 рублей.</w:t>
            </w:r>
          </w:p>
        </w:tc>
      </w:tr>
      <w:tr w:rsidR="00672519" w:rsidRPr="00D86FFD" w14:paraId="328FCE91" w14:textId="4A23D8C9"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C0C6C06" w14:textId="761F4F88" w:rsidR="00672519" w:rsidRPr="00D86FFD" w:rsidRDefault="00672519" w:rsidP="00672519">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3991C63" w14:textId="3786F6F0" w:rsidR="00672519" w:rsidRPr="00D86FFD" w:rsidRDefault="00672519" w:rsidP="00672519">
            <w:pPr>
              <w:widowControl w:val="0"/>
              <w:spacing w:line="240" w:lineRule="auto"/>
              <w:ind w:left="152"/>
              <w:rPr>
                <w:rFonts w:cs="Times New Roman"/>
                <w:b/>
                <w:sz w:val="24"/>
                <w:szCs w:val="24"/>
              </w:rPr>
            </w:pPr>
            <w:r w:rsidRPr="00D86FF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3E2E5A0" w14:textId="7F17ABB9" w:rsidR="00672519" w:rsidRPr="00D86FFD" w:rsidRDefault="00672519" w:rsidP="00672519">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250,01 до 1 000,00 рублей.</w:t>
            </w:r>
          </w:p>
        </w:tc>
      </w:tr>
      <w:tr w:rsidR="00672519" w:rsidRPr="00D86FFD" w14:paraId="5024F775" w14:textId="7B77B5C8"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1F4674B" w14:textId="5C40652B" w:rsidR="00672519" w:rsidRPr="00D86FFD" w:rsidRDefault="00672519" w:rsidP="00672519">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82B8130" w14:textId="24FB0EAB" w:rsidR="00672519" w:rsidRPr="00D86FFD" w:rsidRDefault="00672519" w:rsidP="00672519">
            <w:pPr>
              <w:widowControl w:val="0"/>
              <w:spacing w:line="240" w:lineRule="auto"/>
              <w:ind w:left="152"/>
              <w:rPr>
                <w:rFonts w:cs="Times New Roman"/>
                <w:b/>
                <w:sz w:val="24"/>
                <w:szCs w:val="24"/>
              </w:rPr>
            </w:pPr>
            <w:r w:rsidRPr="00D86FF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807D938" w14:textId="0B1D3B46" w:rsidR="00672519" w:rsidRPr="00D86FFD" w:rsidRDefault="00672519" w:rsidP="00672519">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1 000,01 до 3 000,00 рублей.</w:t>
            </w:r>
          </w:p>
        </w:tc>
      </w:tr>
      <w:tr w:rsidR="00672519" w:rsidRPr="00D86FFD" w14:paraId="4A399AB1" w14:textId="2FC6A6CC"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5363399" w14:textId="3A85B331" w:rsidR="00672519" w:rsidRPr="00D86FFD" w:rsidRDefault="00672519" w:rsidP="00672519">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B66443A" w14:textId="23B9D615" w:rsidR="00672519" w:rsidRPr="00D86FFD" w:rsidRDefault="00672519" w:rsidP="00672519">
            <w:pPr>
              <w:widowControl w:val="0"/>
              <w:spacing w:line="240" w:lineRule="auto"/>
              <w:ind w:left="152"/>
              <w:rPr>
                <w:rFonts w:cs="Times New Roman"/>
                <w:b/>
                <w:sz w:val="24"/>
                <w:szCs w:val="24"/>
              </w:rPr>
            </w:pPr>
            <w:r w:rsidRPr="00D86FF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D54687F" w14:textId="50E301BE" w:rsidR="00672519" w:rsidRPr="00D86FFD" w:rsidRDefault="00672519" w:rsidP="00672519">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списанию денежных средств со счета клиента, если сумма перевода по каждой операции от 3 000,01 до 6 000,00 рублей.</w:t>
            </w:r>
          </w:p>
        </w:tc>
      </w:tr>
      <w:tr w:rsidR="00672519" w:rsidRPr="00D86FFD" w14:paraId="50E00A87"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EF047E1" w14:textId="77777777" w:rsidR="00672519" w:rsidRPr="00D86FFD" w:rsidRDefault="00672519" w:rsidP="00672519">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3023279" w14:textId="0364A9DE" w:rsidR="00672519" w:rsidRPr="00D86FFD" w:rsidRDefault="00672519" w:rsidP="003E58A7">
            <w:pPr>
              <w:widowControl w:val="0"/>
              <w:spacing w:line="240" w:lineRule="auto"/>
              <w:ind w:left="152"/>
              <w:rPr>
                <w:rFonts w:cs="Times New Roman"/>
                <w:b/>
                <w:sz w:val="24"/>
                <w:szCs w:val="24"/>
              </w:rPr>
            </w:pPr>
            <w:r w:rsidRPr="00D86FFD">
              <w:rPr>
                <w:rFonts w:cs="Times New Roman"/>
                <w:sz w:val="24"/>
                <w:szCs w:val="24"/>
              </w:rPr>
              <w:t xml:space="preserve">от 6 000,01 до </w:t>
            </w:r>
            <w:ins w:id="1267" w:author="Найман Людмила Юрьевна" w:date="2022-03-15T10:49:00Z">
              <w:r w:rsidR="003E58A7">
                <w:rPr>
                  <w:rFonts w:cs="Times New Roman"/>
                  <w:sz w:val="24"/>
                  <w:szCs w:val="24"/>
                </w:rPr>
                <w:t>1 0</w:t>
              </w:r>
            </w:ins>
            <w:del w:id="1268" w:author="Найман Людмила Юрьевна" w:date="2022-03-15T10:49:00Z">
              <w:r w:rsidRPr="00D86FFD" w:rsidDel="003E58A7">
                <w:rPr>
                  <w:rFonts w:cs="Times New Roman"/>
                  <w:sz w:val="24"/>
                  <w:szCs w:val="24"/>
                </w:rPr>
                <w:delText>6</w:delText>
              </w:r>
            </w:del>
            <w:r w:rsidRPr="00D86FF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656F41F" w14:textId="4BE18D1F" w:rsidR="00672519" w:rsidRPr="00D86FFD" w:rsidRDefault="00672519" w:rsidP="003E58A7">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Включается информация об операциях по списанию денежных средств со счета клиента, если сумма перевода по каждой операции от 6 000,01 до </w:t>
            </w:r>
            <w:ins w:id="1269" w:author="Найман Людмила Юрьевна" w:date="2022-03-15T10:49:00Z">
              <w:r w:rsidR="003E58A7">
                <w:rPr>
                  <w:rFonts w:eastAsia="Times New Roman" w:cs="Times New Roman"/>
                  <w:bCs/>
                  <w:sz w:val="24"/>
                  <w:szCs w:val="24"/>
                </w:rPr>
                <w:t>1 0</w:t>
              </w:r>
            </w:ins>
            <w:del w:id="1270" w:author="Найман Людмила Юрьевна" w:date="2022-03-15T10:49:00Z">
              <w:r w:rsidRPr="00D86FFD" w:rsidDel="003E58A7">
                <w:rPr>
                  <w:rFonts w:eastAsia="Times New Roman" w:cs="Times New Roman"/>
                  <w:bCs/>
                  <w:sz w:val="24"/>
                  <w:szCs w:val="24"/>
                </w:rPr>
                <w:delText>6</w:delText>
              </w:r>
            </w:del>
            <w:r w:rsidRPr="00D86FFD">
              <w:rPr>
                <w:rFonts w:eastAsia="Times New Roman" w:cs="Times New Roman"/>
                <w:bCs/>
                <w:sz w:val="24"/>
                <w:szCs w:val="24"/>
              </w:rPr>
              <w:t>00 000,00 рублей.</w:t>
            </w:r>
          </w:p>
        </w:tc>
      </w:tr>
      <w:tr w:rsidR="00BD3D94" w:rsidRPr="00D86FFD" w14:paraId="27E4FBE2" w14:textId="77777777" w:rsidTr="00E3321B">
        <w:trPr>
          <w:trHeight w:val="261"/>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A1B600C" w14:textId="77777777" w:rsidR="00BD3D94" w:rsidRPr="00D86FFD" w:rsidRDefault="00BD3D94"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7408645" w14:textId="77777777" w:rsidR="00BD3D94" w:rsidRPr="00D86FFD" w:rsidRDefault="00BD3D94" w:rsidP="00BD3D94">
            <w:pPr>
              <w:widowControl w:val="0"/>
              <w:spacing w:line="240" w:lineRule="auto"/>
              <w:rPr>
                <w:rFonts w:cs="Times New Roman"/>
                <w:b/>
                <w:sz w:val="24"/>
                <w:szCs w:val="24"/>
              </w:rPr>
            </w:pPr>
            <w:r w:rsidRPr="00D86FFD">
              <w:rPr>
                <w:rFonts w:cs="Times New Roman"/>
                <w:b/>
                <w:sz w:val="24"/>
                <w:szCs w:val="24"/>
              </w:rPr>
              <w:t>Итого по пункту 3.1.5</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16C0413" w14:textId="77777777" w:rsidR="00BD3D94" w:rsidRPr="00D86FFD" w:rsidRDefault="00BD3D94" w:rsidP="002D248A">
            <w:pPr>
              <w:widowControl w:val="0"/>
              <w:spacing w:line="240" w:lineRule="auto"/>
              <w:ind w:left="125" w:right="125" w:firstLine="142"/>
              <w:contextualSpacing/>
              <w:rPr>
                <w:rFonts w:eastAsia="Times New Roman" w:cs="Times New Roman"/>
                <w:bCs/>
                <w:sz w:val="24"/>
                <w:szCs w:val="24"/>
              </w:rPr>
            </w:pPr>
          </w:p>
        </w:tc>
      </w:tr>
      <w:tr w:rsidR="00E3321B" w:rsidRPr="00D86FFD" w14:paraId="4077FB8E"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69FE2AC" w14:textId="77777777" w:rsidR="00E3321B" w:rsidRPr="00D86FFD" w:rsidRDefault="00E3321B" w:rsidP="002D248A">
            <w:pPr>
              <w:widowControl w:val="0"/>
              <w:spacing w:line="240" w:lineRule="auto"/>
              <w:jc w:val="center"/>
              <w:rPr>
                <w:rFonts w:cs="Times New Roman"/>
                <w:sz w:val="24"/>
                <w:szCs w:val="24"/>
              </w:rPr>
            </w:pPr>
            <w:r w:rsidRPr="00D86FFD">
              <w:rPr>
                <w:rFonts w:cs="Times New Roman"/>
                <w:sz w:val="24"/>
                <w:szCs w:val="24"/>
              </w:rPr>
              <w:t>3.1.6</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EC7B019" w14:textId="77777777" w:rsidR="00E3321B" w:rsidRPr="00D86FFD" w:rsidRDefault="00E3321B" w:rsidP="00E3321B">
            <w:pPr>
              <w:widowControl w:val="0"/>
              <w:spacing w:line="240" w:lineRule="auto"/>
              <w:ind w:left="152"/>
              <w:rPr>
                <w:rFonts w:cs="Times New Roman"/>
                <w:b/>
                <w:sz w:val="24"/>
                <w:szCs w:val="24"/>
              </w:rPr>
            </w:pPr>
            <w:r w:rsidRPr="00D86FFD">
              <w:rPr>
                <w:rFonts w:eastAsia="Times New Roman" w:cs="Times New Roman"/>
                <w:sz w:val="24"/>
                <w:szCs w:val="24"/>
              </w:rPr>
              <w:t xml:space="preserve">при осуществлении трансграничного перевода </w:t>
            </w:r>
            <w:r w:rsidRPr="00D86FFD">
              <w:rPr>
                <w:rFonts w:eastAsia="Times New Roman" w:cs="Times New Roman"/>
                <w:sz w:val="24"/>
                <w:szCs w:val="24"/>
              </w:rPr>
              <w:lastRenderedPageBreak/>
              <w:t>денежных средств физическими лицами в пользу физических лиц,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DBB757B" w14:textId="77777777" w:rsidR="00E3321B" w:rsidRPr="00D86FFD" w:rsidRDefault="00E3321B" w:rsidP="00E3321B">
            <w:pPr>
              <w:widowControl w:val="0"/>
              <w:numPr>
                <w:ilvl w:val="0"/>
                <w:numId w:val="21"/>
              </w:numPr>
              <w:spacing w:line="240" w:lineRule="auto"/>
              <w:ind w:right="125" w:firstLine="20"/>
              <w:contextualSpacing/>
              <w:rPr>
                <w:rFonts w:eastAsia="Times New Roman" w:cs="Times New Roman"/>
                <w:bCs/>
                <w:sz w:val="24"/>
                <w:szCs w:val="24"/>
              </w:rPr>
            </w:pPr>
            <w:r w:rsidRPr="00D86FFD">
              <w:rPr>
                <w:rFonts w:eastAsia="Times New Roman" w:cs="Times New Roman"/>
                <w:bCs/>
                <w:sz w:val="24"/>
                <w:szCs w:val="24"/>
              </w:rPr>
              <w:lastRenderedPageBreak/>
              <w:t>«CTPH» - Распоряжение о переводе денежных средств, инициированное участником СБП - плательщик</w:t>
            </w:r>
            <w:r w:rsidR="00C82907" w:rsidRPr="00D86FFD">
              <w:rPr>
                <w:rFonts w:eastAsia="Times New Roman" w:cs="Times New Roman"/>
                <w:bCs/>
                <w:sz w:val="24"/>
                <w:szCs w:val="24"/>
              </w:rPr>
              <w:t>ом</w:t>
            </w:r>
            <w:r w:rsidRPr="00D86FFD">
              <w:rPr>
                <w:rFonts w:eastAsia="Times New Roman" w:cs="Times New Roman"/>
                <w:bCs/>
                <w:sz w:val="24"/>
                <w:szCs w:val="24"/>
              </w:rPr>
              <w:t>;</w:t>
            </w:r>
          </w:p>
          <w:p w14:paraId="3B96A8F8" w14:textId="77777777" w:rsidR="003F2126" w:rsidRPr="00D86FFD" w:rsidRDefault="00E3321B" w:rsidP="00E3321B">
            <w:pPr>
              <w:widowControl w:val="0"/>
              <w:numPr>
                <w:ilvl w:val="0"/>
                <w:numId w:val="21"/>
              </w:numPr>
              <w:spacing w:line="240" w:lineRule="auto"/>
              <w:ind w:right="125" w:firstLine="20"/>
              <w:contextualSpacing/>
              <w:rPr>
                <w:rFonts w:eastAsia="Times New Roman" w:cs="Times New Roman"/>
                <w:bCs/>
                <w:sz w:val="24"/>
                <w:szCs w:val="24"/>
              </w:rPr>
            </w:pPr>
            <w:r w:rsidRPr="00D86FFD">
              <w:rPr>
                <w:rFonts w:eastAsia="Times New Roman" w:cs="Times New Roman"/>
                <w:bCs/>
                <w:sz w:val="24"/>
                <w:szCs w:val="24"/>
              </w:rPr>
              <w:lastRenderedPageBreak/>
              <w:t>«CTRT» - Повторный платеж, если ранее распоряжение направлялось в СБП, но было аннулировано.</w:t>
            </w:r>
            <w:r w:rsidR="003F2126" w:rsidRPr="00D86FFD">
              <w:rPr>
                <w:rFonts w:cs="Times New Roman"/>
                <w:iCs/>
                <w:sz w:val="28"/>
                <w:szCs w:val="28"/>
              </w:rPr>
              <w:t xml:space="preserve"> </w:t>
            </w:r>
          </w:p>
          <w:p w14:paraId="1DDCF38C" w14:textId="77777777" w:rsidR="00E3321B" w:rsidRPr="00D86FFD" w:rsidRDefault="003F2126">
            <w:pPr>
              <w:widowControl w:val="0"/>
              <w:numPr>
                <w:ilvl w:val="0"/>
                <w:numId w:val="21"/>
              </w:numPr>
              <w:spacing w:line="240" w:lineRule="auto"/>
              <w:ind w:right="125" w:firstLine="20"/>
              <w:contextualSpacing/>
              <w:rPr>
                <w:rFonts w:eastAsia="Times New Roman" w:cs="Times New Roman"/>
                <w:bCs/>
                <w:sz w:val="24"/>
                <w:szCs w:val="24"/>
              </w:rPr>
            </w:pPr>
            <w:r w:rsidRPr="00D86FFD">
              <w:rPr>
                <w:rFonts w:eastAsia="Times New Roman" w:cs="Times New Roman"/>
                <w:bCs/>
                <w:sz w:val="24"/>
                <w:szCs w:val="24"/>
              </w:rPr>
              <w:t xml:space="preserve">«CTRB» - </w:t>
            </w:r>
            <w:r w:rsidR="00C82907" w:rsidRPr="00D86FFD">
              <w:rPr>
                <w:rFonts w:eastAsia="Times New Roman" w:cs="Times New Roman"/>
                <w:bCs/>
                <w:sz w:val="24"/>
                <w:szCs w:val="24"/>
              </w:rPr>
              <w:t>В</w:t>
            </w:r>
            <w:r w:rsidRPr="00D86FFD">
              <w:rPr>
                <w:rFonts w:eastAsia="Times New Roman" w:cs="Times New Roman"/>
                <w:bCs/>
                <w:sz w:val="24"/>
                <w:szCs w:val="24"/>
              </w:rPr>
              <w:t>озврат, инициированн</w:t>
            </w:r>
            <w:r w:rsidR="00C82907" w:rsidRPr="00D86FFD">
              <w:rPr>
                <w:rFonts w:eastAsia="Times New Roman" w:cs="Times New Roman"/>
                <w:bCs/>
                <w:sz w:val="24"/>
                <w:szCs w:val="24"/>
              </w:rPr>
              <w:t>ый</w:t>
            </w:r>
            <w:r w:rsidRPr="00D86FFD">
              <w:rPr>
                <w:rFonts w:eastAsia="Times New Roman" w:cs="Times New Roman"/>
                <w:bCs/>
                <w:sz w:val="24"/>
                <w:szCs w:val="24"/>
              </w:rPr>
              <w:t xml:space="preserve"> </w:t>
            </w:r>
            <w:r w:rsidR="00C82907" w:rsidRPr="00D86FFD">
              <w:rPr>
                <w:rFonts w:eastAsia="Times New Roman" w:cs="Times New Roman"/>
                <w:bCs/>
                <w:sz w:val="24"/>
                <w:szCs w:val="24"/>
              </w:rPr>
              <w:t>банком получателем начального платежа</w:t>
            </w:r>
            <w:r w:rsidRPr="00D86FFD">
              <w:rPr>
                <w:rFonts w:eastAsia="Times New Roman" w:cs="Times New Roman"/>
                <w:bCs/>
                <w:sz w:val="24"/>
                <w:szCs w:val="24"/>
              </w:rPr>
              <w:t>.</w:t>
            </w:r>
          </w:p>
        </w:tc>
      </w:tr>
      <w:tr w:rsidR="00E3321B" w:rsidRPr="00D86FFD" w14:paraId="11DF079D"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5FA4B2E" w14:textId="77777777" w:rsidR="00E3321B" w:rsidRPr="00D86FFD" w:rsidRDefault="00E3321B"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E230052" w14:textId="6D57060D" w:rsidR="00E3321B" w:rsidRPr="00D86FFD" w:rsidRDefault="00E3321B" w:rsidP="003E58A7">
            <w:pPr>
              <w:widowControl w:val="0"/>
              <w:spacing w:line="240" w:lineRule="auto"/>
              <w:ind w:right="125"/>
              <w:rPr>
                <w:rFonts w:cs="Times New Roman"/>
                <w:b/>
                <w:sz w:val="24"/>
                <w:szCs w:val="24"/>
              </w:rPr>
            </w:pPr>
            <w:r w:rsidRPr="00D86FFD">
              <w:rPr>
                <w:rFonts w:cs="Times New Roman"/>
                <w:sz w:val="24"/>
                <w:szCs w:val="24"/>
              </w:rPr>
              <w:t xml:space="preserve">  до </w:t>
            </w:r>
            <w:ins w:id="1271" w:author="Найман Людмила Юрьевна" w:date="2022-03-15T10:49:00Z">
              <w:r w:rsidR="003E58A7">
                <w:rPr>
                  <w:rFonts w:cs="Times New Roman"/>
                  <w:sz w:val="24"/>
                  <w:szCs w:val="24"/>
                </w:rPr>
                <w:t>1 0</w:t>
              </w:r>
            </w:ins>
            <w:del w:id="1272" w:author="Найман Людмила Юрьевна" w:date="2022-03-15T10:49:00Z">
              <w:r w:rsidRPr="00D86FFD" w:rsidDel="003E58A7">
                <w:rPr>
                  <w:rFonts w:cs="Times New Roman"/>
                  <w:sz w:val="24"/>
                  <w:szCs w:val="24"/>
                </w:rPr>
                <w:delText>6</w:delText>
              </w:r>
            </w:del>
            <w:r w:rsidRPr="00D86FFD">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FD0371D" w14:textId="41E47313" w:rsidR="00E3321B" w:rsidRPr="00D86FFD" w:rsidRDefault="00E3321B" w:rsidP="003E58A7">
            <w:pPr>
              <w:widowControl w:val="0"/>
              <w:spacing w:line="240" w:lineRule="auto"/>
              <w:ind w:left="125" w:right="125" w:firstLine="142"/>
              <w:contextualSpacing/>
              <w:rPr>
                <w:rFonts w:cs="Times New Roman"/>
                <w:b/>
                <w:sz w:val="24"/>
                <w:szCs w:val="24"/>
              </w:rPr>
            </w:pPr>
            <w:r w:rsidRPr="00D86FFD">
              <w:rPr>
                <w:rFonts w:eastAsia="Times New Roman" w:cs="Times New Roman"/>
                <w:bCs/>
                <w:sz w:val="24"/>
                <w:szCs w:val="24"/>
              </w:rPr>
              <w:t xml:space="preserve">Включается информация об операциях по списанию денежных средств со счета клиента, если сумма перевода по каждой операции </w:t>
            </w:r>
            <w:r w:rsidR="009B6FDE" w:rsidRPr="00D86FFD">
              <w:rPr>
                <w:rFonts w:eastAsia="Times New Roman" w:cs="Times New Roman"/>
                <w:bCs/>
                <w:sz w:val="24"/>
                <w:szCs w:val="24"/>
              </w:rPr>
              <w:t xml:space="preserve">до </w:t>
            </w:r>
            <w:ins w:id="1273" w:author="Найман Людмила Юрьевна" w:date="2022-03-15T10:49:00Z">
              <w:r w:rsidR="003E58A7">
                <w:rPr>
                  <w:rFonts w:eastAsia="Times New Roman" w:cs="Times New Roman"/>
                  <w:bCs/>
                  <w:sz w:val="24"/>
                  <w:szCs w:val="24"/>
                </w:rPr>
                <w:t>1 0</w:t>
              </w:r>
            </w:ins>
            <w:del w:id="1274" w:author="Найман Людмила Юрьевна" w:date="2022-03-15T10:49:00Z">
              <w:r w:rsidRPr="00D86FFD" w:rsidDel="003E58A7">
                <w:rPr>
                  <w:rFonts w:eastAsia="Times New Roman" w:cs="Times New Roman"/>
                  <w:bCs/>
                  <w:sz w:val="24"/>
                  <w:szCs w:val="24"/>
                </w:rPr>
                <w:delText>6</w:delText>
              </w:r>
            </w:del>
            <w:r w:rsidRPr="00D86FFD">
              <w:rPr>
                <w:rFonts w:eastAsia="Times New Roman" w:cs="Times New Roman"/>
                <w:bCs/>
                <w:sz w:val="24"/>
                <w:szCs w:val="24"/>
              </w:rPr>
              <w:t>00 000,00 рублей.</w:t>
            </w:r>
          </w:p>
        </w:tc>
      </w:tr>
      <w:tr w:rsidR="00E3321B" w:rsidRPr="00D86FFD" w14:paraId="6C7CF3A3"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C37BE1B" w14:textId="77777777" w:rsidR="00E3321B" w:rsidRPr="00D86FFD" w:rsidRDefault="00E3321B"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18508A6" w14:textId="77777777" w:rsidR="00E3321B" w:rsidRPr="00D86FFD" w:rsidRDefault="00E3321B" w:rsidP="00E3321B">
            <w:pPr>
              <w:widowControl w:val="0"/>
              <w:spacing w:line="240" w:lineRule="auto"/>
              <w:ind w:right="125"/>
              <w:rPr>
                <w:rFonts w:cs="Times New Roman"/>
                <w:b/>
                <w:sz w:val="24"/>
                <w:szCs w:val="24"/>
              </w:rPr>
            </w:pPr>
            <w:r w:rsidRPr="00D86FFD">
              <w:rPr>
                <w:rFonts w:cs="Times New Roman"/>
                <w:b/>
                <w:sz w:val="24"/>
                <w:szCs w:val="24"/>
              </w:rPr>
              <w:t>Итого по пункту 3.1.6</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7A97F13" w14:textId="77777777" w:rsidR="00E3321B" w:rsidRPr="00D86FFD" w:rsidRDefault="00E3321B" w:rsidP="002D248A">
            <w:pPr>
              <w:widowControl w:val="0"/>
              <w:spacing w:line="240" w:lineRule="auto"/>
              <w:ind w:right="125"/>
              <w:rPr>
                <w:rFonts w:cs="Times New Roman"/>
                <w:b/>
                <w:sz w:val="24"/>
                <w:szCs w:val="24"/>
              </w:rPr>
            </w:pPr>
          </w:p>
        </w:tc>
      </w:tr>
      <w:tr w:rsidR="002D248A" w:rsidRPr="00D86FFD" w14:paraId="1B3FE23B"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109BA390" w14:textId="77777777" w:rsidR="002D248A" w:rsidRPr="00D86FFD" w:rsidRDefault="002D248A" w:rsidP="002D248A">
            <w:pPr>
              <w:widowControl w:val="0"/>
              <w:spacing w:line="240" w:lineRule="auto"/>
              <w:jc w:val="center"/>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3DDE7BCB" w14:textId="77777777" w:rsidR="002D248A" w:rsidRPr="00D86FFD" w:rsidRDefault="002D248A" w:rsidP="002D248A">
            <w:pPr>
              <w:widowControl w:val="0"/>
              <w:spacing w:line="240" w:lineRule="auto"/>
              <w:ind w:right="125"/>
              <w:rPr>
                <w:rFonts w:cs="Times New Roman"/>
                <w:b/>
                <w:sz w:val="24"/>
                <w:szCs w:val="24"/>
              </w:rPr>
            </w:pPr>
            <w:r w:rsidRPr="00D86FFD">
              <w:rPr>
                <w:rFonts w:cs="Times New Roman"/>
                <w:b/>
                <w:sz w:val="24"/>
                <w:szCs w:val="24"/>
              </w:rPr>
              <w:t>Итого по пункту 3.1</w:t>
            </w:r>
          </w:p>
        </w:tc>
      </w:tr>
      <w:tr w:rsidR="002D248A" w:rsidRPr="00D86FFD" w14:paraId="4D1B70DA" w14:textId="77777777" w:rsidTr="00E3321B">
        <w:trPr>
          <w:trHeight w:val="129"/>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CD6AFD8" w14:textId="77777777" w:rsidR="002D248A" w:rsidRPr="00D86FFD" w:rsidRDefault="002D248A" w:rsidP="002D248A">
            <w:pPr>
              <w:widowControl w:val="0"/>
              <w:spacing w:line="240" w:lineRule="auto"/>
              <w:ind w:left="124" w:right="125" w:firstLine="3"/>
              <w:rPr>
                <w:rFonts w:cs="Times New Roman"/>
                <w:bCs/>
                <w:sz w:val="24"/>
                <w:szCs w:val="24"/>
              </w:rPr>
            </w:pPr>
            <w:r w:rsidRPr="00D86FFD">
              <w:rPr>
                <w:rFonts w:cs="Times New Roman"/>
                <w:bCs/>
                <w:sz w:val="24"/>
                <w:szCs w:val="24"/>
              </w:rPr>
              <w:t>3.2</w:t>
            </w:r>
          </w:p>
        </w:tc>
        <w:tc>
          <w:tcPr>
            <w:tcW w:w="13713" w:type="dxa"/>
            <w:gridSpan w:val="4"/>
            <w:tcBorders>
              <w:top w:val="single" w:sz="4" w:space="0" w:color="auto"/>
              <w:left w:val="single" w:sz="4" w:space="0" w:color="auto"/>
              <w:bottom w:val="single" w:sz="4" w:space="0" w:color="auto"/>
              <w:right w:val="single" w:sz="4" w:space="0" w:color="auto"/>
            </w:tcBorders>
            <w:vAlign w:val="center"/>
          </w:tcPr>
          <w:p w14:paraId="5324FD6F" w14:textId="77777777" w:rsidR="002D248A" w:rsidRPr="00D86FFD" w:rsidRDefault="002D248A" w:rsidP="002D248A">
            <w:pPr>
              <w:widowControl w:val="0"/>
              <w:spacing w:line="240" w:lineRule="auto"/>
              <w:ind w:left="124" w:right="125" w:firstLine="3"/>
              <w:rPr>
                <w:rFonts w:cs="Times New Roman"/>
                <w:sz w:val="24"/>
                <w:szCs w:val="24"/>
              </w:rPr>
            </w:pPr>
            <w:r w:rsidRPr="00D86FFD">
              <w:rPr>
                <w:rFonts w:cs="Times New Roman"/>
                <w:sz w:val="24"/>
                <w:szCs w:val="24"/>
              </w:rPr>
              <w:t>по зачислению денежных средств на счет клиента Банка России</w:t>
            </w:r>
          </w:p>
        </w:tc>
      </w:tr>
      <w:tr w:rsidR="002D248A" w:rsidRPr="00D86FFD" w14:paraId="04CE445A"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0C539C2" w14:textId="77777777" w:rsidR="002D248A" w:rsidRPr="00D86FFD" w:rsidRDefault="002D248A" w:rsidP="002D248A">
            <w:pPr>
              <w:widowControl w:val="0"/>
              <w:spacing w:line="240" w:lineRule="auto"/>
              <w:jc w:val="center"/>
              <w:rPr>
                <w:rFonts w:cs="Times New Roman"/>
                <w:sz w:val="24"/>
                <w:szCs w:val="24"/>
              </w:rPr>
            </w:pPr>
            <w:r w:rsidRPr="00D86FFD">
              <w:rPr>
                <w:rFonts w:cs="Times New Roman"/>
                <w:bCs/>
                <w:sz w:val="24"/>
                <w:szCs w:val="24"/>
              </w:rPr>
              <w:t>3.2.1</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94583CC" w14:textId="77777777" w:rsidR="002D248A" w:rsidRPr="00D86FFD" w:rsidRDefault="002D248A" w:rsidP="002D248A">
            <w:pPr>
              <w:widowControl w:val="0"/>
              <w:spacing w:line="240" w:lineRule="auto"/>
              <w:ind w:left="152"/>
              <w:rPr>
                <w:rFonts w:cs="Times New Roman"/>
                <w:sz w:val="24"/>
                <w:szCs w:val="24"/>
              </w:rPr>
            </w:pPr>
            <w:r w:rsidRPr="00D86FFD">
              <w:rPr>
                <w:rFonts w:cs="Times New Roman"/>
                <w:sz w:val="24"/>
                <w:szCs w:val="24"/>
              </w:rPr>
              <w:t xml:space="preserve">при </w:t>
            </w:r>
            <w:r w:rsidRPr="00D86FFD">
              <w:rPr>
                <w:rFonts w:eastAsia="Times New Roman" w:cs="Times New Roman"/>
                <w:sz w:val="24"/>
                <w:szCs w:val="24"/>
              </w:rPr>
              <w:t>осуществлении</w:t>
            </w:r>
            <w:r w:rsidRPr="00D86FFD">
              <w:rPr>
                <w:rFonts w:cs="Times New Roman"/>
                <w:sz w:val="24"/>
                <w:szCs w:val="24"/>
              </w:rPr>
              <w:t xml:space="preserve"> перевода денежных средств физическими лицами в пользу физических лиц,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ADDE50E" w14:textId="77777777" w:rsidR="002D248A" w:rsidRPr="00D86FFD" w:rsidRDefault="002D248A" w:rsidP="002D248A">
            <w:pPr>
              <w:widowControl w:val="0"/>
              <w:spacing w:line="240" w:lineRule="auto"/>
              <w:ind w:left="125" w:right="125" w:firstLine="142"/>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на основании распоряжений, поступивших в Банк России от ОПКЦ СБП (за исключением операций, указанных в пункте 3.1 Ведомости):</w:t>
            </w:r>
          </w:p>
          <w:p w14:paraId="4DA9098D"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«CСPH» – </w:t>
            </w:r>
            <w:r w:rsidRPr="00D86FFD">
              <w:rPr>
                <w:rFonts w:cs="Times New Roman"/>
                <w:sz w:val="24"/>
                <w:szCs w:val="24"/>
              </w:rPr>
              <w:t>Распоряжение о переводе денежных средств, инициированное участником СБП – банком плательщика;</w:t>
            </w:r>
          </w:p>
          <w:p w14:paraId="68E03A4A" w14:textId="77777777" w:rsidR="002D248A" w:rsidRPr="00D86FFD" w:rsidRDefault="00694ADB"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002D248A" w:rsidRPr="00D86FFD">
              <w:rPr>
                <w:rFonts w:eastAsia="Times New Roman" w:cs="Times New Roman"/>
                <w:bCs/>
                <w:sz w:val="24"/>
                <w:szCs w:val="24"/>
              </w:rPr>
              <w:t>CСP</w:t>
            </w:r>
            <w:r w:rsidR="002D248A" w:rsidRPr="00D86FFD">
              <w:rPr>
                <w:rFonts w:eastAsia="Times New Roman" w:cs="Times New Roman"/>
                <w:bCs/>
                <w:sz w:val="24"/>
                <w:szCs w:val="24"/>
                <w:lang w:val="en-US"/>
              </w:rPr>
              <w:t>L</w:t>
            </w:r>
            <w:r w:rsidR="002D248A" w:rsidRPr="00D86FFD">
              <w:rPr>
                <w:rFonts w:eastAsia="Times New Roman" w:cs="Times New Roman"/>
                <w:bCs/>
                <w:sz w:val="24"/>
                <w:szCs w:val="24"/>
              </w:rPr>
              <w:t xml:space="preserve">» – </w:t>
            </w:r>
            <w:r w:rsidR="002D248A" w:rsidRPr="00D86FFD">
              <w:rPr>
                <w:rFonts w:cs="Times New Roman"/>
                <w:sz w:val="24"/>
                <w:szCs w:val="24"/>
              </w:rPr>
              <w:t>Распоряжение о переводе денежных средств, инициированное участником СБП – банком получателя;</w:t>
            </w:r>
          </w:p>
          <w:p w14:paraId="7D292170"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«CС</w:t>
            </w:r>
            <w:r w:rsidRPr="00D86FFD">
              <w:rPr>
                <w:rFonts w:eastAsia="Times New Roman" w:cs="Times New Roman"/>
                <w:bCs/>
                <w:sz w:val="24"/>
                <w:szCs w:val="24"/>
                <w:lang w:val="en-US"/>
              </w:rPr>
              <w:t>RT</w:t>
            </w:r>
            <w:r w:rsidRPr="00D86FFD">
              <w:rPr>
                <w:rFonts w:eastAsia="Times New Roman" w:cs="Times New Roman"/>
                <w:bCs/>
                <w:sz w:val="24"/>
                <w:szCs w:val="24"/>
              </w:rPr>
              <w:t xml:space="preserve">»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cs="Times New Roman"/>
                <w:sz w:val="24"/>
                <w:szCs w:val="24"/>
              </w:rPr>
              <w:t>;</w:t>
            </w:r>
          </w:p>
          <w:p w14:paraId="2DF4CFDB"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«CС</w:t>
            </w:r>
            <w:r w:rsidRPr="00D86FFD">
              <w:rPr>
                <w:rFonts w:eastAsia="Times New Roman" w:cs="Times New Roman"/>
                <w:bCs/>
                <w:sz w:val="24"/>
                <w:szCs w:val="24"/>
                <w:lang w:val="en-US"/>
              </w:rPr>
              <w:t>RN</w:t>
            </w:r>
            <w:r w:rsidRPr="00D86FFD">
              <w:rPr>
                <w:rFonts w:eastAsia="Times New Roman" w:cs="Times New Roman"/>
                <w:bCs/>
                <w:sz w:val="24"/>
                <w:szCs w:val="24"/>
              </w:rPr>
              <w:t xml:space="preserve">» – </w:t>
            </w:r>
            <w:r w:rsidRPr="00D86FFD">
              <w:rPr>
                <w:rFonts w:cs="Times New Roman"/>
                <w:sz w:val="24"/>
                <w:szCs w:val="24"/>
              </w:rPr>
              <w:t>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23D6DC4D"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«C</w:t>
            </w:r>
            <w:r w:rsidRPr="00D86FFD">
              <w:rPr>
                <w:rFonts w:eastAsia="Times New Roman" w:cs="Times New Roman"/>
                <w:bCs/>
                <w:sz w:val="24"/>
                <w:szCs w:val="24"/>
                <w:lang w:val="en-US"/>
              </w:rPr>
              <w:t>CR</w:t>
            </w:r>
            <w:r w:rsidRPr="00D86FFD">
              <w:rPr>
                <w:rFonts w:eastAsia="Times New Roman" w:cs="Times New Roman"/>
                <w:bCs/>
                <w:sz w:val="24"/>
                <w:szCs w:val="24"/>
              </w:rPr>
              <w:t xml:space="preserve">В» – </w:t>
            </w:r>
            <w:r w:rsidRPr="00D86FFD">
              <w:rPr>
                <w:rFonts w:cs="Times New Roman"/>
                <w:sz w:val="24"/>
                <w:szCs w:val="24"/>
              </w:rPr>
              <w:t>Распоряжение о возврате денежных средств, инициированное участником СБП – банком получателя (в случае возврата денежных средств по инициативе получателя денежных средств).</w:t>
            </w:r>
          </w:p>
        </w:tc>
      </w:tr>
      <w:tr w:rsidR="002D248A" w:rsidRPr="00D86FFD" w14:paraId="7ABF700D"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820E405"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0D87DEB" w14:textId="77777777" w:rsidR="002D248A" w:rsidRPr="00D86FFD" w:rsidRDefault="002D248A" w:rsidP="002D248A">
            <w:pPr>
              <w:widowControl w:val="0"/>
              <w:spacing w:line="240" w:lineRule="auto"/>
              <w:ind w:left="152"/>
              <w:rPr>
                <w:rFonts w:cs="Times New Roman"/>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C635BA4" w14:textId="77777777" w:rsidR="002D248A" w:rsidRPr="00D86FFD" w:rsidRDefault="002D248A" w:rsidP="002D248A">
            <w:pPr>
              <w:widowControl w:val="0"/>
              <w:spacing w:line="240" w:lineRule="auto"/>
              <w:ind w:left="125" w:right="125" w:firstLine="142"/>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до 125,00 рублей.</w:t>
            </w:r>
          </w:p>
        </w:tc>
      </w:tr>
      <w:tr w:rsidR="002D248A" w:rsidRPr="00D86FFD" w14:paraId="5533890F"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D3A9BE2"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C7AFC00" w14:textId="77777777" w:rsidR="002D248A" w:rsidRPr="00D86FFD" w:rsidRDefault="002D248A" w:rsidP="002D248A">
            <w:pPr>
              <w:widowControl w:val="0"/>
              <w:spacing w:line="240" w:lineRule="auto"/>
              <w:ind w:left="152"/>
              <w:rPr>
                <w:rFonts w:cs="Times New Roman"/>
                <w:sz w:val="24"/>
                <w:szCs w:val="24"/>
              </w:rPr>
            </w:pPr>
            <w:r w:rsidRPr="00D86FF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522701B" w14:textId="77777777" w:rsidR="002D248A" w:rsidRPr="00D86FFD" w:rsidRDefault="002D248A" w:rsidP="002D248A">
            <w:pPr>
              <w:widowControl w:val="0"/>
              <w:spacing w:line="240" w:lineRule="auto"/>
              <w:ind w:left="125" w:right="125" w:firstLine="142"/>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125,01 до 250,00 рублей.</w:t>
            </w:r>
          </w:p>
        </w:tc>
      </w:tr>
      <w:tr w:rsidR="002D248A" w:rsidRPr="00D86FFD" w14:paraId="2ED9EF3B"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51DE8B4"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7751C94"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2D635C7"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250,01 до 1</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2D8203A9"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9BB7F66"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9136B82"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9103304"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1</w:t>
            </w:r>
            <w:r w:rsidRPr="00D86FFD">
              <w:rPr>
                <w:rFonts w:cs="Times New Roman"/>
                <w:sz w:val="24"/>
                <w:szCs w:val="24"/>
              </w:rPr>
              <w:t> </w:t>
            </w:r>
            <w:r w:rsidRPr="00D86FFD">
              <w:rPr>
                <w:rFonts w:eastAsia="Times New Roman" w:cs="Times New Roman"/>
                <w:bCs/>
                <w:sz w:val="24"/>
                <w:szCs w:val="24"/>
              </w:rPr>
              <w:t>000,01 до 3</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4694BBCB"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FD330C0"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4022519"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155E090"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3</w:t>
            </w:r>
            <w:r w:rsidRPr="00D86FFD">
              <w:rPr>
                <w:rFonts w:cs="Times New Roman"/>
                <w:sz w:val="24"/>
                <w:szCs w:val="24"/>
              </w:rPr>
              <w:t> </w:t>
            </w:r>
            <w:r w:rsidRPr="00D86FFD">
              <w:rPr>
                <w:rFonts w:eastAsia="Times New Roman" w:cs="Times New Roman"/>
                <w:bCs/>
                <w:sz w:val="24"/>
                <w:szCs w:val="24"/>
              </w:rPr>
              <w:t>000,01 до 6</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47343022"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2F53F86"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592DD49" w14:textId="6DA0C10A" w:rsidR="002D248A" w:rsidRPr="00D86FFD" w:rsidRDefault="002D248A" w:rsidP="003E58A7">
            <w:pPr>
              <w:widowControl w:val="0"/>
              <w:spacing w:line="240" w:lineRule="auto"/>
              <w:ind w:left="152"/>
              <w:rPr>
                <w:rFonts w:eastAsia="Times New Roman" w:cs="Times New Roman"/>
                <w:sz w:val="24"/>
                <w:szCs w:val="24"/>
              </w:rPr>
            </w:pPr>
            <w:r w:rsidRPr="00D86FFD">
              <w:rPr>
                <w:rFonts w:cs="Times New Roman"/>
                <w:sz w:val="24"/>
                <w:szCs w:val="24"/>
              </w:rPr>
              <w:t xml:space="preserve">от 6 000,01 до </w:t>
            </w:r>
            <w:ins w:id="1275" w:author="Найман Людмила Юрьевна" w:date="2022-03-15T10:49:00Z">
              <w:r w:rsidR="003E58A7">
                <w:rPr>
                  <w:rFonts w:cs="Times New Roman"/>
                  <w:sz w:val="24"/>
                  <w:szCs w:val="24"/>
                </w:rPr>
                <w:t>1 0</w:t>
              </w:r>
            </w:ins>
            <w:del w:id="1276" w:author="Найман Людмила Юрьевна" w:date="2022-03-15T10:49:00Z">
              <w:r w:rsidRPr="00D86FFD" w:rsidDel="003E58A7">
                <w:rPr>
                  <w:rFonts w:cs="Times New Roman"/>
                  <w:sz w:val="24"/>
                  <w:szCs w:val="24"/>
                </w:rPr>
                <w:delText>6</w:delText>
              </w:r>
            </w:del>
            <w:r w:rsidRPr="00D86FF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E3FF8B0" w14:textId="3A37A629" w:rsidR="002D248A" w:rsidRPr="00D86FFD" w:rsidRDefault="002D248A" w:rsidP="003E58A7">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6</w:t>
            </w:r>
            <w:r w:rsidRPr="00D86FFD">
              <w:rPr>
                <w:rFonts w:cs="Times New Roman"/>
                <w:sz w:val="24"/>
                <w:szCs w:val="24"/>
              </w:rPr>
              <w:t> </w:t>
            </w:r>
            <w:r w:rsidRPr="00D86FFD">
              <w:rPr>
                <w:rFonts w:eastAsia="Times New Roman" w:cs="Times New Roman"/>
                <w:bCs/>
                <w:sz w:val="24"/>
                <w:szCs w:val="24"/>
              </w:rPr>
              <w:t xml:space="preserve">000,01 до </w:t>
            </w:r>
            <w:ins w:id="1277" w:author="Найман Людмила Юрьевна" w:date="2022-03-15T10:49:00Z">
              <w:r w:rsidR="003E58A7">
                <w:rPr>
                  <w:rFonts w:eastAsia="Times New Roman" w:cs="Times New Roman"/>
                  <w:bCs/>
                  <w:sz w:val="24"/>
                  <w:szCs w:val="24"/>
                </w:rPr>
                <w:t>1 0</w:t>
              </w:r>
            </w:ins>
            <w:del w:id="1278" w:author="Найман Людмила Юрьевна" w:date="2022-03-15T10:49:00Z">
              <w:r w:rsidRPr="00D86FFD" w:rsidDel="003E58A7">
                <w:rPr>
                  <w:rFonts w:eastAsia="Times New Roman" w:cs="Times New Roman"/>
                  <w:bCs/>
                  <w:sz w:val="24"/>
                  <w:szCs w:val="24"/>
                </w:rPr>
                <w:delText>6</w:delText>
              </w:r>
            </w:del>
            <w:r w:rsidRPr="00D86FFD">
              <w:rPr>
                <w:rFonts w:eastAsia="Times New Roman" w:cs="Times New Roman"/>
                <w:bCs/>
                <w:sz w:val="24"/>
                <w:szCs w:val="24"/>
              </w:rPr>
              <w:t>00</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1578793F"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5C0753E"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35EAF67" w14:textId="77777777" w:rsidR="002D248A" w:rsidRPr="00D86FFD" w:rsidRDefault="002D248A" w:rsidP="002D248A">
            <w:pPr>
              <w:widowControl w:val="0"/>
              <w:spacing w:line="240" w:lineRule="auto"/>
              <w:rPr>
                <w:rFonts w:cs="Times New Roman"/>
                <w:sz w:val="24"/>
                <w:szCs w:val="24"/>
              </w:rPr>
            </w:pPr>
            <w:r w:rsidRPr="00D86FFD">
              <w:rPr>
                <w:rFonts w:cs="Times New Roman"/>
                <w:b/>
                <w:sz w:val="24"/>
                <w:szCs w:val="24"/>
              </w:rPr>
              <w:t>Итого по пункту 3.2.1</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27BE120"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p>
        </w:tc>
      </w:tr>
      <w:tr w:rsidR="002D248A" w:rsidRPr="00D86FFD" w14:paraId="5F94A8BA"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9D019A9" w14:textId="77777777" w:rsidR="002D248A" w:rsidRPr="00D86FFD" w:rsidRDefault="002D248A" w:rsidP="002D248A">
            <w:pPr>
              <w:widowControl w:val="0"/>
              <w:spacing w:line="240" w:lineRule="auto"/>
              <w:jc w:val="center"/>
              <w:rPr>
                <w:rFonts w:cs="Times New Roman"/>
                <w:sz w:val="24"/>
                <w:szCs w:val="24"/>
              </w:rPr>
            </w:pPr>
            <w:r w:rsidRPr="00D86FFD">
              <w:rPr>
                <w:rFonts w:cs="Times New Roman"/>
                <w:bCs/>
                <w:sz w:val="24"/>
                <w:szCs w:val="24"/>
              </w:rPr>
              <w:t>3.2.2</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F7555F0"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eastAsia="Times New Roman" w:cs="Times New Roman"/>
                <w:sz w:val="24"/>
                <w:szCs w:val="24"/>
              </w:rPr>
              <w:t>при осуществлении перевода денежных средств физическими лицами в пользу юридических лиц,</w:t>
            </w:r>
            <w:r w:rsidRPr="00D86FF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36EC774" w14:textId="77777777" w:rsidR="002D248A" w:rsidRPr="00D86FFD" w:rsidRDefault="002D248A" w:rsidP="008B3334">
            <w:pPr>
              <w:pStyle w:val="aff4"/>
              <w:widowControl w:val="0"/>
              <w:numPr>
                <w:ilvl w:val="0"/>
                <w:numId w:val="28"/>
              </w:numPr>
              <w:spacing w:line="240" w:lineRule="auto"/>
              <w:ind w:right="125"/>
              <w:rPr>
                <w:rFonts w:eastAsia="Times New Roman" w:cs="Times New Roman"/>
                <w:bCs/>
                <w:sz w:val="24"/>
                <w:szCs w:val="24"/>
              </w:rPr>
            </w:pPr>
            <w:r w:rsidRPr="00D86FFD">
              <w:rPr>
                <w:rFonts w:eastAsia="Times New Roman" w:cs="Times New Roman"/>
                <w:bCs/>
                <w:sz w:val="24"/>
                <w:szCs w:val="24"/>
              </w:rPr>
              <w:t>«CВPH» – Распоряжение о переводе денежных средств, инициированное участником СБП – банком плательщика;</w:t>
            </w:r>
          </w:p>
          <w:p w14:paraId="2BE6A33B" w14:textId="77777777" w:rsidR="002D248A" w:rsidRPr="00D86FFD" w:rsidRDefault="005E3EDB"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 </w:t>
            </w:r>
            <w:r w:rsidR="002D248A" w:rsidRPr="00D86FFD">
              <w:rPr>
                <w:rFonts w:eastAsia="Times New Roman" w:cs="Times New Roman"/>
                <w:bCs/>
                <w:sz w:val="24"/>
                <w:szCs w:val="24"/>
              </w:rPr>
              <w:t xml:space="preserve">«CBPP» – </w:t>
            </w:r>
            <w:r w:rsidR="002D248A" w:rsidRPr="00D86FFD">
              <w:rPr>
                <w:rFonts w:cs="Times New Roman"/>
                <w:sz w:val="24"/>
                <w:szCs w:val="24"/>
              </w:rPr>
              <w:t>физических лиц в пользу юридических лиц на основании распоряжения кредитной организации (ее филиала), составленного на основании распоряжения (заявления) плательщика об осуществлении периодического перевода денежных средств по банковскому счету плательщика в определенную дату и (или) период, при наступлении определенных распоряжением или договором условий (С2В - periodic payment)</w:t>
            </w:r>
            <w:r w:rsidR="002D248A" w:rsidRPr="00D86FFD">
              <w:rPr>
                <w:rFonts w:eastAsia="Times New Roman" w:cs="Times New Roman"/>
                <w:bCs/>
                <w:sz w:val="24"/>
                <w:szCs w:val="24"/>
              </w:rPr>
              <w:t>;</w:t>
            </w:r>
            <w:r w:rsidR="002D248A" w:rsidRPr="00D86FFD" w:rsidDel="00971E27">
              <w:rPr>
                <w:rFonts w:eastAsia="Times New Roman" w:cs="Times New Roman"/>
                <w:bCs/>
                <w:sz w:val="24"/>
                <w:szCs w:val="24"/>
              </w:rPr>
              <w:t xml:space="preserve"> </w:t>
            </w:r>
          </w:p>
          <w:p w14:paraId="4A10CC19"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rPr>
              <w:tab/>
              <w:t xml:space="preserve"> «CВRT»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eastAsia="Times New Roman" w:cs="Times New Roman"/>
                <w:bCs/>
                <w:sz w:val="24"/>
                <w:szCs w:val="24"/>
              </w:rPr>
              <w:t>;</w:t>
            </w:r>
          </w:p>
          <w:p w14:paraId="0172C7BB"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rPr>
              <w:tab/>
              <w:t xml:space="preserve"> «CВRN» – 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2B6512F2"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rPr>
              <w:tab/>
              <w:t xml:space="preserve"> «</w:t>
            </w:r>
            <w:r w:rsidRPr="00D86FFD">
              <w:rPr>
                <w:rFonts w:eastAsia="Times New Roman" w:cs="Times New Roman"/>
                <w:bCs/>
                <w:sz w:val="24"/>
                <w:szCs w:val="24"/>
                <w:lang w:val="en-US"/>
              </w:rPr>
              <w:t>CBRB</w:t>
            </w:r>
            <w:r w:rsidRPr="00D86FFD">
              <w:rPr>
                <w:rFonts w:eastAsia="Times New Roman" w:cs="Times New Roman"/>
                <w:bCs/>
                <w:sz w:val="24"/>
                <w:szCs w:val="24"/>
              </w:rPr>
              <w:t xml:space="preserve">» – </w:t>
            </w:r>
            <w:r w:rsidR="00A95763" w:rsidRPr="00D86FFD">
              <w:rPr>
                <w:rFonts w:cs="Times New Roman"/>
                <w:sz w:val="24"/>
                <w:szCs w:val="24"/>
              </w:rPr>
              <w:t>Возврат, инициированный участником СБП–банком получателя начального платежа.</w:t>
            </w:r>
          </w:p>
        </w:tc>
      </w:tr>
      <w:tr w:rsidR="002D248A" w:rsidRPr="00D86FFD" w14:paraId="30602622"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519D29A"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AB15D2D"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1504B28"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до 125,00 рублей.</w:t>
            </w:r>
          </w:p>
        </w:tc>
      </w:tr>
      <w:tr w:rsidR="002D248A" w:rsidRPr="00D86FFD" w14:paraId="655A17B0"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3A3AFB4"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99885EC"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B56A08E"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125,01 до 250,00 рублей.</w:t>
            </w:r>
          </w:p>
        </w:tc>
      </w:tr>
      <w:tr w:rsidR="002D248A" w:rsidRPr="00D86FFD" w14:paraId="5F81FB27"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C4BAC4E"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E1DFF5C"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FDA29CA"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250,01 до 1</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42C6E4A9"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88D0008"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446E5DB"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EECF02D"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1</w:t>
            </w:r>
            <w:r w:rsidRPr="00D86FFD">
              <w:rPr>
                <w:rFonts w:cs="Times New Roman"/>
                <w:sz w:val="24"/>
                <w:szCs w:val="24"/>
              </w:rPr>
              <w:t> </w:t>
            </w:r>
            <w:r w:rsidRPr="00D86FFD">
              <w:rPr>
                <w:rFonts w:eastAsia="Times New Roman" w:cs="Times New Roman"/>
                <w:bCs/>
                <w:sz w:val="24"/>
                <w:szCs w:val="24"/>
              </w:rPr>
              <w:t>000,01 до 3</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13E8BE1C"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33EF9F7"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2085904"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54BB198"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3</w:t>
            </w:r>
            <w:r w:rsidRPr="00D86FFD">
              <w:rPr>
                <w:rFonts w:cs="Times New Roman"/>
                <w:sz w:val="24"/>
                <w:szCs w:val="24"/>
              </w:rPr>
              <w:t> </w:t>
            </w:r>
            <w:r w:rsidRPr="00D86FFD">
              <w:rPr>
                <w:rFonts w:eastAsia="Times New Roman" w:cs="Times New Roman"/>
                <w:bCs/>
                <w:sz w:val="24"/>
                <w:szCs w:val="24"/>
              </w:rPr>
              <w:t>000,01 до 6</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2D10740A"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2D1F0E4"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B1347ED" w14:textId="5463625E" w:rsidR="002D248A" w:rsidRPr="00D86FFD" w:rsidRDefault="002D248A" w:rsidP="003E58A7">
            <w:pPr>
              <w:widowControl w:val="0"/>
              <w:spacing w:line="240" w:lineRule="auto"/>
              <w:ind w:left="152"/>
              <w:rPr>
                <w:rFonts w:eastAsia="Times New Roman" w:cs="Times New Roman"/>
                <w:sz w:val="24"/>
                <w:szCs w:val="24"/>
              </w:rPr>
            </w:pPr>
            <w:r w:rsidRPr="00D86FFD">
              <w:rPr>
                <w:rFonts w:cs="Times New Roman"/>
                <w:sz w:val="24"/>
                <w:szCs w:val="24"/>
              </w:rPr>
              <w:t xml:space="preserve">от 6 000,01 до </w:t>
            </w:r>
            <w:ins w:id="1279" w:author="Найман Людмила Юрьевна" w:date="2022-03-15T10:49:00Z">
              <w:r w:rsidR="003E58A7">
                <w:rPr>
                  <w:rFonts w:cs="Times New Roman"/>
                  <w:sz w:val="24"/>
                  <w:szCs w:val="24"/>
                </w:rPr>
                <w:t>1 0</w:t>
              </w:r>
            </w:ins>
            <w:del w:id="1280" w:author="Найман Людмила Юрьевна" w:date="2022-03-15T10:49:00Z">
              <w:r w:rsidRPr="00D86FFD" w:rsidDel="003E58A7">
                <w:rPr>
                  <w:rFonts w:cs="Times New Roman"/>
                  <w:sz w:val="24"/>
                  <w:szCs w:val="24"/>
                </w:rPr>
                <w:delText>6</w:delText>
              </w:r>
            </w:del>
            <w:r w:rsidRPr="00D86FF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DBB148F" w14:textId="03ABBF77" w:rsidR="002D248A" w:rsidRPr="00D86FFD" w:rsidRDefault="002D248A" w:rsidP="003E58A7">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6</w:t>
            </w:r>
            <w:r w:rsidRPr="00D86FFD">
              <w:rPr>
                <w:rFonts w:cs="Times New Roman"/>
                <w:sz w:val="24"/>
                <w:szCs w:val="24"/>
              </w:rPr>
              <w:t> </w:t>
            </w:r>
            <w:r w:rsidRPr="00D86FFD">
              <w:rPr>
                <w:rFonts w:eastAsia="Times New Roman" w:cs="Times New Roman"/>
                <w:bCs/>
                <w:sz w:val="24"/>
                <w:szCs w:val="24"/>
              </w:rPr>
              <w:t xml:space="preserve">000,01 до </w:t>
            </w:r>
            <w:ins w:id="1281" w:author="Найман Людмила Юрьевна" w:date="2022-03-15T10:49:00Z">
              <w:r w:rsidR="003E58A7">
                <w:rPr>
                  <w:rFonts w:eastAsia="Times New Roman" w:cs="Times New Roman"/>
                  <w:bCs/>
                  <w:sz w:val="24"/>
                  <w:szCs w:val="24"/>
                </w:rPr>
                <w:t>1 0</w:t>
              </w:r>
            </w:ins>
            <w:del w:id="1282" w:author="Найман Людмила Юрьевна" w:date="2022-03-15T10:49:00Z">
              <w:r w:rsidRPr="00D86FFD" w:rsidDel="003E58A7">
                <w:rPr>
                  <w:rFonts w:eastAsia="Times New Roman" w:cs="Times New Roman"/>
                  <w:bCs/>
                  <w:sz w:val="24"/>
                  <w:szCs w:val="24"/>
                </w:rPr>
                <w:delText>6</w:delText>
              </w:r>
            </w:del>
            <w:r w:rsidRPr="00D86FFD">
              <w:rPr>
                <w:rFonts w:eastAsia="Times New Roman" w:cs="Times New Roman"/>
                <w:bCs/>
                <w:sz w:val="24"/>
                <w:szCs w:val="24"/>
              </w:rPr>
              <w:t>00</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1F96908E"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300DDAB"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344DE03" w14:textId="77777777" w:rsidR="002D248A" w:rsidRPr="00D86FFD" w:rsidRDefault="002D248A" w:rsidP="002D248A">
            <w:pPr>
              <w:widowControl w:val="0"/>
              <w:spacing w:line="240" w:lineRule="auto"/>
              <w:ind w:right="125"/>
              <w:rPr>
                <w:rFonts w:cs="Times New Roman"/>
                <w:b/>
                <w:sz w:val="24"/>
                <w:szCs w:val="24"/>
              </w:rPr>
            </w:pPr>
            <w:r w:rsidRPr="00D86FFD">
              <w:rPr>
                <w:rFonts w:cs="Times New Roman"/>
                <w:b/>
                <w:sz w:val="24"/>
                <w:szCs w:val="24"/>
              </w:rPr>
              <w:t>Итого по пункту 3.2.2</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7405DA59" w14:textId="77777777" w:rsidR="002D248A" w:rsidRPr="00D86FFD" w:rsidRDefault="002D248A" w:rsidP="002D248A">
            <w:pPr>
              <w:widowControl w:val="0"/>
              <w:spacing w:line="240" w:lineRule="auto"/>
              <w:ind w:left="293" w:right="125"/>
              <w:rPr>
                <w:rFonts w:cs="Times New Roman"/>
                <w:b/>
                <w:sz w:val="24"/>
                <w:szCs w:val="24"/>
              </w:rPr>
            </w:pPr>
          </w:p>
        </w:tc>
      </w:tr>
      <w:tr w:rsidR="002D248A" w:rsidRPr="00D86FFD" w14:paraId="7DE6FD55"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E3453C0" w14:textId="77777777" w:rsidR="002D248A" w:rsidRPr="00D86FFD" w:rsidRDefault="002D248A" w:rsidP="002D248A">
            <w:pPr>
              <w:widowControl w:val="0"/>
              <w:spacing w:line="240" w:lineRule="auto"/>
              <w:jc w:val="center"/>
              <w:rPr>
                <w:rFonts w:cs="Times New Roman"/>
                <w:sz w:val="24"/>
                <w:szCs w:val="24"/>
              </w:rPr>
            </w:pPr>
            <w:r w:rsidRPr="00D86FFD">
              <w:rPr>
                <w:rFonts w:cs="Times New Roman"/>
                <w:bCs/>
                <w:sz w:val="24"/>
                <w:szCs w:val="24"/>
              </w:rPr>
              <w:lastRenderedPageBreak/>
              <w:t>3.2.3</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87DE77B" w14:textId="77777777" w:rsidR="002D248A" w:rsidRPr="00D86FFD" w:rsidRDefault="002D248A" w:rsidP="002D248A">
            <w:pPr>
              <w:widowControl w:val="0"/>
              <w:spacing w:line="240" w:lineRule="auto"/>
              <w:ind w:left="152"/>
              <w:rPr>
                <w:rFonts w:cs="Times New Roman"/>
                <w:b/>
                <w:sz w:val="24"/>
                <w:szCs w:val="24"/>
              </w:rPr>
            </w:pPr>
            <w:r w:rsidRPr="00D86FFD">
              <w:rPr>
                <w:rFonts w:eastAsia="Times New Roman" w:cs="Times New Roman"/>
                <w:sz w:val="24"/>
                <w:szCs w:val="24"/>
              </w:rPr>
              <w:t>при осуществлении перевода денежных средств юридическими лицами в пользу физических лиц,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412647E7"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 xml:space="preserve">«ВCPH» – </w:t>
            </w:r>
            <w:r w:rsidRPr="00D86FFD">
              <w:rPr>
                <w:rFonts w:cs="Times New Roman"/>
                <w:sz w:val="24"/>
                <w:szCs w:val="24"/>
              </w:rPr>
              <w:t>Распоряжение о переводе денежных средств, инициированное участником СБП – банком плательщика;</w:t>
            </w:r>
          </w:p>
          <w:p w14:paraId="74A14A2C" w14:textId="77777777" w:rsidR="002D248A" w:rsidRPr="00D86FFD" w:rsidRDefault="002D248A" w:rsidP="000539DE">
            <w:pPr>
              <w:pStyle w:val="aff4"/>
              <w:widowControl w:val="0"/>
              <w:numPr>
                <w:ilvl w:val="0"/>
                <w:numId w:val="24"/>
              </w:numPr>
              <w:spacing w:line="240" w:lineRule="auto"/>
              <w:ind w:left="124" w:right="125" w:firstLine="142"/>
              <w:jc w:val="both"/>
              <w:rPr>
                <w:rFonts w:eastAsia="Times New Roman" w:cs="Times New Roman"/>
                <w:bCs/>
                <w:sz w:val="24"/>
                <w:szCs w:val="24"/>
              </w:rPr>
            </w:pPr>
            <w:r w:rsidRPr="00D86FFD">
              <w:rPr>
                <w:rFonts w:eastAsia="Times New Roman" w:cs="Times New Roman"/>
                <w:bCs/>
                <w:sz w:val="24"/>
                <w:szCs w:val="24"/>
              </w:rPr>
              <w:t>«ВC</w:t>
            </w:r>
            <w:r w:rsidRPr="00D86FFD">
              <w:rPr>
                <w:rFonts w:eastAsia="Times New Roman" w:cs="Times New Roman"/>
                <w:bCs/>
                <w:sz w:val="24"/>
                <w:szCs w:val="24"/>
                <w:lang w:val="en-US"/>
              </w:rPr>
              <w:t>RT</w:t>
            </w:r>
            <w:r w:rsidRPr="00D86FFD">
              <w:rPr>
                <w:rFonts w:eastAsia="Times New Roman" w:cs="Times New Roman"/>
                <w:bCs/>
                <w:sz w:val="24"/>
                <w:szCs w:val="24"/>
              </w:rPr>
              <w:t xml:space="preserve">»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cs="Times New Roman"/>
                <w:sz w:val="24"/>
                <w:szCs w:val="24"/>
              </w:rPr>
              <w:t>;</w:t>
            </w:r>
          </w:p>
          <w:p w14:paraId="6AA77158"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«ВC</w:t>
            </w:r>
            <w:r w:rsidRPr="00D86FFD">
              <w:rPr>
                <w:rFonts w:eastAsia="Times New Roman" w:cs="Times New Roman"/>
                <w:bCs/>
                <w:sz w:val="24"/>
                <w:szCs w:val="24"/>
                <w:lang w:val="en-US"/>
              </w:rPr>
              <w:t>RN</w:t>
            </w:r>
            <w:r w:rsidRPr="00D86FFD">
              <w:rPr>
                <w:rFonts w:eastAsia="Times New Roman" w:cs="Times New Roman"/>
                <w:bCs/>
                <w:sz w:val="24"/>
                <w:szCs w:val="24"/>
              </w:rPr>
              <w:t xml:space="preserve">» – </w:t>
            </w:r>
            <w:r w:rsidRPr="00D86FFD">
              <w:rPr>
                <w:rFonts w:cs="Times New Roman"/>
                <w:sz w:val="24"/>
                <w:szCs w:val="24"/>
              </w:rPr>
              <w:t>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34B42472" w14:textId="77777777" w:rsidR="002D248A" w:rsidRPr="00D86FFD" w:rsidRDefault="002D248A" w:rsidP="000539DE">
            <w:pPr>
              <w:widowControl w:val="0"/>
              <w:numPr>
                <w:ilvl w:val="0"/>
                <w:numId w:val="21"/>
              </w:numPr>
              <w:spacing w:line="240" w:lineRule="auto"/>
              <w:ind w:left="125" w:right="125" w:firstLine="142"/>
              <w:contextualSpacing/>
              <w:rPr>
                <w:rFonts w:cs="Times New Roman"/>
                <w:b/>
                <w:sz w:val="24"/>
                <w:szCs w:val="24"/>
              </w:rPr>
            </w:pPr>
            <w:r w:rsidRPr="00D86FFD">
              <w:rPr>
                <w:rFonts w:eastAsia="Times New Roman" w:cs="Times New Roman"/>
                <w:bCs/>
                <w:sz w:val="24"/>
                <w:szCs w:val="24"/>
              </w:rPr>
              <w:t xml:space="preserve">«ВCRB» – </w:t>
            </w:r>
            <w:r w:rsidR="00A95763" w:rsidRPr="00D86FFD">
              <w:rPr>
                <w:rFonts w:cs="Times New Roman"/>
                <w:sz w:val="24"/>
                <w:szCs w:val="24"/>
              </w:rPr>
              <w:t>Возврат, инициированный участником СБП–банком получателя начального платежа.</w:t>
            </w:r>
            <w:r w:rsidRPr="00D86FFD">
              <w:rPr>
                <w:rFonts w:eastAsia="Times New Roman" w:cs="Times New Roman"/>
                <w:bCs/>
                <w:sz w:val="24"/>
                <w:szCs w:val="24"/>
              </w:rPr>
              <w:t>).</w:t>
            </w:r>
          </w:p>
        </w:tc>
      </w:tr>
      <w:tr w:rsidR="002D248A" w:rsidRPr="00D86FFD" w14:paraId="5F811181"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1919081"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8616A9F"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до 125,00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7C4433B8"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до 125,00 рублей.</w:t>
            </w:r>
          </w:p>
        </w:tc>
      </w:tr>
      <w:tr w:rsidR="002D248A" w:rsidRPr="00D86FFD" w14:paraId="0161CEA3"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5895ED9"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20894A2"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125,01 до 250,00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0E3AD09D"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125,01 до 250,00 рублей.</w:t>
            </w:r>
          </w:p>
        </w:tc>
      </w:tr>
      <w:tr w:rsidR="002D248A" w:rsidRPr="00D86FFD" w14:paraId="61CCDA33"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040EE27"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5FD04B7"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250,01 до 1 000,00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06AACED1"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250,01 до 1 000,00 рублей.</w:t>
            </w:r>
          </w:p>
        </w:tc>
      </w:tr>
      <w:tr w:rsidR="002D248A" w:rsidRPr="00D86FFD" w14:paraId="432C68E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ADBD22A"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E1A3D7F"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1 000,01 до 3 000,00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3FB5F95E"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1 000,01 до 3 000,00 рублей.</w:t>
            </w:r>
          </w:p>
        </w:tc>
      </w:tr>
      <w:tr w:rsidR="002D248A" w:rsidRPr="00D86FFD" w14:paraId="03004B71"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9C088DC"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A4F22D6"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3 000,01 до 6 000,00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8F82717" w14:textId="77777777" w:rsidR="002D248A" w:rsidRPr="00D86FFD" w:rsidRDefault="002D248A" w:rsidP="002D248A">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если сумма перевода по каждой операции от 3 000,01 до 6 000,00 рублей.</w:t>
            </w:r>
          </w:p>
        </w:tc>
      </w:tr>
      <w:tr w:rsidR="002D248A" w:rsidRPr="00D86FFD" w14:paraId="5771E55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D5AD65D"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0DE7CFC" w14:textId="67FBF1FE" w:rsidR="002D248A" w:rsidRPr="00D86FFD" w:rsidRDefault="002D248A" w:rsidP="003E58A7">
            <w:pPr>
              <w:widowControl w:val="0"/>
              <w:spacing w:line="240" w:lineRule="auto"/>
              <w:ind w:left="293" w:right="125"/>
              <w:rPr>
                <w:rFonts w:cs="Times New Roman"/>
                <w:b/>
                <w:sz w:val="24"/>
                <w:szCs w:val="24"/>
              </w:rPr>
            </w:pPr>
            <w:r w:rsidRPr="00D86FFD">
              <w:rPr>
                <w:rFonts w:cs="Times New Roman"/>
                <w:sz w:val="24"/>
                <w:szCs w:val="24"/>
              </w:rPr>
              <w:t xml:space="preserve">от 6 000,01 до </w:t>
            </w:r>
            <w:ins w:id="1283" w:author="Найман Людмила Юрьевна" w:date="2022-03-15T10:49:00Z">
              <w:r w:rsidR="003E58A7">
                <w:rPr>
                  <w:rFonts w:cs="Times New Roman"/>
                  <w:sz w:val="24"/>
                  <w:szCs w:val="24"/>
                </w:rPr>
                <w:t>1 0</w:t>
              </w:r>
            </w:ins>
            <w:del w:id="1284" w:author="Найман Людмила Юрьевна" w:date="2022-03-15T10:49:00Z">
              <w:r w:rsidRPr="00D86FFD" w:rsidDel="003E58A7">
                <w:rPr>
                  <w:rFonts w:cs="Times New Roman"/>
                  <w:sz w:val="24"/>
                  <w:szCs w:val="24"/>
                </w:rPr>
                <w:delText>6</w:delText>
              </w:r>
            </w:del>
            <w:r w:rsidRPr="00D86FFD">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26DC02A" w14:textId="607FEABC" w:rsidR="002D248A" w:rsidRPr="00D86FFD" w:rsidRDefault="002D248A" w:rsidP="003E58A7">
            <w:pPr>
              <w:widowControl w:val="0"/>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Включается информация об операциях по зачислению денежных средств на счет клиента, если сумма перевода по каждой операции от 6 000,01 до </w:t>
            </w:r>
            <w:ins w:id="1285" w:author="Найман Людмила Юрьевна" w:date="2022-03-15T10:50:00Z">
              <w:r w:rsidR="003E58A7">
                <w:rPr>
                  <w:rFonts w:eastAsia="Times New Roman" w:cs="Times New Roman"/>
                  <w:bCs/>
                  <w:sz w:val="24"/>
                  <w:szCs w:val="24"/>
                </w:rPr>
                <w:t>1 0</w:t>
              </w:r>
            </w:ins>
            <w:del w:id="1286" w:author="Найман Людмила Юрьевна" w:date="2022-03-15T10:50:00Z">
              <w:r w:rsidRPr="00D86FFD" w:rsidDel="003E58A7">
                <w:rPr>
                  <w:rFonts w:eastAsia="Times New Roman" w:cs="Times New Roman"/>
                  <w:bCs/>
                  <w:sz w:val="24"/>
                  <w:szCs w:val="24"/>
                </w:rPr>
                <w:delText>6</w:delText>
              </w:r>
            </w:del>
            <w:r w:rsidRPr="00D86FFD">
              <w:rPr>
                <w:rFonts w:eastAsia="Times New Roman" w:cs="Times New Roman"/>
                <w:bCs/>
                <w:sz w:val="24"/>
                <w:szCs w:val="24"/>
              </w:rPr>
              <w:t>00 000,00 рублей.</w:t>
            </w:r>
          </w:p>
        </w:tc>
      </w:tr>
      <w:tr w:rsidR="002D248A" w:rsidRPr="00D86FFD" w14:paraId="6A070C6E"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F3C31DE"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351F83A" w14:textId="77777777" w:rsidR="002D248A" w:rsidRPr="00D86FFD" w:rsidRDefault="002D248A" w:rsidP="002D248A">
            <w:pPr>
              <w:widowControl w:val="0"/>
              <w:spacing w:line="240" w:lineRule="auto"/>
              <w:ind w:right="125"/>
              <w:rPr>
                <w:rFonts w:cs="Times New Roman"/>
                <w:b/>
                <w:sz w:val="24"/>
                <w:szCs w:val="24"/>
              </w:rPr>
            </w:pPr>
            <w:r w:rsidRPr="00D86FFD">
              <w:rPr>
                <w:rFonts w:cs="Times New Roman"/>
                <w:b/>
                <w:sz w:val="24"/>
                <w:szCs w:val="24"/>
              </w:rPr>
              <w:t>Итого по пункту 3.2.3</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AAC9619" w14:textId="77777777" w:rsidR="002D248A" w:rsidRPr="00D86FFD" w:rsidRDefault="002D248A" w:rsidP="002D248A">
            <w:pPr>
              <w:widowControl w:val="0"/>
              <w:spacing w:line="240" w:lineRule="auto"/>
              <w:ind w:left="293" w:right="125"/>
              <w:rPr>
                <w:rFonts w:cs="Times New Roman"/>
                <w:b/>
                <w:sz w:val="24"/>
                <w:szCs w:val="24"/>
              </w:rPr>
            </w:pPr>
          </w:p>
        </w:tc>
      </w:tr>
      <w:tr w:rsidR="002D248A" w:rsidRPr="00D86FFD" w14:paraId="72055187"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B74BF83" w14:textId="77777777" w:rsidR="002D248A" w:rsidRPr="00D86FFD" w:rsidRDefault="002D248A" w:rsidP="002D248A">
            <w:pPr>
              <w:widowControl w:val="0"/>
              <w:spacing w:line="240" w:lineRule="auto"/>
              <w:jc w:val="center"/>
              <w:rPr>
                <w:rFonts w:cs="Times New Roman"/>
                <w:sz w:val="24"/>
                <w:szCs w:val="24"/>
              </w:rPr>
            </w:pPr>
            <w:r w:rsidRPr="00D86FFD">
              <w:rPr>
                <w:rFonts w:cs="Times New Roman"/>
                <w:bCs/>
                <w:sz w:val="24"/>
                <w:szCs w:val="24"/>
              </w:rPr>
              <w:t>3.</w:t>
            </w:r>
            <w:r w:rsidRPr="00D86FFD">
              <w:rPr>
                <w:rFonts w:cs="Times New Roman"/>
                <w:bCs/>
                <w:sz w:val="24"/>
                <w:szCs w:val="24"/>
                <w:lang w:val="en-US"/>
              </w:rPr>
              <w:t>2</w:t>
            </w:r>
            <w:r w:rsidRPr="00D86FFD">
              <w:rPr>
                <w:rFonts w:cs="Times New Roman"/>
                <w:bCs/>
                <w:sz w:val="24"/>
                <w:szCs w:val="24"/>
              </w:rPr>
              <w:t>.</w:t>
            </w:r>
            <w:r w:rsidRPr="00D86FFD">
              <w:rPr>
                <w:rFonts w:cs="Times New Roman"/>
                <w:bCs/>
                <w:sz w:val="24"/>
                <w:szCs w:val="24"/>
                <w:lang w:val="en-US"/>
              </w:rPr>
              <w:t>4</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8E3DF7B" w14:textId="77777777" w:rsidR="002D248A" w:rsidRPr="00D86FFD" w:rsidRDefault="002D248A" w:rsidP="002D248A">
            <w:pPr>
              <w:widowControl w:val="0"/>
              <w:spacing w:line="240" w:lineRule="auto"/>
              <w:ind w:left="293" w:right="125"/>
              <w:rPr>
                <w:rFonts w:cs="Times New Roman"/>
                <w:b/>
                <w:sz w:val="24"/>
                <w:szCs w:val="24"/>
              </w:rPr>
            </w:pPr>
            <w:r w:rsidRPr="00D86FFD">
              <w:rPr>
                <w:rFonts w:eastAsia="Times New Roman" w:cs="Times New Roman"/>
                <w:sz w:val="24"/>
                <w:szCs w:val="24"/>
              </w:rPr>
              <w:t>при осуществлении перевода денежных средств юридическими лицами в пользу юридических лиц,</w:t>
            </w:r>
            <w:r w:rsidRPr="00D86FFD">
              <w:rPr>
                <w:rFonts w:cs="Times New Roman"/>
                <w:sz w:val="24"/>
                <w:szCs w:val="24"/>
              </w:rPr>
              <w:t xml:space="preserve">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90131D3"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«BВPH» – Распоряжение о переводе денежных средств, инициированное участником СБП – банком плательщика;</w:t>
            </w:r>
          </w:p>
          <w:p w14:paraId="5DE131B5"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 xml:space="preserve"> «BВRT» – </w:t>
            </w:r>
            <w:r w:rsidR="003A5BB1" w:rsidRPr="00D86FFD">
              <w:rPr>
                <w:rFonts w:eastAsia="Times New Roman" w:cs="Times New Roman"/>
                <w:bCs/>
                <w:sz w:val="24"/>
                <w:szCs w:val="24"/>
              </w:rPr>
              <w:t>Повторный платеж, если ранее распоряжение направлялось в СБП, но было аннулировано</w:t>
            </w:r>
            <w:r w:rsidRPr="00D86FFD">
              <w:rPr>
                <w:rFonts w:eastAsia="Times New Roman" w:cs="Times New Roman"/>
                <w:bCs/>
                <w:sz w:val="24"/>
                <w:szCs w:val="24"/>
              </w:rPr>
              <w:t>;</w:t>
            </w:r>
          </w:p>
          <w:p w14:paraId="233CE697" w14:textId="77777777" w:rsidR="002D248A" w:rsidRPr="00D86FFD"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«BВRN» – Повторное распоряжение о переводе денежных средств с корреспондентского счета (субсчета) банка плательщика на корреспондентский счет (субсчет) банка получателя (если распоряжение ранее не направлялось в СБП - урегулирование по инициативе Банка или ОПКЦ);</w:t>
            </w:r>
          </w:p>
          <w:p w14:paraId="7266EFAA" w14:textId="77777777" w:rsidR="002D248A" w:rsidRPr="00D86FFD" w:rsidRDefault="002D248A" w:rsidP="000539DE">
            <w:pPr>
              <w:widowControl w:val="0"/>
              <w:numPr>
                <w:ilvl w:val="0"/>
                <w:numId w:val="21"/>
              </w:numPr>
              <w:spacing w:line="240" w:lineRule="auto"/>
              <w:ind w:left="125" w:right="125" w:firstLine="142"/>
              <w:contextualSpacing/>
              <w:rPr>
                <w:rFonts w:cs="Times New Roman"/>
                <w:b/>
                <w:sz w:val="24"/>
                <w:szCs w:val="24"/>
              </w:rPr>
            </w:pPr>
            <w:r w:rsidRPr="00D86FFD">
              <w:rPr>
                <w:rFonts w:eastAsia="Times New Roman" w:cs="Times New Roman"/>
                <w:bCs/>
                <w:sz w:val="24"/>
                <w:szCs w:val="24"/>
              </w:rPr>
              <w:t>«</w:t>
            </w:r>
            <w:r w:rsidRPr="00D86FFD">
              <w:rPr>
                <w:rFonts w:eastAsia="Times New Roman" w:cs="Times New Roman"/>
                <w:bCs/>
                <w:sz w:val="24"/>
                <w:szCs w:val="24"/>
                <w:lang w:val="en-US"/>
              </w:rPr>
              <w:t>B</w:t>
            </w:r>
            <w:r w:rsidRPr="00D86FFD">
              <w:rPr>
                <w:rFonts w:eastAsia="Times New Roman" w:cs="Times New Roman"/>
                <w:bCs/>
                <w:sz w:val="24"/>
                <w:szCs w:val="24"/>
              </w:rPr>
              <w:t xml:space="preserve">BRB» – </w:t>
            </w:r>
            <w:r w:rsidR="00A95763" w:rsidRPr="00D86FFD">
              <w:rPr>
                <w:rFonts w:cs="Times New Roman"/>
                <w:sz w:val="24"/>
                <w:szCs w:val="24"/>
              </w:rPr>
              <w:t>Возврат, инициированный участником СБП–банком получателя начального платежа.</w:t>
            </w:r>
          </w:p>
        </w:tc>
      </w:tr>
      <w:tr w:rsidR="002D248A" w:rsidRPr="00D86FFD" w14:paraId="04F8D8F0"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115A326"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620D36D"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до 125,00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745BE8A4" w14:textId="77777777" w:rsidR="002D248A" w:rsidRPr="00D86FFD" w:rsidRDefault="002D248A" w:rsidP="002D248A">
            <w:pPr>
              <w:widowControl w:val="0"/>
              <w:spacing w:line="240" w:lineRule="auto"/>
              <w:ind w:left="293" w:right="125"/>
              <w:rPr>
                <w:rFonts w:cs="Times New Roman"/>
                <w:b/>
                <w:sz w:val="24"/>
                <w:szCs w:val="24"/>
              </w:rPr>
            </w:pPr>
            <w:r w:rsidRPr="00D86FFD">
              <w:rPr>
                <w:rFonts w:eastAsia="Times New Roman" w:cs="Times New Roman"/>
                <w:bCs/>
                <w:sz w:val="24"/>
                <w:szCs w:val="24"/>
              </w:rPr>
              <w:t xml:space="preserve">Включается информация об операциях по зачислению денежных средств со счета клиента если </w:t>
            </w:r>
            <w:r w:rsidRPr="00D86FFD">
              <w:rPr>
                <w:rFonts w:eastAsia="Times New Roman" w:cs="Times New Roman"/>
                <w:bCs/>
                <w:sz w:val="24"/>
                <w:szCs w:val="24"/>
              </w:rPr>
              <w:lastRenderedPageBreak/>
              <w:t>сумма перевода по каждой операции до 125,00 рублей.</w:t>
            </w:r>
          </w:p>
        </w:tc>
      </w:tr>
      <w:tr w:rsidR="002D248A" w:rsidRPr="00D86FFD" w14:paraId="74598D3B"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9A71E51"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B42ECED"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125,01 до 250,00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18848B1" w14:textId="77777777" w:rsidR="002D248A" w:rsidRPr="00D86FFD" w:rsidRDefault="002D248A" w:rsidP="002D248A">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125,01 до 250,00 рублей.</w:t>
            </w:r>
          </w:p>
        </w:tc>
      </w:tr>
      <w:tr w:rsidR="002D248A" w:rsidRPr="00D86FFD" w14:paraId="38F8F8F6"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A8C15F5"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B3325DA"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250,01 до 1 000,00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44011D5" w14:textId="77777777" w:rsidR="002D248A" w:rsidRPr="00D86FFD" w:rsidRDefault="002D248A" w:rsidP="002D248A">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250,01 до 1 000,00 рублей.</w:t>
            </w:r>
          </w:p>
        </w:tc>
      </w:tr>
      <w:tr w:rsidR="002D248A" w:rsidRPr="00D86FFD" w14:paraId="44924DC7"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273D460"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0A74D00"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1 000,01 до 3 000,00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D41E8F1" w14:textId="77777777" w:rsidR="002D248A" w:rsidRPr="00D86FFD" w:rsidRDefault="002D248A" w:rsidP="002D248A">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1 000,01 до 3 000,00 рублей.</w:t>
            </w:r>
          </w:p>
        </w:tc>
      </w:tr>
      <w:tr w:rsidR="002D248A" w:rsidRPr="00D86FFD" w14:paraId="6A5CD22F"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BBE982C"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9E09166" w14:textId="77777777" w:rsidR="002D248A" w:rsidRPr="00D86FFD" w:rsidRDefault="002D248A" w:rsidP="002D248A">
            <w:pPr>
              <w:widowControl w:val="0"/>
              <w:spacing w:line="240" w:lineRule="auto"/>
              <w:ind w:left="293" w:right="125"/>
              <w:rPr>
                <w:rFonts w:cs="Times New Roman"/>
                <w:b/>
                <w:sz w:val="24"/>
                <w:szCs w:val="24"/>
              </w:rPr>
            </w:pPr>
            <w:r w:rsidRPr="00D86FFD">
              <w:rPr>
                <w:rFonts w:cs="Times New Roman"/>
                <w:sz w:val="24"/>
                <w:szCs w:val="24"/>
              </w:rPr>
              <w:t>от 3 000,01 до 6 000,00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736BF7C" w14:textId="77777777" w:rsidR="002D248A" w:rsidRPr="00D86FFD" w:rsidRDefault="002D248A" w:rsidP="002D248A">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3 000,01 до 6 000,00 рублей.</w:t>
            </w:r>
          </w:p>
        </w:tc>
      </w:tr>
      <w:tr w:rsidR="002D248A" w:rsidRPr="00D86FFD" w14:paraId="5EF15B7F"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5F842A0"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02096AB" w14:textId="0D780F28" w:rsidR="002D248A" w:rsidRPr="00D86FFD" w:rsidRDefault="002D248A" w:rsidP="003E58A7">
            <w:pPr>
              <w:widowControl w:val="0"/>
              <w:spacing w:line="240" w:lineRule="auto"/>
              <w:ind w:left="293" w:right="125"/>
              <w:rPr>
                <w:rFonts w:cs="Times New Roman"/>
                <w:b/>
                <w:sz w:val="24"/>
                <w:szCs w:val="24"/>
              </w:rPr>
            </w:pPr>
            <w:r w:rsidRPr="00D86FFD">
              <w:rPr>
                <w:rFonts w:cs="Times New Roman"/>
                <w:sz w:val="24"/>
                <w:szCs w:val="24"/>
              </w:rPr>
              <w:t xml:space="preserve">от 6 000,01 до </w:t>
            </w:r>
            <w:ins w:id="1287" w:author="Найман Людмила Юрьевна" w:date="2022-03-15T10:50:00Z">
              <w:r w:rsidR="003E58A7">
                <w:rPr>
                  <w:rFonts w:cs="Times New Roman"/>
                  <w:sz w:val="24"/>
                  <w:szCs w:val="24"/>
                </w:rPr>
                <w:t>1 0</w:t>
              </w:r>
            </w:ins>
            <w:del w:id="1288" w:author="Найман Людмила Юрьевна" w:date="2022-03-15T10:50:00Z">
              <w:r w:rsidRPr="00D86FFD" w:rsidDel="003E58A7">
                <w:rPr>
                  <w:rFonts w:cs="Times New Roman"/>
                  <w:sz w:val="24"/>
                  <w:szCs w:val="24"/>
                </w:rPr>
                <w:delText>6</w:delText>
              </w:r>
            </w:del>
            <w:r w:rsidRPr="00D86FFD">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D40EDD9" w14:textId="0B77F35F" w:rsidR="002D248A" w:rsidRPr="00D86FFD" w:rsidRDefault="002D248A" w:rsidP="003E58A7">
            <w:pPr>
              <w:widowControl w:val="0"/>
              <w:spacing w:line="240" w:lineRule="auto"/>
              <w:ind w:left="293" w:right="125"/>
              <w:rPr>
                <w:rFonts w:cs="Times New Roman"/>
                <w:b/>
                <w:sz w:val="24"/>
                <w:szCs w:val="24"/>
              </w:rPr>
            </w:pPr>
            <w:r w:rsidRPr="00D86FFD">
              <w:rPr>
                <w:rFonts w:eastAsia="Times New Roman" w:cs="Times New Roman"/>
                <w:bCs/>
                <w:sz w:val="24"/>
                <w:szCs w:val="24"/>
              </w:rPr>
              <w:t xml:space="preserve">Включается информация об операциях по зачислению денежных средств со счета клиента, если сумма перевода по каждой операции от 6 000,01 до </w:t>
            </w:r>
            <w:ins w:id="1289" w:author="Найман Людмила Юрьевна" w:date="2022-03-15T10:50:00Z">
              <w:r w:rsidR="003E58A7">
                <w:rPr>
                  <w:rFonts w:eastAsia="Times New Roman" w:cs="Times New Roman"/>
                  <w:bCs/>
                  <w:sz w:val="24"/>
                  <w:szCs w:val="24"/>
                </w:rPr>
                <w:t>1 0</w:t>
              </w:r>
            </w:ins>
            <w:del w:id="1290" w:author="Найман Людмила Юрьевна" w:date="2022-03-15T10:50:00Z">
              <w:r w:rsidRPr="00D86FFD" w:rsidDel="003E58A7">
                <w:rPr>
                  <w:rFonts w:eastAsia="Times New Roman" w:cs="Times New Roman"/>
                  <w:bCs/>
                  <w:sz w:val="24"/>
                  <w:szCs w:val="24"/>
                </w:rPr>
                <w:delText>6</w:delText>
              </w:r>
            </w:del>
            <w:r w:rsidRPr="00D86FFD">
              <w:rPr>
                <w:rFonts w:eastAsia="Times New Roman" w:cs="Times New Roman"/>
                <w:bCs/>
                <w:sz w:val="24"/>
                <w:szCs w:val="24"/>
              </w:rPr>
              <w:t xml:space="preserve">00 000,00 рублей. </w:t>
            </w:r>
          </w:p>
        </w:tc>
      </w:tr>
      <w:tr w:rsidR="002D248A" w:rsidRPr="00D86FFD" w14:paraId="3DE75069"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1C6344F"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BD18E3F" w14:textId="77777777" w:rsidR="002D248A" w:rsidRPr="00D86FFD" w:rsidRDefault="002D248A" w:rsidP="002D248A">
            <w:pPr>
              <w:widowControl w:val="0"/>
              <w:spacing w:line="240" w:lineRule="auto"/>
              <w:ind w:right="125"/>
              <w:rPr>
                <w:rFonts w:cs="Times New Roman"/>
                <w:b/>
                <w:sz w:val="24"/>
                <w:szCs w:val="24"/>
              </w:rPr>
            </w:pPr>
            <w:r w:rsidRPr="00D86FFD">
              <w:rPr>
                <w:rFonts w:cs="Times New Roman"/>
                <w:b/>
                <w:sz w:val="24"/>
                <w:szCs w:val="24"/>
              </w:rPr>
              <w:t>Итого по пункту 3.</w:t>
            </w:r>
            <w:r w:rsidRPr="00D86FFD">
              <w:rPr>
                <w:rFonts w:cs="Times New Roman"/>
                <w:b/>
                <w:sz w:val="24"/>
                <w:szCs w:val="24"/>
                <w:lang w:val="en-US"/>
              </w:rPr>
              <w:t>2</w:t>
            </w:r>
            <w:r w:rsidRPr="00D86FFD">
              <w:rPr>
                <w:rFonts w:cs="Times New Roman"/>
                <w:b/>
                <w:sz w:val="24"/>
                <w:szCs w:val="24"/>
              </w:rPr>
              <w:t>.4</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14ACEAB" w14:textId="77777777" w:rsidR="002D248A" w:rsidRPr="00D86FFD" w:rsidRDefault="002D248A" w:rsidP="002D248A">
            <w:pPr>
              <w:widowControl w:val="0"/>
              <w:spacing w:line="240" w:lineRule="auto"/>
              <w:ind w:left="293" w:right="125"/>
              <w:rPr>
                <w:rFonts w:cs="Times New Roman"/>
                <w:b/>
                <w:sz w:val="24"/>
                <w:szCs w:val="24"/>
              </w:rPr>
            </w:pPr>
          </w:p>
        </w:tc>
      </w:tr>
      <w:tr w:rsidR="009A4870" w:rsidRPr="00D86FFD" w14:paraId="7B199F13"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E04A143" w14:textId="77777777" w:rsidR="009A4870" w:rsidRPr="00D86FFD" w:rsidRDefault="009A4870" w:rsidP="009A4870">
            <w:pPr>
              <w:widowControl w:val="0"/>
              <w:spacing w:line="240" w:lineRule="auto"/>
              <w:jc w:val="center"/>
              <w:rPr>
                <w:rFonts w:cs="Times New Roman"/>
                <w:sz w:val="24"/>
                <w:szCs w:val="24"/>
              </w:rPr>
            </w:pPr>
            <w:r w:rsidRPr="00D86FFD">
              <w:rPr>
                <w:rFonts w:cs="Times New Roman"/>
                <w:bCs/>
                <w:sz w:val="24"/>
                <w:szCs w:val="24"/>
              </w:rPr>
              <w:t>3.</w:t>
            </w:r>
            <w:r w:rsidRPr="00D86FFD">
              <w:rPr>
                <w:rFonts w:cs="Times New Roman"/>
                <w:bCs/>
                <w:sz w:val="24"/>
                <w:szCs w:val="24"/>
                <w:lang w:val="en-US"/>
              </w:rPr>
              <w:t>2</w:t>
            </w:r>
            <w:r w:rsidRPr="00D86FFD">
              <w:rPr>
                <w:rFonts w:cs="Times New Roman"/>
                <w:bCs/>
                <w:sz w:val="24"/>
                <w:szCs w:val="24"/>
              </w:rPr>
              <w:t>.5</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2AB6E5E" w14:textId="7C91750E" w:rsidR="009A4870" w:rsidRPr="00D86FFD" w:rsidRDefault="009A4870" w:rsidP="00771161">
            <w:pPr>
              <w:widowControl w:val="0"/>
              <w:spacing w:line="240" w:lineRule="auto"/>
              <w:ind w:left="293" w:right="125"/>
              <w:rPr>
                <w:rFonts w:cs="Times New Roman"/>
                <w:b/>
                <w:sz w:val="24"/>
                <w:szCs w:val="24"/>
              </w:rPr>
            </w:pPr>
            <w:r w:rsidRPr="00D86FFD">
              <w:rPr>
                <w:rFonts w:eastAsia="Times New Roman" w:cs="Times New Roman"/>
                <w:sz w:val="24"/>
                <w:szCs w:val="24"/>
              </w:rPr>
              <w:t xml:space="preserve">при осуществлении перевода денежных средств </w:t>
            </w:r>
            <w:r w:rsidR="004C6EFD" w:rsidRPr="00D86FFD">
              <w:rPr>
                <w:rFonts w:eastAsia="Times New Roman" w:cs="Times New Roman"/>
                <w:sz w:val="24"/>
                <w:szCs w:val="24"/>
              </w:rPr>
              <w:t xml:space="preserve">физическими </w:t>
            </w:r>
            <w:r w:rsidRPr="00D86FFD">
              <w:rPr>
                <w:rFonts w:eastAsia="Times New Roman" w:cs="Times New Roman"/>
                <w:sz w:val="24"/>
                <w:szCs w:val="24"/>
              </w:rPr>
              <w:t xml:space="preserve">лицами </w:t>
            </w:r>
            <w:r w:rsidR="000665AA" w:rsidRPr="00D86FFD">
              <w:rPr>
                <w:rFonts w:eastAsia="Times New Roman" w:cs="Times New Roman"/>
                <w:sz w:val="24"/>
                <w:szCs w:val="24"/>
              </w:rPr>
              <w:t>на Единый казначейский счет</w:t>
            </w:r>
            <w:r w:rsidRPr="00D86FFD">
              <w:rPr>
                <w:rFonts w:eastAsia="Times New Roman" w:cs="Times New Roman"/>
                <w:sz w:val="24"/>
                <w:szCs w:val="24"/>
              </w:rPr>
              <w:t>,</w:t>
            </w:r>
            <w:r w:rsidRPr="00D86FFD">
              <w:rPr>
                <w:rFonts w:cs="Times New Roman"/>
                <w:sz w:val="24"/>
                <w:szCs w:val="24"/>
              </w:rPr>
              <w:t xml:space="preserve">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45B5DCB2" w14:textId="77777777" w:rsidR="00330BF7" w:rsidRPr="00D86FFD" w:rsidRDefault="00330BF7" w:rsidP="00330BF7">
            <w:pPr>
              <w:widowControl w:val="0"/>
              <w:numPr>
                <w:ilvl w:val="0"/>
                <w:numId w:val="21"/>
              </w:numPr>
              <w:spacing w:line="240" w:lineRule="auto"/>
              <w:ind w:left="125" w:right="125" w:firstLine="142"/>
              <w:contextualSpacing/>
              <w:rPr>
                <w:rFonts w:eastAsia="Times New Roman" w:cs="Times New Roman"/>
                <w:bCs/>
                <w:sz w:val="24"/>
                <w:szCs w:val="24"/>
              </w:rPr>
            </w:pPr>
            <w:r w:rsidRPr="00D86FFD">
              <w:rPr>
                <w:rFonts w:eastAsia="Times New Roman" w:cs="Times New Roman"/>
                <w:bCs/>
                <w:sz w:val="24"/>
                <w:szCs w:val="24"/>
              </w:rPr>
              <w:t>«</w:t>
            </w:r>
            <w:r w:rsidRPr="00D86FFD">
              <w:rPr>
                <w:rFonts w:eastAsia="Times New Roman" w:cs="Times New Roman"/>
                <w:bCs/>
                <w:sz w:val="24"/>
                <w:szCs w:val="24"/>
                <w:lang w:val="en-US"/>
              </w:rPr>
              <w:t>CG</w:t>
            </w:r>
            <w:r w:rsidRPr="00D86FFD">
              <w:rPr>
                <w:rFonts w:eastAsia="Times New Roman" w:cs="Times New Roman"/>
                <w:bCs/>
                <w:sz w:val="24"/>
                <w:szCs w:val="24"/>
              </w:rPr>
              <w:t>PH» – Распоряжение о переводе денежных средств, инициированное участником СБП – банком плательщика;</w:t>
            </w:r>
          </w:p>
          <w:p w14:paraId="6CE07C9E" w14:textId="77777777" w:rsidR="009A4870" w:rsidRPr="00D86FFD" w:rsidRDefault="00330BF7" w:rsidP="00330BF7">
            <w:pPr>
              <w:widowControl w:val="0"/>
              <w:numPr>
                <w:ilvl w:val="0"/>
                <w:numId w:val="21"/>
              </w:numPr>
              <w:spacing w:line="240" w:lineRule="auto"/>
              <w:ind w:left="125" w:right="125" w:firstLine="142"/>
              <w:contextualSpacing/>
              <w:rPr>
                <w:rFonts w:cs="Times New Roman"/>
                <w:b/>
                <w:sz w:val="24"/>
                <w:szCs w:val="24"/>
              </w:rPr>
            </w:pPr>
            <w:r w:rsidRPr="00D86FFD">
              <w:rPr>
                <w:rFonts w:eastAsia="Times New Roman" w:cs="Times New Roman"/>
                <w:bCs/>
                <w:sz w:val="24"/>
                <w:szCs w:val="24"/>
              </w:rPr>
              <w:t>«</w:t>
            </w:r>
            <w:r w:rsidRPr="00D86FFD">
              <w:rPr>
                <w:rFonts w:eastAsia="Times New Roman" w:cs="Times New Roman"/>
                <w:bCs/>
                <w:sz w:val="24"/>
                <w:szCs w:val="24"/>
                <w:lang w:val="en-US"/>
              </w:rPr>
              <w:t>CG</w:t>
            </w:r>
            <w:r w:rsidRPr="00D86FFD">
              <w:rPr>
                <w:rFonts w:eastAsia="Times New Roman" w:cs="Times New Roman"/>
                <w:bCs/>
                <w:sz w:val="24"/>
                <w:szCs w:val="24"/>
              </w:rPr>
              <w:t>RT» – Повторный платеж, если ранее распоряжение направлялось в СБП, но было аннулировано.</w:t>
            </w:r>
          </w:p>
        </w:tc>
      </w:tr>
      <w:tr w:rsidR="009A4870" w:rsidRPr="00D86FFD" w14:paraId="316AB4E5" w14:textId="54B11C79"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0F8887A" w14:textId="4D1EA298" w:rsidR="009A4870" w:rsidRPr="00D86FFD" w:rsidRDefault="009A4870" w:rsidP="009A487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9986B70" w14:textId="4C7BFE5E" w:rsidR="009A4870" w:rsidRPr="00D86FFD" w:rsidRDefault="009A4870" w:rsidP="009A4870">
            <w:pPr>
              <w:widowControl w:val="0"/>
              <w:spacing w:line="240" w:lineRule="auto"/>
              <w:ind w:left="293" w:right="125"/>
              <w:rPr>
                <w:rFonts w:cs="Times New Roman"/>
                <w:b/>
                <w:sz w:val="24"/>
                <w:szCs w:val="24"/>
              </w:rPr>
            </w:pPr>
            <w:r w:rsidRPr="00D86FFD">
              <w:rPr>
                <w:rFonts w:cs="Times New Roman"/>
                <w:sz w:val="24"/>
                <w:szCs w:val="24"/>
              </w:rPr>
              <w:t>до 125,00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75E8D97" w14:textId="71E76240" w:rsidR="009A4870" w:rsidRPr="00D86FFD" w:rsidRDefault="009A4870" w:rsidP="009A4870">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до 125,00 рублей.</w:t>
            </w:r>
          </w:p>
        </w:tc>
      </w:tr>
      <w:tr w:rsidR="009A4870" w:rsidRPr="00D86FFD" w14:paraId="500B16EC" w14:textId="2AABA59C"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5AA8344" w14:textId="299E251A" w:rsidR="009A4870" w:rsidRPr="00D86FFD" w:rsidRDefault="009A4870" w:rsidP="009A487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97AABE2" w14:textId="71B083FB" w:rsidR="009A4870" w:rsidRPr="00D86FFD" w:rsidRDefault="009A4870" w:rsidP="009A4870">
            <w:pPr>
              <w:widowControl w:val="0"/>
              <w:spacing w:line="240" w:lineRule="auto"/>
              <w:ind w:left="293" w:right="125"/>
              <w:rPr>
                <w:rFonts w:cs="Times New Roman"/>
                <w:b/>
                <w:sz w:val="24"/>
                <w:szCs w:val="24"/>
              </w:rPr>
            </w:pPr>
            <w:r w:rsidRPr="00D86FFD">
              <w:rPr>
                <w:rFonts w:cs="Times New Roman"/>
                <w:sz w:val="24"/>
                <w:szCs w:val="24"/>
              </w:rPr>
              <w:t>от 125,01 до 250,00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220D152" w14:textId="3447343C" w:rsidR="009A4870" w:rsidRPr="00D86FFD" w:rsidRDefault="009A4870" w:rsidP="009A4870">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125,01 до 250,00 рублей.</w:t>
            </w:r>
          </w:p>
        </w:tc>
      </w:tr>
      <w:tr w:rsidR="009A4870" w:rsidRPr="00D86FFD" w14:paraId="16745423" w14:textId="64E71DC1"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47B374C" w14:textId="15FD13E9" w:rsidR="009A4870" w:rsidRPr="00D86FFD" w:rsidRDefault="009A4870" w:rsidP="009A487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605371A" w14:textId="57D4222B" w:rsidR="009A4870" w:rsidRPr="00D86FFD" w:rsidRDefault="009A4870" w:rsidP="009A4870">
            <w:pPr>
              <w:widowControl w:val="0"/>
              <w:spacing w:line="240" w:lineRule="auto"/>
              <w:ind w:left="293" w:right="125"/>
              <w:rPr>
                <w:rFonts w:cs="Times New Roman"/>
                <w:b/>
                <w:sz w:val="24"/>
                <w:szCs w:val="24"/>
              </w:rPr>
            </w:pPr>
            <w:r w:rsidRPr="00D86FFD">
              <w:rPr>
                <w:rFonts w:cs="Times New Roman"/>
                <w:sz w:val="24"/>
                <w:szCs w:val="24"/>
              </w:rPr>
              <w:t>от 250,01 до 1 000,00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11FA7C6" w14:textId="427D886A" w:rsidR="009A4870" w:rsidRPr="00D86FFD" w:rsidRDefault="009A4870" w:rsidP="009A4870">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250,01 до 1 000,00 рублей.</w:t>
            </w:r>
          </w:p>
        </w:tc>
      </w:tr>
      <w:tr w:rsidR="009A4870" w:rsidRPr="00D86FFD" w14:paraId="607C78B2" w14:textId="64CA4C21"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7CC8A33" w14:textId="116D55C6" w:rsidR="009A4870" w:rsidRPr="00D86FFD" w:rsidRDefault="009A4870" w:rsidP="009A487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CDE84F1" w14:textId="423AE8D1" w:rsidR="009A4870" w:rsidRPr="00D86FFD" w:rsidRDefault="009A4870" w:rsidP="009A4870">
            <w:pPr>
              <w:widowControl w:val="0"/>
              <w:spacing w:line="240" w:lineRule="auto"/>
              <w:ind w:left="293" w:right="125"/>
              <w:rPr>
                <w:rFonts w:cs="Times New Roman"/>
                <w:b/>
                <w:sz w:val="24"/>
                <w:szCs w:val="24"/>
              </w:rPr>
            </w:pPr>
            <w:r w:rsidRPr="00D86FFD">
              <w:rPr>
                <w:rFonts w:cs="Times New Roman"/>
                <w:sz w:val="24"/>
                <w:szCs w:val="24"/>
              </w:rPr>
              <w:t>от 1 000,01 до 3 000,00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0F9EF728" w14:textId="1FBB0562" w:rsidR="009A4870" w:rsidRPr="00D86FFD" w:rsidRDefault="009A4870" w:rsidP="009A4870">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1 000,01 до 3 000,00 рублей.</w:t>
            </w:r>
          </w:p>
        </w:tc>
      </w:tr>
      <w:tr w:rsidR="009A4870" w:rsidRPr="00D86FFD" w14:paraId="510858E5" w14:textId="61407EE6"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22F233A" w14:textId="3FD76B6D" w:rsidR="009A4870" w:rsidRPr="00D86FFD" w:rsidRDefault="009A4870" w:rsidP="009A487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5672464" w14:textId="45FC7114" w:rsidR="009A4870" w:rsidRPr="00D86FFD" w:rsidRDefault="009A4870" w:rsidP="009A4870">
            <w:pPr>
              <w:widowControl w:val="0"/>
              <w:spacing w:line="240" w:lineRule="auto"/>
              <w:ind w:left="293" w:right="125"/>
              <w:rPr>
                <w:rFonts w:cs="Times New Roman"/>
                <w:b/>
                <w:sz w:val="24"/>
                <w:szCs w:val="24"/>
              </w:rPr>
            </w:pPr>
            <w:r w:rsidRPr="00D86FFD">
              <w:rPr>
                <w:rFonts w:cs="Times New Roman"/>
                <w:sz w:val="24"/>
                <w:szCs w:val="24"/>
              </w:rPr>
              <w:t>от 3 000,01 до 6 000,00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0EBCC45" w14:textId="214B4FC8" w:rsidR="009A4870" w:rsidRPr="00D86FFD" w:rsidRDefault="009A4870" w:rsidP="009A4870">
            <w:pPr>
              <w:widowControl w:val="0"/>
              <w:spacing w:line="240" w:lineRule="auto"/>
              <w:ind w:left="293" w:right="125"/>
              <w:rPr>
                <w:rFonts w:cs="Times New Roman"/>
                <w:b/>
                <w:sz w:val="24"/>
                <w:szCs w:val="24"/>
              </w:rPr>
            </w:pPr>
            <w:r w:rsidRPr="00D86FFD">
              <w:rPr>
                <w:rFonts w:eastAsia="Times New Roman" w:cs="Times New Roman"/>
                <w:bCs/>
                <w:sz w:val="24"/>
                <w:szCs w:val="24"/>
              </w:rPr>
              <w:t>Включается информация об операциях по зачислению денежных средств со счета клиента, если сумма перевода по каждой операции от 3 000,01 до 6 000,00 рублей.</w:t>
            </w:r>
          </w:p>
        </w:tc>
      </w:tr>
      <w:tr w:rsidR="009A4870" w:rsidRPr="00D86FFD" w14:paraId="14930B25"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8471D43" w14:textId="77777777" w:rsidR="009A4870" w:rsidRPr="00D86FFD" w:rsidRDefault="009A4870" w:rsidP="009A487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B3A6589" w14:textId="4DBF17F9" w:rsidR="009A4870" w:rsidRPr="00D86FFD" w:rsidRDefault="009A4870" w:rsidP="003E58A7">
            <w:pPr>
              <w:widowControl w:val="0"/>
              <w:spacing w:line="240" w:lineRule="auto"/>
              <w:ind w:left="293" w:right="125"/>
              <w:rPr>
                <w:rFonts w:cs="Times New Roman"/>
                <w:b/>
                <w:sz w:val="24"/>
                <w:szCs w:val="24"/>
              </w:rPr>
            </w:pPr>
            <w:r w:rsidRPr="00D86FFD">
              <w:rPr>
                <w:rFonts w:cs="Times New Roman"/>
                <w:sz w:val="24"/>
                <w:szCs w:val="24"/>
              </w:rPr>
              <w:t xml:space="preserve">от 6 000,01 до </w:t>
            </w:r>
            <w:ins w:id="1291" w:author="Найман Людмила Юрьевна" w:date="2022-03-15T10:50:00Z">
              <w:r w:rsidR="003E58A7">
                <w:rPr>
                  <w:rFonts w:cs="Times New Roman"/>
                  <w:sz w:val="24"/>
                  <w:szCs w:val="24"/>
                </w:rPr>
                <w:t>1 0</w:t>
              </w:r>
            </w:ins>
            <w:del w:id="1292" w:author="Найман Людмила Юрьевна" w:date="2022-03-15T10:50:00Z">
              <w:r w:rsidRPr="00D86FFD" w:rsidDel="003E58A7">
                <w:rPr>
                  <w:rFonts w:cs="Times New Roman"/>
                  <w:sz w:val="24"/>
                  <w:szCs w:val="24"/>
                </w:rPr>
                <w:delText>6</w:delText>
              </w:r>
            </w:del>
            <w:r w:rsidRPr="00D86FFD">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3A561C93" w14:textId="02E195C1" w:rsidR="009A4870" w:rsidRPr="00D86FFD" w:rsidRDefault="009A4870" w:rsidP="003E58A7">
            <w:pPr>
              <w:widowControl w:val="0"/>
              <w:spacing w:line="240" w:lineRule="auto"/>
              <w:ind w:left="293" w:right="125"/>
              <w:rPr>
                <w:rFonts w:cs="Times New Roman"/>
                <w:b/>
                <w:sz w:val="24"/>
                <w:szCs w:val="24"/>
              </w:rPr>
            </w:pPr>
            <w:r w:rsidRPr="00D86FFD">
              <w:rPr>
                <w:rFonts w:eastAsia="Times New Roman" w:cs="Times New Roman"/>
                <w:bCs/>
                <w:sz w:val="24"/>
                <w:szCs w:val="24"/>
              </w:rPr>
              <w:t xml:space="preserve">Включается информация об операциях по зачислению денежных средств со счета клиента, если сумма перевода по каждой операции от 6 000,01 до </w:t>
            </w:r>
            <w:ins w:id="1293" w:author="Найман Людмила Юрьевна" w:date="2022-03-15T10:50:00Z">
              <w:r w:rsidR="003E58A7">
                <w:rPr>
                  <w:rFonts w:eastAsia="Times New Roman" w:cs="Times New Roman"/>
                  <w:bCs/>
                  <w:sz w:val="24"/>
                  <w:szCs w:val="24"/>
                </w:rPr>
                <w:t>1 0</w:t>
              </w:r>
            </w:ins>
            <w:del w:id="1294" w:author="Найман Людмила Юрьевна" w:date="2022-03-15T10:50:00Z">
              <w:r w:rsidRPr="00D86FFD" w:rsidDel="003E58A7">
                <w:rPr>
                  <w:rFonts w:eastAsia="Times New Roman" w:cs="Times New Roman"/>
                  <w:bCs/>
                  <w:sz w:val="24"/>
                  <w:szCs w:val="24"/>
                </w:rPr>
                <w:delText>6</w:delText>
              </w:r>
            </w:del>
            <w:r w:rsidRPr="00D86FFD">
              <w:rPr>
                <w:rFonts w:eastAsia="Times New Roman" w:cs="Times New Roman"/>
                <w:bCs/>
                <w:sz w:val="24"/>
                <w:szCs w:val="24"/>
              </w:rPr>
              <w:t xml:space="preserve">00 000,00 рублей. </w:t>
            </w:r>
          </w:p>
        </w:tc>
      </w:tr>
      <w:tr w:rsidR="009A4870" w:rsidRPr="00D86FFD" w14:paraId="40A41A0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A2D6E06" w14:textId="77777777" w:rsidR="009A4870" w:rsidRPr="00D86FFD" w:rsidRDefault="009A4870"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BE2AF1F" w14:textId="77777777" w:rsidR="009A4870" w:rsidRPr="00D86FFD" w:rsidRDefault="004C6EFD" w:rsidP="002D248A">
            <w:pPr>
              <w:widowControl w:val="0"/>
              <w:spacing w:line="240" w:lineRule="auto"/>
              <w:ind w:right="125"/>
              <w:rPr>
                <w:rFonts w:cs="Times New Roman"/>
                <w:b/>
                <w:sz w:val="24"/>
                <w:szCs w:val="24"/>
              </w:rPr>
            </w:pPr>
            <w:r w:rsidRPr="00D86FFD">
              <w:rPr>
                <w:rFonts w:cs="Times New Roman"/>
                <w:b/>
                <w:sz w:val="24"/>
                <w:szCs w:val="24"/>
              </w:rPr>
              <w:t>Итого по пункту 3.</w:t>
            </w:r>
            <w:r w:rsidRPr="00D86FFD">
              <w:rPr>
                <w:rFonts w:cs="Times New Roman"/>
                <w:b/>
                <w:sz w:val="24"/>
                <w:szCs w:val="24"/>
                <w:lang w:val="en-US"/>
              </w:rPr>
              <w:t>2</w:t>
            </w:r>
            <w:r w:rsidRPr="00D86FFD">
              <w:rPr>
                <w:rFonts w:cs="Times New Roman"/>
                <w:b/>
                <w:sz w:val="24"/>
                <w:szCs w:val="24"/>
              </w:rPr>
              <w:t>.5</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42653B63" w14:textId="77777777" w:rsidR="009A4870" w:rsidRPr="00D86FFD" w:rsidRDefault="009A4870" w:rsidP="002D248A">
            <w:pPr>
              <w:widowControl w:val="0"/>
              <w:spacing w:line="240" w:lineRule="auto"/>
              <w:ind w:right="125"/>
              <w:rPr>
                <w:rFonts w:cs="Times New Roman"/>
                <w:b/>
                <w:sz w:val="24"/>
                <w:szCs w:val="24"/>
              </w:rPr>
            </w:pPr>
          </w:p>
        </w:tc>
      </w:tr>
      <w:tr w:rsidR="003A2CC0" w:rsidRPr="00D86FFD" w14:paraId="3C03B0AE" w14:textId="77777777" w:rsidTr="003A2CC0">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2869EC8" w14:textId="77777777" w:rsidR="003A2CC0" w:rsidRPr="00D86FFD" w:rsidRDefault="003A2CC0" w:rsidP="003A2CC0">
            <w:pPr>
              <w:widowControl w:val="0"/>
              <w:spacing w:line="240" w:lineRule="auto"/>
              <w:jc w:val="center"/>
              <w:rPr>
                <w:rFonts w:cs="Times New Roman"/>
                <w:sz w:val="24"/>
                <w:szCs w:val="24"/>
              </w:rPr>
            </w:pPr>
            <w:r w:rsidRPr="00D86FFD">
              <w:rPr>
                <w:rFonts w:cs="Times New Roman"/>
                <w:sz w:val="24"/>
                <w:szCs w:val="24"/>
              </w:rPr>
              <w:t>3.2.6</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186599D" w14:textId="77777777" w:rsidR="003A2CC0" w:rsidRPr="00D86FFD" w:rsidRDefault="003A2CC0" w:rsidP="003A2CC0">
            <w:pPr>
              <w:widowControl w:val="0"/>
              <w:spacing w:line="240" w:lineRule="auto"/>
              <w:ind w:right="125"/>
              <w:rPr>
                <w:rFonts w:cs="Times New Roman"/>
                <w:b/>
                <w:sz w:val="24"/>
                <w:szCs w:val="24"/>
              </w:rPr>
            </w:pPr>
            <w:r w:rsidRPr="00D86FFD">
              <w:rPr>
                <w:rFonts w:eastAsia="Times New Roman" w:cs="Times New Roman"/>
                <w:sz w:val="24"/>
                <w:szCs w:val="24"/>
              </w:rPr>
              <w:t xml:space="preserve">при осуществлении трансграничного перевода </w:t>
            </w:r>
            <w:r w:rsidRPr="00D86FFD">
              <w:rPr>
                <w:rFonts w:eastAsia="Times New Roman" w:cs="Times New Roman"/>
                <w:sz w:val="24"/>
                <w:szCs w:val="24"/>
              </w:rPr>
              <w:lastRenderedPageBreak/>
              <w:t>денежных средств физическими лицами в пользу физических лиц,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0A28B8BA" w14:textId="77777777" w:rsidR="003A2CC0" w:rsidRPr="00D86FFD" w:rsidRDefault="003A2CC0" w:rsidP="003A2CC0">
            <w:pPr>
              <w:widowControl w:val="0"/>
              <w:numPr>
                <w:ilvl w:val="0"/>
                <w:numId w:val="21"/>
              </w:numPr>
              <w:spacing w:line="240" w:lineRule="auto"/>
              <w:ind w:right="125" w:firstLine="20"/>
              <w:contextualSpacing/>
              <w:rPr>
                <w:rFonts w:eastAsia="Times New Roman" w:cs="Times New Roman"/>
                <w:bCs/>
                <w:sz w:val="24"/>
                <w:szCs w:val="24"/>
              </w:rPr>
            </w:pPr>
            <w:r w:rsidRPr="00D86FFD">
              <w:rPr>
                <w:rFonts w:eastAsia="Times New Roman" w:cs="Times New Roman"/>
                <w:bCs/>
                <w:sz w:val="24"/>
                <w:szCs w:val="24"/>
              </w:rPr>
              <w:lastRenderedPageBreak/>
              <w:t>«CTPH» - Распоряжение о переводе денежных средств, инициированное участником СБП - плательщиком;</w:t>
            </w:r>
          </w:p>
          <w:p w14:paraId="57435F22" w14:textId="77777777" w:rsidR="003A2CC0" w:rsidRPr="00D86FFD" w:rsidRDefault="003A2CC0" w:rsidP="003A2CC0">
            <w:pPr>
              <w:widowControl w:val="0"/>
              <w:numPr>
                <w:ilvl w:val="0"/>
                <w:numId w:val="21"/>
              </w:numPr>
              <w:spacing w:line="240" w:lineRule="auto"/>
              <w:ind w:right="125" w:firstLine="20"/>
              <w:contextualSpacing/>
              <w:rPr>
                <w:rFonts w:eastAsia="Times New Roman" w:cs="Times New Roman"/>
                <w:bCs/>
                <w:sz w:val="24"/>
                <w:szCs w:val="24"/>
              </w:rPr>
            </w:pPr>
            <w:r w:rsidRPr="00D86FFD">
              <w:rPr>
                <w:rFonts w:eastAsia="Times New Roman" w:cs="Times New Roman"/>
                <w:bCs/>
                <w:sz w:val="24"/>
                <w:szCs w:val="24"/>
              </w:rPr>
              <w:lastRenderedPageBreak/>
              <w:t>«CTRT» - Повторный платеж, если ранее распоряжение направлялось в СБП, но было аннулировано.</w:t>
            </w:r>
            <w:r w:rsidRPr="00D86FFD">
              <w:rPr>
                <w:rFonts w:cs="Times New Roman"/>
                <w:iCs/>
                <w:sz w:val="28"/>
                <w:szCs w:val="28"/>
              </w:rPr>
              <w:t xml:space="preserve"> </w:t>
            </w:r>
          </w:p>
          <w:p w14:paraId="4EA57198" w14:textId="77777777" w:rsidR="003A2CC0" w:rsidRPr="00D86FFD" w:rsidRDefault="003A2CC0" w:rsidP="009B6FDE">
            <w:pPr>
              <w:widowControl w:val="0"/>
              <w:numPr>
                <w:ilvl w:val="0"/>
                <w:numId w:val="21"/>
              </w:numPr>
              <w:spacing w:line="240" w:lineRule="auto"/>
              <w:ind w:right="125" w:firstLine="20"/>
              <w:contextualSpacing/>
              <w:rPr>
                <w:rFonts w:cs="Times New Roman"/>
                <w:b/>
                <w:sz w:val="24"/>
                <w:szCs w:val="24"/>
              </w:rPr>
            </w:pPr>
            <w:r w:rsidRPr="00D86FFD">
              <w:rPr>
                <w:rFonts w:eastAsia="Times New Roman" w:cs="Times New Roman"/>
                <w:bCs/>
                <w:sz w:val="24"/>
                <w:szCs w:val="24"/>
              </w:rPr>
              <w:t>«CTRB» - Возврат, инициированный банком получателем начального платежа.</w:t>
            </w:r>
          </w:p>
        </w:tc>
      </w:tr>
      <w:tr w:rsidR="003A2CC0" w:rsidRPr="00D86FFD" w14:paraId="33BAE3DC" w14:textId="77777777" w:rsidTr="003A2CC0">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49DE297" w14:textId="77777777" w:rsidR="003A2CC0" w:rsidRPr="00D86FFD" w:rsidRDefault="003A2CC0" w:rsidP="003A2CC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80AC3D2" w14:textId="74441326" w:rsidR="003A2CC0" w:rsidRPr="00D86FFD" w:rsidRDefault="003A2CC0" w:rsidP="003E58A7">
            <w:pPr>
              <w:widowControl w:val="0"/>
              <w:spacing w:line="240" w:lineRule="auto"/>
              <w:ind w:right="125"/>
              <w:rPr>
                <w:rFonts w:cs="Times New Roman"/>
                <w:b/>
                <w:sz w:val="24"/>
                <w:szCs w:val="24"/>
              </w:rPr>
            </w:pPr>
            <w:r w:rsidRPr="00D86FFD">
              <w:rPr>
                <w:rFonts w:cs="Times New Roman"/>
                <w:sz w:val="24"/>
                <w:szCs w:val="24"/>
              </w:rPr>
              <w:t xml:space="preserve">  до </w:t>
            </w:r>
            <w:ins w:id="1295" w:author="Найман Людмила Юрьевна" w:date="2022-03-15T10:50:00Z">
              <w:r w:rsidR="003E58A7">
                <w:rPr>
                  <w:rFonts w:cs="Times New Roman"/>
                  <w:sz w:val="24"/>
                  <w:szCs w:val="24"/>
                </w:rPr>
                <w:t>1 0</w:t>
              </w:r>
            </w:ins>
            <w:del w:id="1296" w:author="Найман Людмила Юрьевна" w:date="2022-03-15T10:50:00Z">
              <w:r w:rsidRPr="00D86FFD" w:rsidDel="003E58A7">
                <w:rPr>
                  <w:rFonts w:cs="Times New Roman"/>
                  <w:sz w:val="24"/>
                  <w:szCs w:val="24"/>
                </w:rPr>
                <w:delText>6</w:delText>
              </w:r>
            </w:del>
            <w:r w:rsidRPr="00D86FFD">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000750FF" w14:textId="606DE9CA" w:rsidR="003A2CC0" w:rsidRPr="00D86FFD" w:rsidRDefault="003A2CC0" w:rsidP="003E58A7">
            <w:pPr>
              <w:widowControl w:val="0"/>
              <w:spacing w:line="240" w:lineRule="auto"/>
              <w:ind w:left="238" w:right="125"/>
              <w:rPr>
                <w:rFonts w:cs="Times New Roman"/>
                <w:b/>
                <w:sz w:val="24"/>
                <w:szCs w:val="24"/>
              </w:rPr>
            </w:pPr>
            <w:r w:rsidRPr="00D86FFD">
              <w:rPr>
                <w:rFonts w:eastAsia="Times New Roman" w:cs="Times New Roman"/>
                <w:bCs/>
                <w:sz w:val="24"/>
                <w:szCs w:val="24"/>
              </w:rPr>
              <w:t xml:space="preserve">Включается информация об операциях по </w:t>
            </w:r>
            <w:r w:rsidR="008718E0" w:rsidRPr="00D86FFD">
              <w:rPr>
                <w:rFonts w:eastAsia="Times New Roman" w:cs="Times New Roman"/>
                <w:bCs/>
                <w:sz w:val="24"/>
                <w:szCs w:val="24"/>
              </w:rPr>
              <w:t>зачислению</w:t>
            </w:r>
            <w:r w:rsidRPr="00D86FFD">
              <w:rPr>
                <w:rFonts w:eastAsia="Times New Roman" w:cs="Times New Roman"/>
                <w:bCs/>
                <w:sz w:val="24"/>
                <w:szCs w:val="24"/>
              </w:rPr>
              <w:t xml:space="preserve"> денежных средств со счета клиента, если сумма перевода по каждой операции </w:t>
            </w:r>
            <w:r w:rsidR="009B6FDE" w:rsidRPr="00D86FFD">
              <w:rPr>
                <w:rFonts w:eastAsia="Times New Roman" w:cs="Times New Roman"/>
                <w:bCs/>
                <w:sz w:val="24"/>
                <w:szCs w:val="24"/>
              </w:rPr>
              <w:t xml:space="preserve">до </w:t>
            </w:r>
            <w:ins w:id="1297" w:author="Найман Людмила Юрьевна" w:date="2022-03-15T10:50:00Z">
              <w:r w:rsidR="003E58A7">
                <w:rPr>
                  <w:rFonts w:eastAsia="Times New Roman" w:cs="Times New Roman"/>
                  <w:bCs/>
                  <w:sz w:val="24"/>
                  <w:szCs w:val="24"/>
                </w:rPr>
                <w:t>1 0</w:t>
              </w:r>
            </w:ins>
            <w:del w:id="1298" w:author="Найман Людмила Юрьевна" w:date="2022-03-15T10:50:00Z">
              <w:r w:rsidRPr="00D86FFD" w:rsidDel="003E58A7">
                <w:rPr>
                  <w:rFonts w:eastAsia="Times New Roman" w:cs="Times New Roman"/>
                  <w:bCs/>
                  <w:sz w:val="24"/>
                  <w:szCs w:val="24"/>
                </w:rPr>
                <w:delText>6</w:delText>
              </w:r>
            </w:del>
            <w:r w:rsidRPr="00D86FFD">
              <w:rPr>
                <w:rFonts w:eastAsia="Times New Roman" w:cs="Times New Roman"/>
                <w:bCs/>
                <w:sz w:val="24"/>
                <w:szCs w:val="24"/>
              </w:rPr>
              <w:t>00 000,00 рублей.</w:t>
            </w:r>
          </w:p>
        </w:tc>
      </w:tr>
      <w:tr w:rsidR="003A2CC0" w:rsidRPr="00D86FFD" w14:paraId="6DB98AD1" w14:textId="77777777" w:rsidTr="003A2CC0">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776338B" w14:textId="77777777" w:rsidR="003A2CC0" w:rsidRPr="00D86FFD" w:rsidRDefault="003A2CC0" w:rsidP="003A2CC0">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CA4345D" w14:textId="77777777" w:rsidR="003A2CC0" w:rsidRPr="00D86FFD" w:rsidRDefault="003A2CC0" w:rsidP="003A2CC0">
            <w:pPr>
              <w:widowControl w:val="0"/>
              <w:spacing w:line="240" w:lineRule="auto"/>
              <w:ind w:right="125"/>
              <w:rPr>
                <w:rFonts w:cs="Times New Roman"/>
                <w:b/>
                <w:sz w:val="24"/>
                <w:szCs w:val="24"/>
              </w:rPr>
            </w:pPr>
            <w:r w:rsidRPr="00D86FFD">
              <w:rPr>
                <w:rFonts w:cs="Times New Roman"/>
                <w:b/>
                <w:sz w:val="24"/>
                <w:szCs w:val="24"/>
              </w:rPr>
              <w:t>Итого по пункту 3.2.6</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2799798" w14:textId="77777777" w:rsidR="003A2CC0" w:rsidRPr="00D86FFD" w:rsidRDefault="003A2CC0" w:rsidP="003A2CC0">
            <w:pPr>
              <w:widowControl w:val="0"/>
              <w:spacing w:line="240" w:lineRule="auto"/>
              <w:ind w:right="125"/>
              <w:rPr>
                <w:rFonts w:cs="Times New Roman"/>
                <w:b/>
                <w:sz w:val="24"/>
                <w:szCs w:val="24"/>
              </w:rPr>
            </w:pPr>
          </w:p>
        </w:tc>
      </w:tr>
      <w:tr w:rsidR="002D248A" w:rsidRPr="00D86FFD" w14:paraId="61D1F7B6"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14:paraId="020F63A6" w14:textId="77777777" w:rsidR="002D248A" w:rsidRPr="00D86FFD" w:rsidRDefault="002D248A" w:rsidP="002D248A">
            <w:pPr>
              <w:widowControl w:val="0"/>
              <w:spacing w:line="240" w:lineRule="auto"/>
              <w:jc w:val="center"/>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hideMark/>
          </w:tcPr>
          <w:p w14:paraId="236E8430" w14:textId="77777777" w:rsidR="002D248A" w:rsidRPr="00D86FFD" w:rsidRDefault="002D248A" w:rsidP="002D248A">
            <w:pPr>
              <w:widowControl w:val="0"/>
              <w:spacing w:line="240" w:lineRule="auto"/>
              <w:ind w:right="125"/>
              <w:rPr>
                <w:rFonts w:cs="Times New Roman"/>
                <w:b/>
                <w:sz w:val="24"/>
                <w:szCs w:val="24"/>
              </w:rPr>
            </w:pPr>
            <w:r w:rsidRPr="00D86FFD">
              <w:rPr>
                <w:rFonts w:cs="Times New Roman"/>
                <w:b/>
                <w:sz w:val="24"/>
                <w:szCs w:val="24"/>
              </w:rPr>
              <w:t>Итого по пункту 3.2</w:t>
            </w:r>
          </w:p>
        </w:tc>
      </w:tr>
      <w:tr w:rsidR="002D248A" w:rsidRPr="00D86FFD" w14:paraId="7B9107F0"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F18DC87"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3.3</w:t>
            </w: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7D117F7" w14:textId="77777777" w:rsidR="002D248A" w:rsidRPr="00D86FFD" w:rsidRDefault="002D248A" w:rsidP="002D248A">
            <w:pPr>
              <w:widowControl w:val="0"/>
              <w:spacing w:line="240" w:lineRule="auto"/>
              <w:ind w:left="109" w:right="125"/>
              <w:rPr>
                <w:rFonts w:cs="Times New Roman"/>
                <w:sz w:val="24"/>
                <w:szCs w:val="24"/>
              </w:rPr>
            </w:pPr>
            <w:r w:rsidRPr="00D86FFD">
              <w:rPr>
                <w:rFonts w:cs="Times New Roman"/>
                <w:sz w:val="24"/>
                <w:szCs w:val="24"/>
              </w:rPr>
              <w:t xml:space="preserve">по зачислению возвращенных денежных средств на счет клиента Банка России – </w:t>
            </w:r>
            <w:r w:rsidR="009B015C" w:rsidRPr="00D86FFD">
              <w:rPr>
                <w:rFonts w:cs="Times New Roman"/>
                <w:sz w:val="24"/>
                <w:szCs w:val="24"/>
              </w:rPr>
              <w:t xml:space="preserve">банка </w:t>
            </w:r>
            <w:r w:rsidRPr="00D86FFD">
              <w:rPr>
                <w:rFonts w:cs="Times New Roman"/>
                <w:sz w:val="24"/>
                <w:szCs w:val="24"/>
              </w:rPr>
              <w:t>плательщика</w:t>
            </w:r>
          </w:p>
        </w:tc>
      </w:tr>
      <w:tr w:rsidR="002D248A" w:rsidRPr="00D86FFD" w14:paraId="65A13E17" w14:textId="77777777" w:rsidTr="00E3321B">
        <w:trPr>
          <w:trHeight w:val="21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5EA7EA6"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3.3.1</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0094E8B" w14:textId="77777777" w:rsidR="002D248A" w:rsidRPr="00D86FFD" w:rsidRDefault="002D248A" w:rsidP="002D248A">
            <w:pPr>
              <w:widowControl w:val="0"/>
              <w:spacing w:line="240" w:lineRule="auto"/>
              <w:ind w:left="152"/>
              <w:rPr>
                <w:rFonts w:cs="Times New Roman"/>
                <w:sz w:val="24"/>
                <w:szCs w:val="24"/>
              </w:rPr>
            </w:pPr>
            <w:r w:rsidRPr="00D86FFD">
              <w:rPr>
                <w:rFonts w:cs="Times New Roman"/>
                <w:sz w:val="24"/>
                <w:szCs w:val="24"/>
              </w:rPr>
              <w:t xml:space="preserve">при </w:t>
            </w:r>
            <w:r w:rsidRPr="00D86FFD">
              <w:rPr>
                <w:rFonts w:eastAsia="Times New Roman" w:cs="Times New Roman"/>
                <w:sz w:val="24"/>
                <w:szCs w:val="24"/>
              </w:rPr>
              <w:t>осуществлении</w:t>
            </w:r>
            <w:r w:rsidRPr="00D86FFD">
              <w:rPr>
                <w:rFonts w:cs="Times New Roman"/>
                <w:sz w:val="24"/>
                <w:szCs w:val="24"/>
              </w:rPr>
              <w:t xml:space="preserve"> перевода денежных средств физическими лицами в пользу    физических лиц,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016F2BA" w14:textId="77777777" w:rsidR="002D248A" w:rsidRPr="00D86FFD" w:rsidRDefault="002D248A" w:rsidP="002D248A">
            <w:pPr>
              <w:widowControl w:val="0"/>
              <w:spacing w:line="240" w:lineRule="auto"/>
              <w:ind w:left="125" w:right="125" w:firstLine="142"/>
              <w:rPr>
                <w:rFonts w:cs="Times New Roman"/>
                <w:sz w:val="24"/>
                <w:szCs w:val="24"/>
              </w:rPr>
            </w:pPr>
            <w:r w:rsidRPr="00D86FFD">
              <w:rPr>
                <w:rFonts w:cs="Times New Roman"/>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w:t>
            </w:r>
          </w:p>
          <w:p w14:paraId="1B6AA74F" w14:textId="77777777" w:rsidR="002D248A" w:rsidRPr="00D86FFD" w:rsidRDefault="002D248A" w:rsidP="000539DE">
            <w:pPr>
              <w:widowControl w:val="0"/>
              <w:numPr>
                <w:ilvl w:val="0"/>
                <w:numId w:val="21"/>
              </w:numPr>
              <w:spacing w:line="240" w:lineRule="auto"/>
              <w:ind w:left="129" w:right="125" w:firstLine="142"/>
              <w:contextualSpacing/>
              <w:rPr>
                <w:rFonts w:eastAsia="Times New Roman" w:cs="Times New Roman"/>
                <w:bCs/>
                <w:sz w:val="24"/>
                <w:szCs w:val="24"/>
              </w:rPr>
            </w:pPr>
            <w:r w:rsidRPr="00D86FFD">
              <w:rPr>
                <w:rFonts w:cs="Times New Roman"/>
                <w:sz w:val="24"/>
                <w:szCs w:val="24"/>
              </w:rPr>
              <w:t>«</w:t>
            </w:r>
            <w:r w:rsidRPr="00D86FFD">
              <w:rPr>
                <w:rFonts w:cs="Times New Roman"/>
                <w:sz w:val="24"/>
                <w:szCs w:val="24"/>
                <w:lang w:val="en-US"/>
              </w:rPr>
              <w:t>CCRC</w:t>
            </w:r>
            <w:r w:rsidRPr="00D86FFD">
              <w:rPr>
                <w:rFonts w:cs="Times New Roman"/>
                <w:sz w:val="24"/>
                <w:szCs w:val="24"/>
              </w:rPr>
              <w:t xml:space="preserve">» </w:t>
            </w:r>
            <w:r w:rsidRPr="00D86FFD">
              <w:rPr>
                <w:rFonts w:eastAsia="Times New Roman" w:cs="Times New Roman"/>
                <w:bCs/>
                <w:sz w:val="24"/>
                <w:szCs w:val="24"/>
              </w:rPr>
              <w:t xml:space="preserve">– </w:t>
            </w:r>
            <w:r w:rsidR="00A95763" w:rsidRPr="00D86FFD">
              <w:rPr>
                <w:rFonts w:cs="Times New Roman"/>
                <w:sz w:val="24"/>
                <w:szCs w:val="24"/>
              </w:rPr>
              <w:t>Возврат, инициированный участником СБП–банком плательщика по начальному платежу.</w:t>
            </w:r>
          </w:p>
        </w:tc>
      </w:tr>
      <w:tr w:rsidR="002D248A" w:rsidRPr="00D86FFD" w14:paraId="7E39F06B" w14:textId="77777777" w:rsidTr="00E3321B">
        <w:trPr>
          <w:trHeight w:val="21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5D7E1A0"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5F7BF31" w14:textId="77777777" w:rsidR="002D248A" w:rsidRPr="00D86FFD" w:rsidRDefault="002D248A" w:rsidP="002D248A">
            <w:pPr>
              <w:widowControl w:val="0"/>
              <w:spacing w:line="240" w:lineRule="auto"/>
              <w:ind w:left="152"/>
              <w:rPr>
                <w:rFonts w:cs="Times New Roman"/>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C6EB59C" w14:textId="77777777" w:rsidR="002D248A" w:rsidRPr="00D86FFD" w:rsidRDefault="002D248A" w:rsidP="00172BB1">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до 125,00 рублей.</w:t>
            </w:r>
          </w:p>
        </w:tc>
      </w:tr>
      <w:tr w:rsidR="002D248A" w:rsidRPr="00D86FFD" w14:paraId="034CAAD2" w14:textId="77777777" w:rsidTr="00E3321B">
        <w:trPr>
          <w:trHeight w:val="21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FC93568"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5128610" w14:textId="77777777" w:rsidR="002D248A" w:rsidRPr="00D86FFD" w:rsidRDefault="002D248A" w:rsidP="002D248A">
            <w:pPr>
              <w:widowControl w:val="0"/>
              <w:spacing w:line="240" w:lineRule="auto"/>
              <w:ind w:left="152"/>
              <w:rPr>
                <w:rFonts w:cs="Times New Roman"/>
                <w:sz w:val="24"/>
                <w:szCs w:val="24"/>
              </w:rPr>
            </w:pPr>
            <w:r w:rsidRPr="00D86FF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2ADDEE5" w14:textId="77777777" w:rsidR="002D248A" w:rsidRPr="00D86FFD" w:rsidRDefault="002D248A" w:rsidP="00172BB1">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125,01 до 250,00 рублей</w:t>
            </w:r>
          </w:p>
        </w:tc>
      </w:tr>
      <w:tr w:rsidR="002D248A" w:rsidRPr="00E3321B" w14:paraId="6E2A9856" w14:textId="77777777" w:rsidTr="00E3321B">
        <w:trPr>
          <w:trHeight w:val="272"/>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F41F389"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0289FEC" w14:textId="77777777" w:rsidR="002D248A" w:rsidRPr="00D86FFD" w:rsidRDefault="002D248A" w:rsidP="002D248A">
            <w:pPr>
              <w:widowControl w:val="0"/>
              <w:spacing w:line="240" w:lineRule="auto"/>
              <w:ind w:left="110"/>
              <w:rPr>
                <w:rFonts w:cs="Times New Roman"/>
                <w:sz w:val="24"/>
                <w:szCs w:val="24"/>
              </w:rPr>
            </w:pPr>
            <w:r w:rsidRPr="00D86FF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18BE05A" w14:textId="77777777" w:rsidR="002D248A" w:rsidRPr="00D86FFD" w:rsidRDefault="002D248A" w:rsidP="00172BB1">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250,01 до 1 000,00 рублей.</w:t>
            </w:r>
          </w:p>
        </w:tc>
      </w:tr>
      <w:tr w:rsidR="002D248A" w:rsidRPr="00E3321B" w14:paraId="03B666C5" w14:textId="77777777" w:rsidTr="00E3321B">
        <w:trPr>
          <w:trHeight w:val="13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3230B8F" w14:textId="77777777" w:rsidR="002D248A" w:rsidRPr="00E3321B"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27F5D1E" w14:textId="77777777" w:rsidR="002D248A" w:rsidRPr="00E3321B" w:rsidRDefault="002D248A" w:rsidP="002D248A">
            <w:pPr>
              <w:widowControl w:val="0"/>
              <w:spacing w:line="240" w:lineRule="auto"/>
              <w:ind w:left="110"/>
              <w:rPr>
                <w:rFonts w:cs="Times New Roman"/>
                <w:sz w:val="24"/>
                <w:szCs w:val="24"/>
              </w:rPr>
            </w:pPr>
            <w:r w:rsidRPr="00E3321B">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B241E98" w14:textId="77777777" w:rsidR="002D248A" w:rsidRPr="00E3321B" w:rsidRDefault="002D248A" w:rsidP="00172BB1">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1 000,01 до 3 000,00 рублей.</w:t>
            </w:r>
          </w:p>
        </w:tc>
      </w:tr>
      <w:tr w:rsidR="002D248A" w:rsidRPr="00E3321B" w14:paraId="414502E8" w14:textId="77777777" w:rsidTr="00E3321B">
        <w:trPr>
          <w:trHeight w:val="17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79133DD" w14:textId="77777777" w:rsidR="002D248A" w:rsidRPr="00E3321B"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87F63C6" w14:textId="77777777" w:rsidR="002D248A" w:rsidRPr="00E3321B" w:rsidRDefault="002D248A" w:rsidP="002D248A">
            <w:pPr>
              <w:widowControl w:val="0"/>
              <w:spacing w:line="240" w:lineRule="auto"/>
              <w:ind w:left="110"/>
              <w:rPr>
                <w:rFonts w:cs="Times New Roman"/>
                <w:sz w:val="24"/>
                <w:szCs w:val="24"/>
              </w:rPr>
            </w:pPr>
            <w:r w:rsidRPr="00E3321B">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A238F7F" w14:textId="77777777" w:rsidR="002D248A" w:rsidRPr="00E3321B" w:rsidRDefault="002D248A" w:rsidP="00172BB1">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3 000,01 до 6 000,00 рублей.</w:t>
            </w:r>
          </w:p>
        </w:tc>
      </w:tr>
      <w:tr w:rsidR="002D248A" w:rsidRPr="00E3321B" w14:paraId="069A79FF" w14:textId="77777777" w:rsidTr="00E3321B">
        <w:trPr>
          <w:trHeight w:val="272"/>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F8D5D38" w14:textId="77777777" w:rsidR="002D248A" w:rsidRPr="00E3321B"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D3DE624" w14:textId="03EF334F" w:rsidR="002D248A" w:rsidRPr="00E3321B" w:rsidRDefault="002D248A" w:rsidP="003E58A7">
            <w:pPr>
              <w:widowControl w:val="0"/>
              <w:spacing w:line="240" w:lineRule="auto"/>
              <w:ind w:left="110"/>
              <w:rPr>
                <w:rFonts w:cs="Times New Roman"/>
                <w:sz w:val="24"/>
                <w:szCs w:val="24"/>
              </w:rPr>
            </w:pPr>
            <w:r w:rsidRPr="00E3321B">
              <w:rPr>
                <w:rFonts w:cs="Times New Roman"/>
                <w:sz w:val="24"/>
                <w:szCs w:val="24"/>
              </w:rPr>
              <w:t xml:space="preserve">от 6 000,01 до </w:t>
            </w:r>
            <w:ins w:id="1299" w:author="Найман Людмила Юрьевна" w:date="2022-03-15T10:50:00Z">
              <w:r w:rsidR="003E58A7">
                <w:rPr>
                  <w:rFonts w:cs="Times New Roman"/>
                  <w:sz w:val="24"/>
                  <w:szCs w:val="24"/>
                </w:rPr>
                <w:t>1 0</w:t>
              </w:r>
            </w:ins>
            <w:del w:id="1300" w:author="Найман Людмила Юрьевна" w:date="2022-03-15T10:50:00Z">
              <w:r w:rsidRPr="00E3321B" w:rsidDel="003E58A7">
                <w:rPr>
                  <w:rFonts w:cs="Times New Roman"/>
                  <w:sz w:val="24"/>
                  <w:szCs w:val="24"/>
                </w:rPr>
                <w:delText>6</w:delText>
              </w:r>
            </w:del>
            <w:r w:rsidRPr="00E3321B">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AB2C0C8" w14:textId="2B83D5C7" w:rsidR="002D248A" w:rsidRPr="00E3321B" w:rsidRDefault="002D248A" w:rsidP="003E58A7">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 xml:space="preserve">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6 000,01 до </w:t>
            </w:r>
            <w:ins w:id="1301" w:author="Найман Людмила Юрьевна" w:date="2022-03-15T10:50:00Z">
              <w:r w:rsidR="003E58A7">
                <w:rPr>
                  <w:rFonts w:eastAsia="Times New Roman" w:cs="Times New Roman"/>
                  <w:bCs/>
                  <w:sz w:val="24"/>
                  <w:szCs w:val="24"/>
                </w:rPr>
                <w:t>1 0</w:t>
              </w:r>
            </w:ins>
            <w:del w:id="1302" w:author="Найман Людмила Юрьевна" w:date="2022-03-15T10:50:00Z">
              <w:r w:rsidRPr="00E3321B" w:rsidDel="003E58A7">
                <w:rPr>
                  <w:rFonts w:eastAsia="Times New Roman" w:cs="Times New Roman"/>
                  <w:bCs/>
                  <w:sz w:val="24"/>
                  <w:szCs w:val="24"/>
                </w:rPr>
                <w:delText>6</w:delText>
              </w:r>
            </w:del>
            <w:r w:rsidRPr="00E3321B">
              <w:rPr>
                <w:rFonts w:eastAsia="Times New Roman" w:cs="Times New Roman"/>
                <w:bCs/>
                <w:sz w:val="24"/>
                <w:szCs w:val="24"/>
              </w:rPr>
              <w:t>00 000,00 рублей.</w:t>
            </w:r>
          </w:p>
        </w:tc>
      </w:tr>
      <w:tr w:rsidR="002D248A" w:rsidRPr="00E3321B" w14:paraId="42260C38" w14:textId="77777777" w:rsidTr="00E3321B">
        <w:trPr>
          <w:trHeight w:val="272"/>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14A35F5" w14:textId="77777777" w:rsidR="002D248A" w:rsidRPr="00E3321B"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704B48D" w14:textId="77777777" w:rsidR="002D248A" w:rsidRPr="00E3321B" w:rsidRDefault="002D248A" w:rsidP="002D248A">
            <w:pPr>
              <w:widowControl w:val="0"/>
              <w:spacing w:line="240" w:lineRule="auto"/>
              <w:rPr>
                <w:rFonts w:cs="Times New Roman"/>
                <w:sz w:val="24"/>
                <w:szCs w:val="24"/>
              </w:rPr>
            </w:pPr>
            <w:r w:rsidRPr="00E3321B">
              <w:rPr>
                <w:rFonts w:cs="Times New Roman"/>
                <w:b/>
                <w:sz w:val="24"/>
                <w:szCs w:val="24"/>
              </w:rPr>
              <w:t>Итого по пункту 3.3.1</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A8F2FB5" w14:textId="77777777" w:rsidR="002D248A" w:rsidRPr="00E3321B" w:rsidRDefault="002D248A" w:rsidP="002D248A">
            <w:pPr>
              <w:widowControl w:val="0"/>
              <w:spacing w:line="240" w:lineRule="auto"/>
              <w:ind w:firstLine="142"/>
              <w:rPr>
                <w:rFonts w:eastAsia="Times New Roman" w:cs="Times New Roman"/>
                <w:bCs/>
                <w:sz w:val="24"/>
                <w:szCs w:val="24"/>
              </w:rPr>
            </w:pPr>
          </w:p>
        </w:tc>
      </w:tr>
      <w:tr w:rsidR="002D248A" w:rsidRPr="00D86FFD" w14:paraId="6E5189F2"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8AF9589"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3.3.2</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30896C4"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eastAsia="Times New Roman" w:cs="Times New Roman"/>
                <w:sz w:val="24"/>
                <w:szCs w:val="24"/>
              </w:rPr>
              <w:t>при осуществлении перевода денежных средств физическими лицами в пользу   юридических лиц,</w:t>
            </w:r>
            <w:r w:rsidRPr="00D86FFD">
              <w:rPr>
                <w:rFonts w:cs="Times New Roman"/>
                <w:sz w:val="24"/>
                <w:szCs w:val="24"/>
              </w:rPr>
              <w:t xml:space="preserve"> где сумма перевода</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B8CA98E" w14:textId="77777777" w:rsidR="002D248A" w:rsidRPr="00D86FFD" w:rsidRDefault="002D248A" w:rsidP="00B12819">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«CBR</w:t>
            </w:r>
            <w:r w:rsidRPr="00D86FFD">
              <w:rPr>
                <w:rFonts w:eastAsia="Times New Roman" w:cs="Times New Roman"/>
                <w:bCs/>
                <w:sz w:val="24"/>
                <w:szCs w:val="24"/>
                <w:lang w:val="en-US"/>
              </w:rPr>
              <w:t>C</w:t>
            </w:r>
            <w:r w:rsidRPr="00D86FFD">
              <w:rPr>
                <w:rFonts w:eastAsia="Times New Roman" w:cs="Times New Roman"/>
                <w:bCs/>
                <w:sz w:val="24"/>
                <w:szCs w:val="24"/>
              </w:rPr>
              <w:t xml:space="preserve">» – </w:t>
            </w:r>
            <w:r w:rsidR="00B12819" w:rsidRPr="00D86FFD">
              <w:rPr>
                <w:rFonts w:cs="Times New Roman"/>
                <w:sz w:val="24"/>
                <w:szCs w:val="24"/>
              </w:rPr>
              <w:t>Возврат, инициированный участником СБП–банком плательщика по начальному платежу.</w:t>
            </w:r>
          </w:p>
        </w:tc>
      </w:tr>
      <w:tr w:rsidR="002D248A" w:rsidRPr="00D86FFD" w14:paraId="5FE6DCEB"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925EF31"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4F560264"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до 125,00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1A69D22" w14:textId="77777777" w:rsidR="002D248A" w:rsidRPr="00D86FFD"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w:t>
            </w:r>
            <w:r w:rsidRPr="00D86FFD">
              <w:rPr>
                <w:rFonts w:cs="Times New Roman"/>
                <w:sz w:val="24"/>
                <w:szCs w:val="24"/>
              </w:rPr>
              <w:t>об операциях по зачислению денежных средств на счет клиента, инициировавшего возврат ранее зачисленных денежных средств на счет банка получателя</w:t>
            </w:r>
            <w:r w:rsidRPr="00D86FFD">
              <w:rPr>
                <w:rFonts w:eastAsia="Times New Roman" w:cs="Times New Roman"/>
                <w:bCs/>
                <w:sz w:val="24"/>
                <w:szCs w:val="24"/>
              </w:rPr>
              <w:t>, если сумма перевода по каждой операции до 125,00 рублей.</w:t>
            </w:r>
          </w:p>
        </w:tc>
      </w:tr>
      <w:tr w:rsidR="002D248A" w:rsidRPr="00D86FFD" w14:paraId="7BC437A0"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6B60CB9"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112D786"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125,01 до 250,00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AE2D9A4" w14:textId="77777777" w:rsidR="002D248A" w:rsidRPr="00D86FFD"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w:t>
            </w:r>
            <w:r w:rsidRPr="00D86FFD">
              <w:rPr>
                <w:rFonts w:cs="Times New Roman"/>
                <w:sz w:val="24"/>
                <w:szCs w:val="24"/>
              </w:rPr>
              <w:t>об операциях по зачислению денежных средств на счет клиента, инициировавшего возврат ранее зачисленных денежных средств на счет банка получателя</w:t>
            </w:r>
            <w:r w:rsidRPr="00D86FFD">
              <w:rPr>
                <w:rFonts w:eastAsia="Times New Roman" w:cs="Times New Roman"/>
                <w:bCs/>
                <w:sz w:val="24"/>
                <w:szCs w:val="24"/>
              </w:rPr>
              <w:t>, если сумма перевода по каждой операции от 125,01 до 250,00 рублей</w:t>
            </w:r>
          </w:p>
        </w:tc>
      </w:tr>
      <w:tr w:rsidR="002D248A" w:rsidRPr="00D86FFD" w14:paraId="5990C8D5"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196F2A2"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6E6EDEC"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250,01 до 1 000,00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4422BA2" w14:textId="77777777" w:rsidR="002D248A" w:rsidRPr="00D86FFD"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w:t>
            </w:r>
            <w:r w:rsidRPr="00D86FFD">
              <w:rPr>
                <w:rFonts w:cs="Times New Roman"/>
                <w:sz w:val="24"/>
                <w:szCs w:val="24"/>
              </w:rPr>
              <w:t>об операциях по зачислению денежных средств на счет клиента, инициировавшего возврат ранее зачисленных денежных средств на счет банка получателя</w:t>
            </w:r>
            <w:r w:rsidRPr="00D86FFD">
              <w:rPr>
                <w:rFonts w:eastAsia="Times New Roman" w:cs="Times New Roman"/>
                <w:bCs/>
                <w:sz w:val="24"/>
                <w:szCs w:val="24"/>
              </w:rPr>
              <w:t>, если сумма перевода по каждой операции от 250,01 до 1</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0BE7A839"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2756B32"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D9E3283"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1 000,01 до 3 000,00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9047ACC" w14:textId="77777777" w:rsidR="002D248A" w:rsidRPr="00D86FFD"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w:t>
            </w:r>
            <w:r w:rsidRPr="00D86FFD">
              <w:rPr>
                <w:rFonts w:cs="Times New Roman"/>
                <w:sz w:val="24"/>
                <w:szCs w:val="24"/>
              </w:rPr>
              <w:t>об операциях по зачислению денежных средств на счет клиента, инициировавшего возврат ранее зачисленных денежных средств на счет банка получателя</w:t>
            </w:r>
            <w:r w:rsidRPr="00D86FFD">
              <w:rPr>
                <w:rFonts w:eastAsia="Times New Roman" w:cs="Times New Roman"/>
                <w:bCs/>
                <w:sz w:val="24"/>
                <w:szCs w:val="24"/>
              </w:rPr>
              <w:t>, если сумма перевода по каждой операции от 1</w:t>
            </w:r>
            <w:r w:rsidRPr="00D86FFD">
              <w:rPr>
                <w:rFonts w:cs="Times New Roman"/>
                <w:sz w:val="24"/>
                <w:szCs w:val="24"/>
              </w:rPr>
              <w:t> </w:t>
            </w:r>
            <w:r w:rsidRPr="00D86FFD">
              <w:rPr>
                <w:rFonts w:eastAsia="Times New Roman" w:cs="Times New Roman"/>
                <w:bCs/>
                <w:sz w:val="24"/>
                <w:szCs w:val="24"/>
              </w:rPr>
              <w:t>000,01 до 3</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139F2E14"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12D4A74"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18E2360" w14:textId="77777777" w:rsidR="002D248A" w:rsidRPr="00D86FFD" w:rsidRDefault="002D248A" w:rsidP="002D248A">
            <w:pPr>
              <w:widowControl w:val="0"/>
              <w:spacing w:line="240" w:lineRule="auto"/>
              <w:ind w:left="152"/>
              <w:rPr>
                <w:rFonts w:eastAsia="Times New Roman" w:cs="Times New Roman"/>
                <w:sz w:val="24"/>
                <w:szCs w:val="24"/>
              </w:rPr>
            </w:pPr>
            <w:r w:rsidRPr="00D86FFD">
              <w:rPr>
                <w:rFonts w:cs="Times New Roman"/>
                <w:sz w:val="24"/>
                <w:szCs w:val="24"/>
              </w:rPr>
              <w:t>от 3 000,01 до 6 000,00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4EFEE8B" w14:textId="77777777" w:rsidR="002D248A" w:rsidRPr="00D86FFD"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w:t>
            </w:r>
            <w:r w:rsidRPr="00D86FFD">
              <w:rPr>
                <w:rFonts w:cs="Times New Roman"/>
                <w:sz w:val="24"/>
                <w:szCs w:val="24"/>
              </w:rPr>
              <w:t>об операциях по зачислению денежных средств на счет клиента, инициировавшего возврат ранее зачисленных денежных средств на счет банка получателя</w:t>
            </w:r>
            <w:r w:rsidRPr="00D86FFD">
              <w:rPr>
                <w:rFonts w:eastAsia="Times New Roman" w:cs="Times New Roman"/>
                <w:bCs/>
                <w:sz w:val="24"/>
                <w:szCs w:val="24"/>
              </w:rPr>
              <w:t>, если сумма перевода по каждой операции от 3</w:t>
            </w:r>
            <w:r w:rsidRPr="00D86FFD">
              <w:rPr>
                <w:rFonts w:cs="Times New Roman"/>
                <w:sz w:val="24"/>
                <w:szCs w:val="24"/>
              </w:rPr>
              <w:t> </w:t>
            </w:r>
            <w:r w:rsidRPr="00D86FFD">
              <w:rPr>
                <w:rFonts w:eastAsia="Times New Roman" w:cs="Times New Roman"/>
                <w:bCs/>
                <w:sz w:val="24"/>
                <w:szCs w:val="24"/>
              </w:rPr>
              <w:t>000,01 до 6</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504CF0E1" w14:textId="77777777" w:rsidTr="00E3321B">
        <w:trPr>
          <w:trHeight w:val="4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CB7781A" w14:textId="77777777" w:rsidR="002D248A" w:rsidRPr="00D86FFD" w:rsidRDefault="002D248A" w:rsidP="002D248A">
            <w:pPr>
              <w:widowControl w:val="0"/>
              <w:spacing w:line="240" w:lineRule="auto"/>
              <w:jc w:val="center"/>
              <w:rPr>
                <w:rFonts w:cs="Times New Roman"/>
                <w:sz w:val="24"/>
                <w:szCs w:val="24"/>
              </w:rPr>
            </w:pP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5875830" w14:textId="0FDB7AFB" w:rsidR="002D248A" w:rsidRPr="00D86FFD" w:rsidRDefault="002D248A" w:rsidP="003E58A7">
            <w:pPr>
              <w:widowControl w:val="0"/>
              <w:spacing w:line="240" w:lineRule="auto"/>
              <w:ind w:left="152"/>
              <w:rPr>
                <w:rFonts w:eastAsia="Times New Roman" w:cs="Times New Roman"/>
                <w:sz w:val="24"/>
                <w:szCs w:val="24"/>
              </w:rPr>
            </w:pPr>
            <w:r w:rsidRPr="00D86FFD">
              <w:rPr>
                <w:rFonts w:cs="Times New Roman"/>
                <w:sz w:val="24"/>
                <w:szCs w:val="24"/>
              </w:rPr>
              <w:t xml:space="preserve">от 6 000,01 до </w:t>
            </w:r>
            <w:ins w:id="1303" w:author="Найман Людмила Юрьевна" w:date="2022-03-15T10:50:00Z">
              <w:r w:rsidR="003E58A7">
                <w:rPr>
                  <w:rFonts w:cs="Times New Roman"/>
                  <w:sz w:val="24"/>
                  <w:szCs w:val="24"/>
                </w:rPr>
                <w:t xml:space="preserve">1 </w:t>
              </w:r>
            </w:ins>
            <w:ins w:id="1304" w:author="Найман Людмила Юрьевна" w:date="2022-03-15T10:51:00Z">
              <w:r w:rsidR="003E58A7">
                <w:rPr>
                  <w:rFonts w:cs="Times New Roman"/>
                  <w:sz w:val="24"/>
                  <w:szCs w:val="24"/>
                </w:rPr>
                <w:t>0</w:t>
              </w:r>
            </w:ins>
            <w:del w:id="1305" w:author="Найман Людмила Юрьевна" w:date="2022-03-15T10:51:00Z">
              <w:r w:rsidRPr="00D86FFD" w:rsidDel="003E58A7">
                <w:rPr>
                  <w:rFonts w:cs="Times New Roman"/>
                  <w:sz w:val="24"/>
                  <w:szCs w:val="24"/>
                </w:rPr>
                <w:delText>6</w:delText>
              </w:r>
            </w:del>
            <w:r w:rsidRPr="00D86FFD">
              <w:rPr>
                <w:rFonts w:cs="Times New Roman"/>
                <w:sz w:val="24"/>
                <w:szCs w:val="24"/>
              </w:rPr>
              <w:t>00 000,00</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44EDBA4" w14:textId="0698A5C9" w:rsidR="002D248A" w:rsidRPr="00D86FFD" w:rsidRDefault="002D248A" w:rsidP="003E58A7">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w:t>
            </w:r>
            <w:r w:rsidRPr="00D86FFD">
              <w:rPr>
                <w:rFonts w:cs="Times New Roman"/>
                <w:sz w:val="24"/>
                <w:szCs w:val="24"/>
              </w:rPr>
              <w:t>об операциях по зачислению денежных средств на счет клиента, инициировавшего возврат ранее зачисленных денежных средств на счет банка получателя</w:t>
            </w:r>
            <w:r w:rsidRPr="00D86FFD">
              <w:rPr>
                <w:rFonts w:eastAsia="Times New Roman" w:cs="Times New Roman"/>
                <w:bCs/>
                <w:sz w:val="24"/>
                <w:szCs w:val="24"/>
              </w:rPr>
              <w:t>, если сумма перевода по каждой операции от 6</w:t>
            </w:r>
            <w:r w:rsidRPr="00D86FFD">
              <w:rPr>
                <w:rFonts w:cs="Times New Roman"/>
                <w:sz w:val="24"/>
                <w:szCs w:val="24"/>
              </w:rPr>
              <w:t> </w:t>
            </w:r>
            <w:r w:rsidRPr="00D86FFD">
              <w:rPr>
                <w:rFonts w:eastAsia="Times New Roman" w:cs="Times New Roman"/>
                <w:bCs/>
                <w:sz w:val="24"/>
                <w:szCs w:val="24"/>
              </w:rPr>
              <w:t xml:space="preserve">000,01 до </w:t>
            </w:r>
            <w:ins w:id="1306" w:author="Найман Людмила Юрьевна" w:date="2022-03-15T10:51:00Z">
              <w:r w:rsidR="003E58A7">
                <w:rPr>
                  <w:rFonts w:eastAsia="Times New Roman" w:cs="Times New Roman"/>
                  <w:bCs/>
                  <w:sz w:val="24"/>
                  <w:szCs w:val="24"/>
                </w:rPr>
                <w:t>1 0</w:t>
              </w:r>
            </w:ins>
            <w:del w:id="1307" w:author="Найман Людмила Юрьевна" w:date="2022-03-15T10:51:00Z">
              <w:r w:rsidRPr="00D86FFD" w:rsidDel="003E58A7">
                <w:rPr>
                  <w:rFonts w:eastAsia="Times New Roman" w:cs="Times New Roman"/>
                  <w:bCs/>
                  <w:sz w:val="24"/>
                  <w:szCs w:val="24"/>
                </w:rPr>
                <w:delText>6</w:delText>
              </w:r>
            </w:del>
            <w:r w:rsidRPr="00D86FFD">
              <w:rPr>
                <w:rFonts w:eastAsia="Times New Roman" w:cs="Times New Roman"/>
                <w:bCs/>
                <w:sz w:val="24"/>
                <w:szCs w:val="24"/>
              </w:rPr>
              <w:t>00</w:t>
            </w:r>
            <w:r w:rsidRPr="00D86FFD">
              <w:rPr>
                <w:rFonts w:cs="Times New Roman"/>
                <w:sz w:val="24"/>
                <w:szCs w:val="24"/>
              </w:rPr>
              <w:t> </w:t>
            </w:r>
            <w:r w:rsidRPr="00D86FFD">
              <w:rPr>
                <w:rFonts w:eastAsia="Times New Roman" w:cs="Times New Roman"/>
                <w:bCs/>
                <w:sz w:val="24"/>
                <w:szCs w:val="24"/>
              </w:rPr>
              <w:t>000,00 рублей.</w:t>
            </w:r>
          </w:p>
        </w:tc>
      </w:tr>
      <w:tr w:rsidR="002D248A" w:rsidRPr="00D86FFD" w14:paraId="71C36ECB"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C35F878"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D8A06E8" w14:textId="77777777" w:rsidR="002D248A" w:rsidRPr="00D86FFD" w:rsidRDefault="002D248A" w:rsidP="002D248A">
            <w:pPr>
              <w:widowControl w:val="0"/>
              <w:spacing w:line="240" w:lineRule="auto"/>
              <w:rPr>
                <w:rFonts w:cs="Times New Roman"/>
                <w:b/>
                <w:sz w:val="24"/>
                <w:szCs w:val="24"/>
              </w:rPr>
            </w:pPr>
            <w:r w:rsidRPr="00D86FFD">
              <w:rPr>
                <w:rFonts w:cs="Times New Roman"/>
                <w:b/>
                <w:sz w:val="24"/>
                <w:szCs w:val="24"/>
              </w:rPr>
              <w:t>Итого по пункту 3.3.2</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337E119" w14:textId="77777777" w:rsidR="002D248A" w:rsidRPr="00D86FFD" w:rsidRDefault="002D248A" w:rsidP="002D248A">
            <w:pPr>
              <w:widowControl w:val="0"/>
              <w:spacing w:line="240" w:lineRule="auto"/>
              <w:ind w:firstLine="393"/>
              <w:rPr>
                <w:rFonts w:cs="Times New Roman"/>
                <w:b/>
                <w:sz w:val="24"/>
                <w:szCs w:val="24"/>
              </w:rPr>
            </w:pPr>
          </w:p>
        </w:tc>
      </w:tr>
      <w:tr w:rsidR="002D248A" w:rsidRPr="00D86FFD" w14:paraId="61066A87"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17E6578"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3.3.3</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9079306" w14:textId="77777777" w:rsidR="002D248A" w:rsidRPr="00D86FFD" w:rsidRDefault="002D248A" w:rsidP="002D248A">
            <w:pPr>
              <w:widowControl w:val="0"/>
              <w:spacing w:line="240" w:lineRule="auto"/>
              <w:ind w:left="152"/>
              <w:rPr>
                <w:rFonts w:cs="Times New Roman"/>
                <w:b/>
                <w:sz w:val="24"/>
                <w:szCs w:val="24"/>
              </w:rPr>
            </w:pPr>
            <w:r w:rsidRPr="00D86FFD">
              <w:rPr>
                <w:rFonts w:eastAsia="Times New Roman" w:cs="Times New Roman"/>
                <w:sz w:val="24"/>
                <w:szCs w:val="24"/>
              </w:rPr>
              <w:t>при осуществлении перевода денежных средств юридическими лицами в пользу физических лиц,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2A00C58" w14:textId="77777777" w:rsidR="002D248A" w:rsidRPr="00D86FFD" w:rsidRDefault="002D248A" w:rsidP="00B12819">
            <w:pPr>
              <w:pStyle w:val="aff4"/>
              <w:widowControl w:val="0"/>
              <w:numPr>
                <w:ilvl w:val="0"/>
                <w:numId w:val="25"/>
              </w:numPr>
              <w:spacing w:line="240" w:lineRule="auto"/>
              <w:ind w:left="130" w:right="125" w:firstLine="142"/>
              <w:jc w:val="both"/>
              <w:rPr>
                <w:rFonts w:cs="Times New Roman"/>
                <w:b/>
                <w:sz w:val="24"/>
                <w:szCs w:val="24"/>
              </w:rPr>
            </w:pPr>
            <w:r w:rsidRPr="00D86FFD">
              <w:rPr>
                <w:rFonts w:eastAsia="Times New Roman" w:cs="Times New Roman"/>
                <w:bCs/>
                <w:sz w:val="24"/>
                <w:szCs w:val="24"/>
              </w:rPr>
              <w:t>«BCRC» –</w:t>
            </w:r>
            <w:r w:rsidR="00B12819" w:rsidRPr="00D86FFD">
              <w:rPr>
                <w:rFonts w:eastAsia="Times New Roman" w:cs="Times New Roman"/>
                <w:bCs/>
                <w:sz w:val="24"/>
                <w:szCs w:val="24"/>
              </w:rPr>
              <w:t xml:space="preserve"> </w:t>
            </w:r>
            <w:r w:rsidR="00B12819" w:rsidRPr="00D86FFD">
              <w:rPr>
                <w:rFonts w:cs="Times New Roman"/>
                <w:sz w:val="24"/>
                <w:szCs w:val="24"/>
              </w:rPr>
              <w:t>Возврат, инициированный участником СБП–банком плательщика по начальному платежу.</w:t>
            </w:r>
          </w:p>
        </w:tc>
      </w:tr>
      <w:tr w:rsidR="002D248A" w:rsidRPr="00E3321B" w14:paraId="1478B5F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E319FB9" w14:textId="77777777" w:rsidR="002D248A" w:rsidRPr="00D86FFD"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0C95E83" w14:textId="77777777" w:rsidR="002D248A" w:rsidRPr="00D86FFD" w:rsidRDefault="002D248A" w:rsidP="002D248A">
            <w:pPr>
              <w:widowControl w:val="0"/>
              <w:spacing w:line="240" w:lineRule="auto"/>
              <w:ind w:firstLine="393"/>
              <w:rPr>
                <w:rFonts w:cs="Times New Roman"/>
                <w:b/>
                <w:sz w:val="24"/>
                <w:szCs w:val="24"/>
              </w:rPr>
            </w:pPr>
            <w:r w:rsidRPr="00D86FFD">
              <w:rPr>
                <w:rFonts w:cs="Times New Roman"/>
                <w:sz w:val="24"/>
                <w:szCs w:val="24"/>
              </w:rPr>
              <w:t>до 125,00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283BAD6B" w14:textId="77777777" w:rsidR="002D248A" w:rsidRPr="00D86FFD"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D86FFD">
              <w:rPr>
                <w:rFonts w:eastAsia="Times New Roman" w:cs="Times New Roman"/>
                <w:bCs/>
                <w:sz w:val="24"/>
                <w:szCs w:val="24"/>
              </w:rPr>
              <w:t xml:space="preserve">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w:t>
            </w:r>
            <w:r w:rsidRPr="00D86FFD">
              <w:rPr>
                <w:rFonts w:eastAsia="Times New Roman" w:cs="Times New Roman"/>
                <w:bCs/>
                <w:sz w:val="24"/>
                <w:szCs w:val="24"/>
              </w:rPr>
              <w:lastRenderedPageBreak/>
              <w:t>сумма перевода по каждой операции до 125,00 рублей.</w:t>
            </w:r>
          </w:p>
        </w:tc>
      </w:tr>
      <w:tr w:rsidR="002D248A" w:rsidRPr="00E3321B" w14:paraId="4DCB00F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5E8B0BF"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AD17330"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125,01 до 250,00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03CF68B"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125,01 до 250,00 рублей</w:t>
            </w:r>
          </w:p>
        </w:tc>
      </w:tr>
      <w:tr w:rsidR="002D248A" w:rsidRPr="00E3321B" w14:paraId="2B52FAB2"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FF02491"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AB7DB04"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250,01 до 1 000,00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3A5A0A89"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250,01 до 1 000,00 рублей.</w:t>
            </w:r>
          </w:p>
        </w:tc>
      </w:tr>
      <w:tr w:rsidR="002D248A" w:rsidRPr="00E3321B" w14:paraId="3249E826"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96838BC"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E55555F"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1 000,01 до 3 000,00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4AB8E584"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1 000,01 до 3 000,00 рублей.</w:t>
            </w:r>
          </w:p>
        </w:tc>
      </w:tr>
      <w:tr w:rsidR="002D248A" w:rsidRPr="00E3321B" w14:paraId="0A58D798"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85BC28F"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343D019"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3 000,01 до 6 000,00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B933B5A"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3 000,01 до 6 000,00 рублей.</w:t>
            </w:r>
          </w:p>
        </w:tc>
      </w:tr>
      <w:tr w:rsidR="002D248A" w:rsidRPr="00E3321B" w14:paraId="55527279"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D53AB47"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DDE7A17" w14:textId="3C266802" w:rsidR="002D248A" w:rsidRPr="00E3321B" w:rsidRDefault="002D248A" w:rsidP="003E58A7">
            <w:pPr>
              <w:widowControl w:val="0"/>
              <w:spacing w:line="240" w:lineRule="auto"/>
              <w:ind w:firstLine="393"/>
              <w:rPr>
                <w:rFonts w:cs="Times New Roman"/>
                <w:b/>
                <w:sz w:val="24"/>
                <w:szCs w:val="24"/>
              </w:rPr>
            </w:pPr>
            <w:r w:rsidRPr="00E3321B">
              <w:rPr>
                <w:rFonts w:cs="Times New Roman"/>
                <w:sz w:val="24"/>
                <w:szCs w:val="24"/>
              </w:rPr>
              <w:t xml:space="preserve">от 6 000,01 до </w:t>
            </w:r>
            <w:ins w:id="1308" w:author="Найман Людмила Юрьевна" w:date="2022-03-15T10:51:00Z">
              <w:r w:rsidR="003E58A7">
                <w:rPr>
                  <w:rFonts w:cs="Times New Roman"/>
                  <w:sz w:val="24"/>
                  <w:szCs w:val="24"/>
                </w:rPr>
                <w:t>1 0</w:t>
              </w:r>
            </w:ins>
            <w:del w:id="1309" w:author="Найман Людмила Юрьевна" w:date="2022-03-15T10:51:00Z">
              <w:r w:rsidRPr="00E3321B" w:rsidDel="003E58A7">
                <w:rPr>
                  <w:rFonts w:cs="Times New Roman"/>
                  <w:sz w:val="24"/>
                  <w:szCs w:val="24"/>
                </w:rPr>
                <w:delText>6</w:delText>
              </w:r>
            </w:del>
            <w:r w:rsidRPr="00E3321B">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3AFEA025" w14:textId="152032E7" w:rsidR="002D248A" w:rsidRPr="00E3321B" w:rsidRDefault="002D248A" w:rsidP="003E58A7">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 xml:space="preserve">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6 000,01 до </w:t>
            </w:r>
            <w:ins w:id="1310" w:author="Найман Людмила Юрьевна" w:date="2022-03-15T10:51:00Z">
              <w:r w:rsidR="003E58A7">
                <w:rPr>
                  <w:rFonts w:eastAsia="Times New Roman" w:cs="Times New Roman"/>
                  <w:bCs/>
                  <w:sz w:val="24"/>
                  <w:szCs w:val="24"/>
                </w:rPr>
                <w:t>1 0</w:t>
              </w:r>
            </w:ins>
            <w:del w:id="1311" w:author="Найман Людмила Юрьевна" w:date="2022-03-15T10:51:00Z">
              <w:r w:rsidRPr="00E3321B" w:rsidDel="003E58A7">
                <w:rPr>
                  <w:rFonts w:eastAsia="Times New Roman" w:cs="Times New Roman"/>
                  <w:bCs/>
                  <w:sz w:val="24"/>
                  <w:szCs w:val="24"/>
                </w:rPr>
                <w:delText>6</w:delText>
              </w:r>
            </w:del>
            <w:r w:rsidRPr="00E3321B">
              <w:rPr>
                <w:rFonts w:eastAsia="Times New Roman" w:cs="Times New Roman"/>
                <w:bCs/>
                <w:sz w:val="24"/>
                <w:szCs w:val="24"/>
              </w:rPr>
              <w:t>00 000,00 рублей.</w:t>
            </w:r>
          </w:p>
        </w:tc>
      </w:tr>
      <w:tr w:rsidR="002D248A" w:rsidRPr="00E3321B" w14:paraId="6C452F18"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7517F17"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C856F44" w14:textId="77777777" w:rsidR="002D248A" w:rsidRPr="00E3321B" w:rsidRDefault="002D248A" w:rsidP="002D248A">
            <w:pPr>
              <w:widowControl w:val="0"/>
              <w:spacing w:line="240" w:lineRule="auto"/>
              <w:rPr>
                <w:rFonts w:cs="Times New Roman"/>
                <w:b/>
                <w:sz w:val="24"/>
                <w:szCs w:val="24"/>
              </w:rPr>
            </w:pPr>
            <w:r w:rsidRPr="00E3321B">
              <w:rPr>
                <w:rFonts w:cs="Times New Roman"/>
                <w:b/>
                <w:sz w:val="24"/>
                <w:szCs w:val="24"/>
              </w:rPr>
              <w:t>Итого по пункту 3.3.3</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560A82B5" w14:textId="77777777" w:rsidR="002D248A" w:rsidRPr="00E3321B" w:rsidRDefault="002D248A" w:rsidP="002D248A">
            <w:pPr>
              <w:widowControl w:val="0"/>
              <w:spacing w:line="240" w:lineRule="auto"/>
              <w:ind w:firstLine="393"/>
              <w:rPr>
                <w:rFonts w:cs="Times New Roman"/>
                <w:b/>
                <w:sz w:val="24"/>
                <w:szCs w:val="24"/>
              </w:rPr>
            </w:pPr>
          </w:p>
        </w:tc>
      </w:tr>
      <w:tr w:rsidR="002D248A" w:rsidRPr="00E3321B" w14:paraId="2A6FEF6F"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52CA7A7" w14:textId="77777777" w:rsidR="002D248A" w:rsidRPr="00D86FFD" w:rsidRDefault="002D248A" w:rsidP="002D248A">
            <w:pPr>
              <w:widowControl w:val="0"/>
              <w:spacing w:line="240" w:lineRule="auto"/>
              <w:jc w:val="center"/>
              <w:rPr>
                <w:rFonts w:cs="Times New Roman"/>
                <w:sz w:val="24"/>
                <w:szCs w:val="24"/>
                <w:lang w:val="en-US"/>
              </w:rPr>
            </w:pPr>
            <w:r w:rsidRPr="00D86FFD">
              <w:rPr>
                <w:rFonts w:cs="Times New Roman"/>
                <w:sz w:val="24"/>
                <w:szCs w:val="24"/>
              </w:rPr>
              <w:t>3.3.</w:t>
            </w:r>
            <w:r w:rsidRPr="00D86FFD">
              <w:rPr>
                <w:rFonts w:cs="Times New Roman"/>
                <w:sz w:val="24"/>
                <w:szCs w:val="24"/>
                <w:lang w:val="en-US"/>
              </w:rPr>
              <w:t>4</w:t>
            </w: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D2875EE" w14:textId="77777777" w:rsidR="002D248A" w:rsidRPr="00D86FFD" w:rsidRDefault="002D248A" w:rsidP="002D248A">
            <w:pPr>
              <w:widowControl w:val="0"/>
              <w:spacing w:line="240" w:lineRule="auto"/>
              <w:ind w:left="152"/>
              <w:rPr>
                <w:rFonts w:cs="Times New Roman"/>
                <w:b/>
                <w:sz w:val="24"/>
                <w:szCs w:val="24"/>
              </w:rPr>
            </w:pPr>
            <w:r w:rsidRPr="00D86FFD">
              <w:rPr>
                <w:rFonts w:eastAsia="Times New Roman" w:cs="Times New Roman"/>
                <w:sz w:val="24"/>
                <w:szCs w:val="24"/>
              </w:rPr>
              <w:t>при осуществлении перевода денежных средств юридическими лицами в пользу юридических лиц, где сумма перевода</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440F124" w14:textId="77777777" w:rsidR="002D248A" w:rsidRPr="00D86FFD" w:rsidRDefault="002D248A" w:rsidP="00B12819">
            <w:pPr>
              <w:pStyle w:val="aff4"/>
              <w:widowControl w:val="0"/>
              <w:numPr>
                <w:ilvl w:val="0"/>
                <w:numId w:val="25"/>
              </w:numPr>
              <w:spacing w:line="240" w:lineRule="auto"/>
              <w:ind w:left="130" w:right="125" w:firstLine="142"/>
              <w:jc w:val="both"/>
              <w:rPr>
                <w:rFonts w:cs="Times New Roman"/>
                <w:b/>
                <w:sz w:val="24"/>
                <w:szCs w:val="24"/>
              </w:rPr>
            </w:pPr>
            <w:r w:rsidRPr="00D86FFD">
              <w:rPr>
                <w:rFonts w:eastAsia="Times New Roman" w:cs="Times New Roman"/>
                <w:bCs/>
                <w:sz w:val="24"/>
                <w:szCs w:val="24"/>
              </w:rPr>
              <w:t>«BBRC» –</w:t>
            </w:r>
            <w:r w:rsidR="00B12819" w:rsidRPr="00D86FFD">
              <w:rPr>
                <w:rFonts w:eastAsia="Times New Roman" w:cs="Times New Roman"/>
                <w:bCs/>
                <w:sz w:val="24"/>
                <w:szCs w:val="24"/>
              </w:rPr>
              <w:t xml:space="preserve"> </w:t>
            </w:r>
            <w:r w:rsidR="00B12819" w:rsidRPr="00D86FFD">
              <w:rPr>
                <w:rFonts w:cs="Times New Roman"/>
                <w:sz w:val="24"/>
                <w:szCs w:val="24"/>
              </w:rPr>
              <w:t>Возврат, инициированный участником СБП–банком плательщика по начальному платежу.</w:t>
            </w:r>
          </w:p>
        </w:tc>
      </w:tr>
      <w:tr w:rsidR="002D248A" w:rsidRPr="00E3321B" w14:paraId="01541B76"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3414ABF"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1ADD3790"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до 125,00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33A94F4D"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до 125,00 рублей.</w:t>
            </w:r>
          </w:p>
        </w:tc>
      </w:tr>
      <w:tr w:rsidR="002D248A" w:rsidRPr="00E3321B" w14:paraId="69D6037F"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2AE3338"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FEFAB69"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125,01 до 250,00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88FA5BC"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125,01 до 250,00 рублей</w:t>
            </w:r>
          </w:p>
        </w:tc>
      </w:tr>
      <w:tr w:rsidR="002D248A" w:rsidRPr="00E3321B" w14:paraId="21FCF729"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251160C"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0BC7AE51"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250,01 до 1 000,00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067718BE"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250,01 до 1 000,00 рублей.</w:t>
            </w:r>
          </w:p>
        </w:tc>
      </w:tr>
      <w:tr w:rsidR="002D248A" w:rsidRPr="00E3321B" w14:paraId="622BE1B1"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00A293F9"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8137425"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1 000,01 до 3 000,00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1D5BB498" w14:textId="77777777" w:rsidR="002D248A" w:rsidRPr="00E3321B" w:rsidRDefault="002D248A" w:rsidP="000539DE">
            <w:pPr>
              <w:pStyle w:val="aff4"/>
              <w:widowControl w:val="0"/>
              <w:numPr>
                <w:ilvl w:val="0"/>
                <w:numId w:val="25"/>
              </w:numPr>
              <w:spacing w:line="240" w:lineRule="auto"/>
              <w:ind w:left="129" w:right="125" w:firstLine="142"/>
              <w:jc w:val="both"/>
              <w:rPr>
                <w:rFonts w:eastAsia="Times New Roman" w:cs="Times New Roman"/>
                <w:bCs/>
                <w:sz w:val="24"/>
                <w:szCs w:val="24"/>
              </w:rPr>
            </w:pPr>
            <w:r w:rsidRPr="00E3321B">
              <w:rPr>
                <w:rFonts w:eastAsia="Times New Roman" w:cs="Times New Roman"/>
                <w:bCs/>
                <w:sz w:val="24"/>
                <w:szCs w:val="24"/>
              </w:rPr>
              <w:t xml:space="preserve">Включается информация об операциях по зачислению денежных средств на счет клиента, </w:t>
            </w:r>
            <w:r w:rsidRPr="00E3321B">
              <w:rPr>
                <w:rFonts w:eastAsia="Times New Roman" w:cs="Times New Roman"/>
                <w:bCs/>
                <w:sz w:val="24"/>
                <w:szCs w:val="24"/>
              </w:rPr>
              <w:lastRenderedPageBreak/>
              <w:t>инициировавшего возврат ранее зачисленных денежных средств на счет банка получателя, если сумма перевода по каждой операции от 1 000,01 до 3 000,00 рублей.</w:t>
            </w:r>
          </w:p>
        </w:tc>
      </w:tr>
      <w:tr w:rsidR="002D248A" w:rsidRPr="00E3321B" w14:paraId="552062C7"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487E1F2A"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97E5C43" w14:textId="77777777" w:rsidR="002D248A" w:rsidRPr="00E3321B" w:rsidRDefault="002D248A" w:rsidP="002D248A">
            <w:pPr>
              <w:widowControl w:val="0"/>
              <w:spacing w:line="240" w:lineRule="auto"/>
              <w:ind w:firstLine="393"/>
              <w:rPr>
                <w:rFonts w:cs="Times New Roman"/>
                <w:b/>
                <w:sz w:val="24"/>
                <w:szCs w:val="24"/>
              </w:rPr>
            </w:pPr>
            <w:r w:rsidRPr="00E3321B">
              <w:rPr>
                <w:rFonts w:cs="Times New Roman"/>
                <w:sz w:val="24"/>
                <w:szCs w:val="24"/>
              </w:rPr>
              <w:t>от 3 000,01 до 6 000,00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6FA62D2F" w14:textId="77777777" w:rsidR="002D248A" w:rsidRPr="00E3321B" w:rsidRDefault="002D248A" w:rsidP="000539DE">
            <w:pPr>
              <w:pStyle w:val="aff4"/>
              <w:widowControl w:val="0"/>
              <w:numPr>
                <w:ilvl w:val="0"/>
                <w:numId w:val="25"/>
              </w:numPr>
              <w:spacing w:line="240" w:lineRule="auto"/>
              <w:ind w:left="129" w:right="125" w:firstLine="142"/>
              <w:jc w:val="both"/>
              <w:rPr>
                <w:rFonts w:cs="Times New Roman"/>
                <w:b/>
                <w:sz w:val="24"/>
                <w:szCs w:val="24"/>
              </w:rPr>
            </w:pPr>
            <w:r w:rsidRPr="00E3321B">
              <w:rPr>
                <w:rFonts w:eastAsia="Times New Roman" w:cs="Times New Roman"/>
                <w:bCs/>
                <w:sz w:val="24"/>
                <w:szCs w:val="24"/>
              </w:rPr>
              <w:t>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3 000,01 до 6 000,00 рублей.</w:t>
            </w:r>
          </w:p>
        </w:tc>
      </w:tr>
      <w:tr w:rsidR="002D248A" w:rsidRPr="00E3321B" w14:paraId="7B3A3A7B"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567A4C20"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2CC74DAE" w14:textId="2C9584E4" w:rsidR="002D248A" w:rsidRPr="00E3321B" w:rsidRDefault="002D248A" w:rsidP="003E58A7">
            <w:pPr>
              <w:widowControl w:val="0"/>
              <w:spacing w:line="240" w:lineRule="auto"/>
              <w:ind w:firstLine="393"/>
              <w:rPr>
                <w:rFonts w:cs="Times New Roman"/>
                <w:b/>
                <w:sz w:val="24"/>
                <w:szCs w:val="24"/>
              </w:rPr>
            </w:pPr>
            <w:r w:rsidRPr="00E3321B">
              <w:rPr>
                <w:rFonts w:cs="Times New Roman"/>
                <w:sz w:val="24"/>
                <w:szCs w:val="24"/>
              </w:rPr>
              <w:t xml:space="preserve">от 6 000,01 до </w:t>
            </w:r>
            <w:ins w:id="1312" w:author="Найман Людмила Юрьевна" w:date="2022-03-15T10:51:00Z">
              <w:r w:rsidR="003E58A7">
                <w:rPr>
                  <w:rFonts w:cs="Times New Roman"/>
                  <w:sz w:val="24"/>
                  <w:szCs w:val="24"/>
                </w:rPr>
                <w:t>1 0</w:t>
              </w:r>
            </w:ins>
            <w:del w:id="1313" w:author="Найман Людмила Юрьевна" w:date="2022-03-15T10:51:00Z">
              <w:r w:rsidRPr="00E3321B" w:rsidDel="003E58A7">
                <w:rPr>
                  <w:rFonts w:cs="Times New Roman"/>
                  <w:sz w:val="24"/>
                  <w:szCs w:val="24"/>
                </w:rPr>
                <w:delText>6</w:delText>
              </w:r>
            </w:del>
            <w:r w:rsidRPr="00E3321B">
              <w:rPr>
                <w:rFonts w:cs="Times New Roman"/>
                <w:sz w:val="24"/>
                <w:szCs w:val="24"/>
              </w:rPr>
              <w:t>00 000,00</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74FBCED2" w14:textId="2AE2195F" w:rsidR="002D248A" w:rsidRPr="00E3321B" w:rsidRDefault="002D248A" w:rsidP="003E58A7">
            <w:pPr>
              <w:pStyle w:val="aff4"/>
              <w:widowControl w:val="0"/>
              <w:numPr>
                <w:ilvl w:val="0"/>
                <w:numId w:val="25"/>
              </w:numPr>
              <w:spacing w:line="240" w:lineRule="auto"/>
              <w:ind w:left="129" w:right="125" w:firstLine="142"/>
              <w:jc w:val="both"/>
              <w:rPr>
                <w:rFonts w:cs="Times New Roman"/>
                <w:b/>
                <w:sz w:val="24"/>
                <w:szCs w:val="24"/>
              </w:rPr>
            </w:pPr>
            <w:r w:rsidRPr="00E3321B">
              <w:rPr>
                <w:rFonts w:eastAsia="Times New Roman" w:cs="Times New Roman"/>
                <w:bCs/>
                <w:sz w:val="24"/>
                <w:szCs w:val="24"/>
              </w:rPr>
              <w:t xml:space="preserve">Включается информация об операциях по зачислению денежных средств на счет клиента, инициировавшего возврат ранее зачисленных денежных средств на счет банка получателя, если сумма перевода по каждой операции от 6 000,01 до </w:t>
            </w:r>
            <w:ins w:id="1314" w:author="Найман Людмила Юрьевна" w:date="2022-03-15T10:51:00Z">
              <w:r w:rsidR="003E58A7">
                <w:rPr>
                  <w:rFonts w:eastAsia="Times New Roman" w:cs="Times New Roman"/>
                  <w:bCs/>
                  <w:sz w:val="24"/>
                  <w:szCs w:val="24"/>
                </w:rPr>
                <w:t>1 0</w:t>
              </w:r>
            </w:ins>
            <w:del w:id="1315" w:author="Найман Людмила Юрьевна" w:date="2022-03-15T10:51:00Z">
              <w:r w:rsidRPr="00E3321B" w:rsidDel="003E58A7">
                <w:rPr>
                  <w:rFonts w:eastAsia="Times New Roman" w:cs="Times New Roman"/>
                  <w:bCs/>
                  <w:sz w:val="24"/>
                  <w:szCs w:val="24"/>
                </w:rPr>
                <w:delText>6</w:delText>
              </w:r>
            </w:del>
            <w:r w:rsidRPr="00E3321B">
              <w:rPr>
                <w:rFonts w:eastAsia="Times New Roman" w:cs="Times New Roman"/>
                <w:bCs/>
                <w:sz w:val="24"/>
                <w:szCs w:val="24"/>
              </w:rPr>
              <w:t>00 000,00 рублей.</w:t>
            </w:r>
          </w:p>
        </w:tc>
      </w:tr>
      <w:tr w:rsidR="002D248A" w:rsidRPr="00E3321B" w14:paraId="413BD614"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C43AFEA" w14:textId="77777777" w:rsidR="002D248A" w:rsidRPr="00E3321B" w:rsidRDefault="002D248A" w:rsidP="002D248A">
            <w:pPr>
              <w:widowControl w:val="0"/>
              <w:spacing w:line="240" w:lineRule="auto"/>
              <w:jc w:val="center"/>
              <w:rPr>
                <w:rFonts w:cs="Times New Roman"/>
                <w:sz w:val="24"/>
                <w:szCs w:val="24"/>
              </w:rPr>
            </w:pPr>
          </w:p>
        </w:tc>
        <w:tc>
          <w:tcPr>
            <w:tcW w:w="3381"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BC0608C" w14:textId="77777777" w:rsidR="002D248A" w:rsidRPr="00E3321B" w:rsidRDefault="002D248A" w:rsidP="002D248A">
            <w:pPr>
              <w:widowControl w:val="0"/>
              <w:spacing w:line="240" w:lineRule="auto"/>
              <w:rPr>
                <w:rFonts w:cs="Times New Roman"/>
                <w:b/>
                <w:sz w:val="24"/>
                <w:szCs w:val="24"/>
                <w:lang w:val="en-US"/>
              </w:rPr>
            </w:pPr>
            <w:r w:rsidRPr="00E3321B">
              <w:rPr>
                <w:rFonts w:cs="Times New Roman"/>
                <w:b/>
                <w:sz w:val="24"/>
                <w:szCs w:val="24"/>
              </w:rPr>
              <w:t>Итого по пункту 3.3.</w:t>
            </w:r>
            <w:r w:rsidRPr="00E3321B">
              <w:rPr>
                <w:rFonts w:cs="Times New Roman"/>
                <w:b/>
                <w:sz w:val="24"/>
                <w:szCs w:val="24"/>
                <w:lang w:val="en-US"/>
              </w:rPr>
              <w:t>4</w:t>
            </w:r>
          </w:p>
        </w:tc>
        <w:tc>
          <w:tcPr>
            <w:tcW w:w="10332" w:type="dxa"/>
            <w:gridSpan w:val="3"/>
            <w:tcBorders>
              <w:top w:val="single" w:sz="4" w:space="0" w:color="auto"/>
              <w:left w:val="single" w:sz="4" w:space="0" w:color="auto"/>
              <w:bottom w:val="single" w:sz="4" w:space="0" w:color="auto"/>
              <w:right w:val="single" w:sz="4" w:space="0" w:color="auto"/>
            </w:tcBorders>
            <w:vAlign w:val="center"/>
          </w:tcPr>
          <w:p w14:paraId="4E44D212" w14:textId="77777777" w:rsidR="002D248A" w:rsidRPr="00E3321B" w:rsidRDefault="002D248A" w:rsidP="002D248A">
            <w:pPr>
              <w:widowControl w:val="0"/>
              <w:spacing w:line="240" w:lineRule="auto"/>
              <w:ind w:firstLine="393"/>
              <w:rPr>
                <w:rFonts w:cs="Times New Roman"/>
                <w:b/>
                <w:sz w:val="24"/>
                <w:szCs w:val="24"/>
              </w:rPr>
            </w:pPr>
          </w:p>
        </w:tc>
      </w:tr>
      <w:tr w:rsidR="002D248A" w:rsidRPr="00E3321B" w14:paraId="0C95F2B0" w14:textId="77777777" w:rsidTr="00E3321B">
        <w:trPr>
          <w:trHeight w:val="263"/>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2F90996E" w14:textId="77777777" w:rsidR="002D248A" w:rsidRPr="00E3321B" w:rsidRDefault="002D248A" w:rsidP="002D248A">
            <w:pPr>
              <w:widowControl w:val="0"/>
              <w:spacing w:line="240" w:lineRule="auto"/>
              <w:jc w:val="center"/>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595AD478" w14:textId="77777777" w:rsidR="002D248A" w:rsidRPr="00E3321B" w:rsidRDefault="002D248A" w:rsidP="002D248A">
            <w:pPr>
              <w:widowControl w:val="0"/>
              <w:spacing w:line="240" w:lineRule="auto"/>
              <w:rPr>
                <w:rFonts w:cs="Times New Roman"/>
                <w:sz w:val="24"/>
                <w:szCs w:val="24"/>
              </w:rPr>
            </w:pPr>
            <w:r w:rsidRPr="00E3321B">
              <w:rPr>
                <w:rFonts w:cs="Times New Roman"/>
                <w:b/>
                <w:sz w:val="24"/>
                <w:szCs w:val="24"/>
              </w:rPr>
              <w:t>Итого по пункту 3.3</w:t>
            </w:r>
          </w:p>
        </w:tc>
      </w:tr>
      <w:tr w:rsidR="002D248A" w:rsidRPr="00E3321B" w14:paraId="68EBC740" w14:textId="77777777" w:rsidTr="00E3321B">
        <w:trPr>
          <w:trHeight w:val="64"/>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F8BFD69" w14:textId="77777777" w:rsidR="002D248A" w:rsidRPr="00E3321B" w:rsidRDefault="002D248A" w:rsidP="002D248A">
            <w:pPr>
              <w:widowControl w:val="0"/>
              <w:spacing w:line="240" w:lineRule="auto"/>
              <w:jc w:val="center"/>
              <w:rPr>
                <w:rFonts w:cs="Times New Roman"/>
                <w:sz w:val="24"/>
                <w:szCs w:val="24"/>
              </w:rPr>
            </w:pP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68859D2D" w14:textId="77777777" w:rsidR="002D248A" w:rsidRPr="00E3321B" w:rsidRDefault="002D248A" w:rsidP="002D248A">
            <w:pPr>
              <w:widowControl w:val="0"/>
              <w:spacing w:line="240" w:lineRule="auto"/>
              <w:ind w:right="125"/>
              <w:contextualSpacing/>
              <w:rPr>
                <w:rFonts w:cs="Times New Roman"/>
                <w:sz w:val="24"/>
                <w:szCs w:val="24"/>
              </w:rPr>
            </w:pPr>
            <w:r w:rsidRPr="00E3321B">
              <w:rPr>
                <w:rFonts w:cs="Times New Roman"/>
                <w:b/>
                <w:sz w:val="24"/>
                <w:szCs w:val="24"/>
              </w:rPr>
              <w:t>Итого по разделу 3</w:t>
            </w:r>
          </w:p>
        </w:tc>
      </w:tr>
      <w:tr w:rsidR="002D248A" w:rsidRPr="00995A54" w14:paraId="1EB4088C" w14:textId="77777777" w:rsidTr="00E3321B">
        <w:trPr>
          <w:trHeight w:val="150"/>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3847BE6A" w14:textId="77777777" w:rsidR="002D248A" w:rsidRPr="00E3321B" w:rsidRDefault="002D248A" w:rsidP="002D248A">
            <w:pPr>
              <w:widowControl w:val="0"/>
              <w:spacing w:line="240" w:lineRule="auto"/>
              <w:jc w:val="center"/>
              <w:rPr>
                <w:rFonts w:cs="Times New Roman"/>
                <w:b/>
                <w:sz w:val="24"/>
                <w:szCs w:val="24"/>
              </w:rPr>
            </w:pPr>
            <w:r w:rsidRPr="00E3321B">
              <w:rPr>
                <w:rFonts w:cs="Times New Roman"/>
                <w:b/>
                <w:sz w:val="24"/>
                <w:szCs w:val="24"/>
              </w:rPr>
              <w:t>Б</w:t>
            </w:r>
          </w:p>
        </w:tc>
        <w:tc>
          <w:tcPr>
            <w:tcW w:w="13713" w:type="dxa"/>
            <w:gridSpan w:val="4"/>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3360AC05" w14:textId="77777777" w:rsidR="002D248A" w:rsidRPr="00995A54" w:rsidRDefault="002D248A" w:rsidP="002D248A">
            <w:pPr>
              <w:widowControl w:val="0"/>
              <w:spacing w:line="240" w:lineRule="auto"/>
              <w:ind w:left="267" w:right="125"/>
              <w:contextualSpacing/>
              <w:rPr>
                <w:rFonts w:cs="Times New Roman"/>
                <w:b/>
                <w:sz w:val="24"/>
                <w:szCs w:val="24"/>
              </w:rPr>
            </w:pPr>
            <w:r w:rsidRPr="00E3321B">
              <w:rPr>
                <w:rFonts w:eastAsia="Arial Unicode MS" w:cs="Times New Roman"/>
                <w:b/>
                <w:sz w:val="24"/>
                <w:szCs w:val="24"/>
              </w:rPr>
              <w:t>Информационные услуги</w:t>
            </w:r>
            <w:r w:rsidRPr="00995A54">
              <w:rPr>
                <w:rStyle w:val="afff4"/>
                <w:rFonts w:eastAsia="Arial Unicode MS" w:cs="Times New Roman"/>
                <w:b/>
                <w:sz w:val="24"/>
                <w:szCs w:val="24"/>
              </w:rPr>
              <w:footnoteReference w:id="43"/>
            </w:r>
          </w:p>
        </w:tc>
      </w:tr>
      <w:tr w:rsidR="002D248A" w:rsidRPr="00995A54" w14:paraId="6EF954EA" w14:textId="77777777" w:rsidTr="00E3321B">
        <w:trPr>
          <w:trHeight w:val="107"/>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7BB89655"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t>8</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36C32E9" w14:textId="77777777" w:rsidR="002D248A" w:rsidRPr="00995A54" w:rsidRDefault="002D248A" w:rsidP="002D248A">
            <w:pPr>
              <w:widowControl w:val="0"/>
              <w:spacing w:line="240" w:lineRule="auto"/>
              <w:ind w:left="152"/>
              <w:rPr>
                <w:rFonts w:cs="Times New Roman"/>
                <w:sz w:val="24"/>
                <w:szCs w:val="24"/>
              </w:rPr>
            </w:pPr>
            <w:r w:rsidRPr="00995A54">
              <w:rPr>
                <w:rFonts w:cs="Times New Roman"/>
                <w:sz w:val="24"/>
                <w:szCs w:val="24"/>
              </w:rPr>
              <w:t>Направленные запросы информации о получателе денежных средств в СБП</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18EA148D" w14:textId="77777777" w:rsidR="002D248A" w:rsidRPr="00995A54" w:rsidRDefault="002D248A" w:rsidP="002D248A">
            <w:pPr>
              <w:widowControl w:val="0"/>
              <w:spacing w:line="240" w:lineRule="auto"/>
              <w:ind w:left="98" w:right="125" w:firstLine="169"/>
              <w:contextualSpacing/>
              <w:rPr>
                <w:rFonts w:eastAsia="Times New Roman" w:cs="Times New Roman"/>
                <w:bCs/>
                <w:sz w:val="24"/>
                <w:szCs w:val="24"/>
              </w:rPr>
            </w:pPr>
            <w:r w:rsidRPr="00995A54">
              <w:rPr>
                <w:rFonts w:eastAsia="Times New Roman" w:cs="Times New Roman"/>
                <w:bCs/>
                <w:sz w:val="24"/>
                <w:szCs w:val="24"/>
              </w:rPr>
              <w:t>Включается информация о количестве запросов, направленных клиентами Банка России – участниками СПБ в ОПКЦ СБП:</w:t>
            </w:r>
          </w:p>
          <w:p w14:paraId="67231B18" w14:textId="77777777" w:rsidR="002D248A" w:rsidRPr="00995A54" w:rsidRDefault="002D248A" w:rsidP="000539DE">
            <w:pPr>
              <w:widowControl w:val="0"/>
              <w:numPr>
                <w:ilvl w:val="0"/>
                <w:numId w:val="21"/>
              </w:numPr>
              <w:spacing w:line="240" w:lineRule="auto"/>
              <w:ind w:left="125" w:right="125" w:firstLine="142"/>
              <w:contextualSpacing/>
              <w:rPr>
                <w:rFonts w:cs="Times New Roman"/>
                <w:sz w:val="24"/>
                <w:szCs w:val="24"/>
              </w:rPr>
            </w:pPr>
            <w:r w:rsidRPr="00995A54">
              <w:rPr>
                <w:rFonts w:cs="Times New Roman"/>
                <w:sz w:val="24"/>
                <w:szCs w:val="24"/>
              </w:rPr>
              <w:t>«</w:t>
            </w:r>
            <w:r w:rsidRPr="00995A54">
              <w:rPr>
                <w:rFonts w:cs="Times New Roman"/>
                <w:sz w:val="24"/>
                <w:szCs w:val="24"/>
                <w:lang w:val="en-US"/>
              </w:rPr>
              <w:t>INF</w:t>
            </w:r>
            <w:r w:rsidRPr="00995A54">
              <w:rPr>
                <w:rFonts w:cs="Times New Roman"/>
                <w:sz w:val="24"/>
                <w:szCs w:val="24"/>
              </w:rPr>
              <w:t xml:space="preserve">4» - </w:t>
            </w:r>
            <w:r w:rsidRPr="00995A54">
              <w:rPr>
                <w:rFonts w:cs="Times New Roman"/>
                <w:bCs/>
                <w:sz w:val="24"/>
                <w:szCs w:val="24"/>
                <w:lang w:val="en-US"/>
              </w:rPr>
              <w:t>PAM</w:t>
            </w:r>
            <w:r w:rsidRPr="00995A54">
              <w:rPr>
                <w:rFonts w:cs="Times New Roman"/>
                <w:bCs/>
                <w:sz w:val="24"/>
                <w:szCs w:val="24"/>
              </w:rPr>
              <w:t xml:space="preserve">-запросы от банка отправителя </w:t>
            </w:r>
            <w:r w:rsidRPr="00995A54">
              <w:rPr>
                <w:rFonts w:cs="Times New Roman"/>
                <w:sz w:val="24"/>
                <w:szCs w:val="24"/>
              </w:rPr>
              <w:t>без последующего перевода денежных средств;</w:t>
            </w:r>
          </w:p>
          <w:p w14:paraId="48D3588F" w14:textId="77777777" w:rsidR="002D248A" w:rsidRPr="00995A54"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995A54">
              <w:rPr>
                <w:rFonts w:cs="Times New Roman"/>
                <w:sz w:val="24"/>
                <w:szCs w:val="24"/>
              </w:rPr>
              <w:t>«</w:t>
            </w:r>
            <w:r w:rsidRPr="00995A54">
              <w:rPr>
                <w:rFonts w:cs="Times New Roman"/>
                <w:sz w:val="24"/>
                <w:szCs w:val="24"/>
                <w:lang w:val="en-US"/>
              </w:rPr>
              <w:t>INF</w:t>
            </w:r>
            <w:r w:rsidRPr="00995A54">
              <w:rPr>
                <w:rFonts w:cs="Times New Roman"/>
                <w:sz w:val="24"/>
                <w:szCs w:val="24"/>
              </w:rPr>
              <w:t xml:space="preserve">5» - </w:t>
            </w:r>
            <w:r w:rsidRPr="00995A54">
              <w:rPr>
                <w:rFonts w:cs="Times New Roman"/>
                <w:bCs/>
                <w:sz w:val="24"/>
                <w:szCs w:val="24"/>
                <w:lang w:val="en-US"/>
              </w:rPr>
              <w:t>PAM</w:t>
            </w:r>
            <w:r w:rsidRPr="00995A54">
              <w:rPr>
                <w:rFonts w:cs="Times New Roman"/>
                <w:bCs/>
                <w:sz w:val="24"/>
                <w:szCs w:val="24"/>
              </w:rPr>
              <w:t xml:space="preserve">-запросы от банка отправителя </w:t>
            </w:r>
            <w:r w:rsidRPr="00995A54">
              <w:rPr>
                <w:rFonts w:cs="Times New Roman"/>
                <w:sz w:val="24"/>
                <w:szCs w:val="24"/>
              </w:rPr>
              <w:t>с последующим переводом денежных средств.</w:t>
            </w:r>
          </w:p>
        </w:tc>
      </w:tr>
      <w:tr w:rsidR="002D248A" w:rsidRPr="00995A54" w14:paraId="574362F0" w14:textId="77777777" w:rsidTr="00E3321B">
        <w:trPr>
          <w:trHeight w:val="118"/>
        </w:trPr>
        <w:tc>
          <w:tcPr>
            <w:tcW w:w="61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E3B9595"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t>9</w:t>
            </w:r>
          </w:p>
        </w:tc>
        <w:tc>
          <w:tcPr>
            <w:tcW w:w="338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14:paraId="7EE669A4" w14:textId="77777777" w:rsidR="002D248A" w:rsidRPr="00995A54" w:rsidRDefault="002D248A" w:rsidP="002D248A">
            <w:pPr>
              <w:widowControl w:val="0"/>
              <w:spacing w:line="240" w:lineRule="auto"/>
              <w:ind w:left="152"/>
              <w:rPr>
                <w:rFonts w:cs="Times New Roman"/>
                <w:sz w:val="24"/>
                <w:szCs w:val="24"/>
              </w:rPr>
            </w:pPr>
            <w:r w:rsidRPr="00995A54">
              <w:rPr>
                <w:rFonts w:cs="Times New Roman"/>
                <w:sz w:val="24"/>
                <w:szCs w:val="24"/>
              </w:rPr>
              <w:t>Направленные запросы информации о банке получателя в СБП</w:t>
            </w:r>
          </w:p>
        </w:tc>
        <w:tc>
          <w:tcPr>
            <w:tcW w:w="10326"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14:paraId="686FA3CC" w14:textId="77777777" w:rsidR="002D248A" w:rsidRPr="00995A54" w:rsidRDefault="002D248A" w:rsidP="002D248A">
            <w:pPr>
              <w:widowControl w:val="0"/>
              <w:spacing w:line="240" w:lineRule="auto"/>
              <w:ind w:left="267" w:right="125"/>
              <w:contextualSpacing/>
              <w:rPr>
                <w:rFonts w:cs="Times New Roman"/>
                <w:sz w:val="24"/>
                <w:szCs w:val="24"/>
              </w:rPr>
            </w:pPr>
            <w:r w:rsidRPr="00995A54">
              <w:rPr>
                <w:rFonts w:cs="Times New Roman"/>
                <w:sz w:val="24"/>
                <w:szCs w:val="24"/>
              </w:rPr>
              <w:t>Включается информация о количестве запросов, направленных клиентами Банка России – участниками СПБ в ОПКЦ СБП:</w:t>
            </w:r>
          </w:p>
          <w:p w14:paraId="1DEBC69E" w14:textId="77777777" w:rsidR="002D248A" w:rsidRPr="00995A54"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995A54">
              <w:rPr>
                <w:rFonts w:eastAsia="Times New Roman" w:cs="Times New Roman"/>
                <w:bCs/>
                <w:sz w:val="24"/>
                <w:szCs w:val="24"/>
              </w:rPr>
              <w:t>«INF1» - Запрос от банка отправителя о наличии в СБП связки «телефон – банк» при наличии связки и отсутствии PAM – запроса;</w:t>
            </w:r>
          </w:p>
          <w:p w14:paraId="792F5863" w14:textId="77777777" w:rsidR="002D248A" w:rsidRPr="00995A54" w:rsidRDefault="002D248A" w:rsidP="000539DE">
            <w:pPr>
              <w:widowControl w:val="0"/>
              <w:numPr>
                <w:ilvl w:val="0"/>
                <w:numId w:val="21"/>
              </w:numPr>
              <w:spacing w:line="240" w:lineRule="auto"/>
              <w:ind w:left="125" w:right="125" w:firstLine="142"/>
              <w:contextualSpacing/>
              <w:rPr>
                <w:rFonts w:eastAsia="Times New Roman" w:cs="Times New Roman"/>
                <w:bCs/>
                <w:sz w:val="24"/>
                <w:szCs w:val="24"/>
              </w:rPr>
            </w:pPr>
            <w:r w:rsidRPr="00995A54">
              <w:rPr>
                <w:rFonts w:eastAsia="Times New Roman" w:cs="Times New Roman"/>
                <w:bCs/>
                <w:sz w:val="24"/>
                <w:szCs w:val="24"/>
              </w:rPr>
              <w:t>«INF2» - Запрос от банка отправителя о наличии в СБП связки «телефон – банк» при отсутствии связки и отсутствии PAM – запроса;</w:t>
            </w:r>
          </w:p>
          <w:p w14:paraId="285EC8A0" w14:textId="77777777" w:rsidR="002D248A" w:rsidRPr="00995A54" w:rsidRDefault="002D248A" w:rsidP="000539DE">
            <w:pPr>
              <w:widowControl w:val="0"/>
              <w:numPr>
                <w:ilvl w:val="0"/>
                <w:numId w:val="21"/>
              </w:numPr>
              <w:spacing w:line="240" w:lineRule="auto"/>
              <w:ind w:left="125" w:right="125" w:firstLine="142"/>
              <w:contextualSpacing/>
              <w:rPr>
                <w:rFonts w:cs="Times New Roman"/>
                <w:sz w:val="24"/>
                <w:szCs w:val="24"/>
              </w:rPr>
            </w:pPr>
            <w:r w:rsidRPr="00995A54">
              <w:rPr>
                <w:rFonts w:eastAsia="Times New Roman" w:cs="Times New Roman"/>
                <w:bCs/>
                <w:sz w:val="24"/>
                <w:szCs w:val="24"/>
              </w:rPr>
              <w:t>«INF3» - Запрос от банка отправителя о наличии в СБП связки «телефон – банк» при отсутствии связки и наличии PAM – запроса.</w:t>
            </w:r>
          </w:p>
        </w:tc>
      </w:tr>
    </w:tbl>
    <w:p w14:paraId="4F376F99" w14:textId="77777777" w:rsidR="00CA148B" w:rsidRPr="0095083E" w:rsidRDefault="00CA148B" w:rsidP="00D855DD">
      <w:pPr>
        <w:sectPr w:rsidR="00CA148B" w:rsidRPr="0095083E" w:rsidSect="00CA148B">
          <w:footnotePr>
            <w:numRestart w:val="eachSect"/>
          </w:footnotePr>
          <w:type w:val="continuous"/>
          <w:pgSz w:w="16838" w:h="11906" w:orient="landscape" w:code="9"/>
          <w:pgMar w:top="1701" w:right="1134" w:bottom="851" w:left="1134" w:header="567" w:footer="289" w:gutter="0"/>
          <w:cols w:space="708"/>
          <w:docGrid w:linePitch="360"/>
        </w:sectPr>
      </w:pPr>
    </w:p>
    <w:p w14:paraId="1CC11554" w14:textId="77777777" w:rsidR="00D855DD" w:rsidRPr="0095083E" w:rsidRDefault="00D855DD" w:rsidP="00D855DD"/>
    <w:p w14:paraId="365BFBB4" w14:textId="77777777" w:rsidR="002D248A" w:rsidRPr="0095083E" w:rsidRDefault="002D248A" w:rsidP="000A3B45">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317" w:name="_Toc87950069"/>
      <w:r w:rsidRPr="0095083E">
        <w:rPr>
          <w:b/>
          <w:caps w:val="0"/>
          <w:color w:val="auto"/>
          <w:spacing w:val="0"/>
          <w:sz w:val="32"/>
        </w:rPr>
        <w:lastRenderedPageBreak/>
        <w:t>Приложение 4</w:t>
      </w:r>
      <w:r w:rsidR="001B0C31" w:rsidRPr="0095083E">
        <w:rPr>
          <w:b/>
          <w:caps w:val="0"/>
          <w:color w:val="auto"/>
          <w:spacing w:val="0"/>
          <w:sz w:val="32"/>
        </w:rPr>
        <w:t>.</w:t>
      </w:r>
      <w:bookmarkEnd w:id="1317"/>
      <w:r w:rsidR="001B0C31" w:rsidRPr="0095083E">
        <w:rPr>
          <w:b/>
          <w:caps w:val="0"/>
          <w:color w:val="auto"/>
          <w:spacing w:val="0"/>
          <w:sz w:val="32"/>
        </w:rPr>
        <w:t xml:space="preserve"> </w:t>
      </w:r>
    </w:p>
    <w:p w14:paraId="01D3E71C" w14:textId="77777777" w:rsidR="00172BB1" w:rsidRPr="00995A54" w:rsidRDefault="00172BB1" w:rsidP="00172BB1">
      <w:pPr>
        <w:widowControl w:val="0"/>
        <w:spacing w:line="240" w:lineRule="auto"/>
        <w:ind w:left="142"/>
        <w:jc w:val="center"/>
        <w:rPr>
          <w:rFonts w:cs="Times New Roman"/>
          <w:sz w:val="24"/>
          <w:szCs w:val="24"/>
        </w:rPr>
      </w:pPr>
      <w:r w:rsidRPr="00995A54">
        <w:rPr>
          <w:rFonts w:cs="Times New Roman"/>
          <w:b/>
          <w:sz w:val="24"/>
          <w:szCs w:val="24"/>
        </w:rPr>
        <w:t>Справочник тарифов на услуги Банка России в платежной системе Банка России</w:t>
      </w:r>
      <w:r w:rsidRPr="00995A54">
        <w:rPr>
          <w:rStyle w:val="afff4"/>
          <w:rFonts w:cs="Times New Roman"/>
          <w:b/>
          <w:sz w:val="24"/>
          <w:szCs w:val="24"/>
        </w:rPr>
        <w:footnoteReference w:id="44"/>
      </w:r>
      <w:r w:rsidRPr="00995A54">
        <w:rPr>
          <w:rFonts w:cs="Times New Roman"/>
          <w:b/>
          <w:sz w:val="24"/>
          <w:szCs w:val="24"/>
        </w:rPr>
        <w:t>.</w:t>
      </w:r>
    </w:p>
    <w:p w14:paraId="3955D1EC" w14:textId="77777777" w:rsidR="00172BB1" w:rsidRPr="00995A54" w:rsidRDefault="00172BB1" w:rsidP="00172BB1">
      <w:pPr>
        <w:widowControl w:val="0"/>
        <w:spacing w:line="240" w:lineRule="auto"/>
        <w:ind w:left="142"/>
        <w:jc w:val="center"/>
        <w:rPr>
          <w:rFonts w:cs="Times New Roman"/>
          <w:sz w:val="24"/>
          <w:szCs w:val="24"/>
        </w:rPr>
      </w:pPr>
      <w:r w:rsidRPr="00995A54">
        <w:rPr>
          <w:rFonts w:cs="Times New Roman"/>
          <w:b/>
          <w:sz w:val="24"/>
          <w:szCs w:val="24"/>
        </w:rPr>
        <w:t xml:space="preserve">Дата ввода тарифов: </w:t>
      </w:r>
      <w:r w:rsidRPr="00995A54">
        <w:rPr>
          <w:rFonts w:cs="Times New Roman"/>
          <w:sz w:val="24"/>
          <w:szCs w:val="24"/>
        </w:rPr>
        <w:t>(указывается дата ввода тарифов, в соответствии с решением Совета директоров БР).</w:t>
      </w:r>
    </w:p>
    <w:p w14:paraId="2C631FC8" w14:textId="77777777" w:rsidR="00172BB1" w:rsidRPr="0095083E" w:rsidRDefault="00172BB1" w:rsidP="00172BB1">
      <w:pPr>
        <w:widowControl w:val="0"/>
        <w:spacing w:line="240" w:lineRule="auto"/>
        <w:ind w:left="142"/>
        <w:jc w:val="center"/>
        <w:rPr>
          <w:rFonts w:cs="Times New Roman"/>
          <w:sz w:val="19"/>
          <w:szCs w:val="19"/>
        </w:rPr>
      </w:pPr>
    </w:p>
    <w:tbl>
      <w:tblPr>
        <w:tblW w:w="14346" w:type="dxa"/>
        <w:tblInd w:w="108" w:type="dxa"/>
        <w:tblLayout w:type="fixed"/>
        <w:tblLook w:val="04A0" w:firstRow="1" w:lastRow="0" w:firstColumn="1" w:lastColumn="0" w:noHBand="0" w:noVBand="1"/>
      </w:tblPr>
      <w:tblGrid>
        <w:gridCol w:w="2267"/>
        <w:gridCol w:w="1702"/>
        <w:gridCol w:w="29"/>
        <w:gridCol w:w="784"/>
        <w:gridCol w:w="4565"/>
        <w:gridCol w:w="38"/>
        <w:gridCol w:w="179"/>
        <w:gridCol w:w="4782"/>
        <w:tblGridChange w:id="1318">
          <w:tblGrid>
            <w:gridCol w:w="5"/>
            <w:gridCol w:w="2267"/>
            <w:gridCol w:w="1697"/>
            <w:gridCol w:w="5"/>
            <w:gridCol w:w="29"/>
            <w:gridCol w:w="784"/>
            <w:gridCol w:w="4565"/>
            <w:gridCol w:w="33"/>
            <w:gridCol w:w="5"/>
            <w:gridCol w:w="179"/>
            <w:gridCol w:w="4777"/>
            <w:gridCol w:w="5"/>
          </w:tblGrid>
        </w:tblGridChange>
      </w:tblGrid>
      <w:tr w:rsidR="00DB23B6" w:rsidRPr="00995A54" w14:paraId="1D35B9EE" w14:textId="66CC9F2F" w:rsidTr="00DB23B6">
        <w:trPr>
          <w:trHeight w:val="549"/>
        </w:trPr>
        <w:tc>
          <w:tcPr>
            <w:tcW w:w="934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71DEC29C" w14:textId="77777777" w:rsidR="00DB23B6" w:rsidRPr="00995A54" w:rsidRDefault="00DB23B6" w:rsidP="002D248A">
            <w:pPr>
              <w:widowControl w:val="0"/>
              <w:spacing w:line="240" w:lineRule="auto"/>
              <w:jc w:val="center"/>
              <w:rPr>
                <w:rFonts w:cs="Times New Roman"/>
                <w:b/>
                <w:bCs/>
                <w:sz w:val="24"/>
                <w:szCs w:val="24"/>
              </w:rPr>
            </w:pPr>
            <w:r w:rsidRPr="00995A54">
              <w:rPr>
                <w:rFonts w:cs="Times New Roman"/>
                <w:b/>
                <w:bCs/>
                <w:sz w:val="24"/>
                <w:szCs w:val="24"/>
              </w:rPr>
              <w:t>Перечень тарифов</w:t>
            </w:r>
          </w:p>
          <w:p w14:paraId="7C31CA95" w14:textId="2F69F30A" w:rsidR="00DB23B6" w:rsidRPr="00995A54" w:rsidRDefault="00DB23B6" w:rsidP="002D248A">
            <w:pPr>
              <w:widowControl w:val="0"/>
              <w:spacing w:line="240" w:lineRule="auto"/>
              <w:jc w:val="center"/>
              <w:rPr>
                <w:rFonts w:cs="Times New Roman"/>
                <w:b/>
                <w:bCs/>
                <w:sz w:val="24"/>
                <w:szCs w:val="24"/>
              </w:rPr>
            </w:pPr>
          </w:p>
        </w:tc>
        <w:tc>
          <w:tcPr>
            <w:tcW w:w="4999"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14:paraId="7679C1FA" w14:textId="698AF883" w:rsidR="00DB23B6" w:rsidRDefault="00DB23B6" w:rsidP="00DB23B6">
            <w:pPr>
              <w:widowControl w:val="0"/>
              <w:spacing w:line="240" w:lineRule="auto"/>
              <w:jc w:val="center"/>
              <w:rPr>
                <w:rFonts w:cs="Times New Roman"/>
                <w:b/>
                <w:bCs/>
                <w:sz w:val="24"/>
                <w:szCs w:val="24"/>
              </w:rPr>
            </w:pPr>
            <w:r w:rsidRPr="00995A54">
              <w:rPr>
                <w:rFonts w:cs="Times New Roman"/>
                <w:b/>
                <w:bCs/>
                <w:sz w:val="24"/>
                <w:szCs w:val="24"/>
              </w:rPr>
              <w:t>Тарифы, руб.</w:t>
            </w:r>
            <w:ins w:id="1319" w:author="Найман Людмила Юрьевна" w:date="2021-12-22T10:38:00Z">
              <w:r w:rsidR="007159BB">
                <w:rPr>
                  <w:rStyle w:val="afff4"/>
                  <w:rFonts w:cs="Times New Roman"/>
                  <w:b/>
                  <w:bCs/>
                  <w:sz w:val="24"/>
                  <w:szCs w:val="24"/>
                </w:rPr>
                <w:footnoteReference w:id="45"/>
              </w:r>
            </w:ins>
          </w:p>
          <w:p w14:paraId="5303B4E0" w14:textId="77777777" w:rsidR="00DB23B6" w:rsidRPr="00995A54" w:rsidRDefault="00DB23B6" w:rsidP="002D248A">
            <w:pPr>
              <w:widowControl w:val="0"/>
              <w:spacing w:line="240" w:lineRule="auto"/>
              <w:jc w:val="center"/>
              <w:rPr>
                <w:rFonts w:cs="Times New Roman"/>
                <w:b/>
                <w:bCs/>
                <w:sz w:val="24"/>
                <w:szCs w:val="24"/>
              </w:rPr>
            </w:pPr>
          </w:p>
        </w:tc>
      </w:tr>
      <w:tr w:rsidR="002D248A" w:rsidRPr="00995A54" w14:paraId="4C3F313C" w14:textId="77777777" w:rsidTr="002D248A">
        <w:trPr>
          <w:trHeight w:val="420"/>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2AA66B" w14:textId="77777777" w:rsidR="002D248A" w:rsidRPr="00995A54" w:rsidRDefault="002D248A" w:rsidP="002D248A">
            <w:pPr>
              <w:widowControl w:val="0"/>
              <w:spacing w:line="240" w:lineRule="auto"/>
              <w:jc w:val="center"/>
              <w:rPr>
                <w:rFonts w:cs="Times New Roman"/>
                <w:b/>
                <w:bCs/>
                <w:sz w:val="24"/>
                <w:szCs w:val="24"/>
              </w:rPr>
            </w:pPr>
            <w:r w:rsidRPr="00995A54">
              <w:rPr>
                <w:rFonts w:cs="Times New Roman"/>
                <w:b/>
                <w:bCs/>
                <w:sz w:val="24"/>
                <w:szCs w:val="24"/>
              </w:rPr>
              <w:t>А. Услуги по переводу денежных средств</w:t>
            </w:r>
            <w:r w:rsidRPr="00995A54">
              <w:rPr>
                <w:rStyle w:val="afff4"/>
                <w:rFonts w:cs="Times New Roman"/>
                <w:b/>
                <w:bCs/>
                <w:sz w:val="24"/>
                <w:szCs w:val="24"/>
              </w:rPr>
              <w:footnoteReference w:id="46"/>
            </w:r>
          </w:p>
        </w:tc>
      </w:tr>
      <w:tr w:rsidR="002D248A" w:rsidRPr="00995A54" w14:paraId="441F0F02" w14:textId="77777777" w:rsidTr="002D248A">
        <w:trPr>
          <w:trHeight w:val="337"/>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2F50A6E3" w14:textId="77777777" w:rsidR="002D248A" w:rsidRPr="00995A54" w:rsidRDefault="002D248A" w:rsidP="002D248A">
            <w:pPr>
              <w:widowControl w:val="0"/>
              <w:spacing w:line="240" w:lineRule="auto"/>
              <w:jc w:val="center"/>
              <w:rPr>
                <w:rFonts w:cs="Times New Roman"/>
                <w:b/>
                <w:bCs/>
                <w:sz w:val="24"/>
                <w:szCs w:val="24"/>
              </w:rPr>
            </w:pPr>
            <w:r w:rsidRPr="00995A54">
              <w:rPr>
                <w:rFonts w:cs="Times New Roman"/>
                <w:b/>
                <w:bCs/>
                <w:sz w:val="24"/>
                <w:szCs w:val="24"/>
              </w:rPr>
              <w:t>1. Сервис срочного перевода</w:t>
            </w:r>
          </w:p>
        </w:tc>
      </w:tr>
      <w:tr w:rsidR="002D248A" w:rsidRPr="00995A54" w14:paraId="282189FE" w14:textId="77777777" w:rsidTr="002D248A">
        <w:trPr>
          <w:trHeight w:val="350"/>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768F9092"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1.1. Тариф за исполнение распоряжения в электронном виде</w:t>
            </w:r>
          </w:p>
        </w:tc>
        <w:tc>
          <w:tcPr>
            <w:tcW w:w="4961" w:type="dxa"/>
            <w:gridSpan w:val="2"/>
            <w:tcBorders>
              <w:top w:val="nil"/>
              <w:left w:val="nil"/>
              <w:bottom w:val="single" w:sz="4" w:space="0" w:color="auto"/>
              <w:right w:val="single" w:sz="4" w:space="0" w:color="auto"/>
            </w:tcBorders>
            <w:shd w:val="clear" w:color="000000" w:fill="FFFFFF"/>
            <w:vAlign w:val="center"/>
            <w:hideMark/>
          </w:tcPr>
          <w:p w14:paraId="7CAA30DD" w14:textId="344A7221" w:rsidR="002D248A" w:rsidRPr="00995A54" w:rsidRDefault="002D248A" w:rsidP="002D248A">
            <w:pPr>
              <w:widowControl w:val="0"/>
              <w:spacing w:line="240" w:lineRule="auto"/>
              <w:jc w:val="center"/>
              <w:rPr>
                <w:rFonts w:cs="Times New Roman"/>
                <w:b/>
                <w:bCs/>
                <w:sz w:val="24"/>
                <w:szCs w:val="24"/>
              </w:rPr>
            </w:pPr>
            <w:del w:id="1334" w:author="Найман Людмила Юрьевна" w:date="2021-12-22T10:15:00Z">
              <w:r w:rsidRPr="00995A54" w:rsidDel="003436B5">
                <w:rPr>
                  <w:rFonts w:cs="Times New Roman"/>
                  <w:b/>
                  <w:bCs/>
                  <w:sz w:val="24"/>
                  <w:szCs w:val="24"/>
                </w:rPr>
                <w:delText>20,00</w:delText>
              </w:r>
            </w:del>
          </w:p>
        </w:tc>
      </w:tr>
      <w:tr w:rsidR="002D248A" w:rsidRPr="00995A54" w14:paraId="0624C474" w14:textId="77777777" w:rsidTr="002D248A">
        <w:trPr>
          <w:trHeight w:val="417"/>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29B7AAEB" w14:textId="77777777" w:rsidR="002D248A" w:rsidRPr="00995A54" w:rsidRDefault="002D248A" w:rsidP="002D248A">
            <w:pPr>
              <w:widowControl w:val="0"/>
              <w:spacing w:line="240" w:lineRule="auto"/>
              <w:jc w:val="center"/>
              <w:rPr>
                <w:rFonts w:cs="Times New Roman"/>
                <w:b/>
                <w:bCs/>
                <w:sz w:val="24"/>
                <w:szCs w:val="24"/>
              </w:rPr>
            </w:pPr>
            <w:r w:rsidRPr="00995A54">
              <w:rPr>
                <w:rFonts w:cs="Times New Roman"/>
                <w:b/>
                <w:bCs/>
                <w:sz w:val="24"/>
                <w:szCs w:val="24"/>
              </w:rPr>
              <w:t>2. Сервис несрочного перевода</w:t>
            </w:r>
          </w:p>
        </w:tc>
      </w:tr>
      <w:tr w:rsidR="002D248A" w:rsidRPr="00995A54" w14:paraId="2691A96E" w14:textId="77777777" w:rsidTr="002D248A">
        <w:trPr>
          <w:trHeight w:val="314"/>
        </w:trPr>
        <w:tc>
          <w:tcPr>
            <w:tcW w:w="226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B9149C4"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t>2.1. Тариф за исполнение распоряжения в электронном виде</w:t>
            </w:r>
          </w:p>
        </w:tc>
        <w:tc>
          <w:tcPr>
            <w:tcW w:w="170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FC7C3D0"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t>поступившего в Банк России по каналам связи</w:t>
            </w:r>
          </w:p>
        </w:tc>
        <w:tc>
          <w:tcPr>
            <w:tcW w:w="5416" w:type="dxa"/>
            <w:gridSpan w:val="4"/>
            <w:tcBorders>
              <w:top w:val="nil"/>
              <w:left w:val="nil"/>
              <w:bottom w:val="single" w:sz="4" w:space="0" w:color="auto"/>
              <w:right w:val="single" w:sz="4" w:space="0" w:color="auto"/>
            </w:tcBorders>
            <w:shd w:val="clear" w:color="000000" w:fill="FFFFFF"/>
            <w:vAlign w:val="center"/>
            <w:hideMark/>
          </w:tcPr>
          <w:p w14:paraId="4DAFD3B6"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с начала операционного дня до 16:00 по местному времени</w:t>
            </w:r>
          </w:p>
        </w:tc>
        <w:tc>
          <w:tcPr>
            <w:tcW w:w="4961" w:type="dxa"/>
            <w:gridSpan w:val="2"/>
            <w:tcBorders>
              <w:top w:val="nil"/>
              <w:left w:val="nil"/>
              <w:bottom w:val="single" w:sz="4" w:space="0" w:color="auto"/>
              <w:right w:val="single" w:sz="4" w:space="0" w:color="auto"/>
            </w:tcBorders>
            <w:shd w:val="clear" w:color="000000" w:fill="FFFFFF"/>
            <w:vAlign w:val="center"/>
            <w:hideMark/>
          </w:tcPr>
          <w:p w14:paraId="6D59BC17" w14:textId="2EB1D674" w:rsidR="002D248A" w:rsidRPr="00995A54" w:rsidRDefault="002D248A" w:rsidP="002D248A">
            <w:pPr>
              <w:widowControl w:val="0"/>
              <w:spacing w:line="240" w:lineRule="auto"/>
              <w:jc w:val="center"/>
              <w:rPr>
                <w:rFonts w:cs="Times New Roman"/>
                <w:b/>
                <w:bCs/>
                <w:sz w:val="24"/>
                <w:szCs w:val="24"/>
              </w:rPr>
            </w:pPr>
            <w:del w:id="1335" w:author="Найман Людмила Юрьевна" w:date="2021-12-22T10:15:00Z">
              <w:r w:rsidRPr="00995A54" w:rsidDel="003436B5">
                <w:rPr>
                  <w:rFonts w:cs="Times New Roman"/>
                  <w:b/>
                  <w:bCs/>
                  <w:sz w:val="24"/>
                  <w:szCs w:val="24"/>
                </w:rPr>
                <w:delText>8,00</w:delText>
              </w:r>
            </w:del>
          </w:p>
        </w:tc>
      </w:tr>
      <w:tr w:rsidR="002D248A" w:rsidRPr="00995A54" w14:paraId="34678725" w14:textId="77777777" w:rsidTr="002D248A">
        <w:trPr>
          <w:trHeight w:val="374"/>
        </w:trPr>
        <w:tc>
          <w:tcPr>
            <w:tcW w:w="2267" w:type="dxa"/>
            <w:vMerge/>
            <w:tcBorders>
              <w:top w:val="nil"/>
              <w:left w:val="single" w:sz="4" w:space="0" w:color="auto"/>
              <w:bottom w:val="single" w:sz="4" w:space="0" w:color="auto"/>
              <w:right w:val="single" w:sz="4" w:space="0" w:color="auto"/>
            </w:tcBorders>
            <w:vAlign w:val="center"/>
            <w:hideMark/>
          </w:tcPr>
          <w:p w14:paraId="3D1DAA2B" w14:textId="77777777" w:rsidR="002D248A" w:rsidRPr="00995A54" w:rsidRDefault="002D248A" w:rsidP="002D248A">
            <w:pPr>
              <w:widowControl w:val="0"/>
              <w:spacing w:line="240" w:lineRule="auto"/>
              <w:rPr>
                <w:rFonts w:cs="Times New Roman"/>
                <w:sz w:val="24"/>
                <w:szCs w:val="24"/>
              </w:rPr>
            </w:pPr>
          </w:p>
        </w:tc>
        <w:tc>
          <w:tcPr>
            <w:tcW w:w="1702" w:type="dxa"/>
            <w:vMerge/>
            <w:tcBorders>
              <w:top w:val="nil"/>
              <w:left w:val="single" w:sz="4" w:space="0" w:color="auto"/>
              <w:bottom w:val="single" w:sz="4" w:space="0" w:color="auto"/>
              <w:right w:val="single" w:sz="4" w:space="0" w:color="auto"/>
            </w:tcBorders>
            <w:vAlign w:val="center"/>
            <w:hideMark/>
          </w:tcPr>
          <w:p w14:paraId="3615F8DB"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nil"/>
              <w:left w:val="nil"/>
              <w:bottom w:val="single" w:sz="4" w:space="0" w:color="auto"/>
              <w:right w:val="single" w:sz="4" w:space="0" w:color="auto"/>
            </w:tcBorders>
            <w:shd w:val="clear" w:color="000000" w:fill="FFFFFF"/>
            <w:vAlign w:val="center"/>
            <w:hideMark/>
          </w:tcPr>
          <w:p w14:paraId="03F8BD1C"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с 16:00 по местному времени до окончания операционного дня</w:t>
            </w:r>
          </w:p>
        </w:tc>
        <w:tc>
          <w:tcPr>
            <w:tcW w:w="4961"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14:paraId="787B7C96" w14:textId="3CE2C562" w:rsidR="002D248A" w:rsidRPr="00995A54" w:rsidRDefault="002D248A" w:rsidP="002D248A">
            <w:pPr>
              <w:widowControl w:val="0"/>
              <w:spacing w:line="240" w:lineRule="auto"/>
              <w:jc w:val="center"/>
              <w:rPr>
                <w:rFonts w:cs="Times New Roman"/>
                <w:b/>
                <w:bCs/>
                <w:sz w:val="24"/>
                <w:szCs w:val="24"/>
              </w:rPr>
            </w:pPr>
            <w:del w:id="1336" w:author="Найман Людмила Юрьевна" w:date="2021-12-22T10:15:00Z">
              <w:r w:rsidRPr="00995A54" w:rsidDel="003436B5">
                <w:rPr>
                  <w:rFonts w:cs="Times New Roman"/>
                  <w:b/>
                  <w:bCs/>
                  <w:sz w:val="24"/>
                  <w:szCs w:val="24"/>
                </w:rPr>
                <w:delText>18,00</w:delText>
              </w:r>
            </w:del>
          </w:p>
        </w:tc>
      </w:tr>
      <w:tr w:rsidR="002D248A" w:rsidRPr="00995A54" w14:paraId="639340E5" w14:textId="77777777" w:rsidTr="002D248A">
        <w:trPr>
          <w:trHeight w:val="325"/>
        </w:trPr>
        <w:tc>
          <w:tcPr>
            <w:tcW w:w="2267" w:type="dxa"/>
            <w:vMerge/>
            <w:tcBorders>
              <w:top w:val="nil"/>
              <w:left w:val="single" w:sz="4" w:space="0" w:color="auto"/>
              <w:bottom w:val="single" w:sz="4" w:space="0" w:color="auto"/>
              <w:right w:val="single" w:sz="4" w:space="0" w:color="auto"/>
            </w:tcBorders>
            <w:vAlign w:val="center"/>
            <w:hideMark/>
          </w:tcPr>
          <w:p w14:paraId="02B86BA4" w14:textId="77777777" w:rsidR="002D248A" w:rsidRPr="00995A54" w:rsidRDefault="002D248A" w:rsidP="002D248A">
            <w:pPr>
              <w:widowControl w:val="0"/>
              <w:spacing w:line="240" w:lineRule="auto"/>
              <w:rPr>
                <w:rFonts w:cs="Times New Roman"/>
                <w:sz w:val="24"/>
                <w:szCs w:val="24"/>
              </w:rPr>
            </w:pPr>
          </w:p>
        </w:tc>
        <w:tc>
          <w:tcPr>
            <w:tcW w:w="1702" w:type="dxa"/>
            <w:vMerge/>
            <w:tcBorders>
              <w:top w:val="nil"/>
              <w:left w:val="single" w:sz="4" w:space="0" w:color="auto"/>
              <w:bottom w:val="single" w:sz="4" w:space="0" w:color="auto"/>
              <w:right w:val="single" w:sz="4" w:space="0" w:color="auto"/>
            </w:tcBorders>
            <w:vAlign w:val="center"/>
            <w:hideMark/>
          </w:tcPr>
          <w:p w14:paraId="780613D8"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nil"/>
              <w:left w:val="nil"/>
              <w:bottom w:val="single" w:sz="4" w:space="0" w:color="auto"/>
              <w:right w:val="single" w:sz="4" w:space="0" w:color="auto"/>
            </w:tcBorders>
            <w:shd w:val="clear" w:color="000000" w:fill="FFFFFF"/>
            <w:vAlign w:val="center"/>
            <w:hideMark/>
          </w:tcPr>
          <w:p w14:paraId="1C343830"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с условием исполнения</w:t>
            </w:r>
            <w:r w:rsidRPr="00995A54">
              <w:rPr>
                <w:rStyle w:val="afff4"/>
                <w:rFonts w:cs="Times New Roman"/>
                <w:sz w:val="24"/>
                <w:szCs w:val="24"/>
              </w:rPr>
              <w:footnoteReference w:id="47"/>
            </w:r>
          </w:p>
        </w:tc>
        <w:tc>
          <w:tcPr>
            <w:tcW w:w="4961" w:type="dxa"/>
            <w:gridSpan w:val="2"/>
            <w:vMerge/>
            <w:tcBorders>
              <w:top w:val="nil"/>
              <w:left w:val="single" w:sz="4" w:space="0" w:color="auto"/>
              <w:bottom w:val="single" w:sz="4" w:space="0" w:color="auto"/>
              <w:right w:val="single" w:sz="4" w:space="0" w:color="auto"/>
            </w:tcBorders>
            <w:vAlign w:val="center"/>
            <w:hideMark/>
          </w:tcPr>
          <w:p w14:paraId="1A5C5771" w14:textId="77777777" w:rsidR="002D248A" w:rsidRPr="00995A54" w:rsidRDefault="002D248A" w:rsidP="002D248A">
            <w:pPr>
              <w:widowControl w:val="0"/>
              <w:spacing w:line="240" w:lineRule="auto"/>
              <w:jc w:val="center"/>
              <w:rPr>
                <w:rFonts w:cs="Times New Roman"/>
                <w:b/>
                <w:bCs/>
                <w:sz w:val="24"/>
                <w:szCs w:val="24"/>
              </w:rPr>
            </w:pPr>
          </w:p>
        </w:tc>
      </w:tr>
      <w:tr w:rsidR="002D248A" w:rsidRPr="00995A54" w14:paraId="0096D1C7" w14:textId="77777777" w:rsidTr="002D248A">
        <w:trPr>
          <w:trHeight w:val="316"/>
        </w:trPr>
        <w:tc>
          <w:tcPr>
            <w:tcW w:w="2267" w:type="dxa"/>
            <w:vMerge/>
            <w:tcBorders>
              <w:top w:val="nil"/>
              <w:left w:val="single" w:sz="4" w:space="0" w:color="auto"/>
              <w:bottom w:val="single" w:sz="4" w:space="0" w:color="auto"/>
              <w:right w:val="single" w:sz="4" w:space="0" w:color="auto"/>
            </w:tcBorders>
            <w:vAlign w:val="center"/>
            <w:hideMark/>
          </w:tcPr>
          <w:p w14:paraId="232D8FE6" w14:textId="77777777" w:rsidR="002D248A" w:rsidRPr="00E57E1C" w:rsidRDefault="002D248A" w:rsidP="002D248A">
            <w:pPr>
              <w:widowControl w:val="0"/>
              <w:spacing w:line="240" w:lineRule="auto"/>
              <w:rPr>
                <w:rFonts w:cs="Times New Roman"/>
                <w:sz w:val="24"/>
                <w:szCs w:val="24"/>
              </w:rPr>
            </w:pPr>
          </w:p>
        </w:tc>
        <w:tc>
          <w:tcPr>
            <w:tcW w:w="1702" w:type="dxa"/>
            <w:vMerge/>
            <w:tcBorders>
              <w:top w:val="nil"/>
              <w:left w:val="single" w:sz="4" w:space="0" w:color="auto"/>
              <w:bottom w:val="single" w:sz="4" w:space="0" w:color="auto"/>
              <w:right w:val="single" w:sz="4" w:space="0" w:color="auto"/>
            </w:tcBorders>
            <w:vAlign w:val="center"/>
            <w:hideMark/>
          </w:tcPr>
          <w:p w14:paraId="25F623F4" w14:textId="77777777" w:rsidR="002D248A" w:rsidRPr="00E57E1C" w:rsidRDefault="002D248A" w:rsidP="002D248A">
            <w:pPr>
              <w:widowControl w:val="0"/>
              <w:spacing w:line="240" w:lineRule="auto"/>
              <w:rPr>
                <w:rFonts w:cs="Times New Roman"/>
                <w:sz w:val="24"/>
                <w:szCs w:val="24"/>
              </w:rPr>
            </w:pPr>
          </w:p>
        </w:tc>
        <w:tc>
          <w:tcPr>
            <w:tcW w:w="5416" w:type="dxa"/>
            <w:gridSpan w:val="4"/>
            <w:tcBorders>
              <w:top w:val="nil"/>
              <w:left w:val="nil"/>
              <w:bottom w:val="single" w:sz="4" w:space="0" w:color="auto"/>
              <w:right w:val="single" w:sz="4" w:space="0" w:color="auto"/>
            </w:tcBorders>
            <w:shd w:val="clear" w:color="000000" w:fill="FFFFFF"/>
            <w:vAlign w:val="center"/>
            <w:hideMark/>
          </w:tcPr>
          <w:p w14:paraId="6ECE005C" w14:textId="77777777" w:rsidR="002D248A" w:rsidRPr="00E57E1C" w:rsidRDefault="002D248A" w:rsidP="002D248A">
            <w:pPr>
              <w:widowControl w:val="0"/>
              <w:spacing w:line="240" w:lineRule="auto"/>
              <w:rPr>
                <w:rFonts w:cs="Times New Roman"/>
                <w:sz w:val="24"/>
                <w:szCs w:val="24"/>
              </w:rPr>
            </w:pPr>
            <w:r w:rsidRPr="00E57E1C">
              <w:rPr>
                <w:rFonts w:cs="Times New Roman"/>
                <w:sz w:val="24"/>
                <w:szCs w:val="24"/>
              </w:rPr>
              <w:t>с признаком исполнения «на следующий день»</w:t>
            </w:r>
          </w:p>
        </w:tc>
        <w:tc>
          <w:tcPr>
            <w:tcW w:w="4961" w:type="dxa"/>
            <w:gridSpan w:val="2"/>
            <w:tcBorders>
              <w:top w:val="nil"/>
              <w:left w:val="nil"/>
              <w:bottom w:val="single" w:sz="4" w:space="0" w:color="auto"/>
              <w:right w:val="single" w:sz="4" w:space="0" w:color="auto"/>
            </w:tcBorders>
            <w:shd w:val="clear" w:color="000000" w:fill="FFFFFF"/>
            <w:vAlign w:val="center"/>
            <w:hideMark/>
          </w:tcPr>
          <w:p w14:paraId="6FF0B684" w14:textId="38BB0076" w:rsidR="002D248A" w:rsidRPr="00E57E1C" w:rsidRDefault="002D248A" w:rsidP="002D248A">
            <w:pPr>
              <w:widowControl w:val="0"/>
              <w:spacing w:line="240" w:lineRule="auto"/>
              <w:jc w:val="center"/>
              <w:rPr>
                <w:rFonts w:cs="Times New Roman"/>
                <w:b/>
                <w:bCs/>
                <w:sz w:val="24"/>
                <w:szCs w:val="24"/>
              </w:rPr>
            </w:pPr>
            <w:del w:id="1337" w:author="Найман Людмила Юрьевна" w:date="2021-12-22T10:15:00Z">
              <w:r w:rsidRPr="00E57E1C" w:rsidDel="003436B5">
                <w:rPr>
                  <w:rFonts w:cs="Times New Roman"/>
                  <w:b/>
                  <w:bCs/>
                  <w:sz w:val="24"/>
                  <w:szCs w:val="24"/>
                </w:rPr>
                <w:delText>5,00</w:delText>
              </w:r>
            </w:del>
          </w:p>
        </w:tc>
      </w:tr>
      <w:tr w:rsidR="002D248A" w:rsidRPr="00995A54" w14:paraId="65410556" w14:textId="77777777" w:rsidTr="002D248A">
        <w:trPr>
          <w:trHeight w:val="405"/>
        </w:trPr>
        <w:tc>
          <w:tcPr>
            <w:tcW w:w="2267" w:type="dxa"/>
            <w:vMerge/>
            <w:tcBorders>
              <w:top w:val="nil"/>
              <w:left w:val="single" w:sz="4" w:space="0" w:color="auto"/>
              <w:bottom w:val="single" w:sz="4" w:space="0" w:color="auto"/>
              <w:right w:val="single" w:sz="4" w:space="0" w:color="auto"/>
            </w:tcBorders>
            <w:vAlign w:val="center"/>
            <w:hideMark/>
          </w:tcPr>
          <w:p w14:paraId="34FA8175" w14:textId="77777777" w:rsidR="002D248A" w:rsidRPr="00E57E1C" w:rsidRDefault="002D248A" w:rsidP="002D248A">
            <w:pPr>
              <w:widowControl w:val="0"/>
              <w:spacing w:line="240" w:lineRule="auto"/>
              <w:rPr>
                <w:rFonts w:cs="Times New Roman"/>
                <w:sz w:val="24"/>
                <w:szCs w:val="24"/>
              </w:rPr>
            </w:pPr>
          </w:p>
        </w:tc>
        <w:tc>
          <w:tcPr>
            <w:tcW w:w="7118" w:type="dxa"/>
            <w:gridSpan w:val="5"/>
            <w:tcBorders>
              <w:top w:val="single" w:sz="4" w:space="0" w:color="auto"/>
              <w:left w:val="nil"/>
              <w:bottom w:val="single" w:sz="4" w:space="0" w:color="auto"/>
              <w:right w:val="single" w:sz="4" w:space="0" w:color="auto"/>
            </w:tcBorders>
            <w:shd w:val="clear" w:color="000000" w:fill="FFFFFF"/>
            <w:vAlign w:val="center"/>
            <w:hideMark/>
          </w:tcPr>
          <w:p w14:paraId="094527E5" w14:textId="77777777" w:rsidR="002D248A" w:rsidRPr="00E57E1C" w:rsidRDefault="002D248A" w:rsidP="002D248A">
            <w:pPr>
              <w:widowControl w:val="0"/>
              <w:spacing w:line="240" w:lineRule="auto"/>
              <w:rPr>
                <w:rFonts w:cs="Times New Roman"/>
                <w:sz w:val="24"/>
                <w:szCs w:val="24"/>
              </w:rPr>
            </w:pPr>
            <w:r w:rsidRPr="00E57E1C">
              <w:rPr>
                <w:rFonts w:cs="Times New Roman"/>
                <w:sz w:val="24"/>
                <w:szCs w:val="24"/>
              </w:rPr>
              <w:t>поступившего в Банк России на отчуждаемом машинном носителе информации</w:t>
            </w:r>
          </w:p>
        </w:tc>
        <w:tc>
          <w:tcPr>
            <w:tcW w:w="4961" w:type="dxa"/>
            <w:gridSpan w:val="2"/>
            <w:tcBorders>
              <w:top w:val="nil"/>
              <w:left w:val="nil"/>
              <w:bottom w:val="single" w:sz="4" w:space="0" w:color="auto"/>
              <w:right w:val="single" w:sz="4" w:space="0" w:color="auto"/>
            </w:tcBorders>
            <w:shd w:val="clear" w:color="000000" w:fill="FFFFFF"/>
            <w:vAlign w:val="center"/>
            <w:hideMark/>
          </w:tcPr>
          <w:p w14:paraId="3D18389F" w14:textId="601A4A0F" w:rsidR="002D248A" w:rsidRPr="00E57E1C" w:rsidRDefault="002D248A" w:rsidP="002D248A">
            <w:pPr>
              <w:widowControl w:val="0"/>
              <w:spacing w:line="240" w:lineRule="auto"/>
              <w:jc w:val="center"/>
              <w:rPr>
                <w:rFonts w:cs="Times New Roman"/>
                <w:b/>
                <w:bCs/>
                <w:sz w:val="24"/>
                <w:szCs w:val="24"/>
              </w:rPr>
            </w:pPr>
            <w:del w:id="1338" w:author="Найман Людмила Юрьевна" w:date="2021-12-22T10:15:00Z">
              <w:r w:rsidRPr="00E57E1C" w:rsidDel="003436B5">
                <w:rPr>
                  <w:rFonts w:cs="Times New Roman"/>
                  <w:b/>
                  <w:bCs/>
                  <w:sz w:val="24"/>
                  <w:szCs w:val="24"/>
                </w:rPr>
                <w:delText>16,00</w:delText>
              </w:r>
            </w:del>
          </w:p>
        </w:tc>
      </w:tr>
      <w:tr w:rsidR="002D248A" w:rsidRPr="00995A54" w14:paraId="0B11BD89" w14:textId="77777777" w:rsidTr="002D248A">
        <w:trPr>
          <w:trHeight w:val="426"/>
        </w:trPr>
        <w:tc>
          <w:tcPr>
            <w:tcW w:w="2267" w:type="dxa"/>
            <w:vMerge/>
            <w:tcBorders>
              <w:top w:val="nil"/>
              <w:left w:val="single" w:sz="4" w:space="0" w:color="auto"/>
              <w:bottom w:val="single" w:sz="4" w:space="0" w:color="auto"/>
              <w:right w:val="single" w:sz="4" w:space="0" w:color="auto"/>
            </w:tcBorders>
            <w:vAlign w:val="center"/>
            <w:hideMark/>
          </w:tcPr>
          <w:p w14:paraId="0A76A709" w14:textId="77777777" w:rsidR="002D248A" w:rsidRPr="00E57E1C" w:rsidRDefault="002D248A" w:rsidP="002D248A">
            <w:pPr>
              <w:widowControl w:val="0"/>
              <w:spacing w:line="240" w:lineRule="auto"/>
              <w:rPr>
                <w:rFonts w:cs="Times New Roman"/>
                <w:sz w:val="24"/>
                <w:szCs w:val="24"/>
              </w:rPr>
            </w:pPr>
          </w:p>
        </w:tc>
        <w:tc>
          <w:tcPr>
            <w:tcW w:w="7118" w:type="dxa"/>
            <w:gridSpan w:val="5"/>
            <w:tcBorders>
              <w:top w:val="single" w:sz="4" w:space="0" w:color="auto"/>
              <w:left w:val="nil"/>
              <w:bottom w:val="single" w:sz="4" w:space="0" w:color="auto"/>
              <w:right w:val="single" w:sz="4" w:space="0" w:color="auto"/>
            </w:tcBorders>
            <w:shd w:val="clear" w:color="000000" w:fill="FFFFFF"/>
            <w:vAlign w:val="center"/>
            <w:hideMark/>
          </w:tcPr>
          <w:p w14:paraId="04F2C23D" w14:textId="77777777" w:rsidR="002D248A" w:rsidRPr="00995A54" w:rsidRDefault="002D248A" w:rsidP="002D248A">
            <w:pPr>
              <w:widowControl w:val="0"/>
              <w:spacing w:line="240" w:lineRule="auto"/>
              <w:rPr>
                <w:rFonts w:cs="Times New Roman"/>
                <w:sz w:val="24"/>
                <w:szCs w:val="24"/>
              </w:rPr>
            </w:pPr>
            <w:r w:rsidRPr="00E57E1C">
              <w:rPr>
                <w:rFonts w:cs="Times New Roman"/>
                <w:sz w:val="24"/>
                <w:szCs w:val="24"/>
              </w:rPr>
              <w:t>составленного Банком России</w:t>
            </w:r>
            <w:r w:rsidRPr="00995A54">
              <w:rPr>
                <w:rStyle w:val="afff4"/>
                <w:rFonts w:cs="Times New Roman"/>
                <w:sz w:val="24"/>
                <w:szCs w:val="24"/>
              </w:rPr>
              <w:footnoteReference w:id="48"/>
            </w:r>
          </w:p>
        </w:tc>
        <w:tc>
          <w:tcPr>
            <w:tcW w:w="4961" w:type="dxa"/>
            <w:gridSpan w:val="2"/>
            <w:tcBorders>
              <w:top w:val="nil"/>
              <w:left w:val="nil"/>
              <w:bottom w:val="single" w:sz="4" w:space="0" w:color="auto"/>
              <w:right w:val="single" w:sz="4" w:space="0" w:color="auto"/>
            </w:tcBorders>
            <w:shd w:val="clear" w:color="000000" w:fill="FFFFFF"/>
            <w:vAlign w:val="center"/>
            <w:hideMark/>
          </w:tcPr>
          <w:p w14:paraId="701259F3" w14:textId="4E159C16" w:rsidR="002D248A" w:rsidRPr="00995A54" w:rsidRDefault="002D248A" w:rsidP="002D248A">
            <w:pPr>
              <w:widowControl w:val="0"/>
              <w:spacing w:line="240" w:lineRule="auto"/>
              <w:jc w:val="center"/>
              <w:rPr>
                <w:rFonts w:cs="Times New Roman"/>
                <w:b/>
                <w:bCs/>
                <w:sz w:val="24"/>
                <w:szCs w:val="24"/>
              </w:rPr>
            </w:pPr>
            <w:del w:id="1339" w:author="Найман Людмила Юрьевна" w:date="2021-12-22T10:15:00Z">
              <w:r w:rsidRPr="00995A54" w:rsidDel="003436B5">
                <w:rPr>
                  <w:rFonts w:cs="Times New Roman"/>
                  <w:b/>
                  <w:bCs/>
                  <w:sz w:val="24"/>
                  <w:szCs w:val="24"/>
                </w:rPr>
                <w:delText>20,00</w:delText>
              </w:r>
            </w:del>
          </w:p>
        </w:tc>
      </w:tr>
      <w:tr w:rsidR="002D248A" w:rsidRPr="00995A54" w14:paraId="1A0555A0" w14:textId="77777777" w:rsidTr="002D248A">
        <w:trPr>
          <w:trHeight w:val="236"/>
        </w:trPr>
        <w:tc>
          <w:tcPr>
            <w:tcW w:w="9385"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2A0E6CB" w14:textId="1D59BE03" w:rsidR="002D248A" w:rsidRPr="00995A54" w:rsidRDefault="002D248A" w:rsidP="002D248A">
            <w:pPr>
              <w:widowControl w:val="0"/>
              <w:spacing w:line="240" w:lineRule="auto"/>
              <w:rPr>
                <w:rFonts w:cs="Times New Roman"/>
                <w:sz w:val="24"/>
                <w:szCs w:val="24"/>
              </w:rPr>
            </w:pPr>
            <w:r w:rsidRPr="00995A54">
              <w:rPr>
                <w:rFonts w:cs="Times New Roman"/>
                <w:sz w:val="24"/>
                <w:szCs w:val="24"/>
              </w:rPr>
              <w:t xml:space="preserve">2.2. Тариф за исполнение распоряжения, поступившего в Банк России на бумажном </w:t>
            </w:r>
            <w:r w:rsidRPr="00995A54">
              <w:rPr>
                <w:rFonts w:cs="Times New Roman"/>
                <w:sz w:val="24"/>
                <w:szCs w:val="24"/>
              </w:rPr>
              <w:lastRenderedPageBreak/>
              <w:t>носителе</w:t>
            </w:r>
            <w:ins w:id="1340" w:author="Найман Людмила Юрьевна [2]" w:date="2022-03-29T11:34:00Z">
              <w:r w:rsidR="001A3F13" w:rsidRPr="00995A54">
                <w:rPr>
                  <w:rStyle w:val="afff4"/>
                  <w:rFonts w:cs="Times New Roman"/>
                  <w:b/>
                  <w:bCs/>
                  <w:sz w:val="24"/>
                  <w:szCs w:val="24"/>
                </w:rPr>
                <w:footnoteReference w:id="49"/>
              </w:r>
            </w:ins>
          </w:p>
        </w:tc>
        <w:tc>
          <w:tcPr>
            <w:tcW w:w="4961" w:type="dxa"/>
            <w:gridSpan w:val="2"/>
            <w:tcBorders>
              <w:top w:val="nil"/>
              <w:left w:val="nil"/>
              <w:bottom w:val="single" w:sz="4" w:space="0" w:color="auto"/>
              <w:right w:val="single" w:sz="4" w:space="0" w:color="auto"/>
            </w:tcBorders>
            <w:shd w:val="clear" w:color="000000" w:fill="FFFFFF"/>
            <w:vAlign w:val="center"/>
            <w:hideMark/>
          </w:tcPr>
          <w:p w14:paraId="31C2D22A" w14:textId="2A9F6487" w:rsidR="002D248A" w:rsidRPr="00995A54" w:rsidRDefault="002D248A" w:rsidP="002D248A">
            <w:pPr>
              <w:widowControl w:val="0"/>
              <w:spacing w:line="240" w:lineRule="auto"/>
              <w:jc w:val="center"/>
              <w:rPr>
                <w:rFonts w:cs="Times New Roman"/>
                <w:b/>
                <w:bCs/>
                <w:sz w:val="24"/>
                <w:szCs w:val="24"/>
              </w:rPr>
            </w:pPr>
            <w:del w:id="1343" w:author="Найман Людмила Юрьевна" w:date="2021-12-22T10:15:00Z">
              <w:r w:rsidRPr="00995A54" w:rsidDel="003436B5">
                <w:rPr>
                  <w:rFonts w:cs="Times New Roman"/>
                  <w:b/>
                  <w:bCs/>
                  <w:sz w:val="24"/>
                  <w:szCs w:val="24"/>
                </w:rPr>
                <w:lastRenderedPageBreak/>
                <w:delText>350,00</w:delText>
              </w:r>
            </w:del>
          </w:p>
        </w:tc>
      </w:tr>
      <w:tr w:rsidR="002D248A" w:rsidRPr="00995A54" w14:paraId="73546A25" w14:textId="77777777" w:rsidTr="002D248A">
        <w:trPr>
          <w:trHeight w:val="53"/>
        </w:trPr>
        <w:tc>
          <w:tcPr>
            <w:tcW w:w="9385" w:type="dxa"/>
            <w:gridSpan w:val="6"/>
            <w:vMerge/>
            <w:tcBorders>
              <w:top w:val="single" w:sz="4" w:space="0" w:color="auto"/>
              <w:left w:val="single" w:sz="4" w:space="0" w:color="auto"/>
              <w:bottom w:val="single" w:sz="4" w:space="0" w:color="auto"/>
              <w:right w:val="single" w:sz="4" w:space="0" w:color="auto"/>
            </w:tcBorders>
            <w:vAlign w:val="center"/>
            <w:hideMark/>
          </w:tcPr>
          <w:p w14:paraId="59B28FB9" w14:textId="77777777" w:rsidR="002D248A" w:rsidRPr="00995A54" w:rsidRDefault="002D248A" w:rsidP="002D248A">
            <w:pPr>
              <w:widowControl w:val="0"/>
              <w:spacing w:line="240" w:lineRule="auto"/>
              <w:rPr>
                <w:rFonts w:cs="Times New Roman"/>
                <w:sz w:val="24"/>
                <w:szCs w:val="24"/>
              </w:rPr>
            </w:pPr>
          </w:p>
        </w:tc>
        <w:tc>
          <w:tcPr>
            <w:tcW w:w="4961" w:type="dxa"/>
            <w:gridSpan w:val="2"/>
            <w:tcBorders>
              <w:top w:val="nil"/>
              <w:left w:val="nil"/>
              <w:bottom w:val="single" w:sz="4" w:space="0" w:color="auto"/>
              <w:right w:val="single" w:sz="4" w:space="0" w:color="auto"/>
            </w:tcBorders>
            <w:shd w:val="clear" w:color="000000" w:fill="FFFFFF"/>
            <w:vAlign w:val="center"/>
            <w:hideMark/>
          </w:tcPr>
          <w:p w14:paraId="324099AE" w14:textId="7B699AF5" w:rsidR="002D248A" w:rsidRPr="00995A54" w:rsidRDefault="002D248A" w:rsidP="001A3F13">
            <w:pPr>
              <w:widowControl w:val="0"/>
              <w:spacing w:line="240" w:lineRule="auto"/>
              <w:jc w:val="center"/>
              <w:rPr>
                <w:rFonts w:cs="Times New Roman"/>
                <w:b/>
                <w:bCs/>
                <w:sz w:val="24"/>
                <w:szCs w:val="24"/>
              </w:rPr>
            </w:pPr>
            <w:del w:id="1344" w:author="Найман Людмила Юрьевна" w:date="2021-12-22T10:15:00Z">
              <w:r w:rsidRPr="00995A54" w:rsidDel="003436B5">
                <w:rPr>
                  <w:rFonts w:cs="Times New Roman"/>
                  <w:b/>
                  <w:bCs/>
                  <w:sz w:val="24"/>
                  <w:szCs w:val="24"/>
                </w:rPr>
                <w:delText>20,00</w:delText>
              </w:r>
            </w:del>
            <w:del w:id="1345" w:author="Найман Людмила Юрьевна [2]" w:date="2022-03-29T11:35:00Z">
              <w:r w:rsidRPr="00995A54" w:rsidDel="001A3F13">
                <w:rPr>
                  <w:rStyle w:val="afff4"/>
                  <w:rFonts w:cs="Times New Roman"/>
                  <w:b/>
                  <w:bCs/>
                  <w:sz w:val="24"/>
                  <w:szCs w:val="24"/>
                </w:rPr>
                <w:footnoteReference w:id="50"/>
              </w:r>
            </w:del>
          </w:p>
        </w:tc>
      </w:tr>
      <w:tr w:rsidR="002D248A" w:rsidRPr="00995A54" w14:paraId="26274F09" w14:textId="77777777" w:rsidTr="002D248A">
        <w:trPr>
          <w:trHeight w:val="345"/>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087907A7" w14:textId="77777777" w:rsidR="002D248A" w:rsidRPr="00995A54" w:rsidRDefault="002D248A" w:rsidP="002D248A">
            <w:pPr>
              <w:widowControl w:val="0"/>
              <w:spacing w:line="240" w:lineRule="auto"/>
              <w:jc w:val="center"/>
              <w:rPr>
                <w:rFonts w:cs="Times New Roman"/>
                <w:b/>
                <w:bCs/>
                <w:sz w:val="24"/>
                <w:szCs w:val="24"/>
              </w:rPr>
            </w:pPr>
            <w:r w:rsidRPr="00995A54">
              <w:rPr>
                <w:rFonts w:cs="Times New Roman"/>
                <w:b/>
                <w:bCs/>
                <w:sz w:val="24"/>
                <w:szCs w:val="24"/>
              </w:rPr>
              <w:t>3. Сервис быстрых платежей</w:t>
            </w:r>
          </w:p>
        </w:tc>
      </w:tr>
      <w:tr w:rsidR="002D248A" w:rsidRPr="00995A54" w14:paraId="749FC17D" w14:textId="77777777" w:rsidTr="002D248A">
        <w:trPr>
          <w:trHeight w:val="482"/>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4D0FDD0B" w14:textId="77777777" w:rsidR="002D248A" w:rsidRPr="00995A54" w:rsidRDefault="002D248A" w:rsidP="002D248A">
            <w:pPr>
              <w:widowControl w:val="0"/>
              <w:spacing w:line="240" w:lineRule="auto"/>
              <w:jc w:val="center"/>
              <w:rPr>
                <w:rFonts w:cs="Times New Roman"/>
                <w:b/>
                <w:bCs/>
                <w:sz w:val="24"/>
                <w:szCs w:val="24"/>
              </w:rPr>
            </w:pPr>
            <w:r w:rsidRPr="00995A54">
              <w:rPr>
                <w:rFonts w:cs="Times New Roman"/>
                <w:sz w:val="24"/>
                <w:szCs w:val="24"/>
              </w:rPr>
              <w:t>3.1. Тариф за списание денежных средств со счета клиента - плательщика</w:t>
            </w:r>
          </w:p>
        </w:tc>
      </w:tr>
      <w:tr w:rsidR="002D248A" w:rsidRPr="00995A54" w14:paraId="2D44B19D" w14:textId="77777777" w:rsidTr="002D248A">
        <w:trPr>
          <w:trHeight w:val="417"/>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2FCED817" w14:textId="77777777" w:rsidR="002D248A" w:rsidRPr="00995A54" w:rsidRDefault="002D248A" w:rsidP="002D248A">
            <w:pPr>
              <w:widowControl w:val="0"/>
              <w:spacing w:line="240" w:lineRule="auto"/>
              <w:jc w:val="center"/>
              <w:rPr>
                <w:rFonts w:cs="Times New Roman"/>
                <w:sz w:val="24"/>
                <w:szCs w:val="24"/>
              </w:rPr>
            </w:pPr>
            <w:r w:rsidRPr="00995A54">
              <w:rPr>
                <w:rFonts w:cs="Times New Roman"/>
                <w:sz w:val="24"/>
                <w:szCs w:val="24"/>
              </w:rPr>
              <w:t>3.1.1. при осуществлении перевода денежных средств физическими лицами в пользу физических лиц</w:t>
            </w:r>
            <w:r w:rsidRPr="00995A54">
              <w:rPr>
                <w:rStyle w:val="afff4"/>
                <w:rFonts w:cs="Times New Roman"/>
                <w:sz w:val="24"/>
                <w:szCs w:val="24"/>
              </w:rPr>
              <w:footnoteReference w:id="51"/>
            </w:r>
          </w:p>
        </w:tc>
      </w:tr>
      <w:tr w:rsidR="002D248A" w:rsidRPr="00D86FFD" w14:paraId="23D7F602" w14:textId="77777777" w:rsidTr="00D86FFD">
        <w:trPr>
          <w:trHeight w:val="190"/>
        </w:trPr>
        <w:tc>
          <w:tcPr>
            <w:tcW w:w="3969" w:type="dxa"/>
            <w:gridSpan w:val="2"/>
            <w:vMerge w:val="restart"/>
            <w:tcBorders>
              <w:top w:val="single" w:sz="4" w:space="0" w:color="auto"/>
              <w:left w:val="single" w:sz="4" w:space="0" w:color="auto"/>
              <w:right w:val="single" w:sz="4" w:space="0" w:color="auto"/>
            </w:tcBorders>
            <w:shd w:val="clear" w:color="auto" w:fill="auto"/>
            <w:vAlign w:val="center"/>
          </w:tcPr>
          <w:p w14:paraId="3F5EA3E9" w14:textId="77777777" w:rsidR="002D248A" w:rsidRPr="00D86FFD" w:rsidRDefault="002D248A" w:rsidP="002D248A">
            <w:pPr>
              <w:widowControl w:val="0"/>
              <w:spacing w:line="240" w:lineRule="auto"/>
              <w:rPr>
                <w:rFonts w:cs="Times New Roman"/>
                <w:sz w:val="24"/>
                <w:szCs w:val="24"/>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C2ED40"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nil"/>
              <w:left w:val="nil"/>
              <w:bottom w:val="single" w:sz="4" w:space="0" w:color="auto"/>
              <w:right w:val="single" w:sz="4" w:space="0" w:color="auto"/>
            </w:tcBorders>
            <w:shd w:val="clear" w:color="auto" w:fill="auto"/>
          </w:tcPr>
          <w:p w14:paraId="4D146E4A" w14:textId="6B1312BC" w:rsidR="002D248A" w:rsidRPr="00D86FFD" w:rsidRDefault="002D248A" w:rsidP="002D248A">
            <w:pPr>
              <w:widowControl w:val="0"/>
              <w:spacing w:line="240" w:lineRule="auto"/>
              <w:jc w:val="center"/>
              <w:rPr>
                <w:rFonts w:cs="Times New Roman"/>
                <w:b/>
                <w:bCs/>
                <w:sz w:val="24"/>
                <w:szCs w:val="24"/>
              </w:rPr>
            </w:pPr>
            <w:del w:id="1348" w:author="Найман Людмила Юрьевна" w:date="2021-12-22T10:15:00Z">
              <w:r w:rsidRPr="00D86FFD" w:rsidDel="003436B5">
                <w:rPr>
                  <w:rFonts w:cs="Times New Roman"/>
                  <w:b/>
                  <w:bCs/>
                  <w:sz w:val="24"/>
                  <w:szCs w:val="24"/>
                </w:rPr>
                <w:delText>0,00</w:delText>
              </w:r>
            </w:del>
          </w:p>
        </w:tc>
      </w:tr>
      <w:tr w:rsidR="002D248A" w:rsidRPr="00D86FFD" w14:paraId="1537BA03" w14:textId="77777777" w:rsidTr="00D86FFD">
        <w:trPr>
          <w:trHeight w:val="190"/>
        </w:trPr>
        <w:tc>
          <w:tcPr>
            <w:tcW w:w="3969" w:type="dxa"/>
            <w:gridSpan w:val="2"/>
            <w:vMerge/>
            <w:tcBorders>
              <w:left w:val="single" w:sz="4" w:space="0" w:color="auto"/>
              <w:right w:val="single" w:sz="4" w:space="0" w:color="auto"/>
            </w:tcBorders>
            <w:shd w:val="clear" w:color="auto" w:fill="auto"/>
            <w:vAlign w:val="center"/>
          </w:tcPr>
          <w:p w14:paraId="2F057E7F"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D2AAD4"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auto" w:fill="auto"/>
          </w:tcPr>
          <w:p w14:paraId="2CF02E94" w14:textId="55C29DB2" w:rsidR="002D248A" w:rsidRPr="00D86FFD" w:rsidRDefault="002D248A" w:rsidP="002D248A">
            <w:pPr>
              <w:widowControl w:val="0"/>
              <w:spacing w:line="240" w:lineRule="auto"/>
              <w:jc w:val="center"/>
              <w:rPr>
                <w:rFonts w:cs="Times New Roman"/>
                <w:b/>
                <w:bCs/>
                <w:sz w:val="24"/>
                <w:szCs w:val="24"/>
              </w:rPr>
            </w:pPr>
            <w:del w:id="1349" w:author="Найман Людмила Юрьевна" w:date="2021-12-22T10:15:00Z">
              <w:r w:rsidRPr="00D86FFD" w:rsidDel="003436B5">
                <w:rPr>
                  <w:rFonts w:cs="Times New Roman"/>
                  <w:b/>
                  <w:bCs/>
                  <w:sz w:val="24"/>
                  <w:szCs w:val="24"/>
                </w:rPr>
                <w:delText>0,00</w:delText>
              </w:r>
            </w:del>
          </w:p>
        </w:tc>
      </w:tr>
      <w:tr w:rsidR="002D248A" w:rsidRPr="00D86FFD" w14:paraId="65192CB0" w14:textId="77777777" w:rsidTr="00D86FFD">
        <w:trPr>
          <w:trHeight w:val="190"/>
        </w:trPr>
        <w:tc>
          <w:tcPr>
            <w:tcW w:w="3969" w:type="dxa"/>
            <w:gridSpan w:val="2"/>
            <w:vMerge/>
            <w:tcBorders>
              <w:left w:val="single" w:sz="4" w:space="0" w:color="auto"/>
              <w:right w:val="single" w:sz="4" w:space="0" w:color="auto"/>
            </w:tcBorders>
            <w:shd w:val="clear" w:color="auto" w:fill="auto"/>
            <w:vAlign w:val="center"/>
          </w:tcPr>
          <w:p w14:paraId="15E7C6B1"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BE3BF7"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auto" w:fill="auto"/>
          </w:tcPr>
          <w:p w14:paraId="580F7C1C" w14:textId="2628A8FB" w:rsidR="002D248A" w:rsidRPr="00D86FFD" w:rsidRDefault="002D248A" w:rsidP="002D248A">
            <w:pPr>
              <w:widowControl w:val="0"/>
              <w:spacing w:line="240" w:lineRule="auto"/>
              <w:jc w:val="center"/>
              <w:rPr>
                <w:rFonts w:cs="Times New Roman"/>
                <w:b/>
                <w:bCs/>
                <w:sz w:val="24"/>
                <w:szCs w:val="24"/>
              </w:rPr>
            </w:pPr>
            <w:del w:id="1350" w:author="Найман Людмила Юрьевна" w:date="2021-12-22T10:15:00Z">
              <w:r w:rsidRPr="00D86FFD" w:rsidDel="003436B5">
                <w:rPr>
                  <w:rFonts w:cs="Times New Roman"/>
                  <w:b/>
                  <w:bCs/>
                  <w:sz w:val="24"/>
                  <w:szCs w:val="24"/>
                </w:rPr>
                <w:delText>0,00</w:delText>
              </w:r>
            </w:del>
          </w:p>
        </w:tc>
      </w:tr>
      <w:tr w:rsidR="002D248A" w:rsidRPr="00D86FFD" w14:paraId="31C24FFE" w14:textId="77777777" w:rsidTr="00D86FFD">
        <w:trPr>
          <w:trHeight w:val="190"/>
        </w:trPr>
        <w:tc>
          <w:tcPr>
            <w:tcW w:w="3969" w:type="dxa"/>
            <w:gridSpan w:val="2"/>
            <w:vMerge/>
            <w:tcBorders>
              <w:left w:val="single" w:sz="4" w:space="0" w:color="auto"/>
              <w:right w:val="single" w:sz="4" w:space="0" w:color="auto"/>
            </w:tcBorders>
            <w:shd w:val="clear" w:color="auto" w:fill="auto"/>
            <w:vAlign w:val="center"/>
          </w:tcPr>
          <w:p w14:paraId="11D45912"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69C80E"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auto" w:fill="auto"/>
          </w:tcPr>
          <w:p w14:paraId="672C839F" w14:textId="00E76D92" w:rsidR="002D248A" w:rsidRPr="00D86FFD" w:rsidRDefault="002D248A" w:rsidP="002D248A">
            <w:pPr>
              <w:widowControl w:val="0"/>
              <w:spacing w:line="240" w:lineRule="auto"/>
              <w:jc w:val="center"/>
              <w:rPr>
                <w:rFonts w:cs="Times New Roman"/>
                <w:b/>
                <w:bCs/>
                <w:sz w:val="24"/>
                <w:szCs w:val="24"/>
              </w:rPr>
            </w:pPr>
            <w:del w:id="1351" w:author="Найман Людмила Юрьевна" w:date="2021-12-22T10:15:00Z">
              <w:r w:rsidRPr="00D86FFD" w:rsidDel="003436B5">
                <w:rPr>
                  <w:rFonts w:cs="Times New Roman"/>
                  <w:b/>
                  <w:bCs/>
                  <w:sz w:val="24"/>
                  <w:szCs w:val="24"/>
                </w:rPr>
                <w:delText>0,00</w:delText>
              </w:r>
            </w:del>
          </w:p>
        </w:tc>
      </w:tr>
      <w:tr w:rsidR="002D248A" w:rsidRPr="00D86FFD" w14:paraId="29482683" w14:textId="77777777" w:rsidTr="00D86FFD">
        <w:trPr>
          <w:trHeight w:val="190"/>
        </w:trPr>
        <w:tc>
          <w:tcPr>
            <w:tcW w:w="3969" w:type="dxa"/>
            <w:gridSpan w:val="2"/>
            <w:vMerge/>
            <w:tcBorders>
              <w:left w:val="single" w:sz="4" w:space="0" w:color="auto"/>
              <w:right w:val="single" w:sz="4" w:space="0" w:color="auto"/>
            </w:tcBorders>
            <w:shd w:val="clear" w:color="auto" w:fill="auto"/>
            <w:vAlign w:val="center"/>
          </w:tcPr>
          <w:p w14:paraId="068385F7"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6FB2A"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nil"/>
              <w:left w:val="nil"/>
              <w:bottom w:val="single" w:sz="4" w:space="0" w:color="auto"/>
              <w:right w:val="single" w:sz="4" w:space="0" w:color="auto"/>
            </w:tcBorders>
            <w:shd w:val="clear" w:color="auto" w:fill="auto"/>
          </w:tcPr>
          <w:p w14:paraId="4CCE816E" w14:textId="496318FC" w:rsidR="002D248A" w:rsidRPr="00D86FFD" w:rsidRDefault="002D248A" w:rsidP="002D248A">
            <w:pPr>
              <w:widowControl w:val="0"/>
              <w:spacing w:line="240" w:lineRule="auto"/>
              <w:jc w:val="center"/>
              <w:rPr>
                <w:rFonts w:cs="Times New Roman"/>
                <w:b/>
                <w:bCs/>
                <w:sz w:val="24"/>
                <w:szCs w:val="24"/>
              </w:rPr>
            </w:pPr>
            <w:del w:id="1352" w:author="Найман Людмила Юрьевна" w:date="2021-12-22T10:15:00Z">
              <w:r w:rsidRPr="00D86FFD" w:rsidDel="003436B5">
                <w:rPr>
                  <w:rFonts w:cs="Times New Roman"/>
                  <w:b/>
                  <w:bCs/>
                  <w:sz w:val="24"/>
                  <w:szCs w:val="24"/>
                </w:rPr>
                <w:delText>0,00</w:delText>
              </w:r>
            </w:del>
          </w:p>
        </w:tc>
      </w:tr>
      <w:tr w:rsidR="002D248A" w:rsidRPr="00D86FFD" w14:paraId="19CC4A8C" w14:textId="77777777" w:rsidTr="00D86FFD">
        <w:trPr>
          <w:trHeight w:val="264"/>
        </w:trPr>
        <w:tc>
          <w:tcPr>
            <w:tcW w:w="3969" w:type="dxa"/>
            <w:gridSpan w:val="2"/>
            <w:vMerge/>
            <w:tcBorders>
              <w:left w:val="single" w:sz="4" w:space="0" w:color="auto"/>
              <w:right w:val="single" w:sz="4" w:space="0" w:color="auto"/>
            </w:tcBorders>
            <w:shd w:val="clear" w:color="auto" w:fill="auto"/>
            <w:vAlign w:val="center"/>
          </w:tcPr>
          <w:p w14:paraId="4FFA495A"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FDCF2C3" w14:textId="0209DA6F"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353" w:author="Найман Людмила Юрьевна" w:date="2022-03-15T10:51:00Z">
              <w:r w:rsidR="003E58A7">
                <w:rPr>
                  <w:rFonts w:cs="Times New Roman"/>
                  <w:sz w:val="24"/>
                  <w:szCs w:val="24"/>
                </w:rPr>
                <w:t>1 0</w:t>
              </w:r>
            </w:ins>
            <w:del w:id="1354" w:author="Найман Людмила Юрьевна" w:date="2022-03-15T10:51: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nil"/>
              <w:left w:val="nil"/>
              <w:bottom w:val="single" w:sz="4" w:space="0" w:color="auto"/>
              <w:right w:val="single" w:sz="4" w:space="0" w:color="auto"/>
            </w:tcBorders>
            <w:shd w:val="clear" w:color="auto" w:fill="auto"/>
          </w:tcPr>
          <w:p w14:paraId="6A5A0059" w14:textId="79C2560F" w:rsidR="002D248A" w:rsidRPr="00D86FFD" w:rsidRDefault="002D248A" w:rsidP="002D248A">
            <w:pPr>
              <w:widowControl w:val="0"/>
              <w:spacing w:line="240" w:lineRule="auto"/>
              <w:jc w:val="center"/>
              <w:rPr>
                <w:rFonts w:cs="Times New Roman"/>
                <w:b/>
                <w:bCs/>
                <w:sz w:val="24"/>
                <w:szCs w:val="24"/>
              </w:rPr>
            </w:pPr>
            <w:del w:id="1355" w:author="Найман Людмила Юрьевна" w:date="2021-12-22T10:15:00Z">
              <w:r w:rsidRPr="00D86FFD" w:rsidDel="003436B5">
                <w:rPr>
                  <w:rFonts w:cs="Times New Roman"/>
                  <w:b/>
                  <w:bCs/>
                  <w:sz w:val="24"/>
                  <w:szCs w:val="24"/>
                </w:rPr>
                <w:delText>0,00</w:delText>
              </w:r>
            </w:del>
          </w:p>
        </w:tc>
      </w:tr>
      <w:tr w:rsidR="002D248A" w:rsidRPr="00D86FFD" w14:paraId="30117882" w14:textId="77777777" w:rsidTr="00D86FFD">
        <w:trPr>
          <w:trHeight w:val="190"/>
        </w:trPr>
        <w:tc>
          <w:tcPr>
            <w:tcW w:w="3969" w:type="dxa"/>
            <w:gridSpan w:val="2"/>
            <w:vMerge/>
            <w:tcBorders>
              <w:left w:val="single" w:sz="4" w:space="0" w:color="auto"/>
              <w:right w:val="single" w:sz="4" w:space="0" w:color="auto"/>
            </w:tcBorders>
            <w:shd w:val="clear" w:color="auto" w:fill="auto"/>
            <w:vAlign w:val="center"/>
          </w:tcPr>
          <w:p w14:paraId="4D54AC22"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5C74EF" w14:textId="713CBB88"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nil"/>
              <w:left w:val="nil"/>
              <w:bottom w:val="single" w:sz="4" w:space="0" w:color="auto"/>
              <w:right w:val="single" w:sz="4" w:space="0" w:color="auto"/>
            </w:tcBorders>
            <w:shd w:val="clear" w:color="auto" w:fill="auto"/>
          </w:tcPr>
          <w:p w14:paraId="29FED3D6" w14:textId="77777777" w:rsidR="002D248A" w:rsidRPr="00D86FFD" w:rsidRDefault="002D248A" w:rsidP="002D248A">
            <w:pPr>
              <w:widowControl w:val="0"/>
              <w:spacing w:line="240" w:lineRule="auto"/>
              <w:jc w:val="center"/>
              <w:rPr>
                <w:rFonts w:cs="Times New Roman"/>
                <w:b/>
                <w:bCs/>
                <w:strike/>
                <w:sz w:val="24"/>
                <w:szCs w:val="24"/>
              </w:rPr>
            </w:pPr>
          </w:p>
        </w:tc>
      </w:tr>
      <w:tr w:rsidR="002D248A" w:rsidRPr="00D86FFD" w14:paraId="6B4BB2E9" w14:textId="77777777" w:rsidTr="00D86FFD">
        <w:trPr>
          <w:trHeight w:val="332"/>
        </w:trPr>
        <w:tc>
          <w:tcPr>
            <w:tcW w:w="1434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948DCCF"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sz w:val="24"/>
                <w:szCs w:val="24"/>
              </w:rPr>
              <w:t>3.1.2. при осуществлении перевода денежных средств физическими лицами в пользу юридических лиц</w:t>
            </w:r>
            <w:r w:rsidRPr="00D86FFD">
              <w:rPr>
                <w:rStyle w:val="afff4"/>
                <w:rFonts w:cs="Times New Roman"/>
                <w:sz w:val="24"/>
                <w:szCs w:val="24"/>
              </w:rPr>
              <w:footnoteReference w:id="52"/>
            </w:r>
          </w:p>
        </w:tc>
      </w:tr>
      <w:tr w:rsidR="002D248A" w:rsidRPr="00D86FFD" w14:paraId="37D7330C" w14:textId="77777777" w:rsidTr="00D86FFD">
        <w:trPr>
          <w:trHeight w:val="190"/>
        </w:trPr>
        <w:tc>
          <w:tcPr>
            <w:tcW w:w="3969" w:type="dxa"/>
            <w:gridSpan w:val="2"/>
            <w:vMerge w:val="restart"/>
            <w:tcBorders>
              <w:top w:val="single" w:sz="4" w:space="0" w:color="auto"/>
              <w:left w:val="single" w:sz="4" w:space="0" w:color="auto"/>
              <w:right w:val="single" w:sz="4" w:space="0" w:color="auto"/>
            </w:tcBorders>
            <w:shd w:val="clear" w:color="auto" w:fill="auto"/>
            <w:vAlign w:val="center"/>
          </w:tcPr>
          <w:p w14:paraId="521B79F2" w14:textId="77777777" w:rsidR="002D248A" w:rsidRPr="00D86FFD" w:rsidRDefault="002D248A" w:rsidP="002D248A">
            <w:pPr>
              <w:widowControl w:val="0"/>
              <w:spacing w:line="240" w:lineRule="auto"/>
              <w:rPr>
                <w:rFonts w:cs="Times New Roman"/>
                <w:sz w:val="24"/>
                <w:szCs w:val="24"/>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2228F0"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nil"/>
              <w:left w:val="nil"/>
              <w:bottom w:val="single" w:sz="4" w:space="0" w:color="auto"/>
              <w:right w:val="single" w:sz="4" w:space="0" w:color="auto"/>
            </w:tcBorders>
            <w:shd w:val="clear" w:color="auto" w:fill="auto"/>
          </w:tcPr>
          <w:p w14:paraId="50892181" w14:textId="6E2DFF36" w:rsidR="002D248A" w:rsidRPr="00D86FFD" w:rsidRDefault="002D248A" w:rsidP="002D248A">
            <w:pPr>
              <w:widowControl w:val="0"/>
              <w:spacing w:line="240" w:lineRule="auto"/>
              <w:jc w:val="center"/>
              <w:rPr>
                <w:rFonts w:cs="Times New Roman"/>
                <w:b/>
                <w:bCs/>
                <w:sz w:val="24"/>
                <w:szCs w:val="24"/>
              </w:rPr>
            </w:pPr>
            <w:del w:id="1356" w:author="Найман Людмила Юрьевна" w:date="2021-12-22T10:16:00Z">
              <w:r w:rsidRPr="00D86FFD" w:rsidDel="003436B5">
                <w:rPr>
                  <w:rFonts w:cs="Times New Roman"/>
                  <w:b/>
                  <w:bCs/>
                  <w:sz w:val="24"/>
                  <w:szCs w:val="24"/>
                </w:rPr>
                <w:delText>0,05</w:delText>
              </w:r>
            </w:del>
          </w:p>
        </w:tc>
      </w:tr>
      <w:tr w:rsidR="002D248A" w:rsidRPr="00D86FFD" w14:paraId="782B090F" w14:textId="77777777" w:rsidTr="00D86FFD">
        <w:trPr>
          <w:trHeight w:val="80"/>
        </w:trPr>
        <w:tc>
          <w:tcPr>
            <w:tcW w:w="3969" w:type="dxa"/>
            <w:gridSpan w:val="2"/>
            <w:vMerge/>
            <w:tcBorders>
              <w:left w:val="single" w:sz="4" w:space="0" w:color="auto"/>
              <w:right w:val="single" w:sz="4" w:space="0" w:color="auto"/>
            </w:tcBorders>
            <w:shd w:val="clear" w:color="auto" w:fill="auto"/>
            <w:vAlign w:val="center"/>
          </w:tcPr>
          <w:p w14:paraId="55CE3464"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BCC2C8"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auto" w:fill="auto"/>
          </w:tcPr>
          <w:p w14:paraId="7E89666B" w14:textId="75A4AEC1" w:rsidR="002D248A" w:rsidRPr="00D86FFD" w:rsidRDefault="002D248A" w:rsidP="002D248A">
            <w:pPr>
              <w:widowControl w:val="0"/>
              <w:spacing w:line="240" w:lineRule="auto"/>
              <w:jc w:val="center"/>
              <w:rPr>
                <w:rFonts w:cs="Times New Roman"/>
                <w:b/>
                <w:bCs/>
                <w:sz w:val="24"/>
                <w:szCs w:val="24"/>
              </w:rPr>
            </w:pPr>
            <w:del w:id="1357" w:author="Найман Людмила Юрьевна" w:date="2021-12-22T10:16:00Z">
              <w:r w:rsidRPr="00D86FFD" w:rsidDel="003436B5">
                <w:rPr>
                  <w:rFonts w:cs="Times New Roman"/>
                  <w:b/>
                  <w:bCs/>
                  <w:sz w:val="24"/>
                  <w:szCs w:val="24"/>
                </w:rPr>
                <w:delText>0,12</w:delText>
              </w:r>
            </w:del>
          </w:p>
        </w:tc>
      </w:tr>
      <w:tr w:rsidR="002D248A" w:rsidRPr="00D86FFD" w14:paraId="5C73E219" w14:textId="77777777" w:rsidTr="00D86FFD">
        <w:trPr>
          <w:trHeight w:val="53"/>
        </w:trPr>
        <w:tc>
          <w:tcPr>
            <w:tcW w:w="3969" w:type="dxa"/>
            <w:gridSpan w:val="2"/>
            <w:vMerge/>
            <w:tcBorders>
              <w:left w:val="single" w:sz="4" w:space="0" w:color="auto"/>
              <w:right w:val="single" w:sz="4" w:space="0" w:color="auto"/>
            </w:tcBorders>
            <w:shd w:val="clear" w:color="auto" w:fill="auto"/>
            <w:vAlign w:val="center"/>
          </w:tcPr>
          <w:p w14:paraId="26077DC3"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8705851"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auto" w:fill="auto"/>
          </w:tcPr>
          <w:p w14:paraId="58F8D0EC" w14:textId="49D11C52" w:rsidR="002D248A" w:rsidRPr="00D86FFD" w:rsidRDefault="002D248A" w:rsidP="002D248A">
            <w:pPr>
              <w:widowControl w:val="0"/>
              <w:spacing w:line="240" w:lineRule="auto"/>
              <w:jc w:val="center"/>
              <w:rPr>
                <w:rFonts w:cs="Times New Roman"/>
                <w:b/>
                <w:bCs/>
                <w:sz w:val="24"/>
                <w:szCs w:val="24"/>
              </w:rPr>
            </w:pPr>
            <w:del w:id="1358" w:author="Найман Людмила Юрьевна" w:date="2021-12-22T10:16:00Z">
              <w:r w:rsidRPr="00D86FFD" w:rsidDel="003436B5">
                <w:rPr>
                  <w:rFonts w:cs="Times New Roman"/>
                  <w:b/>
                  <w:bCs/>
                  <w:sz w:val="24"/>
                  <w:szCs w:val="24"/>
                </w:rPr>
                <w:delText>0,30</w:delText>
              </w:r>
            </w:del>
          </w:p>
        </w:tc>
      </w:tr>
      <w:tr w:rsidR="002D248A" w:rsidRPr="00D86FFD" w14:paraId="5E703355" w14:textId="77777777" w:rsidTr="00D86FFD">
        <w:trPr>
          <w:trHeight w:val="98"/>
        </w:trPr>
        <w:tc>
          <w:tcPr>
            <w:tcW w:w="3969" w:type="dxa"/>
            <w:gridSpan w:val="2"/>
            <w:vMerge/>
            <w:tcBorders>
              <w:left w:val="single" w:sz="4" w:space="0" w:color="auto"/>
              <w:right w:val="single" w:sz="4" w:space="0" w:color="auto"/>
            </w:tcBorders>
            <w:shd w:val="clear" w:color="auto" w:fill="auto"/>
            <w:vAlign w:val="center"/>
          </w:tcPr>
          <w:p w14:paraId="64B5B64A"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F3397"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auto" w:fill="auto"/>
          </w:tcPr>
          <w:p w14:paraId="0A0AE141" w14:textId="76385984" w:rsidR="002D248A" w:rsidRPr="00D86FFD" w:rsidRDefault="002D248A" w:rsidP="002D248A">
            <w:pPr>
              <w:widowControl w:val="0"/>
              <w:spacing w:line="240" w:lineRule="auto"/>
              <w:jc w:val="center"/>
              <w:rPr>
                <w:rFonts w:cs="Times New Roman"/>
                <w:b/>
                <w:bCs/>
                <w:sz w:val="24"/>
                <w:szCs w:val="24"/>
              </w:rPr>
            </w:pPr>
            <w:del w:id="1359" w:author="Найман Людмила Юрьевна" w:date="2021-12-22T10:16:00Z">
              <w:r w:rsidRPr="00D86FFD" w:rsidDel="003436B5">
                <w:rPr>
                  <w:rFonts w:cs="Times New Roman"/>
                  <w:b/>
                  <w:bCs/>
                  <w:sz w:val="24"/>
                  <w:szCs w:val="24"/>
                </w:rPr>
                <w:delText>0,80</w:delText>
              </w:r>
            </w:del>
          </w:p>
        </w:tc>
      </w:tr>
      <w:tr w:rsidR="002D248A" w:rsidRPr="00D86FFD" w14:paraId="22D0144F" w14:textId="77777777" w:rsidTr="00D86FFD">
        <w:trPr>
          <w:trHeight w:val="105"/>
        </w:trPr>
        <w:tc>
          <w:tcPr>
            <w:tcW w:w="3969" w:type="dxa"/>
            <w:gridSpan w:val="2"/>
            <w:vMerge/>
            <w:tcBorders>
              <w:left w:val="single" w:sz="4" w:space="0" w:color="auto"/>
              <w:right w:val="single" w:sz="4" w:space="0" w:color="auto"/>
            </w:tcBorders>
            <w:shd w:val="clear" w:color="auto" w:fill="auto"/>
            <w:vAlign w:val="center"/>
          </w:tcPr>
          <w:p w14:paraId="116E30FA"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59AC47"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auto" w:fill="auto"/>
          </w:tcPr>
          <w:p w14:paraId="4A33083E" w14:textId="6ACF1416" w:rsidR="002D248A" w:rsidRPr="00D86FFD" w:rsidRDefault="002D248A" w:rsidP="002D248A">
            <w:pPr>
              <w:widowControl w:val="0"/>
              <w:spacing w:line="240" w:lineRule="auto"/>
              <w:jc w:val="center"/>
              <w:rPr>
                <w:rFonts w:cs="Times New Roman"/>
                <w:b/>
                <w:sz w:val="24"/>
                <w:szCs w:val="24"/>
              </w:rPr>
            </w:pPr>
            <w:del w:id="1360" w:author="Найман Людмила Юрьевна" w:date="2021-12-22T10:16:00Z">
              <w:r w:rsidRPr="00D86FFD" w:rsidDel="003436B5">
                <w:rPr>
                  <w:rFonts w:cs="Times New Roman"/>
                  <w:b/>
                  <w:sz w:val="24"/>
                  <w:szCs w:val="24"/>
                </w:rPr>
                <w:delText>2,00</w:delText>
              </w:r>
            </w:del>
          </w:p>
        </w:tc>
      </w:tr>
      <w:tr w:rsidR="002D248A" w:rsidRPr="00D86FFD" w14:paraId="71E0FEE2" w14:textId="77777777" w:rsidTr="00D86FFD">
        <w:trPr>
          <w:trHeight w:val="98"/>
        </w:trPr>
        <w:tc>
          <w:tcPr>
            <w:tcW w:w="3969" w:type="dxa"/>
            <w:gridSpan w:val="2"/>
            <w:vMerge/>
            <w:tcBorders>
              <w:left w:val="single" w:sz="4" w:space="0" w:color="auto"/>
              <w:right w:val="single" w:sz="4" w:space="0" w:color="auto"/>
            </w:tcBorders>
            <w:shd w:val="clear" w:color="auto" w:fill="auto"/>
            <w:vAlign w:val="center"/>
          </w:tcPr>
          <w:p w14:paraId="23A7CFC0"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D9C34D" w14:textId="79977190"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361" w:author="Найман Людмила Юрьевна" w:date="2022-03-15T10:51:00Z">
              <w:r w:rsidR="003E58A7">
                <w:rPr>
                  <w:rFonts w:cs="Times New Roman"/>
                  <w:sz w:val="24"/>
                  <w:szCs w:val="24"/>
                </w:rPr>
                <w:t>1 0</w:t>
              </w:r>
            </w:ins>
            <w:del w:id="1362" w:author="Найман Людмила Юрьевна" w:date="2022-03-15T10:51: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auto" w:fill="auto"/>
          </w:tcPr>
          <w:p w14:paraId="782656E8" w14:textId="25428901" w:rsidR="002D248A" w:rsidRPr="00D86FFD" w:rsidRDefault="002D248A" w:rsidP="002D248A">
            <w:pPr>
              <w:widowControl w:val="0"/>
              <w:spacing w:line="240" w:lineRule="auto"/>
              <w:jc w:val="center"/>
              <w:rPr>
                <w:rFonts w:cs="Times New Roman"/>
                <w:b/>
                <w:sz w:val="24"/>
                <w:szCs w:val="24"/>
              </w:rPr>
            </w:pPr>
            <w:del w:id="1363" w:author="Найман Людмила Юрьевна" w:date="2021-12-22T10:16:00Z">
              <w:r w:rsidRPr="00D86FFD" w:rsidDel="003436B5">
                <w:rPr>
                  <w:rFonts w:cs="Times New Roman"/>
                  <w:b/>
                  <w:sz w:val="24"/>
                  <w:szCs w:val="24"/>
                </w:rPr>
                <w:delText>3,00</w:delText>
              </w:r>
            </w:del>
          </w:p>
        </w:tc>
      </w:tr>
      <w:tr w:rsidR="002D248A" w:rsidRPr="00D86FFD" w14:paraId="01F19278" w14:textId="77777777" w:rsidTr="00D86FFD">
        <w:trPr>
          <w:trHeight w:val="98"/>
        </w:trPr>
        <w:tc>
          <w:tcPr>
            <w:tcW w:w="3969" w:type="dxa"/>
            <w:gridSpan w:val="2"/>
            <w:vMerge/>
            <w:tcBorders>
              <w:left w:val="single" w:sz="4" w:space="0" w:color="auto"/>
              <w:bottom w:val="single" w:sz="4" w:space="0" w:color="auto"/>
              <w:right w:val="single" w:sz="4" w:space="0" w:color="auto"/>
            </w:tcBorders>
            <w:shd w:val="clear" w:color="auto" w:fill="auto"/>
            <w:vAlign w:val="center"/>
          </w:tcPr>
          <w:p w14:paraId="5F9F2700"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A8116D" w14:textId="41F35601"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auto" w:fill="auto"/>
          </w:tcPr>
          <w:p w14:paraId="05B1680E" w14:textId="77777777" w:rsidR="002D248A" w:rsidRPr="00D86FFD" w:rsidRDefault="002D248A" w:rsidP="002D248A">
            <w:pPr>
              <w:widowControl w:val="0"/>
              <w:spacing w:line="240" w:lineRule="auto"/>
              <w:jc w:val="center"/>
              <w:rPr>
                <w:rFonts w:cs="Times New Roman"/>
                <w:b/>
                <w:strike/>
                <w:sz w:val="24"/>
                <w:szCs w:val="24"/>
              </w:rPr>
            </w:pPr>
          </w:p>
        </w:tc>
      </w:tr>
      <w:tr w:rsidR="002D248A" w:rsidRPr="00D86FFD" w14:paraId="4EECED00" w14:textId="77777777" w:rsidTr="00D86FFD">
        <w:trPr>
          <w:trHeight w:val="434"/>
        </w:trPr>
        <w:tc>
          <w:tcPr>
            <w:tcW w:w="1434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B8CAD9B" w14:textId="77777777" w:rsidR="002D248A" w:rsidRPr="00D86FFD" w:rsidRDefault="002D248A" w:rsidP="002D248A">
            <w:pPr>
              <w:widowControl w:val="0"/>
              <w:spacing w:line="240" w:lineRule="auto"/>
              <w:jc w:val="center"/>
              <w:rPr>
                <w:rFonts w:cs="Times New Roman"/>
                <w:b/>
                <w:sz w:val="24"/>
                <w:szCs w:val="24"/>
              </w:rPr>
            </w:pPr>
            <w:r w:rsidRPr="00D86FFD">
              <w:rPr>
                <w:rFonts w:cs="Times New Roman"/>
                <w:sz w:val="24"/>
                <w:szCs w:val="24"/>
              </w:rPr>
              <w:t>3.1.3. при осуществлении перевода денежных средств юридическими лицами в пользу физических лиц</w:t>
            </w:r>
            <w:r w:rsidRPr="00D86FFD">
              <w:rPr>
                <w:rStyle w:val="afff4"/>
                <w:rFonts w:cs="Times New Roman"/>
                <w:sz w:val="24"/>
                <w:szCs w:val="24"/>
              </w:rPr>
              <w:footnoteReference w:id="53"/>
            </w:r>
          </w:p>
        </w:tc>
      </w:tr>
      <w:tr w:rsidR="002D248A" w:rsidRPr="00D86FFD" w14:paraId="123473FA" w14:textId="77777777" w:rsidTr="00D86FFD">
        <w:trPr>
          <w:trHeight w:val="98"/>
        </w:trPr>
        <w:tc>
          <w:tcPr>
            <w:tcW w:w="3969" w:type="dxa"/>
            <w:gridSpan w:val="2"/>
            <w:vMerge w:val="restart"/>
            <w:tcBorders>
              <w:left w:val="single" w:sz="4" w:space="0" w:color="auto"/>
              <w:right w:val="single" w:sz="4" w:space="0" w:color="auto"/>
            </w:tcBorders>
            <w:shd w:val="clear" w:color="auto" w:fill="auto"/>
            <w:vAlign w:val="center"/>
          </w:tcPr>
          <w:p w14:paraId="724CF3BC" w14:textId="77777777" w:rsidR="002D248A" w:rsidRPr="00D86FFD" w:rsidRDefault="002D248A" w:rsidP="002D248A">
            <w:pPr>
              <w:widowControl w:val="0"/>
              <w:spacing w:line="240" w:lineRule="auto"/>
              <w:rPr>
                <w:rFonts w:cs="Times New Roman"/>
                <w:sz w:val="24"/>
                <w:szCs w:val="24"/>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D2F723B"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auto" w:fill="auto"/>
          </w:tcPr>
          <w:p w14:paraId="703DE985" w14:textId="31757FA8" w:rsidR="002D248A" w:rsidRPr="00D86FFD" w:rsidRDefault="002D248A" w:rsidP="002D248A">
            <w:pPr>
              <w:widowControl w:val="0"/>
              <w:spacing w:line="240" w:lineRule="auto"/>
              <w:jc w:val="center"/>
              <w:rPr>
                <w:rFonts w:cs="Times New Roman"/>
                <w:b/>
                <w:sz w:val="24"/>
                <w:szCs w:val="24"/>
              </w:rPr>
            </w:pPr>
            <w:del w:id="1364" w:author="Найман Людмила Юрьевна" w:date="2021-12-22T10:16:00Z">
              <w:r w:rsidRPr="00D86FFD" w:rsidDel="003436B5">
                <w:rPr>
                  <w:rFonts w:cs="Times New Roman"/>
                  <w:b/>
                  <w:bCs/>
                  <w:sz w:val="24"/>
                  <w:szCs w:val="24"/>
                </w:rPr>
                <w:delText>0,05</w:delText>
              </w:r>
            </w:del>
          </w:p>
        </w:tc>
      </w:tr>
      <w:tr w:rsidR="002D248A" w:rsidRPr="00D86FFD" w14:paraId="6FD1BECD" w14:textId="77777777" w:rsidTr="00D86FFD">
        <w:tblPrEx>
          <w:tblW w:w="14346" w:type="dxa"/>
          <w:tblInd w:w="108" w:type="dxa"/>
          <w:tblLayout w:type="fixed"/>
          <w:tblPrExChange w:id="1365" w:author="Алешин Алексей Васильевич" w:date="2021-09-30T19:15:00Z">
            <w:tblPrEx>
              <w:tblW w:w="14346" w:type="dxa"/>
              <w:tblInd w:w="108" w:type="dxa"/>
              <w:tblLayout w:type="fixed"/>
            </w:tblPrEx>
          </w:tblPrExChange>
        </w:tblPrEx>
        <w:trPr>
          <w:trHeight w:val="98"/>
          <w:trPrChange w:id="1366" w:author="Алешин Алексей Васильевич" w:date="2021-09-30T19:15:00Z">
            <w:trPr>
              <w:gridAfter w:val="0"/>
              <w:trHeight w:val="98"/>
            </w:trPr>
          </w:trPrChange>
        </w:trPr>
        <w:tc>
          <w:tcPr>
            <w:tcW w:w="3969" w:type="dxa"/>
            <w:gridSpan w:val="2"/>
            <w:vMerge/>
            <w:tcBorders>
              <w:left w:val="single" w:sz="4" w:space="0" w:color="auto"/>
              <w:right w:val="single" w:sz="4" w:space="0" w:color="auto"/>
            </w:tcBorders>
            <w:shd w:val="clear" w:color="auto" w:fill="auto"/>
            <w:vAlign w:val="center"/>
            <w:tcPrChange w:id="1367" w:author="Алешин Алексей Васильевич" w:date="2021-09-30T19:15:00Z">
              <w:tcPr>
                <w:tcW w:w="3969" w:type="dxa"/>
                <w:gridSpan w:val="3"/>
                <w:vMerge/>
                <w:tcBorders>
                  <w:left w:val="single" w:sz="4" w:space="0" w:color="auto"/>
                  <w:right w:val="single" w:sz="4" w:space="0" w:color="auto"/>
                </w:tcBorders>
                <w:shd w:val="clear" w:color="000000" w:fill="FFFFFF"/>
                <w:vAlign w:val="center"/>
              </w:tcPr>
            </w:tcPrChange>
          </w:tcPr>
          <w:p w14:paraId="0151FD97"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Change w:id="1368" w:author="Алешин Алексей Васильевич" w:date="2021-09-30T19:15:00Z">
              <w:tcPr>
                <w:tcW w:w="541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tcPrChange>
          </w:tcPr>
          <w:p w14:paraId="417A2D12"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single" w:sz="4" w:space="0" w:color="auto"/>
              <w:left w:val="nil"/>
              <w:bottom w:val="single" w:sz="4" w:space="0" w:color="auto"/>
              <w:right w:val="single" w:sz="4" w:space="0" w:color="auto"/>
            </w:tcBorders>
            <w:shd w:val="clear" w:color="auto" w:fill="auto"/>
            <w:tcPrChange w:id="1369" w:author="Алешин Алексей Васильевич" w:date="2021-09-30T19:15:00Z">
              <w:tcPr>
                <w:tcW w:w="4961" w:type="dxa"/>
                <w:gridSpan w:val="3"/>
                <w:tcBorders>
                  <w:top w:val="single" w:sz="4" w:space="0" w:color="auto"/>
                  <w:left w:val="nil"/>
                  <w:bottom w:val="single" w:sz="4" w:space="0" w:color="auto"/>
                  <w:right w:val="single" w:sz="4" w:space="0" w:color="auto"/>
                </w:tcBorders>
                <w:shd w:val="clear" w:color="000000" w:fill="FFFFFF"/>
              </w:tcPr>
            </w:tcPrChange>
          </w:tcPr>
          <w:p w14:paraId="071FF39F" w14:textId="03AF0F46" w:rsidR="002D248A" w:rsidRPr="00D86FFD" w:rsidRDefault="002D248A" w:rsidP="002D248A">
            <w:pPr>
              <w:widowControl w:val="0"/>
              <w:spacing w:line="240" w:lineRule="auto"/>
              <w:jc w:val="center"/>
              <w:rPr>
                <w:rFonts w:cs="Times New Roman"/>
                <w:b/>
                <w:sz w:val="24"/>
                <w:szCs w:val="24"/>
              </w:rPr>
            </w:pPr>
            <w:del w:id="1370" w:author="Найман Людмила Юрьевна" w:date="2021-12-22T10:16:00Z">
              <w:r w:rsidRPr="00D86FFD" w:rsidDel="003436B5">
                <w:rPr>
                  <w:rFonts w:cs="Times New Roman"/>
                  <w:b/>
                  <w:bCs/>
                  <w:sz w:val="24"/>
                  <w:szCs w:val="24"/>
                </w:rPr>
                <w:delText>0,12</w:delText>
              </w:r>
            </w:del>
          </w:p>
        </w:tc>
      </w:tr>
      <w:tr w:rsidR="002D248A" w:rsidRPr="00D86FFD" w14:paraId="1D4AEB7D" w14:textId="77777777" w:rsidTr="00D86FFD">
        <w:tblPrEx>
          <w:tblW w:w="14346" w:type="dxa"/>
          <w:tblInd w:w="108" w:type="dxa"/>
          <w:tblLayout w:type="fixed"/>
          <w:tblPrExChange w:id="1371" w:author="Алешин Алексей Васильевич" w:date="2021-09-30T19:15:00Z">
            <w:tblPrEx>
              <w:tblW w:w="14346" w:type="dxa"/>
              <w:tblInd w:w="108" w:type="dxa"/>
              <w:tblLayout w:type="fixed"/>
            </w:tblPrEx>
          </w:tblPrExChange>
        </w:tblPrEx>
        <w:trPr>
          <w:trHeight w:val="98"/>
          <w:trPrChange w:id="1372" w:author="Алешин Алексей Васильевич" w:date="2021-09-30T19:15:00Z">
            <w:trPr>
              <w:gridAfter w:val="0"/>
              <w:trHeight w:val="98"/>
            </w:trPr>
          </w:trPrChange>
        </w:trPr>
        <w:tc>
          <w:tcPr>
            <w:tcW w:w="3969" w:type="dxa"/>
            <w:gridSpan w:val="2"/>
            <w:vMerge/>
            <w:tcBorders>
              <w:left w:val="single" w:sz="4" w:space="0" w:color="auto"/>
              <w:right w:val="single" w:sz="4" w:space="0" w:color="auto"/>
            </w:tcBorders>
            <w:shd w:val="clear" w:color="auto" w:fill="auto"/>
            <w:vAlign w:val="center"/>
            <w:tcPrChange w:id="1373" w:author="Алешин Алексей Васильевич" w:date="2021-09-30T19:15:00Z">
              <w:tcPr>
                <w:tcW w:w="3969" w:type="dxa"/>
                <w:gridSpan w:val="3"/>
                <w:vMerge/>
                <w:tcBorders>
                  <w:left w:val="single" w:sz="4" w:space="0" w:color="auto"/>
                  <w:right w:val="single" w:sz="4" w:space="0" w:color="auto"/>
                </w:tcBorders>
                <w:shd w:val="clear" w:color="000000" w:fill="FFFFFF"/>
                <w:vAlign w:val="center"/>
              </w:tcPr>
            </w:tcPrChange>
          </w:tcPr>
          <w:p w14:paraId="5C91A679"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Change w:id="1374" w:author="Алешин Алексей Васильевич" w:date="2021-09-30T19:15:00Z">
              <w:tcPr>
                <w:tcW w:w="541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tcPrChange>
          </w:tcPr>
          <w:p w14:paraId="5AAC4E4A"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single" w:sz="4" w:space="0" w:color="auto"/>
              <w:left w:val="nil"/>
              <w:bottom w:val="single" w:sz="4" w:space="0" w:color="auto"/>
              <w:right w:val="single" w:sz="4" w:space="0" w:color="auto"/>
            </w:tcBorders>
            <w:shd w:val="clear" w:color="auto" w:fill="auto"/>
            <w:tcPrChange w:id="1375" w:author="Алешин Алексей Васильевич" w:date="2021-09-30T19:15:00Z">
              <w:tcPr>
                <w:tcW w:w="4961" w:type="dxa"/>
                <w:gridSpan w:val="3"/>
                <w:tcBorders>
                  <w:top w:val="single" w:sz="4" w:space="0" w:color="auto"/>
                  <w:left w:val="nil"/>
                  <w:bottom w:val="single" w:sz="4" w:space="0" w:color="auto"/>
                  <w:right w:val="single" w:sz="4" w:space="0" w:color="auto"/>
                </w:tcBorders>
                <w:shd w:val="clear" w:color="000000" w:fill="FFFFFF"/>
              </w:tcPr>
            </w:tcPrChange>
          </w:tcPr>
          <w:p w14:paraId="1F446106" w14:textId="6DE9AF97" w:rsidR="002D248A" w:rsidRPr="00D86FFD" w:rsidRDefault="002D248A" w:rsidP="002D248A">
            <w:pPr>
              <w:widowControl w:val="0"/>
              <w:spacing w:line="240" w:lineRule="auto"/>
              <w:jc w:val="center"/>
              <w:rPr>
                <w:rFonts w:cs="Times New Roman"/>
                <w:b/>
                <w:sz w:val="24"/>
                <w:szCs w:val="24"/>
              </w:rPr>
            </w:pPr>
            <w:del w:id="1376" w:author="Найман Людмила Юрьевна" w:date="2021-12-22T10:16:00Z">
              <w:r w:rsidRPr="00D86FFD" w:rsidDel="003436B5">
                <w:rPr>
                  <w:rFonts w:cs="Times New Roman"/>
                  <w:b/>
                  <w:bCs/>
                  <w:sz w:val="24"/>
                  <w:szCs w:val="24"/>
                </w:rPr>
                <w:delText>0,30</w:delText>
              </w:r>
            </w:del>
          </w:p>
        </w:tc>
      </w:tr>
      <w:tr w:rsidR="002D248A" w:rsidRPr="00D86FFD" w14:paraId="4275066F" w14:textId="77777777" w:rsidTr="00D86FFD">
        <w:tblPrEx>
          <w:tblW w:w="14346" w:type="dxa"/>
          <w:tblInd w:w="108" w:type="dxa"/>
          <w:tblLayout w:type="fixed"/>
          <w:tblPrExChange w:id="1377" w:author="Алешин Алексей Васильевич" w:date="2021-09-30T19:15:00Z">
            <w:tblPrEx>
              <w:tblW w:w="14346" w:type="dxa"/>
              <w:tblInd w:w="108" w:type="dxa"/>
              <w:tblLayout w:type="fixed"/>
            </w:tblPrEx>
          </w:tblPrExChange>
        </w:tblPrEx>
        <w:trPr>
          <w:trHeight w:val="98"/>
          <w:trPrChange w:id="1378" w:author="Алешин Алексей Васильевич" w:date="2021-09-30T19:15:00Z">
            <w:trPr>
              <w:gridAfter w:val="0"/>
              <w:trHeight w:val="98"/>
            </w:trPr>
          </w:trPrChange>
        </w:trPr>
        <w:tc>
          <w:tcPr>
            <w:tcW w:w="3969" w:type="dxa"/>
            <w:gridSpan w:val="2"/>
            <w:vMerge/>
            <w:tcBorders>
              <w:left w:val="single" w:sz="4" w:space="0" w:color="auto"/>
              <w:right w:val="single" w:sz="4" w:space="0" w:color="auto"/>
            </w:tcBorders>
            <w:shd w:val="clear" w:color="auto" w:fill="auto"/>
            <w:vAlign w:val="center"/>
            <w:tcPrChange w:id="1379" w:author="Алешин Алексей Васильевич" w:date="2021-09-30T19:15:00Z">
              <w:tcPr>
                <w:tcW w:w="3969" w:type="dxa"/>
                <w:gridSpan w:val="3"/>
                <w:vMerge/>
                <w:tcBorders>
                  <w:left w:val="single" w:sz="4" w:space="0" w:color="auto"/>
                  <w:right w:val="single" w:sz="4" w:space="0" w:color="auto"/>
                </w:tcBorders>
                <w:shd w:val="clear" w:color="000000" w:fill="FFFFFF"/>
                <w:vAlign w:val="center"/>
              </w:tcPr>
            </w:tcPrChange>
          </w:tcPr>
          <w:p w14:paraId="5E38D8C0"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Change w:id="1380" w:author="Алешин Алексей Васильевич" w:date="2021-09-30T19:15:00Z">
              <w:tcPr>
                <w:tcW w:w="541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tcPrChange>
          </w:tcPr>
          <w:p w14:paraId="45E01C62"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single" w:sz="4" w:space="0" w:color="auto"/>
              <w:left w:val="nil"/>
              <w:bottom w:val="single" w:sz="4" w:space="0" w:color="auto"/>
              <w:right w:val="single" w:sz="4" w:space="0" w:color="auto"/>
            </w:tcBorders>
            <w:shd w:val="clear" w:color="auto" w:fill="auto"/>
            <w:tcPrChange w:id="1381" w:author="Алешин Алексей Васильевич" w:date="2021-09-30T19:15:00Z">
              <w:tcPr>
                <w:tcW w:w="4961" w:type="dxa"/>
                <w:gridSpan w:val="3"/>
                <w:tcBorders>
                  <w:top w:val="single" w:sz="4" w:space="0" w:color="auto"/>
                  <w:left w:val="nil"/>
                  <w:bottom w:val="single" w:sz="4" w:space="0" w:color="auto"/>
                  <w:right w:val="single" w:sz="4" w:space="0" w:color="auto"/>
                </w:tcBorders>
                <w:shd w:val="clear" w:color="000000" w:fill="FFFFFF"/>
              </w:tcPr>
            </w:tcPrChange>
          </w:tcPr>
          <w:p w14:paraId="41ADC540" w14:textId="390238C7" w:rsidR="002D248A" w:rsidRPr="00D86FFD" w:rsidRDefault="002D248A" w:rsidP="002D248A">
            <w:pPr>
              <w:widowControl w:val="0"/>
              <w:spacing w:line="240" w:lineRule="auto"/>
              <w:jc w:val="center"/>
              <w:rPr>
                <w:rFonts w:cs="Times New Roman"/>
                <w:b/>
                <w:sz w:val="24"/>
                <w:szCs w:val="24"/>
              </w:rPr>
            </w:pPr>
            <w:del w:id="1382" w:author="Найман Людмила Юрьевна" w:date="2021-12-22T10:16:00Z">
              <w:r w:rsidRPr="00D86FFD" w:rsidDel="003436B5">
                <w:rPr>
                  <w:rFonts w:cs="Times New Roman"/>
                  <w:b/>
                  <w:bCs/>
                  <w:sz w:val="24"/>
                  <w:szCs w:val="24"/>
                </w:rPr>
                <w:delText>0,80</w:delText>
              </w:r>
            </w:del>
          </w:p>
        </w:tc>
      </w:tr>
      <w:tr w:rsidR="002D248A" w:rsidRPr="00D86FFD" w14:paraId="6C830FE0" w14:textId="77777777" w:rsidTr="00D86FFD">
        <w:tblPrEx>
          <w:tblW w:w="14346" w:type="dxa"/>
          <w:tblInd w:w="108" w:type="dxa"/>
          <w:tblLayout w:type="fixed"/>
          <w:tblPrExChange w:id="1383" w:author="Алешин Алексей Васильевич" w:date="2021-09-30T19:15:00Z">
            <w:tblPrEx>
              <w:tblW w:w="14346" w:type="dxa"/>
              <w:tblInd w:w="108" w:type="dxa"/>
              <w:tblLayout w:type="fixed"/>
            </w:tblPrEx>
          </w:tblPrExChange>
        </w:tblPrEx>
        <w:trPr>
          <w:trHeight w:val="98"/>
          <w:trPrChange w:id="1384" w:author="Алешин Алексей Васильевич" w:date="2021-09-30T19:15:00Z">
            <w:trPr>
              <w:gridAfter w:val="0"/>
              <w:trHeight w:val="98"/>
            </w:trPr>
          </w:trPrChange>
        </w:trPr>
        <w:tc>
          <w:tcPr>
            <w:tcW w:w="3969" w:type="dxa"/>
            <w:gridSpan w:val="2"/>
            <w:vMerge/>
            <w:tcBorders>
              <w:left w:val="single" w:sz="4" w:space="0" w:color="auto"/>
              <w:right w:val="single" w:sz="4" w:space="0" w:color="auto"/>
            </w:tcBorders>
            <w:shd w:val="clear" w:color="auto" w:fill="auto"/>
            <w:vAlign w:val="center"/>
            <w:tcPrChange w:id="1385" w:author="Алешин Алексей Васильевич" w:date="2021-09-30T19:15:00Z">
              <w:tcPr>
                <w:tcW w:w="3969" w:type="dxa"/>
                <w:gridSpan w:val="3"/>
                <w:vMerge/>
                <w:tcBorders>
                  <w:left w:val="single" w:sz="4" w:space="0" w:color="auto"/>
                  <w:right w:val="single" w:sz="4" w:space="0" w:color="auto"/>
                </w:tcBorders>
                <w:shd w:val="clear" w:color="000000" w:fill="FFFFFF"/>
                <w:vAlign w:val="center"/>
              </w:tcPr>
            </w:tcPrChange>
          </w:tcPr>
          <w:p w14:paraId="1E84B687"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Change w:id="1386" w:author="Алешин Алексей Васильевич" w:date="2021-09-30T19:15:00Z">
              <w:tcPr>
                <w:tcW w:w="541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tcPrChange>
          </w:tcPr>
          <w:p w14:paraId="645B2997"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auto" w:fill="auto"/>
            <w:tcPrChange w:id="1387" w:author="Алешин Алексей Васильевич" w:date="2021-09-30T19:15:00Z">
              <w:tcPr>
                <w:tcW w:w="4961" w:type="dxa"/>
                <w:gridSpan w:val="3"/>
                <w:tcBorders>
                  <w:top w:val="single" w:sz="4" w:space="0" w:color="auto"/>
                  <w:left w:val="nil"/>
                  <w:bottom w:val="single" w:sz="4" w:space="0" w:color="auto"/>
                  <w:right w:val="single" w:sz="4" w:space="0" w:color="auto"/>
                </w:tcBorders>
                <w:shd w:val="clear" w:color="000000" w:fill="FFFFFF"/>
              </w:tcPr>
            </w:tcPrChange>
          </w:tcPr>
          <w:p w14:paraId="185769D0" w14:textId="25490D20" w:rsidR="002D248A" w:rsidRPr="00D86FFD" w:rsidRDefault="002D248A" w:rsidP="002D248A">
            <w:pPr>
              <w:widowControl w:val="0"/>
              <w:spacing w:line="240" w:lineRule="auto"/>
              <w:jc w:val="center"/>
              <w:rPr>
                <w:rFonts w:cs="Times New Roman"/>
                <w:b/>
                <w:sz w:val="24"/>
                <w:szCs w:val="24"/>
              </w:rPr>
            </w:pPr>
            <w:del w:id="1388" w:author="Найман Людмила Юрьевна" w:date="2021-12-22T10:16:00Z">
              <w:r w:rsidRPr="00D86FFD" w:rsidDel="003436B5">
                <w:rPr>
                  <w:rFonts w:cs="Times New Roman"/>
                  <w:b/>
                  <w:sz w:val="24"/>
                  <w:szCs w:val="24"/>
                </w:rPr>
                <w:delText>2,00</w:delText>
              </w:r>
            </w:del>
          </w:p>
        </w:tc>
      </w:tr>
      <w:tr w:rsidR="002D248A" w:rsidRPr="00D86FFD" w14:paraId="7B726D08" w14:textId="77777777" w:rsidTr="00D86FFD">
        <w:tblPrEx>
          <w:tblW w:w="14346" w:type="dxa"/>
          <w:tblInd w:w="108" w:type="dxa"/>
          <w:tblLayout w:type="fixed"/>
          <w:tblPrExChange w:id="1389" w:author="Алешин Алексей Васильевич" w:date="2021-09-30T19:15:00Z">
            <w:tblPrEx>
              <w:tblW w:w="14346" w:type="dxa"/>
              <w:tblInd w:w="108" w:type="dxa"/>
              <w:tblLayout w:type="fixed"/>
            </w:tblPrEx>
          </w:tblPrExChange>
        </w:tblPrEx>
        <w:trPr>
          <w:trHeight w:val="98"/>
          <w:trPrChange w:id="1390" w:author="Алешин Алексей Васильевич" w:date="2021-09-30T19:15:00Z">
            <w:trPr>
              <w:gridAfter w:val="0"/>
              <w:trHeight w:val="98"/>
            </w:trPr>
          </w:trPrChange>
        </w:trPr>
        <w:tc>
          <w:tcPr>
            <w:tcW w:w="3969" w:type="dxa"/>
            <w:gridSpan w:val="2"/>
            <w:vMerge/>
            <w:tcBorders>
              <w:left w:val="single" w:sz="4" w:space="0" w:color="auto"/>
              <w:right w:val="single" w:sz="4" w:space="0" w:color="auto"/>
            </w:tcBorders>
            <w:shd w:val="clear" w:color="auto" w:fill="auto"/>
            <w:vAlign w:val="center"/>
            <w:tcPrChange w:id="1391" w:author="Алешин Алексей Васильевич" w:date="2021-09-30T19:15:00Z">
              <w:tcPr>
                <w:tcW w:w="3969" w:type="dxa"/>
                <w:gridSpan w:val="3"/>
                <w:vMerge/>
                <w:tcBorders>
                  <w:left w:val="single" w:sz="4" w:space="0" w:color="auto"/>
                  <w:right w:val="single" w:sz="4" w:space="0" w:color="auto"/>
                </w:tcBorders>
                <w:shd w:val="clear" w:color="000000" w:fill="FFFFFF"/>
                <w:vAlign w:val="center"/>
              </w:tcPr>
            </w:tcPrChange>
          </w:tcPr>
          <w:p w14:paraId="7B04F0DE"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Change w:id="1392" w:author="Алешин Алексей Васильевич" w:date="2021-09-30T19:15:00Z">
              <w:tcPr>
                <w:tcW w:w="541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tcPrChange>
          </w:tcPr>
          <w:p w14:paraId="07997574" w14:textId="168522C7"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393" w:author="Найман Людмила Юрьевна" w:date="2022-03-15T10:51:00Z">
              <w:r w:rsidR="003E58A7">
                <w:rPr>
                  <w:rFonts w:cs="Times New Roman"/>
                  <w:sz w:val="24"/>
                  <w:szCs w:val="24"/>
                </w:rPr>
                <w:t>1 0</w:t>
              </w:r>
            </w:ins>
            <w:del w:id="1394" w:author="Найман Людмила Юрьевна" w:date="2022-03-15T10:51: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auto" w:fill="auto"/>
            <w:tcPrChange w:id="1395" w:author="Алешин Алексей Васильевич" w:date="2021-09-30T19:15:00Z">
              <w:tcPr>
                <w:tcW w:w="4961" w:type="dxa"/>
                <w:gridSpan w:val="3"/>
                <w:tcBorders>
                  <w:top w:val="single" w:sz="4" w:space="0" w:color="auto"/>
                  <w:left w:val="nil"/>
                  <w:bottom w:val="single" w:sz="4" w:space="0" w:color="auto"/>
                  <w:right w:val="single" w:sz="4" w:space="0" w:color="auto"/>
                </w:tcBorders>
                <w:shd w:val="clear" w:color="000000" w:fill="FFFFFF"/>
              </w:tcPr>
            </w:tcPrChange>
          </w:tcPr>
          <w:p w14:paraId="253B9FE9" w14:textId="7E894E80" w:rsidR="002D248A" w:rsidRPr="00D86FFD" w:rsidRDefault="002D248A" w:rsidP="002D248A">
            <w:pPr>
              <w:widowControl w:val="0"/>
              <w:spacing w:line="240" w:lineRule="auto"/>
              <w:jc w:val="center"/>
              <w:rPr>
                <w:rFonts w:cs="Times New Roman"/>
                <w:b/>
                <w:sz w:val="24"/>
                <w:szCs w:val="24"/>
              </w:rPr>
            </w:pPr>
            <w:del w:id="1396" w:author="Найман Людмила Юрьевна" w:date="2021-12-22T10:16:00Z">
              <w:r w:rsidRPr="00D86FFD" w:rsidDel="003436B5">
                <w:rPr>
                  <w:rFonts w:cs="Times New Roman"/>
                  <w:b/>
                  <w:sz w:val="24"/>
                  <w:szCs w:val="24"/>
                </w:rPr>
                <w:delText>3,00</w:delText>
              </w:r>
            </w:del>
          </w:p>
        </w:tc>
      </w:tr>
      <w:tr w:rsidR="002D248A" w:rsidRPr="00995A54" w14:paraId="15581F71" w14:textId="77777777" w:rsidTr="00D86FFD">
        <w:tblPrEx>
          <w:tblW w:w="14346" w:type="dxa"/>
          <w:tblInd w:w="108" w:type="dxa"/>
          <w:tblLayout w:type="fixed"/>
          <w:tblPrExChange w:id="1397" w:author="Алешин Алексей Васильевич" w:date="2021-09-30T19:15:00Z">
            <w:tblPrEx>
              <w:tblW w:w="14346" w:type="dxa"/>
              <w:tblInd w:w="108" w:type="dxa"/>
              <w:tblLayout w:type="fixed"/>
            </w:tblPrEx>
          </w:tblPrExChange>
        </w:tblPrEx>
        <w:trPr>
          <w:trHeight w:val="98"/>
          <w:trPrChange w:id="1398" w:author="Алешин Алексей Васильевич" w:date="2021-09-30T19:15:00Z">
            <w:trPr>
              <w:gridAfter w:val="0"/>
              <w:trHeight w:val="98"/>
            </w:trPr>
          </w:trPrChange>
        </w:trPr>
        <w:tc>
          <w:tcPr>
            <w:tcW w:w="3969" w:type="dxa"/>
            <w:gridSpan w:val="2"/>
            <w:vMerge/>
            <w:tcBorders>
              <w:left w:val="single" w:sz="4" w:space="0" w:color="auto"/>
              <w:bottom w:val="single" w:sz="4" w:space="0" w:color="auto"/>
              <w:right w:val="single" w:sz="4" w:space="0" w:color="auto"/>
            </w:tcBorders>
            <w:shd w:val="clear" w:color="auto" w:fill="auto"/>
            <w:vAlign w:val="center"/>
            <w:tcPrChange w:id="1399" w:author="Алешин Алексей Васильевич" w:date="2021-09-30T19:15:00Z">
              <w:tcPr>
                <w:tcW w:w="3969" w:type="dxa"/>
                <w:gridSpan w:val="3"/>
                <w:vMerge/>
                <w:tcBorders>
                  <w:left w:val="single" w:sz="4" w:space="0" w:color="auto"/>
                  <w:bottom w:val="single" w:sz="4" w:space="0" w:color="auto"/>
                  <w:right w:val="single" w:sz="4" w:space="0" w:color="auto"/>
                </w:tcBorders>
                <w:shd w:val="clear" w:color="000000" w:fill="FFFFFF"/>
                <w:vAlign w:val="center"/>
              </w:tcPr>
            </w:tcPrChange>
          </w:tcPr>
          <w:p w14:paraId="6FCDBF5E"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Change w:id="1400" w:author="Алешин Алексей Васильевич" w:date="2021-09-30T19:15:00Z">
              <w:tcPr>
                <w:tcW w:w="5416"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tcPrChange>
          </w:tcPr>
          <w:p w14:paraId="433375E7" w14:textId="2F37391C"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auto" w:fill="auto"/>
            <w:tcPrChange w:id="1401" w:author="Алешин Алексей Васильевич" w:date="2021-09-30T19:15:00Z">
              <w:tcPr>
                <w:tcW w:w="4961" w:type="dxa"/>
                <w:gridSpan w:val="3"/>
                <w:tcBorders>
                  <w:top w:val="single" w:sz="4" w:space="0" w:color="auto"/>
                  <w:left w:val="nil"/>
                  <w:bottom w:val="single" w:sz="4" w:space="0" w:color="auto"/>
                  <w:right w:val="single" w:sz="4" w:space="0" w:color="auto"/>
                </w:tcBorders>
                <w:shd w:val="clear" w:color="000000" w:fill="FFFFFF"/>
              </w:tcPr>
            </w:tcPrChange>
          </w:tcPr>
          <w:p w14:paraId="283F0965" w14:textId="77777777" w:rsidR="002D248A" w:rsidRPr="00D86FFD" w:rsidRDefault="002D248A" w:rsidP="002D248A">
            <w:pPr>
              <w:widowControl w:val="0"/>
              <w:spacing w:line="240" w:lineRule="auto"/>
              <w:jc w:val="center"/>
              <w:rPr>
                <w:rFonts w:cs="Times New Roman"/>
                <w:b/>
                <w:strike/>
                <w:sz w:val="24"/>
                <w:szCs w:val="24"/>
              </w:rPr>
            </w:pPr>
          </w:p>
        </w:tc>
      </w:tr>
      <w:tr w:rsidR="002D248A" w:rsidRPr="00995A54" w14:paraId="4DD33467" w14:textId="77777777" w:rsidTr="002D248A">
        <w:trPr>
          <w:trHeight w:val="378"/>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70BAEAEB" w14:textId="77777777" w:rsidR="002D248A" w:rsidRPr="00995A54" w:rsidRDefault="002D248A" w:rsidP="002D248A">
            <w:pPr>
              <w:widowControl w:val="0"/>
              <w:spacing w:line="240" w:lineRule="auto"/>
              <w:jc w:val="center"/>
              <w:rPr>
                <w:rFonts w:cs="Times New Roman"/>
                <w:b/>
                <w:sz w:val="24"/>
                <w:szCs w:val="24"/>
                <w:highlight w:val="green"/>
              </w:rPr>
            </w:pPr>
            <w:r w:rsidRPr="00995A54">
              <w:rPr>
                <w:rFonts w:cs="Times New Roman"/>
                <w:sz w:val="24"/>
                <w:szCs w:val="24"/>
              </w:rPr>
              <w:t>3.1.4. при осуществлении перевода денежных средств юридическими лицами в пользу юридических лиц</w:t>
            </w:r>
            <w:r w:rsidRPr="00995A54">
              <w:rPr>
                <w:rStyle w:val="afff4"/>
                <w:rFonts w:cs="Times New Roman"/>
                <w:sz w:val="24"/>
                <w:szCs w:val="24"/>
              </w:rPr>
              <w:footnoteReference w:id="54"/>
            </w:r>
          </w:p>
        </w:tc>
      </w:tr>
      <w:tr w:rsidR="00A3381F" w:rsidRPr="006C0EED" w14:paraId="270F08BB" w14:textId="77777777" w:rsidTr="00A3381F">
        <w:trPr>
          <w:trHeight w:val="98"/>
        </w:trPr>
        <w:tc>
          <w:tcPr>
            <w:tcW w:w="3969" w:type="dxa"/>
            <w:gridSpan w:val="2"/>
            <w:vMerge w:val="restart"/>
            <w:tcBorders>
              <w:left w:val="single" w:sz="4" w:space="0" w:color="auto"/>
              <w:right w:val="single" w:sz="4" w:space="0" w:color="auto"/>
            </w:tcBorders>
            <w:shd w:val="clear" w:color="000000" w:fill="FFFFFF"/>
            <w:vAlign w:val="center"/>
          </w:tcPr>
          <w:p w14:paraId="3A8E3726" w14:textId="77777777" w:rsidR="00A3381F" w:rsidRPr="006C0EED" w:rsidRDefault="00A3381F" w:rsidP="00A3381F">
            <w:pPr>
              <w:widowControl w:val="0"/>
              <w:spacing w:line="240" w:lineRule="auto"/>
              <w:rPr>
                <w:rFonts w:cs="Times New Roman"/>
                <w:sz w:val="24"/>
                <w:szCs w:val="24"/>
              </w:rPr>
            </w:pPr>
            <w:r w:rsidRPr="006C0EE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7CE67D93" w14:textId="77777777" w:rsidR="00A3381F" w:rsidRPr="006C0EED" w:rsidRDefault="00A3381F" w:rsidP="00A3381F">
            <w:pPr>
              <w:widowControl w:val="0"/>
              <w:spacing w:line="240" w:lineRule="auto"/>
              <w:jc w:val="center"/>
              <w:rPr>
                <w:rFonts w:cs="Times New Roman"/>
                <w:sz w:val="24"/>
                <w:szCs w:val="24"/>
              </w:rPr>
            </w:pPr>
            <w:r w:rsidRPr="006C0EE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316C6943" w14:textId="60ACA2DD" w:rsidR="00A3381F" w:rsidRPr="00D86FFD" w:rsidRDefault="00A3381F" w:rsidP="00A3381F">
            <w:pPr>
              <w:widowControl w:val="0"/>
              <w:spacing w:line="240" w:lineRule="auto"/>
              <w:jc w:val="center"/>
              <w:rPr>
                <w:rFonts w:cs="Times New Roman"/>
                <w:b/>
                <w:sz w:val="24"/>
                <w:szCs w:val="24"/>
              </w:rPr>
            </w:pPr>
            <w:del w:id="1402" w:author="Найман Людмила Юрьевна" w:date="2021-12-08T22:09:00Z">
              <w:r w:rsidRPr="00D86FFD" w:rsidDel="00FA10E5">
                <w:rPr>
                  <w:rFonts w:cs="Times New Roman"/>
                  <w:b/>
                  <w:sz w:val="24"/>
                  <w:szCs w:val="24"/>
                </w:rPr>
                <w:delText>0,0</w:delText>
              </w:r>
            </w:del>
            <w:del w:id="1403" w:author="Найман Людмила Юрьевна" w:date="2021-12-08T22:02:00Z">
              <w:r w:rsidRPr="00D86FFD" w:rsidDel="00A3381F">
                <w:rPr>
                  <w:rFonts w:cs="Times New Roman"/>
                  <w:b/>
                  <w:sz w:val="24"/>
                  <w:szCs w:val="24"/>
                </w:rPr>
                <w:delText>0</w:delText>
              </w:r>
            </w:del>
          </w:p>
        </w:tc>
      </w:tr>
      <w:tr w:rsidR="00A3381F" w:rsidRPr="00995A54" w14:paraId="75474309" w14:textId="77777777" w:rsidTr="00672519">
        <w:trPr>
          <w:trHeight w:val="98"/>
        </w:trPr>
        <w:tc>
          <w:tcPr>
            <w:tcW w:w="3969" w:type="dxa"/>
            <w:gridSpan w:val="2"/>
            <w:vMerge/>
            <w:tcBorders>
              <w:left w:val="single" w:sz="4" w:space="0" w:color="auto"/>
              <w:right w:val="single" w:sz="4" w:space="0" w:color="auto"/>
            </w:tcBorders>
            <w:shd w:val="clear" w:color="000000" w:fill="FFFFFF"/>
            <w:vAlign w:val="center"/>
          </w:tcPr>
          <w:p w14:paraId="06CEBC2A" w14:textId="77777777" w:rsidR="00A3381F" w:rsidRPr="006C0EED"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4153CA6" w14:textId="77777777" w:rsidR="00A3381F" w:rsidRPr="006C0EED" w:rsidRDefault="00A3381F" w:rsidP="00A3381F">
            <w:pPr>
              <w:widowControl w:val="0"/>
              <w:spacing w:line="240" w:lineRule="auto"/>
              <w:jc w:val="center"/>
              <w:rPr>
                <w:rFonts w:cs="Times New Roman"/>
                <w:sz w:val="24"/>
                <w:szCs w:val="24"/>
              </w:rPr>
            </w:pPr>
            <w:r w:rsidRPr="006C0EED">
              <w:rPr>
                <w:rFonts w:cs="Times New Roman"/>
                <w:sz w:val="24"/>
                <w:szCs w:val="24"/>
              </w:rPr>
              <w:t>от 125,01 до 250,00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7DC47847" w14:textId="59F0E96D" w:rsidR="00A3381F" w:rsidRPr="00D86FFD" w:rsidRDefault="00A3381F" w:rsidP="00A3381F">
            <w:pPr>
              <w:jc w:val="center"/>
              <w:rPr>
                <w:rFonts w:cs="Times New Roman"/>
                <w:sz w:val="24"/>
                <w:szCs w:val="24"/>
              </w:rPr>
            </w:pPr>
            <w:del w:id="1404" w:author="Найман Людмила Юрьевна" w:date="2021-12-08T22:09:00Z">
              <w:r w:rsidRPr="00D86FFD" w:rsidDel="00FA10E5">
                <w:rPr>
                  <w:rFonts w:cs="Times New Roman"/>
                  <w:b/>
                  <w:sz w:val="24"/>
                  <w:szCs w:val="24"/>
                </w:rPr>
                <w:delText>0,</w:delText>
              </w:r>
            </w:del>
            <w:del w:id="1405" w:author="Найман Людмила Юрьевна" w:date="2021-12-08T22:02:00Z">
              <w:r w:rsidRPr="00D86FFD" w:rsidDel="00A3381F">
                <w:rPr>
                  <w:rFonts w:cs="Times New Roman"/>
                  <w:b/>
                  <w:sz w:val="24"/>
                  <w:szCs w:val="24"/>
                </w:rPr>
                <w:delText>00</w:delText>
              </w:r>
            </w:del>
          </w:p>
        </w:tc>
      </w:tr>
      <w:tr w:rsidR="00A3381F" w:rsidRPr="00995A54" w14:paraId="50A1B1A9" w14:textId="77777777" w:rsidTr="00672519">
        <w:trPr>
          <w:trHeight w:val="98"/>
        </w:trPr>
        <w:tc>
          <w:tcPr>
            <w:tcW w:w="3969" w:type="dxa"/>
            <w:gridSpan w:val="2"/>
            <w:vMerge/>
            <w:tcBorders>
              <w:left w:val="single" w:sz="4" w:space="0" w:color="auto"/>
              <w:right w:val="single" w:sz="4" w:space="0" w:color="auto"/>
            </w:tcBorders>
            <w:shd w:val="clear" w:color="000000" w:fill="FFFFFF"/>
            <w:vAlign w:val="center"/>
          </w:tcPr>
          <w:p w14:paraId="49E3AB3A" w14:textId="77777777" w:rsidR="00A3381F" w:rsidRPr="00E57E1C"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3E2CACC2" w14:textId="77777777" w:rsidR="00A3381F" w:rsidRPr="00E57E1C" w:rsidRDefault="00A3381F" w:rsidP="00A3381F">
            <w:pPr>
              <w:widowControl w:val="0"/>
              <w:spacing w:line="240" w:lineRule="auto"/>
              <w:jc w:val="center"/>
              <w:rPr>
                <w:rFonts w:cs="Times New Roman"/>
                <w:sz w:val="24"/>
                <w:szCs w:val="24"/>
              </w:rPr>
            </w:pPr>
            <w:r w:rsidRPr="00E57E1C">
              <w:rPr>
                <w:rFonts w:cs="Times New Roman"/>
                <w:sz w:val="24"/>
                <w:szCs w:val="24"/>
              </w:rPr>
              <w:t>от 250,01 до 1 000,00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52EC5C67" w14:textId="0A37DF15" w:rsidR="00A3381F" w:rsidRPr="00D86FFD" w:rsidRDefault="00A3381F" w:rsidP="00A3381F">
            <w:pPr>
              <w:jc w:val="center"/>
              <w:rPr>
                <w:rFonts w:cs="Times New Roman"/>
                <w:sz w:val="24"/>
                <w:szCs w:val="24"/>
              </w:rPr>
            </w:pPr>
            <w:del w:id="1406" w:author="Найман Людмила Юрьевна" w:date="2021-12-08T22:09:00Z">
              <w:r w:rsidRPr="00D86FFD" w:rsidDel="00FA10E5">
                <w:rPr>
                  <w:rFonts w:cs="Times New Roman"/>
                  <w:b/>
                  <w:sz w:val="24"/>
                  <w:szCs w:val="24"/>
                </w:rPr>
                <w:delText>0,</w:delText>
              </w:r>
            </w:del>
            <w:del w:id="1407" w:author="Найман Людмила Юрьевна" w:date="2021-12-08T22:02:00Z">
              <w:r w:rsidRPr="00D86FFD" w:rsidDel="00A3381F">
                <w:rPr>
                  <w:rFonts w:cs="Times New Roman"/>
                  <w:b/>
                  <w:sz w:val="24"/>
                  <w:szCs w:val="24"/>
                </w:rPr>
                <w:delText>00</w:delText>
              </w:r>
            </w:del>
          </w:p>
        </w:tc>
      </w:tr>
      <w:tr w:rsidR="00A3381F" w:rsidRPr="00995A54" w14:paraId="3F5E75DF" w14:textId="77777777" w:rsidTr="00672519">
        <w:trPr>
          <w:trHeight w:val="98"/>
        </w:trPr>
        <w:tc>
          <w:tcPr>
            <w:tcW w:w="3969" w:type="dxa"/>
            <w:gridSpan w:val="2"/>
            <w:vMerge/>
            <w:tcBorders>
              <w:left w:val="single" w:sz="4" w:space="0" w:color="auto"/>
              <w:right w:val="single" w:sz="4" w:space="0" w:color="auto"/>
            </w:tcBorders>
            <w:shd w:val="clear" w:color="000000" w:fill="FFFFFF"/>
            <w:vAlign w:val="center"/>
          </w:tcPr>
          <w:p w14:paraId="66297CDB" w14:textId="77777777" w:rsidR="00A3381F" w:rsidRPr="00E57E1C"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0A7BCF1" w14:textId="77777777" w:rsidR="00A3381F" w:rsidRPr="00E57E1C" w:rsidRDefault="00A3381F" w:rsidP="00A3381F">
            <w:pPr>
              <w:widowControl w:val="0"/>
              <w:spacing w:line="240" w:lineRule="auto"/>
              <w:jc w:val="center"/>
              <w:rPr>
                <w:rFonts w:cs="Times New Roman"/>
                <w:sz w:val="24"/>
                <w:szCs w:val="24"/>
              </w:rPr>
            </w:pPr>
            <w:r w:rsidRPr="00E57E1C">
              <w:rPr>
                <w:rFonts w:cs="Times New Roman"/>
                <w:sz w:val="24"/>
                <w:szCs w:val="24"/>
              </w:rPr>
              <w:t>от 1 000,01 до 3 000,00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1E084C29" w14:textId="1C75CBFF" w:rsidR="00A3381F" w:rsidRPr="00D86FFD" w:rsidRDefault="00A3381F" w:rsidP="00A3381F">
            <w:pPr>
              <w:jc w:val="center"/>
              <w:rPr>
                <w:rFonts w:cs="Times New Roman"/>
                <w:sz w:val="24"/>
                <w:szCs w:val="24"/>
              </w:rPr>
            </w:pPr>
            <w:del w:id="1408" w:author="Найман Людмила Юрьевна" w:date="2021-12-08T22:09:00Z">
              <w:r w:rsidRPr="00D86FFD" w:rsidDel="00FA10E5">
                <w:rPr>
                  <w:rFonts w:cs="Times New Roman"/>
                  <w:b/>
                  <w:sz w:val="24"/>
                  <w:szCs w:val="24"/>
                </w:rPr>
                <w:delText>0,</w:delText>
              </w:r>
            </w:del>
            <w:del w:id="1409" w:author="Найман Людмила Юрьевна" w:date="2021-12-08T22:02:00Z">
              <w:r w:rsidRPr="00D86FFD" w:rsidDel="00A3381F">
                <w:rPr>
                  <w:rFonts w:cs="Times New Roman"/>
                  <w:b/>
                  <w:sz w:val="24"/>
                  <w:szCs w:val="24"/>
                </w:rPr>
                <w:delText>00</w:delText>
              </w:r>
            </w:del>
          </w:p>
        </w:tc>
      </w:tr>
      <w:tr w:rsidR="00A3381F" w:rsidRPr="00995A54" w14:paraId="05345CA4" w14:textId="77777777" w:rsidTr="00672519">
        <w:trPr>
          <w:trHeight w:val="98"/>
        </w:trPr>
        <w:tc>
          <w:tcPr>
            <w:tcW w:w="3969" w:type="dxa"/>
            <w:gridSpan w:val="2"/>
            <w:vMerge/>
            <w:tcBorders>
              <w:left w:val="single" w:sz="4" w:space="0" w:color="auto"/>
              <w:right w:val="single" w:sz="4" w:space="0" w:color="auto"/>
            </w:tcBorders>
            <w:shd w:val="clear" w:color="000000" w:fill="FFFFFF"/>
            <w:vAlign w:val="center"/>
          </w:tcPr>
          <w:p w14:paraId="25DCAF99" w14:textId="77777777" w:rsidR="00A3381F" w:rsidRPr="00E57E1C"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E495448" w14:textId="77777777" w:rsidR="00A3381F" w:rsidRPr="00E57E1C" w:rsidRDefault="00A3381F" w:rsidP="00A3381F">
            <w:pPr>
              <w:widowControl w:val="0"/>
              <w:spacing w:line="240" w:lineRule="auto"/>
              <w:jc w:val="center"/>
              <w:rPr>
                <w:rFonts w:cs="Times New Roman"/>
                <w:sz w:val="24"/>
                <w:szCs w:val="24"/>
              </w:rPr>
            </w:pPr>
            <w:r w:rsidRPr="00E57E1C">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7E32FD82" w14:textId="6E1FC548" w:rsidR="00A3381F" w:rsidRPr="00D86FFD" w:rsidRDefault="00A3381F" w:rsidP="00A3381F">
            <w:pPr>
              <w:jc w:val="center"/>
              <w:rPr>
                <w:rFonts w:cs="Times New Roman"/>
                <w:sz w:val="24"/>
                <w:szCs w:val="24"/>
              </w:rPr>
            </w:pPr>
            <w:del w:id="1410" w:author="Найман Людмила Юрьевна" w:date="2021-12-08T22:02:00Z">
              <w:r w:rsidRPr="00D86FFD" w:rsidDel="00A3381F">
                <w:rPr>
                  <w:rFonts w:cs="Times New Roman"/>
                  <w:b/>
                  <w:sz w:val="24"/>
                  <w:szCs w:val="24"/>
                </w:rPr>
                <w:delText>0</w:delText>
              </w:r>
            </w:del>
            <w:del w:id="1411" w:author="Найман Людмила Юрьевна" w:date="2021-12-08T22:09:00Z">
              <w:r w:rsidRPr="00D86FFD" w:rsidDel="00FA10E5">
                <w:rPr>
                  <w:rFonts w:cs="Times New Roman"/>
                  <w:b/>
                  <w:sz w:val="24"/>
                  <w:szCs w:val="24"/>
                </w:rPr>
                <w:delText>,00</w:delText>
              </w:r>
            </w:del>
          </w:p>
        </w:tc>
      </w:tr>
      <w:tr w:rsidR="00A3381F" w:rsidRPr="00995A54" w14:paraId="5B376054" w14:textId="77777777" w:rsidTr="00672519">
        <w:trPr>
          <w:trHeight w:val="98"/>
        </w:trPr>
        <w:tc>
          <w:tcPr>
            <w:tcW w:w="3969" w:type="dxa"/>
            <w:gridSpan w:val="2"/>
            <w:vMerge/>
            <w:tcBorders>
              <w:left w:val="single" w:sz="4" w:space="0" w:color="auto"/>
              <w:right w:val="single" w:sz="4" w:space="0" w:color="auto"/>
            </w:tcBorders>
            <w:shd w:val="clear" w:color="000000" w:fill="FFFFFF"/>
            <w:vAlign w:val="center"/>
          </w:tcPr>
          <w:p w14:paraId="44D2AF28" w14:textId="77777777" w:rsidR="00A3381F" w:rsidRPr="00E57E1C"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196787B" w14:textId="3FAE2D52" w:rsidR="00A3381F" w:rsidRPr="00E57E1C" w:rsidRDefault="00A3381F" w:rsidP="003E58A7">
            <w:pPr>
              <w:widowControl w:val="0"/>
              <w:spacing w:line="240" w:lineRule="auto"/>
              <w:jc w:val="center"/>
              <w:rPr>
                <w:rFonts w:cs="Times New Roman"/>
                <w:sz w:val="24"/>
                <w:szCs w:val="24"/>
              </w:rPr>
            </w:pPr>
            <w:r w:rsidRPr="00E57E1C">
              <w:rPr>
                <w:rFonts w:cs="Times New Roman"/>
                <w:sz w:val="24"/>
                <w:szCs w:val="24"/>
              </w:rPr>
              <w:t xml:space="preserve">от 6 000,01 до </w:t>
            </w:r>
            <w:ins w:id="1412" w:author="Найман Людмила Юрьевна" w:date="2022-03-15T10:51:00Z">
              <w:r w:rsidR="003E58A7">
                <w:rPr>
                  <w:rFonts w:cs="Times New Roman"/>
                  <w:sz w:val="24"/>
                  <w:szCs w:val="24"/>
                </w:rPr>
                <w:t>1 0</w:t>
              </w:r>
            </w:ins>
            <w:del w:id="1413" w:author="Найман Людмила Юрьевна" w:date="2022-03-15T10:52:00Z">
              <w:r w:rsidRPr="00E57E1C" w:rsidDel="003E58A7">
                <w:rPr>
                  <w:rFonts w:cs="Times New Roman"/>
                  <w:sz w:val="24"/>
                  <w:szCs w:val="24"/>
                </w:rPr>
                <w:delText>6</w:delText>
              </w:r>
            </w:del>
            <w:r w:rsidRPr="00E57E1C">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6498F68D" w14:textId="53E05E94" w:rsidR="00A3381F" w:rsidRPr="00D86FFD" w:rsidRDefault="00A3381F" w:rsidP="00A3381F">
            <w:pPr>
              <w:jc w:val="center"/>
              <w:rPr>
                <w:rFonts w:cs="Times New Roman"/>
                <w:sz w:val="24"/>
                <w:szCs w:val="24"/>
              </w:rPr>
            </w:pPr>
            <w:del w:id="1414" w:author="Найман Людмила Юрьевна" w:date="2021-12-08T22:02:00Z">
              <w:r w:rsidRPr="00D86FFD" w:rsidDel="00A3381F">
                <w:rPr>
                  <w:rFonts w:cs="Times New Roman"/>
                  <w:b/>
                  <w:sz w:val="24"/>
                  <w:szCs w:val="24"/>
                </w:rPr>
                <w:delText>0</w:delText>
              </w:r>
            </w:del>
            <w:del w:id="1415" w:author="Найман Людмила Юрьевна" w:date="2021-12-08T22:09:00Z">
              <w:r w:rsidRPr="00D86FFD" w:rsidDel="00FA10E5">
                <w:rPr>
                  <w:rFonts w:cs="Times New Roman"/>
                  <w:b/>
                  <w:sz w:val="24"/>
                  <w:szCs w:val="24"/>
                </w:rPr>
                <w:delText>,00</w:delText>
              </w:r>
            </w:del>
          </w:p>
        </w:tc>
      </w:tr>
      <w:tr w:rsidR="003C3F0E" w:rsidRPr="00995A54" w14:paraId="0A50CF4C" w14:textId="77777777" w:rsidTr="00672519">
        <w:trPr>
          <w:trHeight w:val="98"/>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76775FF0" w14:textId="77777777" w:rsidR="003C3F0E" w:rsidRPr="00E57E1C"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CA869D4" w14:textId="7496AB5B" w:rsidR="003C3F0E" w:rsidRPr="00E57E1C" w:rsidRDefault="003C3F0E" w:rsidP="003C3F0E">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43F0DCBB" w14:textId="77777777" w:rsidR="003C3F0E" w:rsidRPr="00D86FFD" w:rsidRDefault="003C3F0E" w:rsidP="003C3F0E">
            <w:pPr>
              <w:jc w:val="center"/>
              <w:rPr>
                <w:rFonts w:cs="Times New Roman"/>
                <w:sz w:val="24"/>
                <w:szCs w:val="24"/>
              </w:rPr>
            </w:pPr>
          </w:p>
        </w:tc>
      </w:tr>
      <w:tr w:rsidR="002B0106" w:rsidRPr="00995A54" w14:paraId="3B5D2A32" w14:textId="77777777" w:rsidTr="00D46CC4">
        <w:trPr>
          <w:trHeight w:val="346"/>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592D5686" w14:textId="643EADEE" w:rsidR="002B0106" w:rsidRPr="00D86FFD" w:rsidRDefault="00D46CC4" w:rsidP="002D248A">
            <w:pPr>
              <w:widowControl w:val="0"/>
              <w:spacing w:line="240" w:lineRule="auto"/>
              <w:jc w:val="center"/>
              <w:rPr>
                <w:rFonts w:cs="Times New Roman"/>
                <w:sz w:val="24"/>
                <w:szCs w:val="24"/>
              </w:rPr>
            </w:pPr>
            <w:r w:rsidRPr="00D86FFD">
              <w:rPr>
                <w:rFonts w:cs="Times New Roman"/>
                <w:sz w:val="24"/>
                <w:szCs w:val="24"/>
              </w:rPr>
              <w:t xml:space="preserve">3.1.5. при осуществлении перевода денежных средств физическими лицами </w:t>
            </w:r>
            <w:r w:rsidR="003316F1" w:rsidRPr="00D86FFD">
              <w:rPr>
                <w:rFonts w:cs="Times New Roman"/>
                <w:sz w:val="24"/>
                <w:szCs w:val="24"/>
              </w:rPr>
              <w:t>на Единый казначейский счет</w:t>
            </w:r>
            <w:r w:rsidRPr="00D86FFD">
              <w:rPr>
                <w:rFonts w:cs="Times New Roman"/>
                <w:sz w:val="24"/>
                <w:szCs w:val="24"/>
              </w:rPr>
              <w:t>, где сумма перевода</w:t>
            </w:r>
          </w:p>
        </w:tc>
      </w:tr>
      <w:tr w:rsidR="002E4284" w:rsidRPr="00995A54" w14:paraId="11F5243B" w14:textId="77777777" w:rsidTr="001F7F84">
        <w:trPr>
          <w:trHeight w:val="1821"/>
        </w:trPr>
        <w:tc>
          <w:tcPr>
            <w:tcW w:w="3998" w:type="dxa"/>
            <w:gridSpan w:val="3"/>
            <w:vMerge w:val="restart"/>
            <w:tcBorders>
              <w:top w:val="single" w:sz="4" w:space="0" w:color="auto"/>
              <w:left w:val="single" w:sz="4" w:space="0" w:color="auto"/>
              <w:right w:val="single" w:sz="4" w:space="0" w:color="auto"/>
            </w:tcBorders>
            <w:shd w:val="clear" w:color="auto" w:fill="auto"/>
            <w:vAlign w:val="center"/>
          </w:tcPr>
          <w:p w14:paraId="0028A000" w14:textId="77777777" w:rsidR="002E4284" w:rsidRPr="006C0EED" w:rsidRDefault="002E4284" w:rsidP="00B13EC9">
            <w:pPr>
              <w:widowControl w:val="0"/>
              <w:spacing w:line="240" w:lineRule="auto"/>
              <w:jc w:val="left"/>
              <w:rPr>
                <w:rFonts w:cs="Times New Roman"/>
                <w:sz w:val="24"/>
                <w:szCs w:val="24"/>
                <w:highlight w:val="red"/>
              </w:rPr>
            </w:pPr>
            <w:r w:rsidRPr="00D86FFD">
              <w:rPr>
                <w:rFonts w:cs="Times New Roman"/>
                <w:sz w:val="24"/>
                <w:szCs w:val="24"/>
              </w:rPr>
              <w:t>сумма перевода, руб.</w:t>
            </w:r>
          </w:p>
        </w:tc>
        <w:tc>
          <w:tcPr>
            <w:tcW w:w="5387" w:type="dxa"/>
            <w:gridSpan w:val="3"/>
            <w:tcBorders>
              <w:left w:val="single" w:sz="4" w:space="0" w:color="auto"/>
              <w:right w:val="single" w:sz="4" w:space="0" w:color="auto"/>
            </w:tcBorders>
            <w:shd w:val="clear" w:color="auto" w:fill="auto"/>
            <w:vAlign w:val="center"/>
          </w:tcPr>
          <w:p w14:paraId="506940E5" w14:textId="77777777" w:rsidR="002E4284" w:rsidRPr="00D86FFD" w:rsidRDefault="002E4284" w:rsidP="00B13EC9">
            <w:pPr>
              <w:widowControl w:val="0"/>
              <w:spacing w:line="240" w:lineRule="auto"/>
              <w:jc w:val="center"/>
              <w:rPr>
                <w:rFonts w:cs="Times New Roman"/>
                <w:sz w:val="24"/>
                <w:szCs w:val="24"/>
              </w:rPr>
            </w:pPr>
            <w:r w:rsidRPr="00D86FFD">
              <w:rPr>
                <w:rFonts w:cs="Times New Roman"/>
                <w:sz w:val="24"/>
                <w:szCs w:val="24"/>
              </w:rPr>
              <w:t>до 125,00</w:t>
            </w:r>
          </w:p>
          <w:p w14:paraId="70EB60EA" w14:textId="77777777" w:rsidR="002E4284" w:rsidRPr="00D86FFD" w:rsidRDefault="002E4284" w:rsidP="00B13EC9">
            <w:pPr>
              <w:widowControl w:val="0"/>
              <w:spacing w:line="240" w:lineRule="auto"/>
              <w:jc w:val="center"/>
              <w:rPr>
                <w:rFonts w:cs="Times New Roman"/>
                <w:sz w:val="24"/>
                <w:szCs w:val="24"/>
              </w:rPr>
            </w:pPr>
            <w:r w:rsidRPr="00D86FFD">
              <w:rPr>
                <w:rFonts w:cs="Times New Roman"/>
                <w:sz w:val="24"/>
                <w:szCs w:val="24"/>
              </w:rPr>
              <w:t>от 125,01 до 250,00</w:t>
            </w:r>
          </w:p>
          <w:p w14:paraId="10F1D50A" w14:textId="77777777" w:rsidR="002E4284" w:rsidRPr="00D86FFD" w:rsidRDefault="002E4284" w:rsidP="00B13EC9">
            <w:pPr>
              <w:widowControl w:val="0"/>
              <w:spacing w:line="240" w:lineRule="auto"/>
              <w:jc w:val="center"/>
              <w:rPr>
                <w:rFonts w:cs="Times New Roman"/>
                <w:sz w:val="24"/>
                <w:szCs w:val="24"/>
              </w:rPr>
            </w:pPr>
            <w:r w:rsidRPr="00D86FFD">
              <w:rPr>
                <w:rFonts w:cs="Times New Roman"/>
                <w:sz w:val="24"/>
                <w:szCs w:val="24"/>
              </w:rPr>
              <w:t>от 250,01 до 1 000,00</w:t>
            </w:r>
          </w:p>
          <w:p w14:paraId="2886A6FE" w14:textId="77777777" w:rsidR="002E4284" w:rsidRPr="00D86FFD" w:rsidRDefault="002E4284" w:rsidP="00B13EC9">
            <w:pPr>
              <w:widowControl w:val="0"/>
              <w:spacing w:line="240" w:lineRule="auto"/>
              <w:jc w:val="center"/>
              <w:rPr>
                <w:rFonts w:cs="Times New Roman"/>
                <w:sz w:val="24"/>
                <w:szCs w:val="24"/>
              </w:rPr>
            </w:pPr>
            <w:r w:rsidRPr="00D86FFD">
              <w:rPr>
                <w:rFonts w:cs="Times New Roman"/>
                <w:sz w:val="24"/>
                <w:szCs w:val="24"/>
              </w:rPr>
              <w:t>от 1 000,01 до 3 000,00</w:t>
            </w:r>
          </w:p>
          <w:p w14:paraId="50C12741" w14:textId="77777777" w:rsidR="002E4284" w:rsidRPr="00D86FFD" w:rsidRDefault="002E4284" w:rsidP="00B13EC9">
            <w:pPr>
              <w:widowControl w:val="0"/>
              <w:spacing w:line="240" w:lineRule="auto"/>
              <w:jc w:val="center"/>
              <w:rPr>
                <w:rFonts w:cs="Times New Roman"/>
                <w:sz w:val="24"/>
                <w:szCs w:val="24"/>
              </w:rPr>
            </w:pPr>
            <w:r w:rsidRPr="00D86FFD">
              <w:rPr>
                <w:rFonts w:cs="Times New Roman"/>
                <w:sz w:val="24"/>
                <w:szCs w:val="24"/>
              </w:rPr>
              <w:t>от 3 000,01 до 6 000,00</w:t>
            </w:r>
          </w:p>
          <w:p w14:paraId="318EDFB1" w14:textId="2CC4BEBC" w:rsidR="002E4284" w:rsidRPr="00D86FFD" w:rsidRDefault="002E4284"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16" w:author="Найман Людмила Юрьевна" w:date="2022-03-15T10:52:00Z">
              <w:r w:rsidR="003E58A7">
                <w:rPr>
                  <w:rFonts w:cs="Times New Roman"/>
                  <w:sz w:val="24"/>
                  <w:szCs w:val="24"/>
                </w:rPr>
                <w:t>1 0</w:t>
              </w:r>
            </w:ins>
            <w:del w:id="1417" w:author="Найман Людмила Юрьевна" w:date="2022-03-15T10:52:00Z">
              <w:r w:rsidRPr="00D86FFD" w:rsidDel="003E58A7">
                <w:rPr>
                  <w:rFonts w:cs="Times New Roman"/>
                  <w:sz w:val="24"/>
                  <w:szCs w:val="24"/>
                </w:rPr>
                <w:delText>6</w:delText>
              </w:r>
            </w:del>
            <w:r w:rsidRPr="00D86FFD">
              <w:rPr>
                <w:rFonts w:cs="Times New Roman"/>
                <w:sz w:val="24"/>
                <w:szCs w:val="24"/>
              </w:rPr>
              <w:t>00 000,00</w:t>
            </w:r>
            <w:ins w:id="1418" w:author="Найман Людмила Юрьевна" w:date="2022-03-25T12:53:00Z">
              <w:r w:rsidR="00363933">
                <w:rPr>
                  <w:rStyle w:val="afff4"/>
                  <w:rFonts w:cs="Times New Roman"/>
                  <w:sz w:val="24"/>
                  <w:szCs w:val="24"/>
                </w:rPr>
                <w:footnoteReference w:id="55"/>
              </w:r>
            </w:ins>
          </w:p>
        </w:tc>
        <w:tc>
          <w:tcPr>
            <w:tcW w:w="4961" w:type="dxa"/>
            <w:gridSpan w:val="2"/>
            <w:tcBorders>
              <w:left w:val="single" w:sz="4" w:space="0" w:color="auto"/>
              <w:right w:val="single" w:sz="4" w:space="0" w:color="auto"/>
            </w:tcBorders>
            <w:shd w:val="clear" w:color="000000" w:fill="FFFFFF"/>
            <w:vAlign w:val="center"/>
          </w:tcPr>
          <w:p w14:paraId="4405F9FE" w14:textId="77777777" w:rsidR="002E4284" w:rsidRPr="00D86FFD" w:rsidRDefault="002E4284" w:rsidP="00B13EC9">
            <w:pPr>
              <w:widowControl w:val="0"/>
              <w:spacing w:line="240" w:lineRule="auto"/>
              <w:jc w:val="center"/>
              <w:rPr>
                <w:rFonts w:cs="Times New Roman"/>
                <w:b/>
                <w:sz w:val="24"/>
                <w:szCs w:val="24"/>
              </w:rPr>
            </w:pPr>
            <w:del w:id="1422" w:author="Найман Людмила Юрьевна" w:date="2021-12-22T10:16:00Z">
              <w:r w:rsidRPr="00D86FFD" w:rsidDel="003436B5">
                <w:rPr>
                  <w:rFonts w:cs="Times New Roman"/>
                  <w:b/>
                  <w:sz w:val="24"/>
                  <w:szCs w:val="24"/>
                </w:rPr>
                <w:delText>0,00</w:delText>
              </w:r>
            </w:del>
          </w:p>
          <w:p w14:paraId="3454603D" w14:textId="77777777" w:rsidR="002E4284" w:rsidRPr="00D86FFD" w:rsidRDefault="002E4284" w:rsidP="00B13EC9">
            <w:pPr>
              <w:jc w:val="center"/>
              <w:rPr>
                <w:rFonts w:cs="Times New Roman"/>
                <w:sz w:val="24"/>
                <w:szCs w:val="24"/>
              </w:rPr>
            </w:pPr>
            <w:del w:id="1423" w:author="Найман Людмила Юрьевна" w:date="2021-12-22T10:16:00Z">
              <w:r w:rsidRPr="00D86FFD" w:rsidDel="003436B5">
                <w:rPr>
                  <w:rFonts w:cs="Times New Roman"/>
                  <w:b/>
                  <w:sz w:val="24"/>
                  <w:szCs w:val="24"/>
                </w:rPr>
                <w:delText>0,00</w:delText>
              </w:r>
            </w:del>
          </w:p>
          <w:p w14:paraId="23FCCB45" w14:textId="77777777" w:rsidR="002E4284" w:rsidRPr="00D86FFD" w:rsidRDefault="002E4284" w:rsidP="00B13EC9">
            <w:pPr>
              <w:jc w:val="center"/>
              <w:rPr>
                <w:rFonts w:cs="Times New Roman"/>
                <w:sz w:val="24"/>
                <w:szCs w:val="24"/>
              </w:rPr>
            </w:pPr>
            <w:del w:id="1424" w:author="Найман Людмила Юрьевна" w:date="2021-12-22T10:16:00Z">
              <w:r w:rsidRPr="00D86FFD" w:rsidDel="003436B5">
                <w:rPr>
                  <w:rFonts w:cs="Times New Roman"/>
                  <w:b/>
                  <w:sz w:val="24"/>
                  <w:szCs w:val="24"/>
                </w:rPr>
                <w:delText>0,00</w:delText>
              </w:r>
            </w:del>
          </w:p>
          <w:p w14:paraId="340ED801" w14:textId="77777777" w:rsidR="002E4284" w:rsidRPr="00D86FFD" w:rsidRDefault="002E4284" w:rsidP="00B13EC9">
            <w:pPr>
              <w:jc w:val="center"/>
              <w:rPr>
                <w:rFonts w:cs="Times New Roman"/>
                <w:sz w:val="24"/>
                <w:szCs w:val="24"/>
              </w:rPr>
            </w:pPr>
            <w:del w:id="1425" w:author="Найман Людмила Юрьевна" w:date="2021-12-22T10:16:00Z">
              <w:r w:rsidRPr="00D86FFD" w:rsidDel="003436B5">
                <w:rPr>
                  <w:rFonts w:cs="Times New Roman"/>
                  <w:b/>
                  <w:sz w:val="24"/>
                  <w:szCs w:val="24"/>
                </w:rPr>
                <w:delText>0,00</w:delText>
              </w:r>
            </w:del>
          </w:p>
          <w:p w14:paraId="38817235" w14:textId="77777777" w:rsidR="002E4284" w:rsidRPr="00D86FFD" w:rsidRDefault="002E4284" w:rsidP="00B13EC9">
            <w:pPr>
              <w:jc w:val="center"/>
              <w:rPr>
                <w:rFonts w:cs="Times New Roman"/>
                <w:sz w:val="24"/>
                <w:szCs w:val="24"/>
              </w:rPr>
            </w:pPr>
            <w:del w:id="1426" w:author="Найман Людмила Юрьевна" w:date="2021-12-22T10:16:00Z">
              <w:r w:rsidRPr="00D86FFD" w:rsidDel="003436B5">
                <w:rPr>
                  <w:rFonts w:cs="Times New Roman"/>
                  <w:b/>
                  <w:sz w:val="24"/>
                  <w:szCs w:val="24"/>
                </w:rPr>
                <w:delText>0,00</w:delText>
              </w:r>
            </w:del>
          </w:p>
          <w:p w14:paraId="51284BEA" w14:textId="59073EE8" w:rsidR="002E4284" w:rsidRPr="00D86FFD" w:rsidRDefault="002E4284" w:rsidP="00B13EC9">
            <w:pPr>
              <w:widowControl w:val="0"/>
              <w:spacing w:line="240" w:lineRule="auto"/>
              <w:jc w:val="center"/>
              <w:rPr>
                <w:rFonts w:cs="Times New Roman"/>
                <w:b/>
                <w:sz w:val="24"/>
                <w:szCs w:val="24"/>
              </w:rPr>
            </w:pPr>
            <w:del w:id="1427" w:author="Найман Людмила Юрьевна" w:date="2021-12-22T10:16:00Z">
              <w:r w:rsidRPr="00D86FFD" w:rsidDel="003436B5">
                <w:rPr>
                  <w:rFonts w:cs="Times New Roman"/>
                  <w:b/>
                  <w:bCs/>
                  <w:sz w:val="24"/>
                  <w:szCs w:val="24"/>
                </w:rPr>
                <w:delText>0,00</w:delText>
              </w:r>
            </w:del>
          </w:p>
        </w:tc>
      </w:tr>
      <w:tr w:rsidR="0095083E" w:rsidRPr="00995A54" w14:paraId="4EBC5C10" w14:textId="77777777" w:rsidTr="00D86FFD">
        <w:trPr>
          <w:trHeight w:val="183"/>
        </w:trPr>
        <w:tc>
          <w:tcPr>
            <w:tcW w:w="3998" w:type="dxa"/>
            <w:gridSpan w:val="3"/>
            <w:vMerge/>
            <w:tcBorders>
              <w:left w:val="single" w:sz="4" w:space="0" w:color="auto"/>
              <w:bottom w:val="single" w:sz="4" w:space="0" w:color="auto"/>
              <w:right w:val="single" w:sz="4" w:space="0" w:color="auto"/>
            </w:tcBorders>
            <w:shd w:val="clear" w:color="auto" w:fill="auto"/>
            <w:vAlign w:val="center"/>
          </w:tcPr>
          <w:p w14:paraId="1BCD871E" w14:textId="77777777" w:rsidR="00B13EC9" w:rsidRPr="00E57E1C" w:rsidRDefault="00B13EC9" w:rsidP="00B13EC9">
            <w:pPr>
              <w:widowControl w:val="0"/>
              <w:spacing w:line="240" w:lineRule="auto"/>
              <w:jc w:val="center"/>
              <w:rPr>
                <w:rFonts w:cs="Times New Roman"/>
                <w:sz w:val="24"/>
                <w:szCs w:val="24"/>
                <w:highlight w:val="red"/>
              </w:rPr>
            </w:pPr>
          </w:p>
        </w:tc>
        <w:tc>
          <w:tcPr>
            <w:tcW w:w="5387" w:type="dxa"/>
            <w:gridSpan w:val="3"/>
            <w:tcBorders>
              <w:left w:val="single" w:sz="4" w:space="0" w:color="auto"/>
              <w:bottom w:val="single" w:sz="4" w:space="0" w:color="auto"/>
              <w:right w:val="single" w:sz="4" w:space="0" w:color="auto"/>
            </w:tcBorders>
            <w:shd w:val="clear" w:color="auto" w:fill="auto"/>
            <w:vAlign w:val="center"/>
          </w:tcPr>
          <w:p w14:paraId="36C543AB" w14:textId="53A35F66" w:rsidR="00B13EC9" w:rsidRPr="00E57E1C" w:rsidRDefault="00B13EC9" w:rsidP="00B13EC9">
            <w:pPr>
              <w:widowControl w:val="0"/>
              <w:spacing w:line="240" w:lineRule="auto"/>
              <w:jc w:val="center"/>
              <w:rPr>
                <w:rFonts w:cs="Times New Roman"/>
                <w:sz w:val="24"/>
                <w:szCs w:val="24"/>
                <w:highlight w:val="red"/>
              </w:rPr>
            </w:pPr>
          </w:p>
        </w:tc>
        <w:tc>
          <w:tcPr>
            <w:tcW w:w="4961" w:type="dxa"/>
            <w:gridSpan w:val="2"/>
            <w:tcBorders>
              <w:left w:val="single" w:sz="4" w:space="0" w:color="auto"/>
              <w:bottom w:val="single" w:sz="4" w:space="0" w:color="auto"/>
              <w:right w:val="single" w:sz="4" w:space="0" w:color="auto"/>
            </w:tcBorders>
            <w:shd w:val="clear" w:color="000000" w:fill="FFFFFF"/>
          </w:tcPr>
          <w:p w14:paraId="48C1D2AF" w14:textId="77777777" w:rsidR="00B13EC9" w:rsidRPr="00D86FFD" w:rsidRDefault="00B13EC9" w:rsidP="00B13EC9">
            <w:pPr>
              <w:widowControl w:val="0"/>
              <w:spacing w:line="240" w:lineRule="auto"/>
              <w:jc w:val="center"/>
              <w:rPr>
                <w:rFonts w:cs="Times New Roman"/>
                <w:b/>
                <w:bCs/>
                <w:strike/>
                <w:sz w:val="24"/>
                <w:szCs w:val="24"/>
              </w:rPr>
            </w:pPr>
          </w:p>
        </w:tc>
      </w:tr>
      <w:tr w:rsidR="00B53B8D" w:rsidRPr="00995A54" w14:paraId="43D63B05" w14:textId="77777777" w:rsidTr="00D86FFD">
        <w:trPr>
          <w:trHeight w:val="505"/>
        </w:trPr>
        <w:tc>
          <w:tcPr>
            <w:tcW w:w="14346" w:type="dxa"/>
            <w:gridSpan w:val="8"/>
            <w:tcBorders>
              <w:left w:val="single" w:sz="4" w:space="0" w:color="auto"/>
              <w:bottom w:val="single" w:sz="4" w:space="0" w:color="auto"/>
              <w:right w:val="single" w:sz="4" w:space="0" w:color="auto"/>
            </w:tcBorders>
            <w:shd w:val="clear" w:color="auto" w:fill="auto"/>
            <w:vAlign w:val="center"/>
          </w:tcPr>
          <w:p w14:paraId="2B24BF82" w14:textId="77777777" w:rsidR="00B85F7C" w:rsidRPr="00D86FFD" w:rsidRDefault="00B53B8D" w:rsidP="00B53B8D">
            <w:pPr>
              <w:widowControl w:val="0"/>
              <w:spacing w:line="240" w:lineRule="auto"/>
              <w:jc w:val="center"/>
              <w:rPr>
                <w:rFonts w:eastAsia="Times New Roman" w:cs="Times New Roman"/>
                <w:sz w:val="24"/>
                <w:szCs w:val="24"/>
              </w:rPr>
            </w:pPr>
            <w:r w:rsidRPr="00D86FFD">
              <w:rPr>
                <w:rFonts w:cs="Times New Roman"/>
                <w:sz w:val="24"/>
                <w:szCs w:val="24"/>
              </w:rPr>
              <w:t xml:space="preserve">3.1.6 </w:t>
            </w:r>
            <w:r w:rsidRPr="00D86FFD">
              <w:rPr>
                <w:rFonts w:eastAsia="Times New Roman" w:cs="Times New Roman"/>
                <w:sz w:val="24"/>
                <w:szCs w:val="24"/>
              </w:rPr>
              <w:t>при осуществлении трансграничного перевода денежных средств физическими лицами в пользу физических лиц</w:t>
            </w:r>
            <w:r w:rsidR="00B85F7C" w:rsidRPr="00D86FFD">
              <w:rPr>
                <w:rFonts w:eastAsia="Times New Roman" w:cs="Times New Roman"/>
                <w:sz w:val="24"/>
                <w:szCs w:val="24"/>
              </w:rPr>
              <w:t xml:space="preserve">, </w:t>
            </w:r>
          </w:p>
          <w:p w14:paraId="3BD3B512" w14:textId="77777777" w:rsidR="00B53B8D" w:rsidRPr="00D86FFD" w:rsidRDefault="00B85F7C" w:rsidP="00B53B8D">
            <w:pPr>
              <w:widowControl w:val="0"/>
              <w:spacing w:line="240" w:lineRule="auto"/>
              <w:jc w:val="center"/>
              <w:rPr>
                <w:rFonts w:cs="Times New Roman"/>
                <w:sz w:val="24"/>
                <w:szCs w:val="24"/>
              </w:rPr>
            </w:pPr>
            <w:r w:rsidRPr="00D86FFD">
              <w:rPr>
                <w:rFonts w:eastAsia="Times New Roman" w:cs="Times New Roman"/>
                <w:sz w:val="24"/>
                <w:szCs w:val="24"/>
              </w:rPr>
              <w:t xml:space="preserve">где сумма перевода </w:t>
            </w:r>
            <w:r w:rsidR="00B53B8D" w:rsidRPr="00D86FFD">
              <w:rPr>
                <w:rStyle w:val="afff4"/>
                <w:rFonts w:eastAsia="Times New Roman" w:cs="Times New Roman"/>
                <w:sz w:val="24"/>
                <w:szCs w:val="24"/>
              </w:rPr>
              <w:footnoteReference w:id="56"/>
            </w:r>
          </w:p>
        </w:tc>
      </w:tr>
      <w:tr w:rsidR="003A3BE8" w:rsidRPr="00995A54" w14:paraId="581D647C" w14:textId="77777777" w:rsidTr="00D86FFD">
        <w:trPr>
          <w:trHeight w:val="505"/>
        </w:trPr>
        <w:tc>
          <w:tcPr>
            <w:tcW w:w="3998" w:type="dxa"/>
            <w:gridSpan w:val="3"/>
            <w:vMerge w:val="restart"/>
            <w:tcBorders>
              <w:left w:val="single" w:sz="4" w:space="0" w:color="auto"/>
              <w:right w:val="single" w:sz="4" w:space="0" w:color="auto"/>
            </w:tcBorders>
            <w:shd w:val="clear" w:color="auto" w:fill="auto"/>
            <w:vAlign w:val="center"/>
          </w:tcPr>
          <w:p w14:paraId="0CA31399" w14:textId="77777777" w:rsidR="003A3BE8" w:rsidRPr="00D86FFD" w:rsidRDefault="003A3BE8" w:rsidP="003A3BE8">
            <w:pPr>
              <w:widowControl w:val="0"/>
              <w:spacing w:line="240" w:lineRule="auto"/>
              <w:jc w:val="left"/>
              <w:rPr>
                <w:rFonts w:cs="Times New Roman"/>
                <w:sz w:val="24"/>
                <w:szCs w:val="24"/>
              </w:rPr>
            </w:pPr>
            <w:r w:rsidRPr="00D86FFD">
              <w:rPr>
                <w:rFonts w:eastAsia="Times New Roman" w:cs="Times New Roman"/>
                <w:sz w:val="24"/>
                <w:szCs w:val="24"/>
              </w:rPr>
              <w:t>сумма перевода, руб.</w:t>
            </w:r>
          </w:p>
        </w:tc>
        <w:tc>
          <w:tcPr>
            <w:tcW w:w="5387" w:type="dxa"/>
            <w:gridSpan w:val="3"/>
            <w:tcBorders>
              <w:left w:val="single" w:sz="4" w:space="0" w:color="auto"/>
              <w:bottom w:val="single" w:sz="4" w:space="0" w:color="auto"/>
              <w:right w:val="single" w:sz="4" w:space="0" w:color="auto"/>
            </w:tcBorders>
            <w:shd w:val="clear" w:color="auto" w:fill="auto"/>
            <w:vAlign w:val="center"/>
          </w:tcPr>
          <w:p w14:paraId="673393D2" w14:textId="4AF3AB08" w:rsidR="003A3BE8" w:rsidRPr="00D86FFD" w:rsidRDefault="003A3BE8" w:rsidP="003E58A7">
            <w:pPr>
              <w:widowControl w:val="0"/>
              <w:spacing w:line="240" w:lineRule="auto"/>
              <w:jc w:val="center"/>
              <w:rPr>
                <w:rFonts w:cs="Times New Roman"/>
                <w:sz w:val="24"/>
                <w:szCs w:val="24"/>
              </w:rPr>
            </w:pPr>
            <w:r w:rsidRPr="00D86FFD">
              <w:rPr>
                <w:rFonts w:eastAsia="Times New Roman" w:cs="Times New Roman"/>
                <w:sz w:val="24"/>
                <w:szCs w:val="24"/>
              </w:rPr>
              <w:t xml:space="preserve">до </w:t>
            </w:r>
            <w:ins w:id="1428" w:author="Найман Людмила Юрьевна" w:date="2022-03-15T10:52:00Z">
              <w:r w:rsidR="003E58A7">
                <w:rPr>
                  <w:rFonts w:eastAsia="Times New Roman" w:cs="Times New Roman"/>
                  <w:sz w:val="24"/>
                  <w:szCs w:val="24"/>
                </w:rPr>
                <w:t>1 0</w:t>
              </w:r>
            </w:ins>
            <w:del w:id="1429" w:author="Найман Людмила Юрьевна" w:date="2022-03-15T10:52:00Z">
              <w:r w:rsidRPr="00D86FFD" w:rsidDel="003E58A7">
                <w:rPr>
                  <w:rFonts w:eastAsia="Times New Roman" w:cs="Times New Roman"/>
                  <w:sz w:val="24"/>
                  <w:szCs w:val="24"/>
                </w:rPr>
                <w:delText>6</w:delText>
              </w:r>
            </w:del>
            <w:r w:rsidRPr="00D86FFD">
              <w:rPr>
                <w:rFonts w:eastAsia="Times New Roman" w:cs="Times New Roman"/>
                <w:sz w:val="24"/>
                <w:szCs w:val="24"/>
              </w:rPr>
              <w:t>00 000,00</w:t>
            </w:r>
          </w:p>
        </w:tc>
        <w:tc>
          <w:tcPr>
            <w:tcW w:w="4961" w:type="dxa"/>
            <w:gridSpan w:val="2"/>
            <w:tcBorders>
              <w:left w:val="single" w:sz="4" w:space="0" w:color="auto"/>
              <w:bottom w:val="single" w:sz="4" w:space="0" w:color="auto"/>
              <w:right w:val="single" w:sz="4" w:space="0" w:color="auto"/>
            </w:tcBorders>
            <w:shd w:val="clear" w:color="000000" w:fill="FFFFFF"/>
            <w:vAlign w:val="center"/>
          </w:tcPr>
          <w:p w14:paraId="40BAC4D1" w14:textId="69819CE3" w:rsidR="003A3BE8" w:rsidRPr="00D86FFD" w:rsidRDefault="003A3BE8" w:rsidP="002D248A">
            <w:pPr>
              <w:widowControl w:val="0"/>
              <w:spacing w:line="240" w:lineRule="auto"/>
              <w:jc w:val="center"/>
              <w:rPr>
                <w:rFonts w:cs="Times New Roman"/>
                <w:sz w:val="24"/>
                <w:szCs w:val="24"/>
              </w:rPr>
            </w:pPr>
            <w:del w:id="1430" w:author="Найман Людмила Юрьевна" w:date="2021-12-22T10:16:00Z">
              <w:r w:rsidRPr="00D86FFD" w:rsidDel="003436B5">
                <w:rPr>
                  <w:rFonts w:cs="Times New Roman"/>
                  <w:sz w:val="24"/>
                  <w:szCs w:val="24"/>
                </w:rPr>
                <w:delText>3,00</w:delText>
              </w:r>
            </w:del>
          </w:p>
        </w:tc>
      </w:tr>
      <w:tr w:rsidR="003A3BE8" w:rsidRPr="00995A54" w14:paraId="3DEC59F6" w14:textId="77777777" w:rsidTr="00D86FFD">
        <w:trPr>
          <w:trHeight w:val="505"/>
        </w:trPr>
        <w:tc>
          <w:tcPr>
            <w:tcW w:w="3998" w:type="dxa"/>
            <w:gridSpan w:val="3"/>
            <w:vMerge/>
            <w:tcBorders>
              <w:left w:val="single" w:sz="4" w:space="0" w:color="auto"/>
              <w:bottom w:val="single" w:sz="4" w:space="0" w:color="auto"/>
              <w:right w:val="single" w:sz="4" w:space="0" w:color="auto"/>
            </w:tcBorders>
            <w:shd w:val="clear" w:color="auto" w:fill="auto"/>
            <w:vAlign w:val="center"/>
          </w:tcPr>
          <w:p w14:paraId="7AA4CBB9" w14:textId="77777777" w:rsidR="003A3BE8" w:rsidRPr="006C0EED" w:rsidRDefault="003A3BE8" w:rsidP="002D248A">
            <w:pPr>
              <w:widowControl w:val="0"/>
              <w:spacing w:line="240" w:lineRule="auto"/>
              <w:jc w:val="center"/>
              <w:rPr>
                <w:rFonts w:eastAsia="Times New Roman" w:cs="Times New Roman"/>
                <w:sz w:val="24"/>
                <w:szCs w:val="24"/>
                <w:highlight w:val="cyan"/>
              </w:rPr>
            </w:pPr>
          </w:p>
        </w:tc>
        <w:tc>
          <w:tcPr>
            <w:tcW w:w="5387" w:type="dxa"/>
            <w:gridSpan w:val="3"/>
            <w:tcBorders>
              <w:left w:val="single" w:sz="4" w:space="0" w:color="auto"/>
              <w:bottom w:val="single" w:sz="4" w:space="0" w:color="auto"/>
              <w:right w:val="single" w:sz="4" w:space="0" w:color="auto"/>
            </w:tcBorders>
            <w:shd w:val="clear" w:color="auto" w:fill="auto"/>
            <w:vAlign w:val="center"/>
          </w:tcPr>
          <w:p w14:paraId="1F2880E1" w14:textId="3D8FA106" w:rsidR="003A3BE8" w:rsidRPr="006C0EED" w:rsidRDefault="003A3BE8" w:rsidP="002D248A">
            <w:pPr>
              <w:widowControl w:val="0"/>
              <w:spacing w:line="240" w:lineRule="auto"/>
              <w:jc w:val="center"/>
              <w:rPr>
                <w:rFonts w:eastAsia="Times New Roman" w:cs="Times New Roman"/>
                <w:sz w:val="24"/>
                <w:szCs w:val="24"/>
                <w:highlight w:val="cyan"/>
              </w:rPr>
            </w:pPr>
          </w:p>
        </w:tc>
        <w:tc>
          <w:tcPr>
            <w:tcW w:w="4961" w:type="dxa"/>
            <w:gridSpan w:val="2"/>
            <w:tcBorders>
              <w:left w:val="single" w:sz="4" w:space="0" w:color="auto"/>
              <w:bottom w:val="single" w:sz="4" w:space="0" w:color="auto"/>
              <w:right w:val="single" w:sz="4" w:space="0" w:color="auto"/>
            </w:tcBorders>
            <w:shd w:val="clear" w:color="000000" w:fill="FFFFFF"/>
            <w:vAlign w:val="center"/>
          </w:tcPr>
          <w:p w14:paraId="6FE4F733" w14:textId="77777777" w:rsidR="003A3BE8" w:rsidRPr="00D86FFD" w:rsidRDefault="003A3BE8" w:rsidP="002D248A">
            <w:pPr>
              <w:widowControl w:val="0"/>
              <w:spacing w:line="240" w:lineRule="auto"/>
              <w:jc w:val="center"/>
              <w:rPr>
                <w:rFonts w:cs="Times New Roman"/>
                <w:sz w:val="24"/>
                <w:szCs w:val="24"/>
              </w:rPr>
            </w:pPr>
          </w:p>
        </w:tc>
      </w:tr>
      <w:tr w:rsidR="002D248A" w:rsidRPr="00B53B8D" w14:paraId="5F75ABDB" w14:textId="77777777" w:rsidTr="00D86FFD">
        <w:trPr>
          <w:trHeight w:val="505"/>
        </w:trPr>
        <w:tc>
          <w:tcPr>
            <w:tcW w:w="14346" w:type="dxa"/>
            <w:gridSpan w:val="8"/>
            <w:tcBorders>
              <w:left w:val="single" w:sz="4" w:space="0" w:color="auto"/>
              <w:bottom w:val="single" w:sz="4" w:space="0" w:color="auto"/>
              <w:right w:val="single" w:sz="4" w:space="0" w:color="auto"/>
            </w:tcBorders>
            <w:shd w:val="clear" w:color="auto" w:fill="auto"/>
            <w:vAlign w:val="center"/>
          </w:tcPr>
          <w:p w14:paraId="2F4404B7" w14:textId="77777777" w:rsidR="002D248A" w:rsidRPr="00D86FFD" w:rsidRDefault="002D248A" w:rsidP="002D248A">
            <w:pPr>
              <w:widowControl w:val="0"/>
              <w:spacing w:line="240" w:lineRule="auto"/>
              <w:jc w:val="center"/>
              <w:rPr>
                <w:rFonts w:cs="Times New Roman"/>
                <w:b/>
                <w:sz w:val="24"/>
                <w:szCs w:val="24"/>
                <w:vertAlign w:val="superscript"/>
              </w:rPr>
            </w:pPr>
            <w:r w:rsidRPr="00D86FFD">
              <w:rPr>
                <w:rFonts w:cs="Times New Roman"/>
                <w:sz w:val="24"/>
                <w:szCs w:val="24"/>
              </w:rPr>
              <w:lastRenderedPageBreak/>
              <w:t>3.2. Тариф за зачисление денежных средств на счет клиента – получателя</w:t>
            </w:r>
          </w:p>
        </w:tc>
      </w:tr>
      <w:tr w:rsidR="002D248A" w:rsidRPr="00B53B8D" w14:paraId="2DEA8C5C" w14:textId="77777777" w:rsidTr="00D86FFD">
        <w:trPr>
          <w:trHeight w:val="427"/>
        </w:trPr>
        <w:tc>
          <w:tcPr>
            <w:tcW w:w="14346" w:type="dxa"/>
            <w:gridSpan w:val="8"/>
            <w:tcBorders>
              <w:left w:val="single" w:sz="4" w:space="0" w:color="auto"/>
              <w:bottom w:val="single" w:sz="4" w:space="0" w:color="auto"/>
              <w:right w:val="single" w:sz="4" w:space="0" w:color="auto"/>
            </w:tcBorders>
            <w:shd w:val="clear" w:color="auto" w:fill="auto"/>
            <w:vAlign w:val="center"/>
          </w:tcPr>
          <w:p w14:paraId="404EE66C"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3.2.1. при осуществлении перевода денежных средств физическими лицами в пользу физических лиц</w:t>
            </w:r>
            <w:r w:rsidRPr="00D86FFD">
              <w:rPr>
                <w:rFonts w:cs="Times New Roman"/>
                <w:sz w:val="24"/>
                <w:szCs w:val="24"/>
                <w:vertAlign w:val="superscript"/>
              </w:rPr>
              <w:t>6</w:t>
            </w:r>
          </w:p>
        </w:tc>
      </w:tr>
      <w:tr w:rsidR="002D248A" w:rsidRPr="00B53B8D" w14:paraId="7FA9FC71" w14:textId="77777777" w:rsidTr="00D86FFD">
        <w:trPr>
          <w:trHeight w:val="64"/>
        </w:trPr>
        <w:tc>
          <w:tcPr>
            <w:tcW w:w="3969" w:type="dxa"/>
            <w:gridSpan w:val="2"/>
            <w:vMerge w:val="restart"/>
            <w:tcBorders>
              <w:top w:val="single" w:sz="4" w:space="0" w:color="auto"/>
              <w:left w:val="single" w:sz="4" w:space="0" w:color="auto"/>
              <w:right w:val="single" w:sz="4" w:space="0" w:color="auto"/>
            </w:tcBorders>
            <w:shd w:val="clear" w:color="auto" w:fill="auto"/>
            <w:vAlign w:val="center"/>
          </w:tcPr>
          <w:p w14:paraId="1A177812" w14:textId="77777777" w:rsidR="002D248A" w:rsidRPr="00B53B8D" w:rsidRDefault="002D248A" w:rsidP="002D248A">
            <w:pPr>
              <w:widowControl w:val="0"/>
              <w:spacing w:line="240" w:lineRule="auto"/>
              <w:rPr>
                <w:rFonts w:cs="Times New Roman"/>
                <w:sz w:val="24"/>
                <w:szCs w:val="24"/>
              </w:rPr>
            </w:pPr>
            <w:r w:rsidRPr="00B53B8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1660B6E" w14:textId="77777777" w:rsidR="002D248A" w:rsidRPr="00B53B8D" w:rsidRDefault="002D248A" w:rsidP="002D248A">
            <w:pPr>
              <w:widowControl w:val="0"/>
              <w:spacing w:line="240" w:lineRule="auto"/>
              <w:jc w:val="center"/>
              <w:rPr>
                <w:rFonts w:cs="Times New Roman"/>
                <w:sz w:val="24"/>
                <w:szCs w:val="24"/>
              </w:rPr>
            </w:pPr>
            <w:r w:rsidRPr="00B53B8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12D139FB" w14:textId="645953EB" w:rsidR="002D248A" w:rsidRPr="00D86FFD" w:rsidRDefault="002D248A" w:rsidP="002D248A">
            <w:pPr>
              <w:widowControl w:val="0"/>
              <w:spacing w:line="240" w:lineRule="auto"/>
              <w:jc w:val="center"/>
              <w:rPr>
                <w:rFonts w:cs="Times New Roman"/>
                <w:b/>
                <w:bCs/>
                <w:sz w:val="24"/>
                <w:szCs w:val="24"/>
              </w:rPr>
            </w:pPr>
            <w:del w:id="1431" w:author="Найман Людмила Юрьевна" w:date="2021-12-22T10:16:00Z">
              <w:r w:rsidRPr="00D86FFD" w:rsidDel="003436B5">
                <w:rPr>
                  <w:rFonts w:cs="Times New Roman"/>
                  <w:b/>
                  <w:bCs/>
                  <w:sz w:val="24"/>
                  <w:szCs w:val="24"/>
                </w:rPr>
                <w:delText>0,00</w:delText>
              </w:r>
            </w:del>
          </w:p>
        </w:tc>
      </w:tr>
      <w:tr w:rsidR="002D248A" w:rsidRPr="00B53B8D" w14:paraId="6308DC2C"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374665F9" w14:textId="77777777" w:rsidR="002D248A" w:rsidRPr="00B53B8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2C2E317" w14:textId="77777777" w:rsidR="002D248A" w:rsidRPr="00B53B8D" w:rsidRDefault="002D248A" w:rsidP="002D248A">
            <w:pPr>
              <w:widowControl w:val="0"/>
              <w:spacing w:line="240" w:lineRule="auto"/>
              <w:jc w:val="center"/>
              <w:rPr>
                <w:rFonts w:cs="Times New Roman"/>
                <w:sz w:val="24"/>
                <w:szCs w:val="24"/>
              </w:rPr>
            </w:pPr>
            <w:r w:rsidRPr="00B53B8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000000" w:fill="FFFFFF"/>
          </w:tcPr>
          <w:p w14:paraId="298EB6D5" w14:textId="51F55668" w:rsidR="002D248A" w:rsidRPr="00D86FFD" w:rsidRDefault="002D248A" w:rsidP="002D248A">
            <w:pPr>
              <w:widowControl w:val="0"/>
              <w:spacing w:line="240" w:lineRule="auto"/>
              <w:jc w:val="center"/>
              <w:rPr>
                <w:rFonts w:cs="Times New Roman"/>
                <w:b/>
                <w:bCs/>
                <w:sz w:val="24"/>
                <w:szCs w:val="24"/>
              </w:rPr>
            </w:pPr>
            <w:del w:id="1432" w:author="Найман Людмила Юрьевна" w:date="2021-12-22T10:16:00Z">
              <w:r w:rsidRPr="00D86FFD" w:rsidDel="003436B5">
                <w:rPr>
                  <w:rFonts w:cs="Times New Roman"/>
                  <w:b/>
                  <w:bCs/>
                  <w:sz w:val="24"/>
                  <w:szCs w:val="24"/>
                </w:rPr>
                <w:delText>0,00</w:delText>
              </w:r>
            </w:del>
          </w:p>
        </w:tc>
      </w:tr>
      <w:tr w:rsidR="002D248A" w:rsidRPr="00B53B8D" w14:paraId="61F242BB"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65F3792C" w14:textId="77777777" w:rsidR="002D248A" w:rsidRPr="00B53B8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87C6A1F" w14:textId="77777777" w:rsidR="002D248A" w:rsidRPr="00B53B8D" w:rsidRDefault="002D248A" w:rsidP="002D248A">
            <w:pPr>
              <w:widowControl w:val="0"/>
              <w:spacing w:line="240" w:lineRule="auto"/>
              <w:jc w:val="center"/>
              <w:rPr>
                <w:rFonts w:cs="Times New Roman"/>
                <w:sz w:val="24"/>
                <w:szCs w:val="24"/>
              </w:rPr>
            </w:pPr>
            <w:r w:rsidRPr="00B53B8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000000" w:fill="FFFFFF"/>
          </w:tcPr>
          <w:p w14:paraId="67FFF8A2" w14:textId="4C00AD2C" w:rsidR="002D248A" w:rsidRPr="00B53B8D" w:rsidRDefault="002D248A" w:rsidP="002D248A">
            <w:pPr>
              <w:widowControl w:val="0"/>
              <w:spacing w:line="240" w:lineRule="auto"/>
              <w:jc w:val="center"/>
              <w:rPr>
                <w:rFonts w:cs="Times New Roman"/>
                <w:b/>
                <w:bCs/>
                <w:sz w:val="24"/>
                <w:szCs w:val="24"/>
              </w:rPr>
            </w:pPr>
            <w:del w:id="1433" w:author="Найман Людмила Юрьевна" w:date="2021-12-22T10:16:00Z">
              <w:r w:rsidRPr="00B53B8D" w:rsidDel="003436B5">
                <w:rPr>
                  <w:rFonts w:cs="Times New Roman"/>
                  <w:b/>
                  <w:bCs/>
                  <w:sz w:val="24"/>
                  <w:szCs w:val="24"/>
                </w:rPr>
                <w:delText>0,00</w:delText>
              </w:r>
            </w:del>
          </w:p>
        </w:tc>
      </w:tr>
      <w:tr w:rsidR="002D248A" w:rsidRPr="00B53B8D" w14:paraId="0AB489A7"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25F6DEA5" w14:textId="77777777" w:rsidR="002D248A" w:rsidRPr="00B53B8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AC82A33" w14:textId="77777777" w:rsidR="002D248A" w:rsidRPr="00B53B8D" w:rsidRDefault="002D248A" w:rsidP="002D248A">
            <w:pPr>
              <w:widowControl w:val="0"/>
              <w:spacing w:line="240" w:lineRule="auto"/>
              <w:jc w:val="center"/>
              <w:rPr>
                <w:rFonts w:cs="Times New Roman"/>
                <w:sz w:val="24"/>
                <w:szCs w:val="24"/>
              </w:rPr>
            </w:pPr>
            <w:r w:rsidRPr="00B53B8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000000" w:fill="FFFFFF"/>
          </w:tcPr>
          <w:p w14:paraId="3C079A3A" w14:textId="51003F35" w:rsidR="002D248A" w:rsidRPr="00B53B8D" w:rsidRDefault="002D248A" w:rsidP="002D248A">
            <w:pPr>
              <w:widowControl w:val="0"/>
              <w:spacing w:line="240" w:lineRule="auto"/>
              <w:jc w:val="center"/>
              <w:rPr>
                <w:rFonts w:cs="Times New Roman"/>
                <w:b/>
                <w:bCs/>
                <w:sz w:val="24"/>
                <w:szCs w:val="24"/>
              </w:rPr>
            </w:pPr>
            <w:del w:id="1434" w:author="Найман Людмила Юрьевна" w:date="2021-12-22T10:16:00Z">
              <w:r w:rsidRPr="00B53B8D" w:rsidDel="003436B5">
                <w:rPr>
                  <w:rFonts w:cs="Times New Roman"/>
                  <w:b/>
                  <w:bCs/>
                  <w:sz w:val="24"/>
                  <w:szCs w:val="24"/>
                </w:rPr>
                <w:delText>0,00</w:delText>
              </w:r>
            </w:del>
          </w:p>
        </w:tc>
      </w:tr>
      <w:tr w:rsidR="002D248A" w:rsidRPr="00B53B8D" w14:paraId="4C5F0CCD"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4B117255" w14:textId="77777777" w:rsidR="002D248A" w:rsidRPr="00B53B8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775BF63A" w14:textId="77777777" w:rsidR="002D248A" w:rsidRPr="00B53B8D" w:rsidRDefault="002D248A" w:rsidP="002D248A">
            <w:pPr>
              <w:widowControl w:val="0"/>
              <w:spacing w:line="240" w:lineRule="auto"/>
              <w:jc w:val="center"/>
              <w:rPr>
                <w:rFonts w:cs="Times New Roman"/>
                <w:sz w:val="24"/>
                <w:szCs w:val="24"/>
              </w:rPr>
            </w:pPr>
            <w:r w:rsidRPr="00B53B8D">
              <w:rPr>
                <w:rFonts w:cs="Times New Roman"/>
                <w:sz w:val="24"/>
                <w:szCs w:val="24"/>
              </w:rPr>
              <w:t>от 3 000,01 до 6 000,00</w:t>
            </w:r>
          </w:p>
        </w:tc>
        <w:tc>
          <w:tcPr>
            <w:tcW w:w="4961" w:type="dxa"/>
            <w:gridSpan w:val="2"/>
            <w:tcBorders>
              <w:top w:val="nil"/>
              <w:left w:val="nil"/>
              <w:bottom w:val="single" w:sz="4" w:space="0" w:color="auto"/>
              <w:right w:val="single" w:sz="4" w:space="0" w:color="auto"/>
            </w:tcBorders>
            <w:shd w:val="clear" w:color="000000" w:fill="FFFFFF"/>
          </w:tcPr>
          <w:p w14:paraId="1E01F6A0" w14:textId="1185C65F" w:rsidR="002D248A" w:rsidRPr="00B53B8D" w:rsidRDefault="002D248A" w:rsidP="002D248A">
            <w:pPr>
              <w:widowControl w:val="0"/>
              <w:spacing w:line="240" w:lineRule="auto"/>
              <w:jc w:val="center"/>
              <w:rPr>
                <w:rFonts w:cs="Times New Roman"/>
                <w:b/>
                <w:bCs/>
                <w:sz w:val="24"/>
                <w:szCs w:val="24"/>
              </w:rPr>
            </w:pPr>
            <w:del w:id="1435" w:author="Найман Людмила Юрьевна" w:date="2021-12-22T10:16:00Z">
              <w:r w:rsidRPr="00B53B8D" w:rsidDel="003436B5">
                <w:rPr>
                  <w:rFonts w:cs="Times New Roman"/>
                  <w:b/>
                  <w:bCs/>
                  <w:sz w:val="24"/>
                  <w:szCs w:val="24"/>
                </w:rPr>
                <w:delText>0,00</w:delText>
              </w:r>
            </w:del>
          </w:p>
        </w:tc>
      </w:tr>
      <w:tr w:rsidR="002D248A" w:rsidRPr="00B53B8D" w14:paraId="51E81333"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757AE28C" w14:textId="77777777" w:rsidR="002D248A" w:rsidRPr="00B53B8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651F90B" w14:textId="70EF7A7A" w:rsidR="002D248A" w:rsidRPr="00B53B8D" w:rsidRDefault="002D248A" w:rsidP="003E58A7">
            <w:pPr>
              <w:widowControl w:val="0"/>
              <w:spacing w:line="240" w:lineRule="auto"/>
              <w:jc w:val="center"/>
              <w:rPr>
                <w:rFonts w:cs="Times New Roman"/>
                <w:sz w:val="24"/>
                <w:szCs w:val="24"/>
              </w:rPr>
            </w:pPr>
            <w:r w:rsidRPr="00B53B8D">
              <w:rPr>
                <w:rFonts w:cs="Times New Roman"/>
                <w:sz w:val="24"/>
                <w:szCs w:val="24"/>
              </w:rPr>
              <w:t xml:space="preserve">от 6 000,01 до </w:t>
            </w:r>
            <w:ins w:id="1436" w:author="Найман Людмила Юрьевна" w:date="2022-03-15T10:52:00Z">
              <w:r w:rsidR="003E58A7">
                <w:rPr>
                  <w:rFonts w:cs="Times New Roman"/>
                  <w:sz w:val="24"/>
                  <w:szCs w:val="24"/>
                </w:rPr>
                <w:t>1 0</w:t>
              </w:r>
            </w:ins>
            <w:del w:id="1437" w:author="Найман Людмила Юрьевна" w:date="2022-03-15T10:52:00Z">
              <w:r w:rsidRPr="00B53B8D" w:rsidDel="003E58A7">
                <w:rPr>
                  <w:rFonts w:cs="Times New Roman"/>
                  <w:sz w:val="24"/>
                  <w:szCs w:val="24"/>
                </w:rPr>
                <w:delText>6</w:delText>
              </w:r>
            </w:del>
            <w:r w:rsidRPr="00B53B8D">
              <w:rPr>
                <w:rFonts w:cs="Times New Roman"/>
                <w:sz w:val="24"/>
                <w:szCs w:val="24"/>
              </w:rPr>
              <w:t>00 000,00</w:t>
            </w:r>
          </w:p>
        </w:tc>
        <w:tc>
          <w:tcPr>
            <w:tcW w:w="4961" w:type="dxa"/>
            <w:gridSpan w:val="2"/>
            <w:tcBorders>
              <w:top w:val="nil"/>
              <w:left w:val="nil"/>
              <w:bottom w:val="single" w:sz="4" w:space="0" w:color="auto"/>
              <w:right w:val="single" w:sz="4" w:space="0" w:color="auto"/>
            </w:tcBorders>
            <w:shd w:val="clear" w:color="000000" w:fill="FFFFFF"/>
          </w:tcPr>
          <w:p w14:paraId="11CBC8EE" w14:textId="5417F67D" w:rsidR="002D248A" w:rsidRPr="00B53B8D" w:rsidRDefault="002D248A" w:rsidP="002D248A">
            <w:pPr>
              <w:widowControl w:val="0"/>
              <w:spacing w:line="240" w:lineRule="auto"/>
              <w:jc w:val="center"/>
              <w:rPr>
                <w:rFonts w:cs="Times New Roman"/>
                <w:b/>
                <w:bCs/>
                <w:sz w:val="24"/>
                <w:szCs w:val="24"/>
              </w:rPr>
            </w:pPr>
            <w:del w:id="1438" w:author="Найман Людмила Юрьевна" w:date="2021-12-22T10:16:00Z">
              <w:r w:rsidRPr="00B53B8D" w:rsidDel="003436B5">
                <w:rPr>
                  <w:rFonts w:cs="Times New Roman"/>
                  <w:b/>
                  <w:bCs/>
                  <w:sz w:val="24"/>
                  <w:szCs w:val="24"/>
                </w:rPr>
                <w:delText>0,00</w:delText>
              </w:r>
            </w:del>
          </w:p>
        </w:tc>
      </w:tr>
      <w:tr w:rsidR="002D248A" w:rsidRPr="00B53B8D" w14:paraId="24599FF3" w14:textId="77777777" w:rsidTr="002D248A">
        <w:trPr>
          <w:trHeight w:val="64"/>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4F3562F8" w14:textId="77777777" w:rsidR="002D248A" w:rsidRPr="00B53B8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E229CF5" w14:textId="4A213C45" w:rsidR="002D248A" w:rsidRPr="00B53B8D" w:rsidRDefault="002D248A" w:rsidP="002D248A">
            <w:pPr>
              <w:widowControl w:val="0"/>
              <w:spacing w:line="240" w:lineRule="auto"/>
              <w:jc w:val="center"/>
              <w:rPr>
                <w:rFonts w:cs="Times New Roman"/>
                <w:sz w:val="24"/>
                <w:szCs w:val="24"/>
                <w:highlight w:val="yellow"/>
              </w:rPr>
            </w:pPr>
          </w:p>
        </w:tc>
        <w:tc>
          <w:tcPr>
            <w:tcW w:w="4961" w:type="dxa"/>
            <w:gridSpan w:val="2"/>
            <w:tcBorders>
              <w:top w:val="nil"/>
              <w:left w:val="nil"/>
              <w:bottom w:val="single" w:sz="4" w:space="0" w:color="auto"/>
              <w:right w:val="single" w:sz="4" w:space="0" w:color="auto"/>
            </w:tcBorders>
            <w:shd w:val="clear" w:color="000000" w:fill="FFFFFF"/>
          </w:tcPr>
          <w:p w14:paraId="20EC4D2E" w14:textId="77777777" w:rsidR="002D248A" w:rsidRPr="00B53B8D" w:rsidRDefault="002D248A" w:rsidP="002D248A">
            <w:pPr>
              <w:widowControl w:val="0"/>
              <w:spacing w:line="240" w:lineRule="auto"/>
              <w:jc w:val="center"/>
              <w:rPr>
                <w:rFonts w:cs="Times New Roman"/>
                <w:b/>
                <w:bCs/>
                <w:strike/>
                <w:sz w:val="24"/>
                <w:szCs w:val="24"/>
                <w:highlight w:val="yellow"/>
              </w:rPr>
            </w:pPr>
          </w:p>
        </w:tc>
      </w:tr>
      <w:tr w:rsidR="002D248A" w:rsidRPr="00B53B8D" w14:paraId="1F577806" w14:textId="77777777" w:rsidTr="002D248A">
        <w:trPr>
          <w:trHeight w:val="366"/>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1D59F6A2"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sz w:val="24"/>
                <w:szCs w:val="24"/>
              </w:rPr>
              <w:t>3.2.2. при осуществлении перевода денежных средств физическими лицами в пользу юридических лиц</w:t>
            </w:r>
            <w:r w:rsidRPr="00D86FFD">
              <w:rPr>
                <w:rFonts w:cs="Times New Roman"/>
                <w:sz w:val="24"/>
                <w:szCs w:val="24"/>
                <w:vertAlign w:val="superscript"/>
              </w:rPr>
              <w:t>7</w:t>
            </w:r>
          </w:p>
        </w:tc>
      </w:tr>
      <w:tr w:rsidR="002D248A" w:rsidRPr="00B53B8D" w14:paraId="6371145C" w14:textId="77777777" w:rsidTr="002D248A">
        <w:trPr>
          <w:trHeight w:val="64"/>
        </w:trPr>
        <w:tc>
          <w:tcPr>
            <w:tcW w:w="3969" w:type="dxa"/>
            <w:gridSpan w:val="2"/>
            <w:vMerge w:val="restart"/>
            <w:tcBorders>
              <w:top w:val="single" w:sz="4" w:space="0" w:color="auto"/>
              <w:left w:val="single" w:sz="4" w:space="0" w:color="auto"/>
              <w:right w:val="single" w:sz="4" w:space="0" w:color="auto"/>
            </w:tcBorders>
            <w:shd w:val="clear" w:color="000000" w:fill="FFFFFF"/>
            <w:vAlign w:val="center"/>
          </w:tcPr>
          <w:p w14:paraId="79A4497B" w14:textId="77777777" w:rsidR="002D248A" w:rsidRPr="00D86FFD" w:rsidRDefault="002D248A" w:rsidP="002D248A">
            <w:pPr>
              <w:widowControl w:val="0"/>
              <w:spacing w:line="240" w:lineRule="auto"/>
              <w:rPr>
                <w:rFonts w:cs="Times New Roman"/>
                <w:sz w:val="24"/>
                <w:szCs w:val="24"/>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EA3E294"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nil"/>
              <w:left w:val="nil"/>
              <w:bottom w:val="single" w:sz="4" w:space="0" w:color="auto"/>
              <w:right w:val="single" w:sz="4" w:space="0" w:color="auto"/>
            </w:tcBorders>
            <w:shd w:val="clear" w:color="000000" w:fill="FFFFFF"/>
          </w:tcPr>
          <w:p w14:paraId="60381B02" w14:textId="42308368" w:rsidR="002D248A" w:rsidRPr="00D86FFD" w:rsidRDefault="002D248A" w:rsidP="002D248A">
            <w:pPr>
              <w:widowControl w:val="0"/>
              <w:spacing w:line="240" w:lineRule="auto"/>
              <w:jc w:val="center"/>
              <w:rPr>
                <w:rFonts w:cs="Times New Roman"/>
                <w:b/>
                <w:bCs/>
                <w:sz w:val="24"/>
                <w:szCs w:val="24"/>
              </w:rPr>
            </w:pPr>
            <w:del w:id="1439" w:author="Найман Людмила Юрьевна" w:date="2021-12-22T10:16:00Z">
              <w:r w:rsidRPr="00D86FFD" w:rsidDel="003436B5">
                <w:rPr>
                  <w:rFonts w:cs="Times New Roman"/>
                  <w:b/>
                  <w:bCs/>
                  <w:sz w:val="24"/>
                  <w:szCs w:val="24"/>
                </w:rPr>
                <w:delText>0,05</w:delText>
              </w:r>
            </w:del>
          </w:p>
        </w:tc>
      </w:tr>
      <w:tr w:rsidR="002D248A" w:rsidRPr="00B53B8D" w14:paraId="7933E5BB"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0426F833"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60C69C8"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000000" w:fill="FFFFFF"/>
          </w:tcPr>
          <w:p w14:paraId="054312C6" w14:textId="5A2E160E" w:rsidR="002D248A" w:rsidRPr="00D86FFD" w:rsidRDefault="002D248A" w:rsidP="002D248A">
            <w:pPr>
              <w:widowControl w:val="0"/>
              <w:spacing w:line="240" w:lineRule="auto"/>
              <w:jc w:val="center"/>
              <w:rPr>
                <w:rFonts w:cs="Times New Roman"/>
                <w:b/>
                <w:bCs/>
                <w:sz w:val="24"/>
                <w:szCs w:val="24"/>
              </w:rPr>
            </w:pPr>
            <w:del w:id="1440" w:author="Найман Людмила Юрьевна" w:date="2021-12-22T10:16:00Z">
              <w:r w:rsidRPr="00D86FFD" w:rsidDel="003436B5">
                <w:rPr>
                  <w:rFonts w:cs="Times New Roman"/>
                  <w:b/>
                  <w:bCs/>
                  <w:sz w:val="24"/>
                  <w:szCs w:val="24"/>
                </w:rPr>
                <w:delText>0,12</w:delText>
              </w:r>
            </w:del>
          </w:p>
        </w:tc>
      </w:tr>
      <w:tr w:rsidR="002D248A" w:rsidRPr="00B53B8D" w14:paraId="411BE56A"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570132CA"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40652F6"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000000" w:fill="FFFFFF"/>
          </w:tcPr>
          <w:p w14:paraId="61A99091" w14:textId="3510F8CB" w:rsidR="002D248A" w:rsidRPr="00D86FFD" w:rsidRDefault="002D248A" w:rsidP="002D248A">
            <w:pPr>
              <w:widowControl w:val="0"/>
              <w:spacing w:line="240" w:lineRule="auto"/>
              <w:jc w:val="center"/>
              <w:rPr>
                <w:rFonts w:cs="Times New Roman"/>
                <w:b/>
                <w:bCs/>
                <w:sz w:val="24"/>
                <w:szCs w:val="24"/>
              </w:rPr>
            </w:pPr>
            <w:del w:id="1441" w:author="Найман Людмила Юрьевна" w:date="2021-12-22T10:16:00Z">
              <w:r w:rsidRPr="00D86FFD" w:rsidDel="003436B5">
                <w:rPr>
                  <w:rFonts w:cs="Times New Roman"/>
                  <w:b/>
                  <w:bCs/>
                  <w:sz w:val="24"/>
                  <w:szCs w:val="24"/>
                </w:rPr>
                <w:delText>0,30</w:delText>
              </w:r>
            </w:del>
          </w:p>
        </w:tc>
      </w:tr>
      <w:tr w:rsidR="002D248A" w:rsidRPr="00B53B8D" w14:paraId="031512E5"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663CEC12"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A396334"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000000" w:fill="FFFFFF"/>
          </w:tcPr>
          <w:p w14:paraId="169F949D" w14:textId="67255830" w:rsidR="002D248A" w:rsidRPr="00D86FFD" w:rsidRDefault="002D248A" w:rsidP="002D248A">
            <w:pPr>
              <w:widowControl w:val="0"/>
              <w:spacing w:line="240" w:lineRule="auto"/>
              <w:jc w:val="center"/>
              <w:rPr>
                <w:rFonts w:cs="Times New Roman"/>
                <w:b/>
                <w:bCs/>
                <w:sz w:val="24"/>
                <w:szCs w:val="24"/>
              </w:rPr>
            </w:pPr>
            <w:del w:id="1442" w:author="Найман Людмила Юрьевна" w:date="2021-12-22T10:16:00Z">
              <w:r w:rsidRPr="00D86FFD" w:rsidDel="003436B5">
                <w:rPr>
                  <w:rFonts w:cs="Times New Roman"/>
                  <w:b/>
                  <w:bCs/>
                  <w:sz w:val="24"/>
                  <w:szCs w:val="24"/>
                </w:rPr>
                <w:delText>0,80</w:delText>
              </w:r>
            </w:del>
          </w:p>
        </w:tc>
      </w:tr>
      <w:tr w:rsidR="002D248A" w:rsidRPr="00B53B8D" w14:paraId="7F16194F" w14:textId="77777777" w:rsidTr="002D248A">
        <w:trPr>
          <w:trHeight w:val="64"/>
        </w:trPr>
        <w:tc>
          <w:tcPr>
            <w:tcW w:w="3969" w:type="dxa"/>
            <w:gridSpan w:val="2"/>
            <w:vMerge/>
            <w:tcBorders>
              <w:left w:val="single" w:sz="4" w:space="0" w:color="auto"/>
              <w:right w:val="single" w:sz="4" w:space="0" w:color="auto"/>
            </w:tcBorders>
            <w:shd w:val="clear" w:color="000000" w:fill="FFFFFF"/>
            <w:vAlign w:val="center"/>
          </w:tcPr>
          <w:p w14:paraId="5A829615"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EC49AFE"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nil"/>
              <w:left w:val="nil"/>
              <w:bottom w:val="single" w:sz="4" w:space="0" w:color="auto"/>
              <w:right w:val="single" w:sz="4" w:space="0" w:color="auto"/>
            </w:tcBorders>
            <w:shd w:val="clear" w:color="000000" w:fill="FFFFFF"/>
          </w:tcPr>
          <w:p w14:paraId="377ADA51" w14:textId="1EB51E7A" w:rsidR="002D248A" w:rsidRPr="00D86FFD" w:rsidRDefault="002D248A" w:rsidP="002D248A">
            <w:pPr>
              <w:widowControl w:val="0"/>
              <w:spacing w:line="240" w:lineRule="auto"/>
              <w:jc w:val="center"/>
              <w:rPr>
                <w:rFonts w:cs="Times New Roman"/>
                <w:b/>
                <w:bCs/>
                <w:sz w:val="24"/>
                <w:szCs w:val="24"/>
              </w:rPr>
            </w:pPr>
            <w:del w:id="1443" w:author="Найман Людмила Юрьевна" w:date="2021-12-22T10:16:00Z">
              <w:r w:rsidRPr="00D86FFD" w:rsidDel="003436B5">
                <w:rPr>
                  <w:rFonts w:cs="Times New Roman"/>
                  <w:b/>
                  <w:sz w:val="24"/>
                  <w:szCs w:val="24"/>
                </w:rPr>
                <w:delText>2,00</w:delText>
              </w:r>
            </w:del>
          </w:p>
        </w:tc>
      </w:tr>
      <w:tr w:rsidR="002D248A" w:rsidRPr="00B53B8D" w14:paraId="11252BFE" w14:textId="77777777" w:rsidTr="002D248A">
        <w:trPr>
          <w:trHeight w:val="80"/>
        </w:trPr>
        <w:tc>
          <w:tcPr>
            <w:tcW w:w="3969" w:type="dxa"/>
            <w:gridSpan w:val="2"/>
            <w:vMerge/>
            <w:tcBorders>
              <w:left w:val="single" w:sz="4" w:space="0" w:color="auto"/>
              <w:right w:val="single" w:sz="4" w:space="0" w:color="auto"/>
            </w:tcBorders>
            <w:shd w:val="clear" w:color="000000" w:fill="FFFFFF"/>
            <w:vAlign w:val="center"/>
          </w:tcPr>
          <w:p w14:paraId="0DD5DB45"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049AB60" w14:textId="7E58E841"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44" w:author="Найман Людмила Юрьевна" w:date="2022-03-15T10:52:00Z">
              <w:r w:rsidR="003E58A7">
                <w:rPr>
                  <w:rFonts w:cs="Times New Roman"/>
                  <w:sz w:val="24"/>
                  <w:szCs w:val="24"/>
                </w:rPr>
                <w:t>1 0</w:t>
              </w:r>
            </w:ins>
            <w:del w:id="1445" w:author="Найман Людмила Юрьевна" w:date="2022-03-15T10:52: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nil"/>
              <w:left w:val="nil"/>
              <w:bottom w:val="single" w:sz="4" w:space="0" w:color="auto"/>
              <w:right w:val="single" w:sz="4" w:space="0" w:color="auto"/>
            </w:tcBorders>
            <w:shd w:val="clear" w:color="000000" w:fill="FFFFFF"/>
          </w:tcPr>
          <w:p w14:paraId="05405C64" w14:textId="255EFD85" w:rsidR="002D248A" w:rsidRPr="00D86FFD" w:rsidRDefault="002D248A" w:rsidP="002D248A">
            <w:pPr>
              <w:widowControl w:val="0"/>
              <w:spacing w:line="240" w:lineRule="auto"/>
              <w:jc w:val="center"/>
              <w:rPr>
                <w:rFonts w:cs="Times New Roman"/>
                <w:b/>
                <w:bCs/>
                <w:sz w:val="24"/>
                <w:szCs w:val="24"/>
              </w:rPr>
            </w:pPr>
            <w:del w:id="1446" w:author="Найман Людмила Юрьевна" w:date="2021-12-22T10:16:00Z">
              <w:r w:rsidRPr="00D86FFD" w:rsidDel="003436B5">
                <w:rPr>
                  <w:rFonts w:cs="Times New Roman"/>
                  <w:b/>
                  <w:sz w:val="24"/>
                  <w:szCs w:val="24"/>
                </w:rPr>
                <w:delText>3,00</w:delText>
              </w:r>
            </w:del>
          </w:p>
        </w:tc>
      </w:tr>
      <w:tr w:rsidR="002D248A" w:rsidRPr="00B53B8D" w14:paraId="56459B95" w14:textId="77777777" w:rsidTr="002D248A">
        <w:trPr>
          <w:trHeight w:val="80"/>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5A156392"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199D001" w14:textId="7811FBC7"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nil"/>
              <w:left w:val="nil"/>
              <w:bottom w:val="single" w:sz="4" w:space="0" w:color="auto"/>
              <w:right w:val="single" w:sz="4" w:space="0" w:color="auto"/>
            </w:tcBorders>
            <w:shd w:val="clear" w:color="000000" w:fill="FFFFFF"/>
          </w:tcPr>
          <w:p w14:paraId="04CD626D" w14:textId="77777777" w:rsidR="002D248A" w:rsidRPr="00D86FFD" w:rsidRDefault="002D248A" w:rsidP="002D248A">
            <w:pPr>
              <w:widowControl w:val="0"/>
              <w:spacing w:line="240" w:lineRule="auto"/>
              <w:jc w:val="center"/>
              <w:rPr>
                <w:rFonts w:cs="Times New Roman"/>
                <w:b/>
                <w:strike/>
                <w:sz w:val="24"/>
                <w:szCs w:val="24"/>
              </w:rPr>
            </w:pPr>
          </w:p>
        </w:tc>
      </w:tr>
      <w:tr w:rsidR="002D248A" w:rsidRPr="00B53B8D" w14:paraId="744B4EE7" w14:textId="77777777" w:rsidTr="002D248A">
        <w:trPr>
          <w:trHeight w:val="380"/>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476E7A01"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sz w:val="24"/>
                <w:szCs w:val="24"/>
              </w:rPr>
              <w:t>3.2.3. при осуществлении перевода денежных средств юридическими лицами в пользу физических лиц</w:t>
            </w:r>
            <w:r w:rsidRPr="00D86FFD">
              <w:rPr>
                <w:rFonts w:cs="Times New Roman"/>
                <w:sz w:val="24"/>
                <w:szCs w:val="24"/>
                <w:vertAlign w:val="superscript"/>
              </w:rPr>
              <w:t>8</w:t>
            </w:r>
          </w:p>
        </w:tc>
      </w:tr>
      <w:tr w:rsidR="002D248A" w:rsidRPr="00B53B8D" w14:paraId="594D26B2" w14:textId="77777777" w:rsidTr="002D248A">
        <w:trPr>
          <w:trHeight w:val="64"/>
        </w:trPr>
        <w:tc>
          <w:tcPr>
            <w:tcW w:w="3969" w:type="dxa"/>
            <w:gridSpan w:val="2"/>
            <w:vMerge w:val="restart"/>
            <w:tcBorders>
              <w:top w:val="single" w:sz="4" w:space="0" w:color="auto"/>
              <w:left w:val="single" w:sz="4" w:space="0" w:color="auto"/>
              <w:right w:val="single" w:sz="4" w:space="0" w:color="auto"/>
            </w:tcBorders>
            <w:shd w:val="clear" w:color="000000" w:fill="FFFFFF"/>
            <w:vAlign w:val="center"/>
          </w:tcPr>
          <w:p w14:paraId="081EEC42" w14:textId="77777777" w:rsidR="002D248A" w:rsidRPr="00D86FFD" w:rsidRDefault="002D248A" w:rsidP="002D248A">
            <w:pPr>
              <w:widowControl w:val="0"/>
              <w:spacing w:line="240" w:lineRule="auto"/>
              <w:rPr>
                <w:rFonts w:cs="Times New Roman"/>
                <w:sz w:val="24"/>
                <w:szCs w:val="24"/>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55A48AA"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nil"/>
              <w:left w:val="nil"/>
              <w:bottom w:val="single" w:sz="4" w:space="0" w:color="auto"/>
              <w:right w:val="single" w:sz="4" w:space="0" w:color="auto"/>
            </w:tcBorders>
            <w:shd w:val="clear" w:color="000000" w:fill="FFFFFF"/>
          </w:tcPr>
          <w:p w14:paraId="13A26D70" w14:textId="45973956" w:rsidR="002D248A" w:rsidRPr="00D86FFD" w:rsidRDefault="002D248A" w:rsidP="002D248A">
            <w:pPr>
              <w:widowControl w:val="0"/>
              <w:spacing w:line="240" w:lineRule="auto"/>
              <w:jc w:val="center"/>
              <w:rPr>
                <w:rFonts w:cs="Times New Roman"/>
                <w:b/>
                <w:bCs/>
                <w:sz w:val="24"/>
                <w:szCs w:val="24"/>
              </w:rPr>
            </w:pPr>
            <w:del w:id="1447" w:author="Найман Людмила Юрьевна" w:date="2021-12-22T10:16:00Z">
              <w:r w:rsidRPr="00D86FFD" w:rsidDel="003436B5">
                <w:rPr>
                  <w:rFonts w:cs="Times New Roman"/>
                  <w:b/>
                  <w:bCs/>
                  <w:sz w:val="24"/>
                  <w:szCs w:val="24"/>
                </w:rPr>
                <w:delText>0,05</w:delText>
              </w:r>
            </w:del>
          </w:p>
        </w:tc>
      </w:tr>
      <w:tr w:rsidR="002D248A" w:rsidRPr="00B53B8D" w14:paraId="450E3834" w14:textId="77777777" w:rsidTr="002D248A">
        <w:trPr>
          <w:trHeight w:val="240"/>
        </w:trPr>
        <w:tc>
          <w:tcPr>
            <w:tcW w:w="3969" w:type="dxa"/>
            <w:gridSpan w:val="2"/>
            <w:vMerge/>
            <w:tcBorders>
              <w:left w:val="single" w:sz="4" w:space="0" w:color="auto"/>
              <w:right w:val="single" w:sz="4" w:space="0" w:color="auto"/>
            </w:tcBorders>
            <w:shd w:val="clear" w:color="000000" w:fill="FFFFFF"/>
            <w:vAlign w:val="center"/>
          </w:tcPr>
          <w:p w14:paraId="7FD25FAA"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4ACF744"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000000" w:fill="FFFFFF"/>
          </w:tcPr>
          <w:p w14:paraId="3A96C4F2" w14:textId="557F609F" w:rsidR="002D248A" w:rsidRPr="00D86FFD" w:rsidRDefault="002D248A" w:rsidP="002D248A">
            <w:pPr>
              <w:widowControl w:val="0"/>
              <w:spacing w:line="240" w:lineRule="auto"/>
              <w:jc w:val="center"/>
              <w:rPr>
                <w:rFonts w:cs="Times New Roman"/>
                <w:b/>
                <w:bCs/>
                <w:sz w:val="24"/>
                <w:szCs w:val="24"/>
              </w:rPr>
            </w:pPr>
            <w:del w:id="1448" w:author="Найман Людмила Юрьевна" w:date="2021-12-22T10:16:00Z">
              <w:r w:rsidRPr="00D86FFD" w:rsidDel="003436B5">
                <w:rPr>
                  <w:rFonts w:cs="Times New Roman"/>
                  <w:b/>
                  <w:bCs/>
                  <w:sz w:val="24"/>
                  <w:szCs w:val="24"/>
                </w:rPr>
                <w:delText>0,12</w:delText>
              </w:r>
            </w:del>
          </w:p>
        </w:tc>
      </w:tr>
      <w:tr w:rsidR="002D248A" w:rsidRPr="00B53B8D" w14:paraId="204AD371" w14:textId="77777777" w:rsidTr="002D248A">
        <w:trPr>
          <w:trHeight w:val="116"/>
        </w:trPr>
        <w:tc>
          <w:tcPr>
            <w:tcW w:w="3969" w:type="dxa"/>
            <w:gridSpan w:val="2"/>
            <w:vMerge/>
            <w:tcBorders>
              <w:left w:val="single" w:sz="4" w:space="0" w:color="auto"/>
              <w:right w:val="single" w:sz="4" w:space="0" w:color="auto"/>
            </w:tcBorders>
            <w:shd w:val="clear" w:color="000000" w:fill="FFFFFF"/>
            <w:vAlign w:val="center"/>
          </w:tcPr>
          <w:p w14:paraId="4D8EF6E2"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0A22DB2"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000000" w:fill="FFFFFF"/>
          </w:tcPr>
          <w:p w14:paraId="68BFC739" w14:textId="12AA9F70" w:rsidR="002D248A" w:rsidRPr="00D86FFD" w:rsidRDefault="002D248A" w:rsidP="002D248A">
            <w:pPr>
              <w:widowControl w:val="0"/>
              <w:spacing w:line="240" w:lineRule="auto"/>
              <w:jc w:val="center"/>
              <w:rPr>
                <w:rFonts w:cs="Times New Roman"/>
                <w:b/>
                <w:bCs/>
                <w:sz w:val="24"/>
                <w:szCs w:val="24"/>
              </w:rPr>
            </w:pPr>
            <w:del w:id="1449" w:author="Найман Людмила Юрьевна" w:date="2021-12-22T10:16:00Z">
              <w:r w:rsidRPr="00D86FFD" w:rsidDel="003436B5">
                <w:rPr>
                  <w:rFonts w:cs="Times New Roman"/>
                  <w:b/>
                  <w:bCs/>
                  <w:sz w:val="24"/>
                  <w:szCs w:val="24"/>
                </w:rPr>
                <w:delText>0,30</w:delText>
              </w:r>
            </w:del>
          </w:p>
        </w:tc>
      </w:tr>
      <w:tr w:rsidR="002D248A" w:rsidRPr="00B53B8D" w14:paraId="4100BCA3" w14:textId="77777777" w:rsidTr="002D248A">
        <w:trPr>
          <w:trHeight w:val="98"/>
        </w:trPr>
        <w:tc>
          <w:tcPr>
            <w:tcW w:w="3969" w:type="dxa"/>
            <w:gridSpan w:val="2"/>
            <w:vMerge/>
            <w:tcBorders>
              <w:left w:val="single" w:sz="4" w:space="0" w:color="auto"/>
              <w:right w:val="single" w:sz="4" w:space="0" w:color="auto"/>
            </w:tcBorders>
            <w:shd w:val="clear" w:color="000000" w:fill="FFFFFF"/>
            <w:vAlign w:val="center"/>
          </w:tcPr>
          <w:p w14:paraId="719E4D0C"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0FEABA3"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000000" w:fill="FFFFFF"/>
          </w:tcPr>
          <w:p w14:paraId="250B63CF" w14:textId="36B33FD7" w:rsidR="002D248A" w:rsidRPr="00D86FFD" w:rsidRDefault="002D248A" w:rsidP="002D248A">
            <w:pPr>
              <w:widowControl w:val="0"/>
              <w:spacing w:line="240" w:lineRule="auto"/>
              <w:jc w:val="center"/>
              <w:rPr>
                <w:rFonts w:cs="Times New Roman"/>
                <w:b/>
                <w:bCs/>
                <w:sz w:val="24"/>
                <w:szCs w:val="24"/>
              </w:rPr>
            </w:pPr>
            <w:del w:id="1450" w:author="Найман Людмила Юрьевна" w:date="2021-12-22T10:16:00Z">
              <w:r w:rsidRPr="00D86FFD" w:rsidDel="003436B5">
                <w:rPr>
                  <w:rFonts w:cs="Times New Roman"/>
                  <w:b/>
                  <w:bCs/>
                  <w:sz w:val="24"/>
                  <w:szCs w:val="24"/>
                </w:rPr>
                <w:delText>0,80</w:delText>
              </w:r>
            </w:del>
          </w:p>
        </w:tc>
      </w:tr>
      <w:tr w:rsidR="002D248A" w:rsidRPr="00B53B8D" w14:paraId="7763E0C5" w14:textId="77777777" w:rsidTr="002D248A">
        <w:trPr>
          <w:trHeight w:val="83"/>
        </w:trPr>
        <w:tc>
          <w:tcPr>
            <w:tcW w:w="3969" w:type="dxa"/>
            <w:gridSpan w:val="2"/>
            <w:vMerge/>
            <w:tcBorders>
              <w:left w:val="single" w:sz="4" w:space="0" w:color="auto"/>
              <w:right w:val="single" w:sz="4" w:space="0" w:color="auto"/>
            </w:tcBorders>
            <w:shd w:val="clear" w:color="000000" w:fill="FFFFFF"/>
            <w:vAlign w:val="center"/>
          </w:tcPr>
          <w:p w14:paraId="54519B25"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9B9C3CA"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4699050F" w14:textId="15A4DEC5" w:rsidR="002D248A" w:rsidRPr="00D86FFD" w:rsidRDefault="002D248A" w:rsidP="002D248A">
            <w:pPr>
              <w:widowControl w:val="0"/>
              <w:spacing w:line="240" w:lineRule="auto"/>
              <w:jc w:val="center"/>
              <w:rPr>
                <w:rFonts w:cs="Times New Roman"/>
                <w:b/>
                <w:sz w:val="24"/>
                <w:szCs w:val="24"/>
              </w:rPr>
            </w:pPr>
            <w:del w:id="1451" w:author="Найман Людмила Юрьевна" w:date="2021-12-22T10:16:00Z">
              <w:r w:rsidRPr="00D86FFD" w:rsidDel="003436B5">
                <w:rPr>
                  <w:rFonts w:cs="Times New Roman"/>
                  <w:b/>
                  <w:sz w:val="24"/>
                  <w:szCs w:val="24"/>
                </w:rPr>
                <w:delText>2,00</w:delText>
              </w:r>
            </w:del>
          </w:p>
        </w:tc>
      </w:tr>
      <w:tr w:rsidR="002D248A" w:rsidRPr="00B53B8D" w14:paraId="4EE5ED24" w14:textId="77777777" w:rsidTr="002D248A">
        <w:trPr>
          <w:trHeight w:val="120"/>
        </w:trPr>
        <w:tc>
          <w:tcPr>
            <w:tcW w:w="3969" w:type="dxa"/>
            <w:gridSpan w:val="2"/>
            <w:vMerge/>
            <w:tcBorders>
              <w:left w:val="single" w:sz="4" w:space="0" w:color="auto"/>
              <w:right w:val="single" w:sz="4" w:space="0" w:color="auto"/>
            </w:tcBorders>
            <w:shd w:val="clear" w:color="000000" w:fill="FFFFFF"/>
            <w:vAlign w:val="center"/>
          </w:tcPr>
          <w:p w14:paraId="4DB2DAFB"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1879AEF" w14:textId="2B7B36CD"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52" w:author="Найман Людмила Юрьевна" w:date="2022-03-15T10:52:00Z">
              <w:r w:rsidR="003E58A7">
                <w:rPr>
                  <w:rFonts w:cs="Times New Roman"/>
                  <w:sz w:val="24"/>
                  <w:szCs w:val="24"/>
                </w:rPr>
                <w:t>1 0</w:t>
              </w:r>
            </w:ins>
            <w:del w:id="1453" w:author="Найман Людмила Юрьевна" w:date="2022-03-15T10:52: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2A4FB52B" w14:textId="7102DFDD" w:rsidR="002D248A" w:rsidRPr="00D86FFD" w:rsidRDefault="002D248A" w:rsidP="002D248A">
            <w:pPr>
              <w:widowControl w:val="0"/>
              <w:spacing w:line="240" w:lineRule="auto"/>
              <w:jc w:val="center"/>
              <w:rPr>
                <w:rFonts w:cs="Times New Roman"/>
                <w:b/>
                <w:sz w:val="24"/>
                <w:szCs w:val="24"/>
              </w:rPr>
            </w:pPr>
            <w:del w:id="1454" w:author="Найман Людмила Юрьевна" w:date="2021-12-22T10:16:00Z">
              <w:r w:rsidRPr="00D86FFD" w:rsidDel="003436B5">
                <w:rPr>
                  <w:rFonts w:cs="Times New Roman"/>
                  <w:b/>
                  <w:sz w:val="24"/>
                  <w:szCs w:val="24"/>
                </w:rPr>
                <w:delText>3,00</w:delText>
              </w:r>
            </w:del>
          </w:p>
        </w:tc>
      </w:tr>
      <w:tr w:rsidR="002D248A" w:rsidRPr="00B53B8D" w14:paraId="20484CCC" w14:textId="77777777" w:rsidTr="002D248A">
        <w:trPr>
          <w:trHeight w:val="120"/>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65C75298" w14:textId="77777777" w:rsidR="002D248A" w:rsidRPr="00D86FFD"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AB88D3A" w14:textId="64F503E4"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050EB527" w14:textId="77777777" w:rsidR="002D248A" w:rsidRPr="00D86FFD" w:rsidRDefault="002D248A" w:rsidP="002D248A">
            <w:pPr>
              <w:widowControl w:val="0"/>
              <w:spacing w:line="240" w:lineRule="auto"/>
              <w:jc w:val="center"/>
              <w:rPr>
                <w:rFonts w:cs="Times New Roman"/>
                <w:b/>
                <w:strike/>
                <w:sz w:val="24"/>
                <w:szCs w:val="24"/>
              </w:rPr>
            </w:pPr>
          </w:p>
        </w:tc>
      </w:tr>
      <w:tr w:rsidR="002D248A" w:rsidRPr="00B53B8D" w14:paraId="53D65F34" w14:textId="77777777" w:rsidTr="002D248A">
        <w:trPr>
          <w:trHeight w:val="365"/>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10B6E75C" w14:textId="77777777" w:rsidR="002D248A" w:rsidRPr="00D86FFD" w:rsidRDefault="002D248A" w:rsidP="002D248A">
            <w:pPr>
              <w:widowControl w:val="0"/>
              <w:spacing w:line="240" w:lineRule="auto"/>
              <w:jc w:val="center"/>
              <w:rPr>
                <w:rFonts w:cs="Times New Roman"/>
                <w:b/>
                <w:sz w:val="24"/>
                <w:szCs w:val="24"/>
              </w:rPr>
            </w:pPr>
            <w:r w:rsidRPr="00D86FFD">
              <w:rPr>
                <w:rFonts w:cs="Times New Roman"/>
                <w:sz w:val="24"/>
                <w:szCs w:val="24"/>
              </w:rPr>
              <w:t>3.2.4. при осуществлении перевода денежных средств юридическими лицами в пользу юридических лиц</w:t>
            </w:r>
            <w:r w:rsidRPr="00D86FFD">
              <w:rPr>
                <w:rFonts w:cs="Times New Roman"/>
                <w:sz w:val="24"/>
                <w:szCs w:val="24"/>
                <w:vertAlign w:val="superscript"/>
              </w:rPr>
              <w:t>9</w:t>
            </w:r>
          </w:p>
        </w:tc>
      </w:tr>
      <w:tr w:rsidR="00A3381F" w:rsidRPr="00B53B8D" w14:paraId="550B14AB" w14:textId="77777777" w:rsidTr="00A3381F">
        <w:trPr>
          <w:trHeight w:val="70"/>
        </w:trPr>
        <w:tc>
          <w:tcPr>
            <w:tcW w:w="3969" w:type="dxa"/>
            <w:gridSpan w:val="2"/>
            <w:vMerge w:val="restart"/>
            <w:tcBorders>
              <w:left w:val="single" w:sz="4" w:space="0" w:color="auto"/>
              <w:right w:val="single" w:sz="4" w:space="0" w:color="auto"/>
            </w:tcBorders>
            <w:shd w:val="clear" w:color="000000" w:fill="FFFFFF"/>
            <w:vAlign w:val="center"/>
          </w:tcPr>
          <w:p w14:paraId="620F433A" w14:textId="77777777" w:rsidR="00A3381F" w:rsidRPr="00D86FFD" w:rsidRDefault="00A3381F" w:rsidP="00A3381F">
            <w:pPr>
              <w:widowControl w:val="0"/>
              <w:spacing w:line="240" w:lineRule="auto"/>
              <w:jc w:val="left"/>
              <w:rPr>
                <w:rFonts w:cs="Times New Roman"/>
                <w:sz w:val="24"/>
                <w:szCs w:val="24"/>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7E92F324" w14:textId="77777777" w:rsidR="00A3381F" w:rsidRPr="00D86FFD" w:rsidRDefault="00A3381F" w:rsidP="00A3381F">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66869B92" w14:textId="3B298136" w:rsidR="00A3381F" w:rsidRPr="00D86FFD" w:rsidRDefault="00A3381F" w:rsidP="00A3381F">
            <w:pPr>
              <w:widowControl w:val="0"/>
              <w:spacing w:line="240" w:lineRule="auto"/>
              <w:jc w:val="center"/>
              <w:rPr>
                <w:rFonts w:cs="Times New Roman"/>
                <w:b/>
                <w:sz w:val="24"/>
                <w:szCs w:val="24"/>
              </w:rPr>
            </w:pPr>
            <w:del w:id="1455" w:author="Найман Людмила Юрьевна" w:date="2021-12-08T22:09:00Z">
              <w:r w:rsidRPr="00D86FFD" w:rsidDel="00F9455B">
                <w:rPr>
                  <w:rFonts w:cs="Times New Roman"/>
                  <w:b/>
                  <w:sz w:val="24"/>
                  <w:szCs w:val="24"/>
                </w:rPr>
                <w:delText>0,0</w:delText>
              </w:r>
            </w:del>
            <w:del w:id="1456" w:author="Найман Людмила Юрьевна" w:date="2021-12-08T22:08:00Z">
              <w:r w:rsidRPr="00D86FFD" w:rsidDel="00A3381F">
                <w:rPr>
                  <w:rFonts w:cs="Times New Roman"/>
                  <w:b/>
                  <w:sz w:val="24"/>
                  <w:szCs w:val="24"/>
                </w:rPr>
                <w:delText>0</w:delText>
              </w:r>
            </w:del>
          </w:p>
        </w:tc>
      </w:tr>
      <w:tr w:rsidR="00A3381F" w:rsidRPr="00B53B8D" w14:paraId="7E6A0B85" w14:textId="77777777" w:rsidTr="00672519">
        <w:trPr>
          <w:trHeight w:val="120"/>
        </w:trPr>
        <w:tc>
          <w:tcPr>
            <w:tcW w:w="3969" w:type="dxa"/>
            <w:gridSpan w:val="2"/>
            <w:vMerge/>
            <w:tcBorders>
              <w:left w:val="single" w:sz="4" w:space="0" w:color="auto"/>
              <w:right w:val="single" w:sz="4" w:space="0" w:color="auto"/>
            </w:tcBorders>
            <w:shd w:val="clear" w:color="000000" w:fill="FFFFFF"/>
            <w:vAlign w:val="center"/>
          </w:tcPr>
          <w:p w14:paraId="2524BBCA" w14:textId="77777777" w:rsidR="00A3381F" w:rsidRPr="00D86FFD"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D44FBCB" w14:textId="77777777" w:rsidR="00A3381F" w:rsidRPr="00D86FFD" w:rsidRDefault="00A3381F" w:rsidP="00A3381F">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2A7C5232" w14:textId="424EB8BB" w:rsidR="00A3381F" w:rsidRPr="00D86FFD" w:rsidRDefault="00A3381F" w:rsidP="00A3381F">
            <w:pPr>
              <w:jc w:val="center"/>
              <w:rPr>
                <w:rFonts w:cs="Times New Roman"/>
                <w:sz w:val="24"/>
                <w:szCs w:val="24"/>
              </w:rPr>
            </w:pPr>
            <w:del w:id="1457" w:author="Найман Людмила Юрьевна" w:date="2021-12-08T22:09:00Z">
              <w:r w:rsidRPr="00D86FFD" w:rsidDel="00F9455B">
                <w:rPr>
                  <w:rFonts w:cs="Times New Roman"/>
                  <w:b/>
                  <w:sz w:val="24"/>
                  <w:szCs w:val="24"/>
                </w:rPr>
                <w:delText>0,</w:delText>
              </w:r>
            </w:del>
            <w:del w:id="1458" w:author="Найман Людмила Юрьевна" w:date="2021-12-08T22:08:00Z">
              <w:r w:rsidRPr="00D86FFD" w:rsidDel="00A3381F">
                <w:rPr>
                  <w:rFonts w:cs="Times New Roman"/>
                  <w:b/>
                  <w:sz w:val="24"/>
                  <w:szCs w:val="24"/>
                </w:rPr>
                <w:delText>00</w:delText>
              </w:r>
            </w:del>
          </w:p>
        </w:tc>
      </w:tr>
      <w:tr w:rsidR="00A3381F" w:rsidRPr="00B53B8D" w14:paraId="7958E998" w14:textId="77777777" w:rsidTr="00672519">
        <w:trPr>
          <w:trHeight w:val="120"/>
        </w:trPr>
        <w:tc>
          <w:tcPr>
            <w:tcW w:w="3969" w:type="dxa"/>
            <w:gridSpan w:val="2"/>
            <w:vMerge/>
            <w:tcBorders>
              <w:left w:val="single" w:sz="4" w:space="0" w:color="auto"/>
              <w:right w:val="single" w:sz="4" w:space="0" w:color="auto"/>
            </w:tcBorders>
            <w:shd w:val="clear" w:color="000000" w:fill="FFFFFF"/>
            <w:vAlign w:val="center"/>
          </w:tcPr>
          <w:p w14:paraId="4548F8D5" w14:textId="77777777" w:rsidR="00A3381F" w:rsidRPr="00D86FFD"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B7EE59D" w14:textId="77777777" w:rsidR="00A3381F" w:rsidRPr="00D86FFD" w:rsidRDefault="00A3381F" w:rsidP="00A3381F">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6E3B7087" w14:textId="6111ACAE" w:rsidR="00A3381F" w:rsidRPr="00D86FFD" w:rsidRDefault="00A3381F" w:rsidP="00A3381F">
            <w:pPr>
              <w:jc w:val="center"/>
              <w:rPr>
                <w:rFonts w:cs="Times New Roman"/>
                <w:sz w:val="24"/>
                <w:szCs w:val="24"/>
              </w:rPr>
            </w:pPr>
            <w:del w:id="1459" w:author="Найман Людмила Юрьевна" w:date="2021-12-08T22:09:00Z">
              <w:r w:rsidRPr="00D86FFD" w:rsidDel="00F9455B">
                <w:rPr>
                  <w:rFonts w:cs="Times New Roman"/>
                  <w:b/>
                  <w:sz w:val="24"/>
                  <w:szCs w:val="24"/>
                </w:rPr>
                <w:delText>0,</w:delText>
              </w:r>
            </w:del>
            <w:del w:id="1460" w:author="Найман Людмила Юрьевна" w:date="2021-12-08T22:08:00Z">
              <w:r w:rsidRPr="00D86FFD" w:rsidDel="00A3381F">
                <w:rPr>
                  <w:rFonts w:cs="Times New Roman"/>
                  <w:b/>
                  <w:sz w:val="24"/>
                  <w:szCs w:val="24"/>
                </w:rPr>
                <w:delText>00</w:delText>
              </w:r>
            </w:del>
          </w:p>
        </w:tc>
      </w:tr>
      <w:tr w:rsidR="00A3381F" w:rsidRPr="00B53B8D" w14:paraId="47B2EE1B" w14:textId="77777777" w:rsidTr="00672519">
        <w:trPr>
          <w:trHeight w:val="120"/>
        </w:trPr>
        <w:tc>
          <w:tcPr>
            <w:tcW w:w="3969" w:type="dxa"/>
            <w:gridSpan w:val="2"/>
            <w:vMerge/>
            <w:tcBorders>
              <w:left w:val="single" w:sz="4" w:space="0" w:color="auto"/>
              <w:right w:val="single" w:sz="4" w:space="0" w:color="auto"/>
            </w:tcBorders>
            <w:shd w:val="clear" w:color="000000" w:fill="FFFFFF"/>
            <w:vAlign w:val="center"/>
          </w:tcPr>
          <w:p w14:paraId="6306647A" w14:textId="77777777" w:rsidR="00A3381F" w:rsidRPr="00D86FFD"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7498AB2" w14:textId="77777777" w:rsidR="00A3381F" w:rsidRPr="00D86FFD" w:rsidRDefault="00A3381F" w:rsidP="00A3381F">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2B5A7122" w14:textId="7E1A8BBD" w:rsidR="00A3381F" w:rsidRPr="00D86FFD" w:rsidRDefault="00A3381F" w:rsidP="00A3381F">
            <w:pPr>
              <w:jc w:val="center"/>
              <w:rPr>
                <w:rFonts w:cs="Times New Roman"/>
                <w:sz w:val="24"/>
                <w:szCs w:val="24"/>
              </w:rPr>
            </w:pPr>
            <w:del w:id="1461" w:author="Найман Людмила Юрьевна" w:date="2021-12-08T22:09:00Z">
              <w:r w:rsidRPr="00D86FFD" w:rsidDel="00F9455B">
                <w:rPr>
                  <w:rFonts w:cs="Times New Roman"/>
                  <w:b/>
                  <w:sz w:val="24"/>
                  <w:szCs w:val="24"/>
                </w:rPr>
                <w:delText>0,</w:delText>
              </w:r>
            </w:del>
            <w:del w:id="1462" w:author="Найман Людмила Юрьевна" w:date="2021-12-08T22:08:00Z">
              <w:r w:rsidRPr="00D86FFD" w:rsidDel="00A3381F">
                <w:rPr>
                  <w:rFonts w:cs="Times New Roman"/>
                  <w:b/>
                  <w:sz w:val="24"/>
                  <w:szCs w:val="24"/>
                </w:rPr>
                <w:delText>00</w:delText>
              </w:r>
            </w:del>
          </w:p>
        </w:tc>
      </w:tr>
      <w:tr w:rsidR="00A3381F" w:rsidRPr="00B53B8D" w14:paraId="5D838C92" w14:textId="77777777" w:rsidTr="00672519">
        <w:trPr>
          <w:trHeight w:val="120"/>
        </w:trPr>
        <w:tc>
          <w:tcPr>
            <w:tcW w:w="3969" w:type="dxa"/>
            <w:gridSpan w:val="2"/>
            <w:vMerge/>
            <w:tcBorders>
              <w:left w:val="single" w:sz="4" w:space="0" w:color="auto"/>
              <w:right w:val="single" w:sz="4" w:space="0" w:color="auto"/>
            </w:tcBorders>
            <w:shd w:val="clear" w:color="000000" w:fill="FFFFFF"/>
            <w:vAlign w:val="center"/>
          </w:tcPr>
          <w:p w14:paraId="366569F6" w14:textId="77777777" w:rsidR="00A3381F" w:rsidRPr="00D86FFD"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B9EC846" w14:textId="77777777" w:rsidR="00A3381F" w:rsidRPr="00D86FFD" w:rsidRDefault="00A3381F" w:rsidP="00A3381F">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45761154" w14:textId="5B6FCD84" w:rsidR="00A3381F" w:rsidRPr="00D86FFD" w:rsidRDefault="00A3381F" w:rsidP="00A3381F">
            <w:pPr>
              <w:jc w:val="center"/>
              <w:rPr>
                <w:rFonts w:cs="Times New Roman"/>
                <w:sz w:val="24"/>
                <w:szCs w:val="24"/>
              </w:rPr>
            </w:pPr>
            <w:del w:id="1463" w:author="Найман Людмила Юрьевна" w:date="2021-12-08T22:08:00Z">
              <w:r w:rsidRPr="00D86FFD" w:rsidDel="00A3381F">
                <w:rPr>
                  <w:rFonts w:cs="Times New Roman"/>
                  <w:b/>
                  <w:sz w:val="24"/>
                  <w:szCs w:val="24"/>
                </w:rPr>
                <w:delText>0</w:delText>
              </w:r>
            </w:del>
            <w:del w:id="1464" w:author="Найман Людмила Юрьевна" w:date="2021-12-08T22:09:00Z">
              <w:r w:rsidRPr="00D86FFD" w:rsidDel="00F9455B">
                <w:rPr>
                  <w:rFonts w:cs="Times New Roman"/>
                  <w:b/>
                  <w:sz w:val="24"/>
                  <w:szCs w:val="24"/>
                </w:rPr>
                <w:delText>,00</w:delText>
              </w:r>
            </w:del>
          </w:p>
        </w:tc>
      </w:tr>
      <w:tr w:rsidR="00A3381F" w:rsidRPr="00B53B8D" w14:paraId="013AF057" w14:textId="77777777" w:rsidTr="00672519">
        <w:trPr>
          <w:trHeight w:val="120"/>
        </w:trPr>
        <w:tc>
          <w:tcPr>
            <w:tcW w:w="3969" w:type="dxa"/>
            <w:gridSpan w:val="2"/>
            <w:vMerge/>
            <w:tcBorders>
              <w:left w:val="single" w:sz="4" w:space="0" w:color="auto"/>
              <w:right w:val="single" w:sz="4" w:space="0" w:color="auto"/>
            </w:tcBorders>
            <w:shd w:val="clear" w:color="000000" w:fill="FFFFFF"/>
            <w:vAlign w:val="center"/>
          </w:tcPr>
          <w:p w14:paraId="1AB49AB4" w14:textId="77777777" w:rsidR="00A3381F" w:rsidRPr="00D86FFD" w:rsidRDefault="00A3381F" w:rsidP="00A3381F">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D9FA0D1" w14:textId="171EC838" w:rsidR="00A3381F" w:rsidRPr="00D86FFD" w:rsidRDefault="00A3381F"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65" w:author="Найман Людмила Юрьевна" w:date="2022-03-15T10:52:00Z">
              <w:r w:rsidR="003E58A7">
                <w:rPr>
                  <w:rFonts w:cs="Times New Roman"/>
                  <w:sz w:val="24"/>
                  <w:szCs w:val="24"/>
                </w:rPr>
                <w:t>1 0</w:t>
              </w:r>
            </w:ins>
            <w:del w:id="1466" w:author="Найман Людмила Юрьевна" w:date="2022-03-15T10:52: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0FE938F6" w14:textId="6B2C2488" w:rsidR="00A3381F" w:rsidRPr="00D86FFD" w:rsidRDefault="00A3381F" w:rsidP="00A3381F">
            <w:pPr>
              <w:jc w:val="center"/>
              <w:rPr>
                <w:rFonts w:cs="Times New Roman"/>
                <w:sz w:val="24"/>
                <w:szCs w:val="24"/>
              </w:rPr>
            </w:pPr>
            <w:del w:id="1467" w:author="Найман Людмила Юрьевна" w:date="2021-12-08T22:09:00Z">
              <w:r w:rsidRPr="00D86FFD" w:rsidDel="00A3381F">
                <w:rPr>
                  <w:rFonts w:cs="Times New Roman"/>
                  <w:b/>
                  <w:sz w:val="24"/>
                  <w:szCs w:val="24"/>
                </w:rPr>
                <w:delText>0</w:delText>
              </w:r>
              <w:r w:rsidRPr="00D86FFD" w:rsidDel="00F9455B">
                <w:rPr>
                  <w:rFonts w:cs="Times New Roman"/>
                  <w:b/>
                  <w:sz w:val="24"/>
                  <w:szCs w:val="24"/>
                </w:rPr>
                <w:delText>,00</w:delText>
              </w:r>
            </w:del>
          </w:p>
        </w:tc>
      </w:tr>
      <w:tr w:rsidR="003C3F0E" w:rsidRPr="00B53B8D" w14:paraId="34A73C28" w14:textId="77777777" w:rsidTr="00672519">
        <w:trPr>
          <w:trHeight w:val="64"/>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4D22EB35" w14:textId="77777777" w:rsidR="003C3F0E" w:rsidRPr="00D86FFD"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FA63389" w14:textId="26A332BF" w:rsidR="003C3F0E" w:rsidRPr="00D86FFD" w:rsidRDefault="003C3F0E" w:rsidP="003C3F0E">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3613E78F" w14:textId="77777777" w:rsidR="003C3F0E" w:rsidRPr="00D86FFD" w:rsidRDefault="003C3F0E" w:rsidP="00B13EC9">
            <w:pPr>
              <w:rPr>
                <w:rFonts w:cs="Times New Roman"/>
                <w:sz w:val="24"/>
                <w:szCs w:val="24"/>
              </w:rPr>
            </w:pPr>
          </w:p>
        </w:tc>
      </w:tr>
      <w:tr w:rsidR="00BC3DB2" w:rsidRPr="00B53B8D" w14:paraId="4CB243CF" w14:textId="77777777" w:rsidTr="00F57941">
        <w:trPr>
          <w:trHeight w:val="495"/>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0EBB90E4" w14:textId="3F9EEB76" w:rsidR="00BC3DB2" w:rsidRPr="00D86FFD" w:rsidRDefault="00BC3DB2" w:rsidP="003D06F6">
            <w:pPr>
              <w:widowControl w:val="0"/>
              <w:spacing w:line="240" w:lineRule="auto"/>
              <w:jc w:val="center"/>
              <w:rPr>
                <w:rFonts w:cs="Times New Roman"/>
                <w:sz w:val="24"/>
                <w:szCs w:val="24"/>
              </w:rPr>
            </w:pPr>
            <w:r w:rsidRPr="00D86FFD">
              <w:rPr>
                <w:rFonts w:cs="Times New Roman"/>
                <w:sz w:val="24"/>
                <w:szCs w:val="24"/>
              </w:rPr>
              <w:t xml:space="preserve">3.2.5. при осуществлении перевода денежных средств физическими лицами </w:t>
            </w:r>
            <w:r w:rsidR="003316F1" w:rsidRPr="00D86FFD">
              <w:rPr>
                <w:rFonts w:cs="Times New Roman"/>
                <w:sz w:val="24"/>
                <w:szCs w:val="24"/>
              </w:rPr>
              <w:t>на Единый казначейский счет</w:t>
            </w:r>
            <w:r w:rsidRPr="00D86FFD">
              <w:rPr>
                <w:rFonts w:cs="Times New Roman"/>
                <w:sz w:val="24"/>
                <w:szCs w:val="24"/>
              </w:rPr>
              <w:t>, где сумма перевода</w:t>
            </w:r>
          </w:p>
        </w:tc>
      </w:tr>
      <w:tr w:rsidR="002E4284" w:rsidRPr="00B53B8D" w14:paraId="1D7EF148" w14:textId="77777777" w:rsidTr="001F7F84">
        <w:trPr>
          <w:trHeight w:val="1420"/>
        </w:trPr>
        <w:tc>
          <w:tcPr>
            <w:tcW w:w="3998" w:type="dxa"/>
            <w:gridSpan w:val="3"/>
            <w:vMerge w:val="restart"/>
            <w:tcBorders>
              <w:top w:val="single" w:sz="4" w:space="0" w:color="auto"/>
              <w:left w:val="single" w:sz="4" w:space="0" w:color="auto"/>
              <w:right w:val="single" w:sz="4" w:space="0" w:color="auto"/>
            </w:tcBorders>
            <w:shd w:val="clear" w:color="000000" w:fill="FFFFFF"/>
            <w:vAlign w:val="center"/>
          </w:tcPr>
          <w:p w14:paraId="6DE032E4" w14:textId="77777777" w:rsidR="002E4284" w:rsidRPr="006C0EED" w:rsidRDefault="002E4284" w:rsidP="001E6E2D">
            <w:pPr>
              <w:widowControl w:val="0"/>
              <w:spacing w:line="240" w:lineRule="auto"/>
              <w:jc w:val="left"/>
              <w:rPr>
                <w:rFonts w:cs="Times New Roman"/>
                <w:sz w:val="24"/>
                <w:szCs w:val="24"/>
                <w:highlight w:val="red"/>
              </w:rPr>
            </w:pPr>
            <w:r w:rsidRPr="00D86FFD">
              <w:rPr>
                <w:rFonts w:cs="Times New Roman"/>
                <w:sz w:val="24"/>
                <w:szCs w:val="24"/>
              </w:rPr>
              <w:t>сумма перевода, руб.</w:t>
            </w:r>
          </w:p>
        </w:tc>
        <w:tc>
          <w:tcPr>
            <w:tcW w:w="5387" w:type="dxa"/>
            <w:gridSpan w:val="3"/>
            <w:tcBorders>
              <w:left w:val="single" w:sz="4" w:space="0" w:color="auto"/>
              <w:right w:val="single" w:sz="4" w:space="0" w:color="auto"/>
            </w:tcBorders>
            <w:shd w:val="clear" w:color="000000" w:fill="FFFFFF"/>
            <w:vAlign w:val="center"/>
          </w:tcPr>
          <w:p w14:paraId="4DAAE271" w14:textId="77777777" w:rsidR="002E4284" w:rsidRPr="00D86FFD" w:rsidRDefault="002E4284" w:rsidP="001E6E2D">
            <w:pPr>
              <w:widowControl w:val="0"/>
              <w:spacing w:line="240" w:lineRule="auto"/>
              <w:jc w:val="center"/>
              <w:rPr>
                <w:rFonts w:cs="Times New Roman"/>
                <w:sz w:val="24"/>
                <w:szCs w:val="24"/>
              </w:rPr>
            </w:pPr>
            <w:r w:rsidRPr="00D86FFD">
              <w:rPr>
                <w:rFonts w:cs="Times New Roman"/>
                <w:sz w:val="24"/>
                <w:szCs w:val="24"/>
              </w:rPr>
              <w:t>до 125,00</w:t>
            </w:r>
          </w:p>
          <w:p w14:paraId="2FBDF2DA" w14:textId="77777777" w:rsidR="002E4284" w:rsidRPr="00D86FFD" w:rsidRDefault="002E4284" w:rsidP="001E6E2D">
            <w:pPr>
              <w:widowControl w:val="0"/>
              <w:spacing w:line="240" w:lineRule="auto"/>
              <w:jc w:val="center"/>
              <w:rPr>
                <w:rFonts w:cs="Times New Roman"/>
                <w:sz w:val="24"/>
                <w:szCs w:val="24"/>
              </w:rPr>
            </w:pPr>
            <w:r w:rsidRPr="00D86FFD">
              <w:rPr>
                <w:rFonts w:cs="Times New Roman"/>
                <w:sz w:val="24"/>
                <w:szCs w:val="24"/>
              </w:rPr>
              <w:t>от 125,01 до 250,00</w:t>
            </w:r>
          </w:p>
          <w:p w14:paraId="251A5AF5" w14:textId="77777777" w:rsidR="002E4284" w:rsidRPr="00D86FFD" w:rsidRDefault="002E4284" w:rsidP="001E6E2D">
            <w:pPr>
              <w:widowControl w:val="0"/>
              <w:spacing w:line="240" w:lineRule="auto"/>
              <w:jc w:val="center"/>
              <w:rPr>
                <w:rFonts w:cs="Times New Roman"/>
                <w:sz w:val="24"/>
                <w:szCs w:val="24"/>
              </w:rPr>
            </w:pPr>
            <w:r w:rsidRPr="00D86FFD">
              <w:rPr>
                <w:rFonts w:cs="Times New Roman"/>
                <w:sz w:val="24"/>
                <w:szCs w:val="24"/>
              </w:rPr>
              <w:t>от 250,01 до 1 000,00</w:t>
            </w:r>
          </w:p>
          <w:p w14:paraId="7F202099" w14:textId="77777777" w:rsidR="002E4284" w:rsidRPr="00D86FFD" w:rsidRDefault="002E4284" w:rsidP="001E6E2D">
            <w:pPr>
              <w:widowControl w:val="0"/>
              <w:spacing w:line="240" w:lineRule="auto"/>
              <w:jc w:val="center"/>
              <w:rPr>
                <w:rFonts w:cs="Times New Roman"/>
                <w:sz w:val="24"/>
                <w:szCs w:val="24"/>
              </w:rPr>
            </w:pPr>
            <w:r w:rsidRPr="00D86FFD">
              <w:rPr>
                <w:rFonts w:cs="Times New Roman"/>
                <w:sz w:val="24"/>
                <w:szCs w:val="24"/>
              </w:rPr>
              <w:t>от 1 000,01 до 3 000,00</w:t>
            </w:r>
          </w:p>
          <w:p w14:paraId="4D0D34BC" w14:textId="0E8F853F" w:rsidR="002E4284" w:rsidRPr="00D86FFD" w:rsidRDefault="002E4284" w:rsidP="001E6E2D">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vMerge w:val="restart"/>
            <w:tcBorders>
              <w:left w:val="single" w:sz="4" w:space="0" w:color="auto"/>
              <w:right w:val="single" w:sz="4" w:space="0" w:color="auto"/>
            </w:tcBorders>
            <w:shd w:val="clear" w:color="000000" w:fill="FFFFFF"/>
            <w:vAlign w:val="center"/>
          </w:tcPr>
          <w:p w14:paraId="57EA7FAA" w14:textId="77777777" w:rsidR="002E4284" w:rsidRPr="00D86FFD" w:rsidRDefault="002E4284" w:rsidP="001E6E2D">
            <w:pPr>
              <w:widowControl w:val="0"/>
              <w:spacing w:line="240" w:lineRule="auto"/>
              <w:jc w:val="center"/>
              <w:rPr>
                <w:rFonts w:cs="Times New Roman"/>
                <w:b/>
                <w:sz w:val="24"/>
                <w:szCs w:val="24"/>
              </w:rPr>
            </w:pPr>
            <w:del w:id="1468" w:author="Найман Людмила Юрьевна" w:date="2021-12-22T10:16:00Z">
              <w:r w:rsidRPr="00D86FFD" w:rsidDel="003436B5">
                <w:rPr>
                  <w:rFonts w:cs="Times New Roman"/>
                  <w:b/>
                  <w:sz w:val="24"/>
                  <w:szCs w:val="24"/>
                </w:rPr>
                <w:delText>0,00</w:delText>
              </w:r>
            </w:del>
          </w:p>
          <w:p w14:paraId="5A306F1A" w14:textId="77777777" w:rsidR="002E4284" w:rsidRPr="00D86FFD" w:rsidRDefault="002E4284" w:rsidP="001E6E2D">
            <w:pPr>
              <w:jc w:val="center"/>
              <w:rPr>
                <w:rFonts w:cs="Times New Roman"/>
                <w:sz w:val="24"/>
                <w:szCs w:val="24"/>
              </w:rPr>
            </w:pPr>
            <w:del w:id="1469" w:author="Найман Людмила Юрьевна" w:date="2021-12-22T10:16:00Z">
              <w:r w:rsidRPr="00D86FFD" w:rsidDel="003436B5">
                <w:rPr>
                  <w:rFonts w:cs="Times New Roman"/>
                  <w:b/>
                  <w:sz w:val="24"/>
                  <w:szCs w:val="24"/>
                </w:rPr>
                <w:delText>0,00</w:delText>
              </w:r>
            </w:del>
          </w:p>
          <w:p w14:paraId="0F232A31" w14:textId="77777777" w:rsidR="002E4284" w:rsidRPr="00D86FFD" w:rsidRDefault="002E4284" w:rsidP="001E6E2D">
            <w:pPr>
              <w:jc w:val="center"/>
              <w:rPr>
                <w:rFonts w:cs="Times New Roman"/>
                <w:sz w:val="24"/>
                <w:szCs w:val="24"/>
              </w:rPr>
            </w:pPr>
            <w:del w:id="1470" w:author="Найман Людмила Юрьевна" w:date="2021-12-22T10:16:00Z">
              <w:r w:rsidRPr="00D86FFD" w:rsidDel="003436B5">
                <w:rPr>
                  <w:rFonts w:cs="Times New Roman"/>
                  <w:b/>
                  <w:sz w:val="24"/>
                  <w:szCs w:val="24"/>
                </w:rPr>
                <w:delText>0,00</w:delText>
              </w:r>
            </w:del>
          </w:p>
          <w:p w14:paraId="531642F0" w14:textId="77777777" w:rsidR="002E4284" w:rsidRPr="00D86FFD" w:rsidRDefault="002E4284" w:rsidP="001E6E2D">
            <w:pPr>
              <w:jc w:val="center"/>
              <w:rPr>
                <w:rFonts w:cs="Times New Roman"/>
                <w:sz w:val="24"/>
                <w:szCs w:val="24"/>
              </w:rPr>
            </w:pPr>
            <w:del w:id="1471" w:author="Найман Людмила Юрьевна" w:date="2021-12-22T10:16:00Z">
              <w:r w:rsidRPr="00D86FFD" w:rsidDel="003436B5">
                <w:rPr>
                  <w:rFonts w:cs="Times New Roman"/>
                  <w:b/>
                  <w:sz w:val="24"/>
                  <w:szCs w:val="24"/>
                </w:rPr>
                <w:delText>0,00</w:delText>
              </w:r>
            </w:del>
          </w:p>
          <w:p w14:paraId="1812C051" w14:textId="77777777" w:rsidR="002E4284" w:rsidRPr="00D86FFD" w:rsidRDefault="002E4284" w:rsidP="001E6E2D">
            <w:pPr>
              <w:jc w:val="center"/>
              <w:rPr>
                <w:rFonts w:cs="Times New Roman"/>
                <w:sz w:val="24"/>
                <w:szCs w:val="24"/>
              </w:rPr>
            </w:pPr>
            <w:del w:id="1472" w:author="Найман Людмила Юрьевна" w:date="2021-12-22T10:16:00Z">
              <w:r w:rsidRPr="00D86FFD" w:rsidDel="003436B5">
                <w:rPr>
                  <w:rFonts w:cs="Times New Roman"/>
                  <w:b/>
                  <w:sz w:val="24"/>
                  <w:szCs w:val="24"/>
                </w:rPr>
                <w:delText>0,00</w:delText>
              </w:r>
            </w:del>
          </w:p>
          <w:p w14:paraId="0EACFD52" w14:textId="22688FB6" w:rsidR="002E4284" w:rsidRPr="00D86FFD" w:rsidRDefault="002E4284" w:rsidP="00047715">
            <w:pPr>
              <w:widowControl w:val="0"/>
              <w:spacing w:line="240" w:lineRule="auto"/>
              <w:jc w:val="center"/>
              <w:rPr>
                <w:rFonts w:cs="Times New Roman"/>
                <w:b/>
                <w:sz w:val="24"/>
                <w:szCs w:val="24"/>
              </w:rPr>
            </w:pPr>
            <w:del w:id="1473" w:author="Найман Людмила Юрьевна" w:date="2021-12-22T10:16:00Z">
              <w:r w:rsidRPr="00D86FFD" w:rsidDel="003436B5">
                <w:rPr>
                  <w:rFonts w:cs="Times New Roman"/>
                  <w:b/>
                  <w:bCs/>
                  <w:sz w:val="24"/>
                  <w:szCs w:val="24"/>
                </w:rPr>
                <w:delText>0,00</w:delText>
              </w:r>
            </w:del>
          </w:p>
        </w:tc>
      </w:tr>
      <w:tr w:rsidR="002E4284" w:rsidRPr="00B53B8D" w14:paraId="468A19CB" w14:textId="77777777" w:rsidTr="00DF2BE9">
        <w:trPr>
          <w:trHeight w:val="106"/>
        </w:trPr>
        <w:tc>
          <w:tcPr>
            <w:tcW w:w="3998" w:type="dxa"/>
            <w:gridSpan w:val="3"/>
            <w:vMerge/>
            <w:tcBorders>
              <w:left w:val="single" w:sz="4" w:space="0" w:color="auto"/>
              <w:right w:val="single" w:sz="4" w:space="0" w:color="auto"/>
            </w:tcBorders>
            <w:shd w:val="clear" w:color="000000" w:fill="FFFFFF"/>
            <w:vAlign w:val="center"/>
          </w:tcPr>
          <w:p w14:paraId="234D95CE" w14:textId="77777777" w:rsidR="002E4284" w:rsidRPr="00E57E1C" w:rsidRDefault="002E4284" w:rsidP="00047715">
            <w:pPr>
              <w:widowControl w:val="0"/>
              <w:spacing w:line="240" w:lineRule="auto"/>
              <w:jc w:val="center"/>
              <w:rPr>
                <w:rFonts w:cs="Times New Roman"/>
                <w:sz w:val="24"/>
                <w:szCs w:val="24"/>
                <w:highlight w:val="red"/>
              </w:rPr>
            </w:pPr>
          </w:p>
        </w:tc>
        <w:tc>
          <w:tcPr>
            <w:tcW w:w="5387" w:type="dxa"/>
            <w:gridSpan w:val="3"/>
            <w:tcBorders>
              <w:left w:val="single" w:sz="4" w:space="0" w:color="auto"/>
              <w:bottom w:val="single" w:sz="4" w:space="0" w:color="auto"/>
              <w:right w:val="single" w:sz="4" w:space="0" w:color="auto"/>
            </w:tcBorders>
            <w:shd w:val="clear" w:color="000000" w:fill="FFFFFF"/>
            <w:vAlign w:val="center"/>
          </w:tcPr>
          <w:p w14:paraId="7278CF55" w14:textId="0C9C7ABC" w:rsidR="002E4284" w:rsidRPr="00D86FFD" w:rsidRDefault="002E4284"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74" w:author="Найман Людмила Юрьевна" w:date="2022-03-15T10:52:00Z">
              <w:r w:rsidR="003E58A7">
                <w:rPr>
                  <w:rFonts w:cs="Times New Roman"/>
                  <w:sz w:val="24"/>
                  <w:szCs w:val="24"/>
                </w:rPr>
                <w:t>1 0</w:t>
              </w:r>
            </w:ins>
            <w:del w:id="1475" w:author="Найман Людмила Юрьевна" w:date="2022-03-15T10:52:00Z">
              <w:r w:rsidRPr="00D86FFD" w:rsidDel="003E58A7">
                <w:rPr>
                  <w:rFonts w:cs="Times New Roman"/>
                  <w:sz w:val="24"/>
                  <w:szCs w:val="24"/>
                </w:rPr>
                <w:delText>6</w:delText>
              </w:r>
            </w:del>
            <w:r w:rsidRPr="00D86FFD">
              <w:rPr>
                <w:rFonts w:cs="Times New Roman"/>
                <w:sz w:val="24"/>
                <w:szCs w:val="24"/>
              </w:rPr>
              <w:t>00 000,00</w:t>
            </w:r>
            <w:ins w:id="1476" w:author="Найман Людмила Юрьевна" w:date="2022-03-25T13:05:00Z">
              <w:r w:rsidR="00170E90" w:rsidRPr="00170E90">
                <w:rPr>
                  <w:rFonts w:cs="Times New Roman"/>
                  <w:sz w:val="24"/>
                  <w:szCs w:val="24"/>
                  <w:vertAlign w:val="superscript"/>
                </w:rPr>
                <w:t>11</w:t>
              </w:r>
            </w:ins>
          </w:p>
        </w:tc>
        <w:tc>
          <w:tcPr>
            <w:tcW w:w="4961" w:type="dxa"/>
            <w:gridSpan w:val="2"/>
            <w:vMerge/>
            <w:tcBorders>
              <w:left w:val="single" w:sz="4" w:space="0" w:color="auto"/>
              <w:bottom w:val="single" w:sz="4" w:space="0" w:color="auto"/>
              <w:right w:val="single" w:sz="4" w:space="0" w:color="auto"/>
            </w:tcBorders>
            <w:shd w:val="clear" w:color="000000" w:fill="FFFFFF"/>
          </w:tcPr>
          <w:p w14:paraId="1FB6E55E" w14:textId="2ED5875D" w:rsidR="002E4284" w:rsidRPr="00D86FFD" w:rsidRDefault="002E4284" w:rsidP="00047715">
            <w:pPr>
              <w:widowControl w:val="0"/>
              <w:spacing w:line="240" w:lineRule="auto"/>
              <w:jc w:val="center"/>
              <w:rPr>
                <w:rFonts w:cs="Times New Roman"/>
                <w:b/>
                <w:bCs/>
                <w:sz w:val="24"/>
                <w:szCs w:val="24"/>
              </w:rPr>
            </w:pPr>
          </w:p>
        </w:tc>
      </w:tr>
      <w:tr w:rsidR="0095083E" w:rsidRPr="00B53B8D" w14:paraId="242E44D4" w14:textId="77777777" w:rsidTr="00014C23">
        <w:trPr>
          <w:trHeight w:val="106"/>
        </w:trPr>
        <w:tc>
          <w:tcPr>
            <w:tcW w:w="3998" w:type="dxa"/>
            <w:gridSpan w:val="3"/>
            <w:vMerge/>
            <w:tcBorders>
              <w:left w:val="single" w:sz="4" w:space="0" w:color="auto"/>
              <w:bottom w:val="single" w:sz="4" w:space="0" w:color="auto"/>
              <w:right w:val="single" w:sz="4" w:space="0" w:color="auto"/>
            </w:tcBorders>
            <w:shd w:val="clear" w:color="000000" w:fill="FFFFFF"/>
            <w:vAlign w:val="center"/>
          </w:tcPr>
          <w:p w14:paraId="3B0C67FF" w14:textId="77777777" w:rsidR="00047715" w:rsidRPr="00E57E1C" w:rsidRDefault="00047715" w:rsidP="00047715">
            <w:pPr>
              <w:widowControl w:val="0"/>
              <w:spacing w:line="240" w:lineRule="auto"/>
              <w:jc w:val="center"/>
              <w:rPr>
                <w:rFonts w:cs="Times New Roman"/>
                <w:sz w:val="24"/>
                <w:szCs w:val="24"/>
                <w:highlight w:val="red"/>
              </w:rPr>
            </w:pPr>
          </w:p>
        </w:tc>
        <w:tc>
          <w:tcPr>
            <w:tcW w:w="5387" w:type="dxa"/>
            <w:gridSpan w:val="3"/>
            <w:tcBorders>
              <w:left w:val="single" w:sz="4" w:space="0" w:color="auto"/>
              <w:bottom w:val="single" w:sz="4" w:space="0" w:color="auto"/>
              <w:right w:val="single" w:sz="4" w:space="0" w:color="auto"/>
            </w:tcBorders>
            <w:shd w:val="clear" w:color="000000" w:fill="FFFFFF"/>
            <w:vAlign w:val="center"/>
          </w:tcPr>
          <w:p w14:paraId="65FE8703" w14:textId="4EBBDC64" w:rsidR="00047715" w:rsidRPr="00D86FFD" w:rsidRDefault="00047715" w:rsidP="00047715">
            <w:pPr>
              <w:widowControl w:val="0"/>
              <w:spacing w:line="240" w:lineRule="auto"/>
              <w:jc w:val="center"/>
              <w:rPr>
                <w:rFonts w:cs="Times New Roman"/>
                <w:sz w:val="24"/>
                <w:szCs w:val="24"/>
              </w:rPr>
            </w:pPr>
          </w:p>
        </w:tc>
        <w:tc>
          <w:tcPr>
            <w:tcW w:w="4961" w:type="dxa"/>
            <w:gridSpan w:val="2"/>
            <w:tcBorders>
              <w:left w:val="single" w:sz="4" w:space="0" w:color="auto"/>
              <w:bottom w:val="single" w:sz="4" w:space="0" w:color="auto"/>
              <w:right w:val="single" w:sz="4" w:space="0" w:color="auto"/>
            </w:tcBorders>
            <w:shd w:val="clear" w:color="000000" w:fill="FFFFFF"/>
          </w:tcPr>
          <w:p w14:paraId="708E7513" w14:textId="77777777" w:rsidR="00047715" w:rsidRPr="00D86FFD" w:rsidRDefault="00047715" w:rsidP="00047715">
            <w:pPr>
              <w:widowControl w:val="0"/>
              <w:spacing w:line="240" w:lineRule="auto"/>
              <w:jc w:val="center"/>
              <w:rPr>
                <w:rFonts w:cs="Times New Roman"/>
                <w:b/>
                <w:bCs/>
                <w:strike/>
                <w:sz w:val="24"/>
                <w:szCs w:val="24"/>
              </w:rPr>
            </w:pPr>
          </w:p>
        </w:tc>
      </w:tr>
      <w:tr w:rsidR="00B85F7C" w:rsidRPr="00B53B8D" w14:paraId="0F588670" w14:textId="77777777" w:rsidTr="002D248A">
        <w:trPr>
          <w:trHeight w:val="576"/>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1E133449" w14:textId="77777777" w:rsidR="00B85F7C" w:rsidRPr="00D86FFD" w:rsidRDefault="00B85F7C" w:rsidP="00B85F7C">
            <w:pPr>
              <w:widowControl w:val="0"/>
              <w:spacing w:line="240" w:lineRule="auto"/>
              <w:jc w:val="center"/>
              <w:rPr>
                <w:rFonts w:eastAsia="Times New Roman" w:cs="Times New Roman"/>
                <w:sz w:val="24"/>
                <w:szCs w:val="24"/>
              </w:rPr>
            </w:pPr>
            <w:r w:rsidRPr="00D86FFD">
              <w:rPr>
                <w:rFonts w:cs="Times New Roman"/>
                <w:sz w:val="24"/>
                <w:szCs w:val="24"/>
              </w:rPr>
              <w:t xml:space="preserve">3.2.6 </w:t>
            </w:r>
            <w:r w:rsidRPr="00D86FFD">
              <w:rPr>
                <w:rFonts w:eastAsia="Times New Roman" w:cs="Times New Roman"/>
                <w:sz w:val="24"/>
                <w:szCs w:val="24"/>
              </w:rPr>
              <w:t xml:space="preserve">при осуществлении трансграничного перевода денежных средств физическими лицами в пользу физических лиц, </w:t>
            </w:r>
          </w:p>
          <w:p w14:paraId="61C9A1FE" w14:textId="77777777" w:rsidR="00B85F7C" w:rsidRPr="00D86FFD" w:rsidRDefault="00B85F7C">
            <w:pPr>
              <w:widowControl w:val="0"/>
              <w:spacing w:line="240" w:lineRule="auto"/>
              <w:jc w:val="center"/>
              <w:rPr>
                <w:rFonts w:cs="Times New Roman"/>
                <w:sz w:val="24"/>
                <w:szCs w:val="24"/>
              </w:rPr>
            </w:pPr>
            <w:r w:rsidRPr="00D86FFD">
              <w:rPr>
                <w:rFonts w:eastAsia="Times New Roman" w:cs="Times New Roman"/>
                <w:sz w:val="24"/>
                <w:szCs w:val="24"/>
              </w:rPr>
              <w:t>где сумма перевода</w:t>
            </w:r>
            <w:r w:rsidRPr="00D86FFD">
              <w:rPr>
                <w:rStyle w:val="afff4"/>
                <w:rFonts w:eastAsia="Times New Roman" w:cs="Times New Roman"/>
                <w:sz w:val="24"/>
                <w:szCs w:val="24"/>
              </w:rPr>
              <w:footnoteReference w:id="57"/>
            </w:r>
          </w:p>
        </w:tc>
      </w:tr>
      <w:tr w:rsidR="003A3BE8" w:rsidRPr="00B53B8D" w14:paraId="35BCD09D" w14:textId="77777777" w:rsidTr="007A6110">
        <w:trPr>
          <w:trHeight w:val="576"/>
        </w:trPr>
        <w:tc>
          <w:tcPr>
            <w:tcW w:w="4782" w:type="dxa"/>
            <w:gridSpan w:val="4"/>
            <w:vMerge w:val="restart"/>
            <w:tcBorders>
              <w:left w:val="single" w:sz="4" w:space="0" w:color="auto"/>
              <w:right w:val="single" w:sz="4" w:space="0" w:color="auto"/>
            </w:tcBorders>
            <w:shd w:val="clear" w:color="000000" w:fill="FFFFFF"/>
            <w:vAlign w:val="center"/>
          </w:tcPr>
          <w:p w14:paraId="522A1F26" w14:textId="77777777" w:rsidR="003A3BE8" w:rsidRPr="00D86FFD" w:rsidRDefault="003A3BE8" w:rsidP="003A3BE8">
            <w:pPr>
              <w:widowControl w:val="0"/>
              <w:spacing w:line="240" w:lineRule="auto"/>
              <w:jc w:val="left"/>
              <w:rPr>
                <w:rFonts w:eastAsia="Times New Roman" w:cs="Times New Roman"/>
                <w:sz w:val="24"/>
                <w:szCs w:val="24"/>
              </w:rPr>
            </w:pPr>
            <w:r w:rsidRPr="00D86FFD">
              <w:rPr>
                <w:rFonts w:eastAsia="Times New Roman" w:cs="Times New Roman"/>
                <w:sz w:val="24"/>
                <w:szCs w:val="24"/>
              </w:rPr>
              <w:t>сумма перевода, руб.</w:t>
            </w:r>
          </w:p>
        </w:tc>
        <w:tc>
          <w:tcPr>
            <w:tcW w:w="4782" w:type="dxa"/>
            <w:gridSpan w:val="3"/>
            <w:tcBorders>
              <w:left w:val="single" w:sz="4" w:space="0" w:color="auto"/>
              <w:bottom w:val="single" w:sz="4" w:space="0" w:color="auto"/>
              <w:right w:val="single" w:sz="4" w:space="0" w:color="auto"/>
            </w:tcBorders>
            <w:shd w:val="clear" w:color="000000" w:fill="FFFFFF"/>
            <w:vAlign w:val="center"/>
          </w:tcPr>
          <w:p w14:paraId="34F9D1F1" w14:textId="4C6A9113" w:rsidR="003A3BE8" w:rsidRPr="00D86FFD" w:rsidRDefault="003A3BE8" w:rsidP="003E58A7">
            <w:pPr>
              <w:widowControl w:val="0"/>
              <w:spacing w:line="240" w:lineRule="auto"/>
              <w:jc w:val="center"/>
              <w:rPr>
                <w:rFonts w:eastAsia="Times New Roman" w:cs="Times New Roman"/>
                <w:sz w:val="24"/>
                <w:szCs w:val="24"/>
              </w:rPr>
            </w:pPr>
            <w:r w:rsidRPr="00D86FFD">
              <w:rPr>
                <w:rFonts w:eastAsia="Times New Roman" w:cs="Times New Roman"/>
                <w:sz w:val="24"/>
                <w:szCs w:val="24"/>
              </w:rPr>
              <w:t xml:space="preserve">до </w:t>
            </w:r>
            <w:ins w:id="1477" w:author="Найман Людмила Юрьевна" w:date="2022-03-15T10:53:00Z">
              <w:r w:rsidR="003E58A7">
                <w:rPr>
                  <w:rFonts w:eastAsia="Times New Roman" w:cs="Times New Roman"/>
                  <w:sz w:val="24"/>
                  <w:szCs w:val="24"/>
                </w:rPr>
                <w:t>1 0</w:t>
              </w:r>
            </w:ins>
            <w:del w:id="1478" w:author="Найман Людмила Юрьевна" w:date="2022-03-15T10:53:00Z">
              <w:r w:rsidRPr="00D86FFD" w:rsidDel="003E58A7">
                <w:rPr>
                  <w:rFonts w:eastAsia="Times New Roman" w:cs="Times New Roman"/>
                  <w:sz w:val="24"/>
                  <w:szCs w:val="24"/>
                </w:rPr>
                <w:delText>6</w:delText>
              </w:r>
            </w:del>
            <w:r w:rsidRPr="00D86FFD">
              <w:rPr>
                <w:rFonts w:eastAsia="Times New Roman" w:cs="Times New Roman"/>
                <w:sz w:val="24"/>
                <w:szCs w:val="24"/>
              </w:rPr>
              <w:t>00 000,00</w:t>
            </w:r>
          </w:p>
        </w:tc>
        <w:tc>
          <w:tcPr>
            <w:tcW w:w="4782" w:type="dxa"/>
            <w:tcBorders>
              <w:left w:val="single" w:sz="4" w:space="0" w:color="auto"/>
              <w:bottom w:val="single" w:sz="4" w:space="0" w:color="auto"/>
              <w:right w:val="single" w:sz="4" w:space="0" w:color="auto"/>
            </w:tcBorders>
            <w:shd w:val="clear" w:color="000000" w:fill="FFFFFF"/>
            <w:vAlign w:val="center"/>
          </w:tcPr>
          <w:p w14:paraId="6EF7DBEC" w14:textId="6CF77BE1" w:rsidR="003A3BE8" w:rsidRPr="00D86FFD" w:rsidRDefault="003A3BE8" w:rsidP="003A3BE8">
            <w:pPr>
              <w:widowControl w:val="0"/>
              <w:spacing w:line="240" w:lineRule="auto"/>
              <w:jc w:val="center"/>
              <w:rPr>
                <w:rFonts w:cs="Times New Roman"/>
                <w:sz w:val="24"/>
                <w:szCs w:val="24"/>
              </w:rPr>
            </w:pPr>
            <w:del w:id="1479" w:author="Найман Людмила Юрьевна" w:date="2021-12-22T13:41:00Z">
              <w:r w:rsidRPr="00D86FFD" w:rsidDel="0097193E">
                <w:rPr>
                  <w:rFonts w:cs="Times New Roman"/>
                  <w:sz w:val="24"/>
                  <w:szCs w:val="24"/>
                </w:rPr>
                <w:delText>3,00</w:delText>
              </w:r>
            </w:del>
          </w:p>
        </w:tc>
      </w:tr>
      <w:tr w:rsidR="003A3BE8" w:rsidRPr="00B53B8D" w14:paraId="52B49D5B" w14:textId="77777777" w:rsidTr="00E21FCB">
        <w:trPr>
          <w:trHeight w:val="576"/>
        </w:trPr>
        <w:tc>
          <w:tcPr>
            <w:tcW w:w="4782" w:type="dxa"/>
            <w:gridSpan w:val="4"/>
            <w:vMerge/>
            <w:tcBorders>
              <w:left w:val="single" w:sz="4" w:space="0" w:color="auto"/>
              <w:bottom w:val="single" w:sz="4" w:space="0" w:color="auto"/>
              <w:right w:val="single" w:sz="4" w:space="0" w:color="auto"/>
            </w:tcBorders>
            <w:shd w:val="clear" w:color="000000" w:fill="FFFFFF"/>
            <w:vAlign w:val="center"/>
          </w:tcPr>
          <w:p w14:paraId="279BF5D2" w14:textId="77777777" w:rsidR="003A3BE8" w:rsidRPr="00D86FFD" w:rsidRDefault="003A3BE8" w:rsidP="00B85F7C">
            <w:pPr>
              <w:widowControl w:val="0"/>
              <w:spacing w:line="240" w:lineRule="auto"/>
              <w:jc w:val="center"/>
              <w:rPr>
                <w:rFonts w:cs="Times New Roman"/>
                <w:sz w:val="24"/>
                <w:szCs w:val="24"/>
              </w:rPr>
            </w:pPr>
          </w:p>
        </w:tc>
        <w:tc>
          <w:tcPr>
            <w:tcW w:w="4782" w:type="dxa"/>
            <w:gridSpan w:val="3"/>
            <w:tcBorders>
              <w:left w:val="single" w:sz="4" w:space="0" w:color="auto"/>
              <w:bottom w:val="single" w:sz="4" w:space="0" w:color="auto"/>
              <w:right w:val="single" w:sz="4" w:space="0" w:color="auto"/>
            </w:tcBorders>
            <w:shd w:val="clear" w:color="000000" w:fill="FFFFFF"/>
            <w:vAlign w:val="center"/>
          </w:tcPr>
          <w:p w14:paraId="25324A83" w14:textId="3109DB85" w:rsidR="003A3BE8" w:rsidRPr="00D86FFD" w:rsidRDefault="003A3BE8" w:rsidP="003A3BE8">
            <w:pPr>
              <w:widowControl w:val="0"/>
              <w:spacing w:line="240" w:lineRule="auto"/>
              <w:jc w:val="center"/>
              <w:rPr>
                <w:rFonts w:cs="Times New Roman"/>
                <w:sz w:val="24"/>
                <w:szCs w:val="24"/>
              </w:rPr>
            </w:pPr>
          </w:p>
        </w:tc>
        <w:tc>
          <w:tcPr>
            <w:tcW w:w="4782" w:type="dxa"/>
            <w:tcBorders>
              <w:left w:val="single" w:sz="4" w:space="0" w:color="auto"/>
              <w:bottom w:val="single" w:sz="4" w:space="0" w:color="auto"/>
              <w:right w:val="single" w:sz="4" w:space="0" w:color="auto"/>
            </w:tcBorders>
            <w:shd w:val="clear" w:color="000000" w:fill="FFFFFF"/>
            <w:vAlign w:val="center"/>
          </w:tcPr>
          <w:p w14:paraId="15615989" w14:textId="77777777" w:rsidR="003A3BE8" w:rsidRPr="00D86FFD" w:rsidRDefault="003A3BE8">
            <w:pPr>
              <w:widowControl w:val="0"/>
              <w:spacing w:line="240" w:lineRule="auto"/>
              <w:jc w:val="center"/>
              <w:rPr>
                <w:rFonts w:cs="Times New Roman"/>
                <w:sz w:val="24"/>
                <w:szCs w:val="24"/>
              </w:rPr>
            </w:pPr>
          </w:p>
        </w:tc>
      </w:tr>
      <w:tr w:rsidR="002D248A" w:rsidRPr="00B53B8D" w14:paraId="503BB434" w14:textId="77777777" w:rsidTr="002D248A">
        <w:trPr>
          <w:trHeight w:val="576"/>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76059BEC" w14:textId="77777777" w:rsidR="002D248A" w:rsidRPr="00D86FFD" w:rsidRDefault="002D248A" w:rsidP="003D06F6">
            <w:pPr>
              <w:widowControl w:val="0"/>
              <w:spacing w:line="240" w:lineRule="auto"/>
              <w:jc w:val="center"/>
              <w:rPr>
                <w:rFonts w:cs="Times New Roman"/>
                <w:b/>
                <w:sz w:val="24"/>
                <w:szCs w:val="24"/>
              </w:rPr>
            </w:pPr>
            <w:r w:rsidRPr="00D86FFD">
              <w:rPr>
                <w:rFonts w:cs="Times New Roman"/>
                <w:sz w:val="24"/>
                <w:szCs w:val="24"/>
              </w:rPr>
              <w:t xml:space="preserve">3.3. Тариф за зачисление возвращенных денежных средств на счет клиента </w:t>
            </w:r>
            <w:r w:rsidR="003D06F6" w:rsidRPr="00D86FFD">
              <w:rPr>
                <w:rFonts w:cs="Times New Roman"/>
                <w:sz w:val="24"/>
                <w:szCs w:val="24"/>
              </w:rPr>
              <w:t>–</w:t>
            </w:r>
            <w:r w:rsidRPr="00D86FFD">
              <w:rPr>
                <w:rFonts w:cs="Times New Roman"/>
                <w:sz w:val="24"/>
                <w:szCs w:val="24"/>
              </w:rPr>
              <w:t xml:space="preserve"> </w:t>
            </w:r>
            <w:r w:rsidR="009B015C" w:rsidRPr="00D86FFD">
              <w:rPr>
                <w:rFonts w:cs="Times New Roman"/>
                <w:sz w:val="24"/>
                <w:szCs w:val="24"/>
              </w:rPr>
              <w:t xml:space="preserve">банка </w:t>
            </w:r>
            <w:r w:rsidR="003D06F6" w:rsidRPr="00D86FFD">
              <w:rPr>
                <w:rFonts w:cs="Times New Roman"/>
                <w:sz w:val="24"/>
                <w:szCs w:val="24"/>
              </w:rPr>
              <w:t xml:space="preserve">плательщика, </w:t>
            </w:r>
            <w:r w:rsidRPr="00D86FFD">
              <w:rPr>
                <w:rFonts w:cs="Times New Roman"/>
                <w:sz w:val="24"/>
                <w:szCs w:val="24"/>
              </w:rPr>
              <w:t>инициировавшего возврат денежных средств</w:t>
            </w:r>
          </w:p>
        </w:tc>
      </w:tr>
      <w:tr w:rsidR="002D248A" w:rsidRPr="00995A54" w14:paraId="631AA4B4" w14:textId="77777777" w:rsidTr="002D248A">
        <w:trPr>
          <w:trHeight w:val="434"/>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1D7D1851"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3.3.1. при осуществлении перевода денежных средств физическими лицами в пользу физических лиц</w:t>
            </w:r>
            <w:r w:rsidRPr="00D86FFD">
              <w:rPr>
                <w:rStyle w:val="afff4"/>
                <w:rFonts w:cs="Times New Roman"/>
                <w:sz w:val="24"/>
                <w:szCs w:val="24"/>
              </w:rPr>
              <w:footnoteReference w:id="58"/>
            </w:r>
          </w:p>
        </w:tc>
      </w:tr>
      <w:tr w:rsidR="002D248A" w:rsidRPr="00995A54" w14:paraId="39B6BAAB" w14:textId="77777777" w:rsidTr="002D248A">
        <w:trPr>
          <w:trHeight w:val="53"/>
        </w:trPr>
        <w:tc>
          <w:tcPr>
            <w:tcW w:w="3969" w:type="dxa"/>
            <w:gridSpan w:val="2"/>
            <w:vMerge w:val="restart"/>
            <w:tcBorders>
              <w:top w:val="single" w:sz="4" w:space="0" w:color="auto"/>
              <w:left w:val="single" w:sz="4" w:space="0" w:color="auto"/>
              <w:right w:val="single" w:sz="4" w:space="0" w:color="auto"/>
            </w:tcBorders>
            <w:shd w:val="clear" w:color="000000" w:fill="FFFFFF"/>
            <w:vAlign w:val="center"/>
          </w:tcPr>
          <w:p w14:paraId="102D7FF6"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3C92A96E"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nil"/>
              <w:left w:val="nil"/>
              <w:bottom w:val="single" w:sz="4" w:space="0" w:color="auto"/>
              <w:right w:val="single" w:sz="4" w:space="0" w:color="auto"/>
            </w:tcBorders>
            <w:shd w:val="clear" w:color="000000" w:fill="FFFFFF"/>
          </w:tcPr>
          <w:p w14:paraId="617AA91D" w14:textId="6CAA1D8F" w:rsidR="002D248A" w:rsidRPr="00D86FFD" w:rsidRDefault="002D248A" w:rsidP="002D248A">
            <w:pPr>
              <w:widowControl w:val="0"/>
              <w:spacing w:line="240" w:lineRule="auto"/>
              <w:jc w:val="center"/>
              <w:rPr>
                <w:rFonts w:cs="Times New Roman"/>
                <w:b/>
                <w:bCs/>
                <w:sz w:val="24"/>
                <w:szCs w:val="24"/>
              </w:rPr>
            </w:pPr>
            <w:del w:id="1480" w:author="Найман Людмила Юрьевна" w:date="2021-12-22T10:16:00Z">
              <w:r w:rsidRPr="00D86FFD" w:rsidDel="003436B5">
                <w:rPr>
                  <w:rFonts w:cs="Times New Roman"/>
                  <w:b/>
                  <w:bCs/>
                  <w:sz w:val="24"/>
                  <w:szCs w:val="24"/>
                </w:rPr>
                <w:delText>0,00</w:delText>
              </w:r>
            </w:del>
          </w:p>
        </w:tc>
      </w:tr>
      <w:tr w:rsidR="002D248A" w:rsidRPr="00995A54" w14:paraId="0339C2E0"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3223F2A3"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82019C1"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000000" w:fill="FFFFFF"/>
          </w:tcPr>
          <w:p w14:paraId="7288BFFA" w14:textId="553CD954" w:rsidR="002D248A" w:rsidRPr="00D86FFD" w:rsidRDefault="002D248A" w:rsidP="002D248A">
            <w:pPr>
              <w:widowControl w:val="0"/>
              <w:spacing w:line="240" w:lineRule="auto"/>
              <w:jc w:val="center"/>
              <w:rPr>
                <w:rFonts w:cs="Times New Roman"/>
                <w:b/>
                <w:bCs/>
                <w:sz w:val="24"/>
                <w:szCs w:val="24"/>
              </w:rPr>
            </w:pPr>
            <w:del w:id="1481" w:author="Найман Людмила Юрьевна" w:date="2021-12-22T10:16:00Z">
              <w:r w:rsidRPr="00D86FFD" w:rsidDel="003436B5">
                <w:rPr>
                  <w:rFonts w:cs="Times New Roman"/>
                  <w:b/>
                  <w:bCs/>
                  <w:sz w:val="24"/>
                  <w:szCs w:val="24"/>
                </w:rPr>
                <w:delText>0,00</w:delText>
              </w:r>
            </w:del>
          </w:p>
        </w:tc>
      </w:tr>
      <w:tr w:rsidR="002D248A" w:rsidRPr="00995A54" w14:paraId="66EEDB47"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59F5B1F6"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1B9191D"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000000" w:fill="FFFFFF"/>
          </w:tcPr>
          <w:p w14:paraId="750549D8" w14:textId="1A6A5864" w:rsidR="002D248A" w:rsidRPr="00D86FFD" w:rsidRDefault="002D248A" w:rsidP="002D248A">
            <w:pPr>
              <w:widowControl w:val="0"/>
              <w:spacing w:line="240" w:lineRule="auto"/>
              <w:jc w:val="center"/>
              <w:rPr>
                <w:rFonts w:cs="Times New Roman"/>
                <w:b/>
                <w:bCs/>
                <w:sz w:val="24"/>
                <w:szCs w:val="24"/>
              </w:rPr>
            </w:pPr>
            <w:del w:id="1482" w:author="Найман Людмила Юрьевна" w:date="2021-12-22T10:16:00Z">
              <w:r w:rsidRPr="00D86FFD" w:rsidDel="003436B5">
                <w:rPr>
                  <w:rFonts w:cs="Times New Roman"/>
                  <w:b/>
                  <w:bCs/>
                  <w:sz w:val="24"/>
                  <w:szCs w:val="24"/>
                </w:rPr>
                <w:delText>0,00</w:delText>
              </w:r>
            </w:del>
          </w:p>
        </w:tc>
      </w:tr>
      <w:tr w:rsidR="002D248A" w:rsidRPr="00995A54" w14:paraId="4F6A38BD"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745F1DB6"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003D70B"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000000" w:fill="FFFFFF"/>
          </w:tcPr>
          <w:p w14:paraId="2E5D614B" w14:textId="7CCDA4E1" w:rsidR="002D248A" w:rsidRPr="00D86FFD" w:rsidRDefault="002D248A" w:rsidP="002D248A">
            <w:pPr>
              <w:widowControl w:val="0"/>
              <w:spacing w:line="240" w:lineRule="auto"/>
              <w:jc w:val="center"/>
              <w:rPr>
                <w:rFonts w:cs="Times New Roman"/>
                <w:b/>
                <w:bCs/>
                <w:sz w:val="24"/>
                <w:szCs w:val="24"/>
              </w:rPr>
            </w:pPr>
            <w:del w:id="1483" w:author="Найман Людмила Юрьевна" w:date="2021-12-22T10:16:00Z">
              <w:r w:rsidRPr="00D86FFD" w:rsidDel="003436B5">
                <w:rPr>
                  <w:rFonts w:cs="Times New Roman"/>
                  <w:b/>
                  <w:bCs/>
                  <w:sz w:val="24"/>
                  <w:szCs w:val="24"/>
                </w:rPr>
                <w:delText>0,00</w:delText>
              </w:r>
            </w:del>
          </w:p>
        </w:tc>
      </w:tr>
      <w:tr w:rsidR="002D248A" w:rsidRPr="00995A54" w14:paraId="51C15571"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390F7EB1"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27C2E29"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nil"/>
              <w:left w:val="nil"/>
              <w:bottom w:val="single" w:sz="4" w:space="0" w:color="auto"/>
              <w:right w:val="single" w:sz="4" w:space="0" w:color="auto"/>
            </w:tcBorders>
            <w:shd w:val="clear" w:color="000000" w:fill="FFFFFF"/>
          </w:tcPr>
          <w:p w14:paraId="110396EA" w14:textId="783B408C" w:rsidR="002D248A" w:rsidRPr="00D86FFD" w:rsidRDefault="002D248A" w:rsidP="002D248A">
            <w:pPr>
              <w:widowControl w:val="0"/>
              <w:spacing w:line="240" w:lineRule="auto"/>
              <w:jc w:val="center"/>
              <w:rPr>
                <w:rFonts w:cs="Times New Roman"/>
                <w:b/>
                <w:bCs/>
                <w:sz w:val="24"/>
                <w:szCs w:val="24"/>
              </w:rPr>
            </w:pPr>
            <w:del w:id="1484" w:author="Найман Людмила Юрьевна" w:date="2021-12-22T10:16:00Z">
              <w:r w:rsidRPr="00D86FFD" w:rsidDel="003436B5">
                <w:rPr>
                  <w:rFonts w:cs="Times New Roman"/>
                  <w:b/>
                  <w:bCs/>
                  <w:sz w:val="24"/>
                  <w:szCs w:val="24"/>
                </w:rPr>
                <w:delText>0,00</w:delText>
              </w:r>
            </w:del>
          </w:p>
        </w:tc>
      </w:tr>
      <w:tr w:rsidR="002D248A" w:rsidRPr="00995A54" w14:paraId="5B505DC0"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00F7A001"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36C1F292" w14:textId="6E404059"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85" w:author="Найман Людмила Юрьевна" w:date="2022-03-15T10:53:00Z">
              <w:r w:rsidR="003E58A7">
                <w:rPr>
                  <w:rFonts w:cs="Times New Roman"/>
                  <w:sz w:val="24"/>
                  <w:szCs w:val="24"/>
                </w:rPr>
                <w:t>1 0</w:t>
              </w:r>
            </w:ins>
            <w:del w:id="1486" w:author="Найман Людмила Юрьевна" w:date="2022-03-15T10:53: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single" w:sz="4" w:space="0" w:color="auto"/>
              <w:bottom w:val="single" w:sz="4" w:space="0" w:color="auto"/>
              <w:right w:val="single" w:sz="4" w:space="0" w:color="auto"/>
            </w:tcBorders>
            <w:shd w:val="clear" w:color="000000" w:fill="FFFFFF"/>
          </w:tcPr>
          <w:p w14:paraId="4983AB53" w14:textId="142841F5" w:rsidR="002D248A" w:rsidRPr="00D86FFD" w:rsidRDefault="002D248A" w:rsidP="002D248A">
            <w:pPr>
              <w:widowControl w:val="0"/>
              <w:spacing w:line="240" w:lineRule="auto"/>
              <w:jc w:val="center"/>
              <w:rPr>
                <w:rFonts w:cs="Times New Roman"/>
                <w:b/>
                <w:bCs/>
                <w:sz w:val="24"/>
                <w:szCs w:val="24"/>
              </w:rPr>
            </w:pPr>
            <w:del w:id="1487" w:author="Найман Людмила Юрьевна" w:date="2021-12-22T10:16:00Z">
              <w:r w:rsidRPr="00D86FFD" w:rsidDel="003436B5">
                <w:rPr>
                  <w:rFonts w:cs="Times New Roman"/>
                  <w:b/>
                  <w:bCs/>
                  <w:sz w:val="24"/>
                  <w:szCs w:val="24"/>
                </w:rPr>
                <w:delText>0,00</w:delText>
              </w:r>
            </w:del>
          </w:p>
        </w:tc>
      </w:tr>
      <w:tr w:rsidR="002D248A" w:rsidRPr="00995A54" w14:paraId="13BA06B8"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35297D58"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3BA76B5" w14:textId="623743BF"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7368BA25" w14:textId="77777777" w:rsidR="002D248A" w:rsidRPr="00D86FFD" w:rsidRDefault="002D248A" w:rsidP="002D248A">
            <w:pPr>
              <w:widowControl w:val="0"/>
              <w:spacing w:line="240" w:lineRule="auto"/>
              <w:jc w:val="center"/>
              <w:rPr>
                <w:rFonts w:cs="Times New Roman"/>
                <w:b/>
                <w:bCs/>
                <w:strike/>
                <w:sz w:val="24"/>
                <w:szCs w:val="24"/>
              </w:rPr>
            </w:pPr>
          </w:p>
        </w:tc>
      </w:tr>
      <w:tr w:rsidR="002D248A" w:rsidRPr="00995A54" w14:paraId="41CBF1C1" w14:textId="77777777" w:rsidTr="002D248A">
        <w:trPr>
          <w:trHeight w:val="378"/>
        </w:trPr>
        <w:tc>
          <w:tcPr>
            <w:tcW w:w="14346" w:type="dxa"/>
            <w:gridSpan w:val="8"/>
            <w:tcBorders>
              <w:top w:val="single" w:sz="4" w:space="0" w:color="auto"/>
              <w:left w:val="single" w:sz="4" w:space="0" w:color="auto"/>
              <w:right w:val="single" w:sz="4" w:space="0" w:color="auto"/>
            </w:tcBorders>
            <w:shd w:val="clear" w:color="000000" w:fill="FFFFFF"/>
            <w:vAlign w:val="center"/>
          </w:tcPr>
          <w:p w14:paraId="62A07C43"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sz w:val="24"/>
                <w:szCs w:val="24"/>
              </w:rPr>
              <w:t>3.3.2. при осуществлении перевода денежных средств физическими лицами в пользу юридических лиц</w:t>
            </w:r>
            <w:r w:rsidRPr="00D86FFD">
              <w:rPr>
                <w:rStyle w:val="afff4"/>
                <w:rFonts w:cs="Times New Roman"/>
                <w:sz w:val="24"/>
                <w:szCs w:val="24"/>
              </w:rPr>
              <w:footnoteReference w:id="59"/>
            </w:r>
          </w:p>
        </w:tc>
      </w:tr>
      <w:tr w:rsidR="002D248A" w:rsidRPr="00995A54" w14:paraId="5D679100" w14:textId="77777777" w:rsidTr="002D248A">
        <w:trPr>
          <w:trHeight w:val="53"/>
        </w:trPr>
        <w:tc>
          <w:tcPr>
            <w:tcW w:w="3969" w:type="dxa"/>
            <w:gridSpan w:val="2"/>
            <w:vMerge w:val="restart"/>
            <w:tcBorders>
              <w:top w:val="single" w:sz="4" w:space="0" w:color="auto"/>
              <w:left w:val="single" w:sz="4" w:space="0" w:color="auto"/>
              <w:right w:val="single" w:sz="4" w:space="0" w:color="auto"/>
            </w:tcBorders>
            <w:shd w:val="clear" w:color="000000" w:fill="FFFFFF"/>
            <w:vAlign w:val="center"/>
          </w:tcPr>
          <w:p w14:paraId="480643AB" w14:textId="77777777" w:rsidR="002D248A" w:rsidRPr="006C0EED" w:rsidRDefault="002D248A" w:rsidP="002D248A">
            <w:pPr>
              <w:widowControl w:val="0"/>
              <w:spacing w:line="240" w:lineRule="auto"/>
              <w:rPr>
                <w:rFonts w:cs="Times New Roman"/>
                <w:sz w:val="24"/>
                <w:szCs w:val="24"/>
                <w:highlight w:val="green"/>
              </w:rPr>
            </w:pPr>
            <w:r w:rsidRPr="00D86FFD">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335EC6B2"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55F970C1" w14:textId="443118EF" w:rsidR="002D248A" w:rsidRPr="00D86FFD" w:rsidRDefault="002D248A" w:rsidP="002D248A">
            <w:pPr>
              <w:widowControl w:val="0"/>
              <w:spacing w:line="240" w:lineRule="auto"/>
              <w:jc w:val="center"/>
              <w:rPr>
                <w:rFonts w:cs="Times New Roman"/>
                <w:b/>
                <w:bCs/>
                <w:sz w:val="24"/>
                <w:szCs w:val="24"/>
              </w:rPr>
            </w:pPr>
            <w:del w:id="1488" w:author="Найман Людмила Юрьевна" w:date="2021-12-22T10:17:00Z">
              <w:r w:rsidRPr="00D86FFD" w:rsidDel="003436B5">
                <w:rPr>
                  <w:rFonts w:cs="Times New Roman"/>
                  <w:b/>
                  <w:bCs/>
                  <w:sz w:val="24"/>
                  <w:szCs w:val="24"/>
                </w:rPr>
                <w:delText>0,00</w:delText>
              </w:r>
            </w:del>
          </w:p>
        </w:tc>
      </w:tr>
      <w:tr w:rsidR="002D248A" w:rsidRPr="00995A54" w14:paraId="73907B1B"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693294A0" w14:textId="77777777" w:rsidR="002D248A" w:rsidRPr="00E57E1C" w:rsidRDefault="002D248A" w:rsidP="002D248A">
            <w:pPr>
              <w:widowControl w:val="0"/>
              <w:spacing w:line="240" w:lineRule="auto"/>
              <w:rPr>
                <w:rFonts w:cs="Times New Roman"/>
                <w:sz w:val="24"/>
                <w:szCs w:val="24"/>
                <w:highlight w:val="green"/>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47C9FFB"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4C124290" w14:textId="2A966822" w:rsidR="002D248A" w:rsidRPr="00D86FFD" w:rsidRDefault="002D248A" w:rsidP="002D248A">
            <w:pPr>
              <w:widowControl w:val="0"/>
              <w:spacing w:line="240" w:lineRule="auto"/>
              <w:jc w:val="center"/>
              <w:rPr>
                <w:rFonts w:cs="Times New Roman"/>
                <w:b/>
                <w:bCs/>
                <w:sz w:val="24"/>
                <w:szCs w:val="24"/>
              </w:rPr>
            </w:pPr>
            <w:del w:id="1489" w:author="Найман Людмила Юрьевна" w:date="2021-12-22T10:17:00Z">
              <w:r w:rsidRPr="00D86FFD" w:rsidDel="003436B5">
                <w:rPr>
                  <w:rFonts w:cs="Times New Roman"/>
                  <w:b/>
                  <w:bCs/>
                  <w:sz w:val="24"/>
                  <w:szCs w:val="24"/>
                </w:rPr>
                <w:delText>0,00</w:delText>
              </w:r>
            </w:del>
          </w:p>
        </w:tc>
      </w:tr>
      <w:tr w:rsidR="002D248A" w:rsidRPr="00995A54" w14:paraId="4EBC49C9"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08CFB120" w14:textId="77777777" w:rsidR="002D248A" w:rsidRPr="00E57E1C" w:rsidRDefault="002D248A" w:rsidP="002D248A">
            <w:pPr>
              <w:widowControl w:val="0"/>
              <w:spacing w:line="240" w:lineRule="auto"/>
              <w:rPr>
                <w:rFonts w:cs="Times New Roman"/>
                <w:sz w:val="24"/>
                <w:szCs w:val="24"/>
                <w:highlight w:val="green"/>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2CAC4E9"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57F0DF88" w14:textId="6725BBFD" w:rsidR="002D248A" w:rsidRPr="00D86FFD" w:rsidRDefault="002D248A" w:rsidP="002D248A">
            <w:pPr>
              <w:widowControl w:val="0"/>
              <w:spacing w:line="240" w:lineRule="auto"/>
              <w:jc w:val="center"/>
              <w:rPr>
                <w:rFonts w:cs="Times New Roman"/>
                <w:b/>
                <w:bCs/>
                <w:sz w:val="24"/>
                <w:szCs w:val="24"/>
              </w:rPr>
            </w:pPr>
            <w:del w:id="1490" w:author="Найман Людмила Юрьевна" w:date="2021-12-22T10:17:00Z">
              <w:r w:rsidRPr="00D86FFD" w:rsidDel="003436B5">
                <w:rPr>
                  <w:rFonts w:cs="Times New Roman"/>
                  <w:b/>
                  <w:bCs/>
                  <w:sz w:val="24"/>
                  <w:szCs w:val="24"/>
                </w:rPr>
                <w:delText>0,00</w:delText>
              </w:r>
            </w:del>
          </w:p>
        </w:tc>
      </w:tr>
      <w:tr w:rsidR="002D248A" w:rsidRPr="00995A54" w14:paraId="713007F4"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286774A5" w14:textId="77777777" w:rsidR="002D248A" w:rsidRPr="00E57E1C" w:rsidRDefault="002D248A" w:rsidP="002D248A">
            <w:pPr>
              <w:widowControl w:val="0"/>
              <w:spacing w:line="240" w:lineRule="auto"/>
              <w:rPr>
                <w:rFonts w:cs="Times New Roman"/>
                <w:sz w:val="24"/>
                <w:szCs w:val="24"/>
                <w:highlight w:val="green"/>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3F2A281"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2E50EA0F" w14:textId="11567A2B" w:rsidR="002D248A" w:rsidRPr="00D86FFD" w:rsidRDefault="002D248A" w:rsidP="002D248A">
            <w:pPr>
              <w:widowControl w:val="0"/>
              <w:spacing w:line="240" w:lineRule="auto"/>
              <w:jc w:val="center"/>
              <w:rPr>
                <w:rFonts w:cs="Times New Roman"/>
                <w:b/>
                <w:bCs/>
                <w:sz w:val="24"/>
                <w:szCs w:val="24"/>
              </w:rPr>
            </w:pPr>
            <w:del w:id="1491" w:author="Найман Людмила Юрьевна" w:date="2021-12-22T10:17:00Z">
              <w:r w:rsidRPr="00D86FFD" w:rsidDel="003436B5">
                <w:rPr>
                  <w:rFonts w:cs="Times New Roman"/>
                  <w:b/>
                  <w:bCs/>
                  <w:sz w:val="24"/>
                  <w:szCs w:val="24"/>
                </w:rPr>
                <w:delText>0,00</w:delText>
              </w:r>
            </w:del>
          </w:p>
        </w:tc>
      </w:tr>
      <w:tr w:rsidR="002D248A" w:rsidRPr="00995A54" w14:paraId="33BC4EE9"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5AAE18EB" w14:textId="77777777" w:rsidR="002D248A" w:rsidRPr="00E57E1C" w:rsidRDefault="002D248A" w:rsidP="002D248A">
            <w:pPr>
              <w:widowControl w:val="0"/>
              <w:spacing w:line="240" w:lineRule="auto"/>
              <w:rPr>
                <w:rFonts w:cs="Times New Roman"/>
                <w:sz w:val="24"/>
                <w:szCs w:val="24"/>
                <w:highlight w:val="green"/>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3FEE42F"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4484BFBB" w14:textId="3D99712E" w:rsidR="002D248A" w:rsidRPr="00D86FFD" w:rsidRDefault="002D248A" w:rsidP="002D248A">
            <w:pPr>
              <w:widowControl w:val="0"/>
              <w:spacing w:line="240" w:lineRule="auto"/>
              <w:jc w:val="center"/>
              <w:rPr>
                <w:rFonts w:cs="Times New Roman"/>
                <w:b/>
                <w:bCs/>
                <w:sz w:val="24"/>
                <w:szCs w:val="24"/>
              </w:rPr>
            </w:pPr>
            <w:del w:id="1492" w:author="Найман Людмила Юрьевна" w:date="2021-12-22T10:17:00Z">
              <w:r w:rsidRPr="00D86FFD" w:rsidDel="003436B5">
                <w:rPr>
                  <w:rFonts w:cs="Times New Roman"/>
                  <w:b/>
                  <w:bCs/>
                  <w:sz w:val="24"/>
                  <w:szCs w:val="24"/>
                </w:rPr>
                <w:delText>0,00</w:delText>
              </w:r>
            </w:del>
          </w:p>
        </w:tc>
      </w:tr>
      <w:tr w:rsidR="002D248A" w:rsidRPr="00995A54" w14:paraId="196CC620"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5A2C22A6" w14:textId="77777777" w:rsidR="002D248A" w:rsidRPr="00E57E1C" w:rsidRDefault="002D248A" w:rsidP="002D248A">
            <w:pPr>
              <w:widowControl w:val="0"/>
              <w:spacing w:line="240" w:lineRule="auto"/>
              <w:rPr>
                <w:rFonts w:cs="Times New Roman"/>
                <w:sz w:val="24"/>
                <w:szCs w:val="24"/>
                <w:highlight w:val="green"/>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A3A2A9F" w14:textId="29CE14A0"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493" w:author="Найман Людмила Юрьевна" w:date="2022-03-15T10:53:00Z">
              <w:r w:rsidR="003E58A7">
                <w:rPr>
                  <w:rFonts w:cs="Times New Roman"/>
                  <w:sz w:val="24"/>
                  <w:szCs w:val="24"/>
                </w:rPr>
                <w:t>1 0</w:t>
              </w:r>
            </w:ins>
            <w:del w:id="1494" w:author="Найман Людмила Юрьевна" w:date="2022-03-15T10:53: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5481FA51" w14:textId="4297B5F9" w:rsidR="002D248A" w:rsidRPr="00D86FFD" w:rsidRDefault="002D248A" w:rsidP="002D248A">
            <w:pPr>
              <w:widowControl w:val="0"/>
              <w:spacing w:line="240" w:lineRule="auto"/>
              <w:jc w:val="center"/>
              <w:rPr>
                <w:rFonts w:cs="Times New Roman"/>
                <w:b/>
                <w:bCs/>
                <w:sz w:val="24"/>
                <w:szCs w:val="24"/>
              </w:rPr>
            </w:pPr>
            <w:del w:id="1495" w:author="Найман Людмила Юрьевна" w:date="2021-12-22T10:17:00Z">
              <w:r w:rsidRPr="00D86FFD" w:rsidDel="003436B5">
                <w:rPr>
                  <w:rFonts w:cs="Times New Roman"/>
                  <w:b/>
                  <w:bCs/>
                  <w:sz w:val="24"/>
                  <w:szCs w:val="24"/>
                </w:rPr>
                <w:delText>0,00</w:delText>
              </w:r>
            </w:del>
          </w:p>
        </w:tc>
      </w:tr>
      <w:tr w:rsidR="002D248A" w:rsidRPr="00995A54" w14:paraId="6B6A1E10"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7CF98526" w14:textId="77777777" w:rsidR="002D248A" w:rsidRPr="00E57E1C" w:rsidRDefault="002D248A" w:rsidP="002D248A">
            <w:pPr>
              <w:widowControl w:val="0"/>
              <w:spacing w:line="240" w:lineRule="auto"/>
              <w:rPr>
                <w:rFonts w:cs="Times New Roman"/>
                <w:sz w:val="24"/>
                <w:szCs w:val="24"/>
                <w:highlight w:val="cyan"/>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B76069B" w14:textId="7D2EECB2"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49E82F44" w14:textId="77777777" w:rsidR="002D248A" w:rsidRPr="00D86FFD" w:rsidRDefault="002D248A" w:rsidP="002D248A">
            <w:pPr>
              <w:widowControl w:val="0"/>
              <w:spacing w:line="240" w:lineRule="auto"/>
              <w:jc w:val="center"/>
              <w:rPr>
                <w:rFonts w:cs="Times New Roman"/>
                <w:b/>
                <w:bCs/>
                <w:strike/>
                <w:sz w:val="24"/>
                <w:szCs w:val="24"/>
              </w:rPr>
            </w:pPr>
          </w:p>
        </w:tc>
      </w:tr>
      <w:tr w:rsidR="002D248A" w:rsidRPr="00995A54" w14:paraId="49974352" w14:textId="77777777" w:rsidTr="002D248A">
        <w:trPr>
          <w:trHeight w:val="363"/>
        </w:trPr>
        <w:tc>
          <w:tcPr>
            <w:tcW w:w="14346" w:type="dxa"/>
            <w:gridSpan w:val="8"/>
            <w:tcBorders>
              <w:top w:val="single" w:sz="4" w:space="0" w:color="auto"/>
              <w:left w:val="single" w:sz="4" w:space="0" w:color="auto"/>
              <w:right w:val="single" w:sz="4" w:space="0" w:color="auto"/>
            </w:tcBorders>
            <w:shd w:val="clear" w:color="000000" w:fill="FFFFFF"/>
            <w:vAlign w:val="center"/>
          </w:tcPr>
          <w:p w14:paraId="61104E43"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sz w:val="24"/>
                <w:szCs w:val="24"/>
              </w:rPr>
              <w:t>3.3.3. при осуществлении перевода денежных средств юридическими лицами в пользу физических лиц</w:t>
            </w:r>
            <w:r w:rsidRPr="00D86FFD">
              <w:rPr>
                <w:rStyle w:val="afff4"/>
                <w:rFonts w:cs="Times New Roman"/>
                <w:sz w:val="24"/>
                <w:szCs w:val="24"/>
              </w:rPr>
              <w:footnoteReference w:id="60"/>
            </w:r>
          </w:p>
        </w:tc>
      </w:tr>
      <w:tr w:rsidR="002D248A" w:rsidRPr="00995A54" w14:paraId="6299F345" w14:textId="77777777" w:rsidTr="002D248A">
        <w:trPr>
          <w:trHeight w:val="53"/>
        </w:trPr>
        <w:tc>
          <w:tcPr>
            <w:tcW w:w="3969" w:type="dxa"/>
            <w:gridSpan w:val="2"/>
            <w:vMerge w:val="restart"/>
            <w:tcBorders>
              <w:top w:val="single" w:sz="4" w:space="0" w:color="auto"/>
              <w:left w:val="single" w:sz="4" w:space="0" w:color="auto"/>
              <w:right w:val="single" w:sz="4" w:space="0" w:color="auto"/>
            </w:tcBorders>
            <w:shd w:val="clear" w:color="000000" w:fill="FFFFFF"/>
            <w:vAlign w:val="center"/>
          </w:tcPr>
          <w:p w14:paraId="4AFE789B"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F65A7A7"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19DD873D" w14:textId="45C6517E" w:rsidR="002D248A" w:rsidRPr="00D86FFD" w:rsidRDefault="002D248A" w:rsidP="002D248A">
            <w:pPr>
              <w:widowControl w:val="0"/>
              <w:spacing w:line="240" w:lineRule="auto"/>
              <w:jc w:val="center"/>
              <w:rPr>
                <w:rFonts w:cs="Times New Roman"/>
                <w:b/>
                <w:bCs/>
                <w:sz w:val="24"/>
                <w:szCs w:val="24"/>
              </w:rPr>
            </w:pPr>
            <w:del w:id="1496" w:author="Найман Людмила Юрьевна" w:date="2021-12-22T10:17:00Z">
              <w:r w:rsidRPr="00D86FFD" w:rsidDel="003436B5">
                <w:rPr>
                  <w:rFonts w:cs="Times New Roman"/>
                  <w:b/>
                  <w:bCs/>
                  <w:sz w:val="24"/>
                  <w:szCs w:val="24"/>
                </w:rPr>
                <w:delText>0,00</w:delText>
              </w:r>
            </w:del>
          </w:p>
        </w:tc>
      </w:tr>
      <w:tr w:rsidR="002D248A" w:rsidRPr="00995A54" w14:paraId="3780AEB1" w14:textId="77777777" w:rsidTr="002D248A">
        <w:trPr>
          <w:trHeight w:val="53"/>
        </w:trPr>
        <w:tc>
          <w:tcPr>
            <w:tcW w:w="3969" w:type="dxa"/>
            <w:gridSpan w:val="2"/>
            <w:vMerge/>
            <w:tcBorders>
              <w:left w:val="single" w:sz="4" w:space="0" w:color="auto"/>
              <w:right w:val="single" w:sz="4" w:space="0" w:color="auto"/>
            </w:tcBorders>
            <w:shd w:val="clear" w:color="000000" w:fill="FFFFFF"/>
            <w:vAlign w:val="center"/>
          </w:tcPr>
          <w:p w14:paraId="47167C2D"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4A6A995"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nil"/>
              <w:left w:val="nil"/>
              <w:bottom w:val="single" w:sz="4" w:space="0" w:color="auto"/>
              <w:right w:val="single" w:sz="4" w:space="0" w:color="auto"/>
            </w:tcBorders>
            <w:shd w:val="clear" w:color="000000" w:fill="FFFFFF"/>
          </w:tcPr>
          <w:p w14:paraId="48C48DCC" w14:textId="64312769" w:rsidR="002D248A" w:rsidRPr="00D86FFD" w:rsidRDefault="002D248A" w:rsidP="002D248A">
            <w:pPr>
              <w:widowControl w:val="0"/>
              <w:spacing w:line="240" w:lineRule="auto"/>
              <w:jc w:val="center"/>
              <w:rPr>
                <w:rFonts w:cs="Times New Roman"/>
                <w:b/>
                <w:sz w:val="24"/>
                <w:szCs w:val="24"/>
              </w:rPr>
            </w:pPr>
            <w:del w:id="1497" w:author="Найман Людмила Юрьевна" w:date="2021-12-22T10:17:00Z">
              <w:r w:rsidRPr="00D86FFD" w:rsidDel="003436B5">
                <w:rPr>
                  <w:rFonts w:cs="Times New Roman"/>
                  <w:b/>
                  <w:bCs/>
                  <w:sz w:val="24"/>
                  <w:szCs w:val="24"/>
                </w:rPr>
                <w:delText>0,00</w:delText>
              </w:r>
            </w:del>
          </w:p>
        </w:tc>
      </w:tr>
      <w:tr w:rsidR="002D248A" w:rsidRPr="00995A54" w14:paraId="70461C0D" w14:textId="77777777" w:rsidTr="002D248A">
        <w:trPr>
          <w:trHeight w:val="100"/>
        </w:trPr>
        <w:tc>
          <w:tcPr>
            <w:tcW w:w="3969" w:type="dxa"/>
            <w:gridSpan w:val="2"/>
            <w:vMerge/>
            <w:tcBorders>
              <w:left w:val="single" w:sz="4" w:space="0" w:color="auto"/>
              <w:right w:val="single" w:sz="4" w:space="0" w:color="auto"/>
            </w:tcBorders>
            <w:shd w:val="clear" w:color="000000" w:fill="FFFFFF"/>
            <w:vAlign w:val="center"/>
          </w:tcPr>
          <w:p w14:paraId="5EBA7F23"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33AC3C74"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nil"/>
              <w:left w:val="nil"/>
              <w:bottom w:val="single" w:sz="4" w:space="0" w:color="auto"/>
              <w:right w:val="single" w:sz="4" w:space="0" w:color="auto"/>
            </w:tcBorders>
            <w:shd w:val="clear" w:color="000000" w:fill="FFFFFF"/>
          </w:tcPr>
          <w:p w14:paraId="719806B4" w14:textId="4CC1E2C7" w:rsidR="002D248A" w:rsidRPr="00D86FFD" w:rsidRDefault="002D248A" w:rsidP="002D248A">
            <w:pPr>
              <w:widowControl w:val="0"/>
              <w:spacing w:line="240" w:lineRule="auto"/>
              <w:jc w:val="center"/>
              <w:rPr>
                <w:rFonts w:cs="Times New Roman"/>
                <w:b/>
                <w:bCs/>
                <w:sz w:val="24"/>
                <w:szCs w:val="24"/>
              </w:rPr>
            </w:pPr>
            <w:del w:id="1498" w:author="Найман Людмила Юрьевна" w:date="2021-12-22T10:17:00Z">
              <w:r w:rsidRPr="00D86FFD" w:rsidDel="003436B5">
                <w:rPr>
                  <w:rFonts w:cs="Times New Roman"/>
                  <w:b/>
                  <w:bCs/>
                  <w:sz w:val="24"/>
                  <w:szCs w:val="24"/>
                </w:rPr>
                <w:delText>0,00</w:delText>
              </w:r>
            </w:del>
          </w:p>
        </w:tc>
      </w:tr>
      <w:tr w:rsidR="002D248A" w:rsidRPr="00995A54" w14:paraId="7759F50E" w14:textId="77777777" w:rsidTr="002D248A">
        <w:trPr>
          <w:trHeight w:val="124"/>
        </w:trPr>
        <w:tc>
          <w:tcPr>
            <w:tcW w:w="3969" w:type="dxa"/>
            <w:gridSpan w:val="2"/>
            <w:vMerge/>
            <w:tcBorders>
              <w:left w:val="single" w:sz="4" w:space="0" w:color="auto"/>
              <w:right w:val="single" w:sz="4" w:space="0" w:color="auto"/>
            </w:tcBorders>
            <w:shd w:val="clear" w:color="000000" w:fill="FFFFFF"/>
            <w:vAlign w:val="center"/>
          </w:tcPr>
          <w:p w14:paraId="4CAF17E2"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74340800"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nil"/>
              <w:left w:val="nil"/>
              <w:bottom w:val="single" w:sz="4" w:space="0" w:color="auto"/>
              <w:right w:val="single" w:sz="4" w:space="0" w:color="auto"/>
            </w:tcBorders>
            <w:shd w:val="clear" w:color="000000" w:fill="FFFFFF"/>
          </w:tcPr>
          <w:p w14:paraId="0B23CC1C" w14:textId="4525BAE5" w:rsidR="002D248A" w:rsidRPr="00D86FFD" w:rsidRDefault="002D248A" w:rsidP="002D248A">
            <w:pPr>
              <w:widowControl w:val="0"/>
              <w:spacing w:line="240" w:lineRule="auto"/>
              <w:jc w:val="center"/>
              <w:rPr>
                <w:rFonts w:cs="Times New Roman"/>
                <w:b/>
                <w:bCs/>
                <w:sz w:val="24"/>
                <w:szCs w:val="24"/>
              </w:rPr>
            </w:pPr>
            <w:del w:id="1499" w:author="Найман Людмила Юрьевна" w:date="2021-12-22T10:17:00Z">
              <w:r w:rsidRPr="00D86FFD" w:rsidDel="003436B5">
                <w:rPr>
                  <w:rFonts w:cs="Times New Roman"/>
                  <w:b/>
                  <w:bCs/>
                  <w:sz w:val="24"/>
                  <w:szCs w:val="24"/>
                </w:rPr>
                <w:delText>0,00</w:delText>
              </w:r>
            </w:del>
          </w:p>
        </w:tc>
      </w:tr>
      <w:tr w:rsidR="002D248A" w:rsidRPr="00995A54" w14:paraId="6238EF02" w14:textId="77777777" w:rsidTr="002D248A">
        <w:trPr>
          <w:trHeight w:val="98"/>
        </w:trPr>
        <w:tc>
          <w:tcPr>
            <w:tcW w:w="3969" w:type="dxa"/>
            <w:gridSpan w:val="2"/>
            <w:vMerge/>
            <w:tcBorders>
              <w:left w:val="single" w:sz="4" w:space="0" w:color="auto"/>
              <w:right w:val="single" w:sz="4" w:space="0" w:color="auto"/>
            </w:tcBorders>
            <w:shd w:val="clear" w:color="000000" w:fill="FFFFFF"/>
            <w:vAlign w:val="center"/>
          </w:tcPr>
          <w:p w14:paraId="511B24B4"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95BE8BB" w14:textId="77777777" w:rsidR="002D248A" w:rsidRPr="00D86FFD" w:rsidRDefault="002D248A" w:rsidP="002D248A">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75FC1184" w14:textId="537FAB6C" w:rsidR="002D248A" w:rsidRPr="00D86FFD" w:rsidRDefault="002D248A" w:rsidP="002D248A">
            <w:pPr>
              <w:widowControl w:val="0"/>
              <w:spacing w:line="240" w:lineRule="auto"/>
              <w:jc w:val="center"/>
              <w:rPr>
                <w:rFonts w:cs="Times New Roman"/>
                <w:b/>
                <w:sz w:val="24"/>
                <w:szCs w:val="24"/>
              </w:rPr>
            </w:pPr>
            <w:del w:id="1500" w:author="Найман Людмила Юрьевна" w:date="2021-12-22T10:17:00Z">
              <w:r w:rsidRPr="00D86FFD" w:rsidDel="003436B5">
                <w:rPr>
                  <w:rFonts w:cs="Times New Roman"/>
                  <w:b/>
                  <w:bCs/>
                  <w:sz w:val="24"/>
                  <w:szCs w:val="24"/>
                </w:rPr>
                <w:delText>0,00</w:delText>
              </w:r>
            </w:del>
          </w:p>
        </w:tc>
      </w:tr>
      <w:tr w:rsidR="002D248A" w:rsidRPr="00995A54" w14:paraId="183EE04D" w14:textId="77777777" w:rsidTr="002D248A">
        <w:trPr>
          <w:trHeight w:val="105"/>
        </w:trPr>
        <w:tc>
          <w:tcPr>
            <w:tcW w:w="3969" w:type="dxa"/>
            <w:gridSpan w:val="2"/>
            <w:vMerge/>
            <w:tcBorders>
              <w:left w:val="single" w:sz="4" w:space="0" w:color="auto"/>
              <w:right w:val="single" w:sz="4" w:space="0" w:color="auto"/>
            </w:tcBorders>
            <w:shd w:val="clear" w:color="000000" w:fill="FFFFFF"/>
            <w:vAlign w:val="center"/>
          </w:tcPr>
          <w:p w14:paraId="3D361BE2"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FD8861D" w14:textId="16D10E1D" w:rsidR="002D248A" w:rsidRPr="00D86FFD" w:rsidRDefault="002D248A"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501" w:author="Найман Людмила Юрьевна" w:date="2022-03-15T10:53:00Z">
              <w:r w:rsidR="003E58A7">
                <w:rPr>
                  <w:rFonts w:cs="Times New Roman"/>
                  <w:sz w:val="24"/>
                  <w:szCs w:val="24"/>
                </w:rPr>
                <w:t>1 0</w:t>
              </w:r>
            </w:ins>
            <w:del w:id="1502" w:author="Найман Людмила Юрьевна" w:date="2022-03-15T10:53: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109DFEA6" w14:textId="63E02BF8" w:rsidR="002D248A" w:rsidRPr="00D86FFD" w:rsidRDefault="002D248A" w:rsidP="002D248A">
            <w:pPr>
              <w:widowControl w:val="0"/>
              <w:spacing w:line="240" w:lineRule="auto"/>
              <w:jc w:val="center"/>
              <w:rPr>
                <w:rFonts w:cs="Times New Roman"/>
                <w:b/>
                <w:sz w:val="24"/>
                <w:szCs w:val="24"/>
              </w:rPr>
            </w:pPr>
            <w:del w:id="1503" w:author="Найман Людмила Юрьевна" w:date="2021-12-22T10:17:00Z">
              <w:r w:rsidRPr="00D86FFD" w:rsidDel="003436B5">
                <w:rPr>
                  <w:rFonts w:cs="Times New Roman"/>
                  <w:b/>
                  <w:bCs/>
                  <w:sz w:val="24"/>
                  <w:szCs w:val="24"/>
                </w:rPr>
                <w:delText>0,00</w:delText>
              </w:r>
            </w:del>
          </w:p>
        </w:tc>
      </w:tr>
      <w:tr w:rsidR="002D248A" w:rsidRPr="00995A54" w14:paraId="52ECC415" w14:textId="77777777" w:rsidTr="002D248A">
        <w:trPr>
          <w:trHeight w:val="105"/>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3F2FB414" w14:textId="77777777" w:rsidR="002D248A" w:rsidRPr="00995A54" w:rsidRDefault="002D248A" w:rsidP="002D248A">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41C2F65" w14:textId="0C3B619A" w:rsidR="002D248A" w:rsidRPr="00D86FFD" w:rsidRDefault="002D248A" w:rsidP="002D248A">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6852FE25" w14:textId="77777777" w:rsidR="002D248A" w:rsidRPr="00D86FFD" w:rsidRDefault="002D248A" w:rsidP="002D248A">
            <w:pPr>
              <w:widowControl w:val="0"/>
              <w:spacing w:line="240" w:lineRule="auto"/>
              <w:jc w:val="center"/>
              <w:rPr>
                <w:rFonts w:cs="Times New Roman"/>
                <w:b/>
                <w:bCs/>
                <w:strike/>
                <w:sz w:val="24"/>
                <w:szCs w:val="24"/>
              </w:rPr>
            </w:pPr>
          </w:p>
        </w:tc>
      </w:tr>
      <w:tr w:rsidR="002D248A" w:rsidRPr="00995A54" w14:paraId="73DE1A36" w14:textId="77777777" w:rsidTr="002D248A">
        <w:trPr>
          <w:trHeight w:val="378"/>
        </w:trPr>
        <w:tc>
          <w:tcPr>
            <w:tcW w:w="14346" w:type="dxa"/>
            <w:gridSpan w:val="8"/>
            <w:tcBorders>
              <w:left w:val="single" w:sz="4" w:space="0" w:color="auto"/>
              <w:bottom w:val="single" w:sz="4" w:space="0" w:color="auto"/>
              <w:right w:val="single" w:sz="4" w:space="0" w:color="auto"/>
            </w:tcBorders>
            <w:shd w:val="clear" w:color="000000" w:fill="FFFFFF"/>
            <w:vAlign w:val="center"/>
          </w:tcPr>
          <w:p w14:paraId="602B3005"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sz w:val="24"/>
                <w:szCs w:val="24"/>
              </w:rPr>
              <w:t>3.3.4. при осуществлении перевода денежных средств юридическими лицами в пользу юридических лиц</w:t>
            </w:r>
            <w:r w:rsidRPr="00D86FFD">
              <w:rPr>
                <w:rStyle w:val="afff4"/>
                <w:rFonts w:cs="Times New Roman"/>
                <w:sz w:val="24"/>
                <w:szCs w:val="24"/>
              </w:rPr>
              <w:footnoteReference w:id="61"/>
            </w:r>
          </w:p>
        </w:tc>
      </w:tr>
      <w:tr w:rsidR="003C3F0E" w:rsidRPr="00995A54" w14:paraId="7E9D1F70" w14:textId="77777777" w:rsidTr="00672519">
        <w:trPr>
          <w:trHeight w:val="105"/>
        </w:trPr>
        <w:tc>
          <w:tcPr>
            <w:tcW w:w="3969" w:type="dxa"/>
            <w:gridSpan w:val="2"/>
            <w:vMerge w:val="restart"/>
            <w:tcBorders>
              <w:left w:val="single" w:sz="4" w:space="0" w:color="auto"/>
              <w:right w:val="single" w:sz="4" w:space="0" w:color="auto"/>
            </w:tcBorders>
            <w:shd w:val="clear" w:color="000000" w:fill="FFFFFF"/>
            <w:vAlign w:val="center"/>
          </w:tcPr>
          <w:p w14:paraId="2AA08720" w14:textId="77777777" w:rsidR="003C3F0E" w:rsidRPr="00995A54" w:rsidRDefault="003C3F0E" w:rsidP="003C3F0E">
            <w:pPr>
              <w:widowControl w:val="0"/>
              <w:spacing w:line="240" w:lineRule="auto"/>
              <w:rPr>
                <w:rFonts w:cs="Times New Roman"/>
                <w:sz w:val="24"/>
                <w:szCs w:val="24"/>
              </w:rPr>
            </w:pPr>
            <w:r w:rsidRPr="00995A54">
              <w:rPr>
                <w:rFonts w:cs="Times New Roman"/>
                <w:sz w:val="24"/>
                <w:szCs w:val="24"/>
              </w:rPr>
              <w:t>сумма перевода, руб.</w:t>
            </w: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B6C93B0" w14:textId="77777777" w:rsidR="003C3F0E" w:rsidRPr="00D86FFD" w:rsidRDefault="003C3F0E" w:rsidP="003C3F0E">
            <w:pPr>
              <w:widowControl w:val="0"/>
              <w:spacing w:line="240" w:lineRule="auto"/>
              <w:jc w:val="center"/>
              <w:rPr>
                <w:rFonts w:cs="Times New Roman"/>
                <w:sz w:val="24"/>
                <w:szCs w:val="24"/>
              </w:rPr>
            </w:pPr>
            <w:r w:rsidRPr="00D86FFD">
              <w:rPr>
                <w:rFonts w:cs="Times New Roman"/>
                <w:sz w:val="24"/>
                <w:szCs w:val="24"/>
              </w:rPr>
              <w:t>до 125,00</w:t>
            </w:r>
          </w:p>
        </w:tc>
        <w:tc>
          <w:tcPr>
            <w:tcW w:w="4961" w:type="dxa"/>
            <w:gridSpan w:val="2"/>
            <w:tcBorders>
              <w:top w:val="single" w:sz="4" w:space="0" w:color="auto"/>
              <w:left w:val="nil"/>
              <w:bottom w:val="single" w:sz="4" w:space="0" w:color="auto"/>
              <w:right w:val="single" w:sz="4" w:space="0" w:color="auto"/>
            </w:tcBorders>
            <w:shd w:val="clear" w:color="000000" w:fill="FFFFFF"/>
            <w:vAlign w:val="center"/>
          </w:tcPr>
          <w:p w14:paraId="3F6AC890" w14:textId="6656AF00" w:rsidR="003C3F0E" w:rsidRPr="00D86FFD" w:rsidRDefault="003C3F0E" w:rsidP="003C3F0E">
            <w:pPr>
              <w:widowControl w:val="0"/>
              <w:spacing w:line="240" w:lineRule="auto"/>
              <w:jc w:val="center"/>
              <w:rPr>
                <w:rFonts w:cs="Times New Roman"/>
                <w:b/>
                <w:sz w:val="24"/>
                <w:szCs w:val="24"/>
              </w:rPr>
            </w:pPr>
            <w:del w:id="1504" w:author="Найман Людмила Юрьевна" w:date="2021-12-22T10:17:00Z">
              <w:r w:rsidRPr="00D86FFD" w:rsidDel="003436B5">
                <w:rPr>
                  <w:rFonts w:cs="Times New Roman"/>
                  <w:b/>
                  <w:sz w:val="24"/>
                  <w:szCs w:val="24"/>
                </w:rPr>
                <w:delText>0,00</w:delText>
              </w:r>
            </w:del>
          </w:p>
        </w:tc>
      </w:tr>
      <w:tr w:rsidR="003C3F0E" w:rsidRPr="00995A54" w14:paraId="45551B05" w14:textId="77777777" w:rsidTr="002D248A">
        <w:trPr>
          <w:trHeight w:val="105"/>
        </w:trPr>
        <w:tc>
          <w:tcPr>
            <w:tcW w:w="3969" w:type="dxa"/>
            <w:gridSpan w:val="2"/>
            <w:vMerge/>
            <w:tcBorders>
              <w:left w:val="single" w:sz="4" w:space="0" w:color="auto"/>
              <w:right w:val="single" w:sz="4" w:space="0" w:color="auto"/>
            </w:tcBorders>
            <w:shd w:val="clear" w:color="000000" w:fill="FFFFFF"/>
            <w:vAlign w:val="center"/>
          </w:tcPr>
          <w:p w14:paraId="6CCC17CD" w14:textId="77777777" w:rsidR="003C3F0E" w:rsidRPr="00995A54"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CBA0716" w14:textId="77777777" w:rsidR="003C3F0E" w:rsidRPr="00D86FFD" w:rsidRDefault="003C3F0E" w:rsidP="003C3F0E">
            <w:pPr>
              <w:widowControl w:val="0"/>
              <w:spacing w:line="240" w:lineRule="auto"/>
              <w:jc w:val="center"/>
              <w:rPr>
                <w:rFonts w:cs="Times New Roman"/>
                <w:sz w:val="24"/>
                <w:szCs w:val="24"/>
              </w:rPr>
            </w:pPr>
            <w:r w:rsidRPr="00D86FFD">
              <w:rPr>
                <w:rFonts w:cs="Times New Roman"/>
                <w:sz w:val="24"/>
                <w:szCs w:val="24"/>
              </w:rPr>
              <w:t>от 125,01 до 250,00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37AEBB52" w14:textId="26848245" w:rsidR="003C3F0E" w:rsidRPr="00D86FFD" w:rsidRDefault="003C3F0E" w:rsidP="003C3F0E">
            <w:pPr>
              <w:jc w:val="center"/>
              <w:rPr>
                <w:rFonts w:cs="Times New Roman"/>
                <w:sz w:val="24"/>
                <w:szCs w:val="24"/>
              </w:rPr>
            </w:pPr>
            <w:del w:id="1505" w:author="Найман Людмила Юрьевна" w:date="2021-12-22T10:17:00Z">
              <w:r w:rsidRPr="00D86FFD" w:rsidDel="003436B5">
                <w:rPr>
                  <w:rFonts w:cs="Times New Roman"/>
                  <w:b/>
                  <w:sz w:val="24"/>
                  <w:szCs w:val="24"/>
                </w:rPr>
                <w:delText>0,00</w:delText>
              </w:r>
            </w:del>
          </w:p>
        </w:tc>
      </w:tr>
      <w:tr w:rsidR="003C3F0E" w:rsidRPr="00995A54" w14:paraId="18486457" w14:textId="77777777" w:rsidTr="002D248A">
        <w:trPr>
          <w:trHeight w:val="105"/>
        </w:trPr>
        <w:tc>
          <w:tcPr>
            <w:tcW w:w="3969" w:type="dxa"/>
            <w:gridSpan w:val="2"/>
            <w:vMerge/>
            <w:tcBorders>
              <w:left w:val="single" w:sz="4" w:space="0" w:color="auto"/>
              <w:right w:val="single" w:sz="4" w:space="0" w:color="auto"/>
            </w:tcBorders>
            <w:shd w:val="clear" w:color="000000" w:fill="FFFFFF"/>
            <w:vAlign w:val="center"/>
          </w:tcPr>
          <w:p w14:paraId="6CFA6DAC" w14:textId="77777777" w:rsidR="003C3F0E" w:rsidRPr="00995A54"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E4E5E09" w14:textId="77777777" w:rsidR="003C3F0E" w:rsidRPr="00D86FFD" w:rsidRDefault="003C3F0E" w:rsidP="003C3F0E">
            <w:pPr>
              <w:widowControl w:val="0"/>
              <w:spacing w:line="240" w:lineRule="auto"/>
              <w:jc w:val="center"/>
              <w:rPr>
                <w:rFonts w:cs="Times New Roman"/>
                <w:sz w:val="24"/>
                <w:szCs w:val="24"/>
              </w:rPr>
            </w:pPr>
            <w:r w:rsidRPr="00D86FFD">
              <w:rPr>
                <w:rFonts w:cs="Times New Roman"/>
                <w:sz w:val="24"/>
                <w:szCs w:val="24"/>
              </w:rPr>
              <w:t>от 250,01 до 1 000,00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7F7A7787" w14:textId="448660CA" w:rsidR="003C3F0E" w:rsidRPr="00D86FFD" w:rsidRDefault="003C3F0E" w:rsidP="003C3F0E">
            <w:pPr>
              <w:jc w:val="center"/>
              <w:rPr>
                <w:rFonts w:cs="Times New Roman"/>
                <w:sz w:val="24"/>
                <w:szCs w:val="24"/>
              </w:rPr>
            </w:pPr>
            <w:del w:id="1506" w:author="Найман Людмила Юрьевна" w:date="2021-12-22T10:17:00Z">
              <w:r w:rsidRPr="00D86FFD" w:rsidDel="003436B5">
                <w:rPr>
                  <w:rFonts w:cs="Times New Roman"/>
                  <w:b/>
                  <w:sz w:val="24"/>
                  <w:szCs w:val="24"/>
                </w:rPr>
                <w:delText>0,00</w:delText>
              </w:r>
            </w:del>
          </w:p>
        </w:tc>
      </w:tr>
      <w:tr w:rsidR="003C3F0E" w:rsidRPr="00995A54" w14:paraId="3A471FF1" w14:textId="77777777" w:rsidTr="002D248A">
        <w:trPr>
          <w:trHeight w:val="105"/>
        </w:trPr>
        <w:tc>
          <w:tcPr>
            <w:tcW w:w="3969" w:type="dxa"/>
            <w:gridSpan w:val="2"/>
            <w:vMerge/>
            <w:tcBorders>
              <w:left w:val="single" w:sz="4" w:space="0" w:color="auto"/>
              <w:right w:val="single" w:sz="4" w:space="0" w:color="auto"/>
            </w:tcBorders>
            <w:shd w:val="clear" w:color="000000" w:fill="FFFFFF"/>
            <w:vAlign w:val="center"/>
          </w:tcPr>
          <w:p w14:paraId="2C3E1F78" w14:textId="77777777" w:rsidR="003C3F0E" w:rsidRPr="00995A54"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664A0B78" w14:textId="77777777" w:rsidR="003C3F0E" w:rsidRPr="00D86FFD" w:rsidRDefault="003C3F0E" w:rsidP="003C3F0E">
            <w:pPr>
              <w:widowControl w:val="0"/>
              <w:spacing w:line="240" w:lineRule="auto"/>
              <w:jc w:val="center"/>
              <w:rPr>
                <w:rFonts w:cs="Times New Roman"/>
                <w:sz w:val="24"/>
                <w:szCs w:val="24"/>
              </w:rPr>
            </w:pPr>
            <w:r w:rsidRPr="00D86FFD">
              <w:rPr>
                <w:rFonts w:cs="Times New Roman"/>
                <w:sz w:val="24"/>
                <w:szCs w:val="24"/>
              </w:rPr>
              <w:t>от 1 000,01 до 3 000,00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41A6E25F" w14:textId="723C0969" w:rsidR="003C3F0E" w:rsidRPr="00D86FFD" w:rsidRDefault="003C3F0E" w:rsidP="003C3F0E">
            <w:pPr>
              <w:jc w:val="center"/>
              <w:rPr>
                <w:rFonts w:cs="Times New Roman"/>
                <w:sz w:val="24"/>
                <w:szCs w:val="24"/>
              </w:rPr>
            </w:pPr>
            <w:del w:id="1507" w:author="Найман Людмила Юрьевна" w:date="2021-12-22T10:17:00Z">
              <w:r w:rsidRPr="00D86FFD" w:rsidDel="003436B5">
                <w:rPr>
                  <w:rFonts w:cs="Times New Roman"/>
                  <w:b/>
                  <w:sz w:val="24"/>
                  <w:szCs w:val="24"/>
                </w:rPr>
                <w:delText>0,00</w:delText>
              </w:r>
            </w:del>
          </w:p>
        </w:tc>
      </w:tr>
      <w:tr w:rsidR="003C3F0E" w:rsidRPr="00995A54" w14:paraId="558EC05D" w14:textId="77777777" w:rsidTr="002D248A">
        <w:trPr>
          <w:trHeight w:val="105"/>
        </w:trPr>
        <w:tc>
          <w:tcPr>
            <w:tcW w:w="3969" w:type="dxa"/>
            <w:gridSpan w:val="2"/>
            <w:vMerge/>
            <w:tcBorders>
              <w:left w:val="single" w:sz="4" w:space="0" w:color="auto"/>
              <w:right w:val="single" w:sz="4" w:space="0" w:color="auto"/>
            </w:tcBorders>
            <w:shd w:val="clear" w:color="000000" w:fill="FFFFFF"/>
            <w:vAlign w:val="center"/>
          </w:tcPr>
          <w:p w14:paraId="55A13AB0" w14:textId="77777777" w:rsidR="003C3F0E" w:rsidRPr="00995A54"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25555F7C" w14:textId="77777777" w:rsidR="003C3F0E" w:rsidRPr="00D86FFD" w:rsidRDefault="003C3F0E" w:rsidP="003C3F0E">
            <w:pPr>
              <w:widowControl w:val="0"/>
              <w:spacing w:line="240" w:lineRule="auto"/>
              <w:jc w:val="center"/>
              <w:rPr>
                <w:rFonts w:cs="Times New Roman"/>
                <w:sz w:val="24"/>
                <w:szCs w:val="24"/>
              </w:rPr>
            </w:pPr>
            <w:r w:rsidRPr="00D86FFD">
              <w:rPr>
                <w:rFonts w:cs="Times New Roman"/>
                <w:sz w:val="24"/>
                <w:szCs w:val="24"/>
              </w:rPr>
              <w:t>от 3 000,01 до 6 000,00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573CE0F3" w14:textId="0441EDCB" w:rsidR="003C3F0E" w:rsidRPr="00D86FFD" w:rsidRDefault="003C3F0E" w:rsidP="003C3F0E">
            <w:pPr>
              <w:jc w:val="center"/>
              <w:rPr>
                <w:rFonts w:cs="Times New Roman"/>
                <w:sz w:val="24"/>
                <w:szCs w:val="24"/>
              </w:rPr>
            </w:pPr>
            <w:del w:id="1508" w:author="Найман Людмила Юрьевна" w:date="2021-12-22T10:17:00Z">
              <w:r w:rsidRPr="00D86FFD" w:rsidDel="003436B5">
                <w:rPr>
                  <w:rFonts w:cs="Times New Roman"/>
                  <w:b/>
                  <w:sz w:val="24"/>
                  <w:szCs w:val="24"/>
                </w:rPr>
                <w:delText>0,00</w:delText>
              </w:r>
            </w:del>
          </w:p>
        </w:tc>
      </w:tr>
      <w:tr w:rsidR="003C3F0E" w:rsidRPr="00995A54" w14:paraId="036D874E" w14:textId="77777777" w:rsidTr="002D248A">
        <w:trPr>
          <w:trHeight w:val="105"/>
        </w:trPr>
        <w:tc>
          <w:tcPr>
            <w:tcW w:w="3969" w:type="dxa"/>
            <w:gridSpan w:val="2"/>
            <w:vMerge/>
            <w:tcBorders>
              <w:left w:val="single" w:sz="4" w:space="0" w:color="auto"/>
              <w:right w:val="single" w:sz="4" w:space="0" w:color="auto"/>
            </w:tcBorders>
            <w:shd w:val="clear" w:color="000000" w:fill="FFFFFF"/>
            <w:vAlign w:val="center"/>
          </w:tcPr>
          <w:p w14:paraId="607693D0" w14:textId="77777777" w:rsidR="003C3F0E" w:rsidRPr="00995A54"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40117F35" w14:textId="140E917D" w:rsidR="003C3F0E" w:rsidRPr="00D86FFD" w:rsidRDefault="003C3F0E" w:rsidP="003E58A7">
            <w:pPr>
              <w:widowControl w:val="0"/>
              <w:spacing w:line="240" w:lineRule="auto"/>
              <w:jc w:val="center"/>
              <w:rPr>
                <w:rFonts w:cs="Times New Roman"/>
                <w:sz w:val="24"/>
                <w:szCs w:val="24"/>
              </w:rPr>
            </w:pPr>
            <w:r w:rsidRPr="00D86FFD">
              <w:rPr>
                <w:rFonts w:cs="Times New Roman"/>
                <w:sz w:val="24"/>
                <w:szCs w:val="24"/>
              </w:rPr>
              <w:t xml:space="preserve">от 6 000,01 до </w:t>
            </w:r>
            <w:ins w:id="1509" w:author="Найман Людмила Юрьевна" w:date="2022-03-15T10:53:00Z">
              <w:r w:rsidR="003E58A7">
                <w:rPr>
                  <w:rFonts w:cs="Times New Roman"/>
                  <w:sz w:val="24"/>
                  <w:szCs w:val="24"/>
                </w:rPr>
                <w:t>1 0</w:t>
              </w:r>
            </w:ins>
            <w:del w:id="1510" w:author="Найман Людмила Юрьевна" w:date="2022-03-15T10:53:00Z">
              <w:r w:rsidRPr="00D86FFD" w:rsidDel="003E58A7">
                <w:rPr>
                  <w:rFonts w:cs="Times New Roman"/>
                  <w:sz w:val="24"/>
                  <w:szCs w:val="24"/>
                </w:rPr>
                <w:delText>6</w:delText>
              </w:r>
            </w:del>
            <w:r w:rsidRPr="00D86FFD">
              <w:rPr>
                <w:rFonts w:cs="Times New Roman"/>
                <w:sz w:val="24"/>
                <w:szCs w:val="24"/>
              </w:rPr>
              <w:t>00 000,00</w:t>
            </w:r>
          </w:p>
        </w:tc>
        <w:tc>
          <w:tcPr>
            <w:tcW w:w="4961" w:type="dxa"/>
            <w:gridSpan w:val="2"/>
            <w:tcBorders>
              <w:top w:val="single" w:sz="4" w:space="0" w:color="auto"/>
              <w:left w:val="nil"/>
              <w:bottom w:val="single" w:sz="4" w:space="0" w:color="auto"/>
              <w:right w:val="single" w:sz="4" w:space="0" w:color="auto"/>
            </w:tcBorders>
            <w:shd w:val="clear" w:color="000000" w:fill="FFFFFF"/>
          </w:tcPr>
          <w:p w14:paraId="7A49FCA0" w14:textId="704C46E8" w:rsidR="003C3F0E" w:rsidRPr="00D86FFD" w:rsidRDefault="003C3F0E" w:rsidP="003C3F0E">
            <w:pPr>
              <w:jc w:val="center"/>
              <w:rPr>
                <w:rFonts w:cs="Times New Roman"/>
                <w:sz w:val="24"/>
                <w:szCs w:val="24"/>
              </w:rPr>
            </w:pPr>
            <w:del w:id="1511" w:author="Найман Людмила Юрьевна" w:date="2021-12-22T10:17:00Z">
              <w:r w:rsidRPr="00D86FFD" w:rsidDel="003436B5">
                <w:rPr>
                  <w:rFonts w:cs="Times New Roman"/>
                  <w:b/>
                  <w:sz w:val="24"/>
                  <w:szCs w:val="24"/>
                </w:rPr>
                <w:delText>0,00</w:delText>
              </w:r>
            </w:del>
          </w:p>
        </w:tc>
      </w:tr>
      <w:tr w:rsidR="003C3F0E" w:rsidRPr="00995A54" w14:paraId="2875B513" w14:textId="77777777" w:rsidTr="002D248A">
        <w:trPr>
          <w:trHeight w:val="105"/>
        </w:trPr>
        <w:tc>
          <w:tcPr>
            <w:tcW w:w="3969" w:type="dxa"/>
            <w:gridSpan w:val="2"/>
            <w:vMerge/>
            <w:tcBorders>
              <w:left w:val="single" w:sz="4" w:space="0" w:color="auto"/>
              <w:bottom w:val="single" w:sz="4" w:space="0" w:color="auto"/>
              <w:right w:val="single" w:sz="4" w:space="0" w:color="auto"/>
            </w:tcBorders>
            <w:shd w:val="clear" w:color="000000" w:fill="FFFFFF"/>
            <w:vAlign w:val="center"/>
          </w:tcPr>
          <w:p w14:paraId="1BEC7482" w14:textId="77777777" w:rsidR="003C3F0E" w:rsidRPr="00995A54" w:rsidRDefault="003C3F0E" w:rsidP="003C3F0E">
            <w:pPr>
              <w:widowControl w:val="0"/>
              <w:spacing w:line="240" w:lineRule="auto"/>
              <w:rPr>
                <w:rFonts w:cs="Times New Roman"/>
                <w:sz w:val="24"/>
                <w:szCs w:val="24"/>
              </w:rPr>
            </w:pPr>
          </w:p>
        </w:tc>
        <w:tc>
          <w:tcPr>
            <w:tcW w:w="5416"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593E6968" w14:textId="5D1C0B03" w:rsidR="003C3F0E" w:rsidRPr="00D86FFD" w:rsidRDefault="003C3F0E" w:rsidP="003C3F0E">
            <w:pPr>
              <w:widowControl w:val="0"/>
              <w:spacing w:line="240" w:lineRule="auto"/>
              <w:jc w:val="center"/>
              <w:rPr>
                <w:rFonts w:cs="Times New Roman"/>
                <w:sz w:val="24"/>
                <w:szCs w:val="24"/>
              </w:rPr>
            </w:pPr>
          </w:p>
        </w:tc>
        <w:tc>
          <w:tcPr>
            <w:tcW w:w="4961" w:type="dxa"/>
            <w:gridSpan w:val="2"/>
            <w:tcBorders>
              <w:top w:val="single" w:sz="4" w:space="0" w:color="auto"/>
              <w:left w:val="nil"/>
              <w:bottom w:val="single" w:sz="4" w:space="0" w:color="auto"/>
              <w:right w:val="single" w:sz="4" w:space="0" w:color="auto"/>
            </w:tcBorders>
            <w:shd w:val="clear" w:color="000000" w:fill="FFFFFF"/>
          </w:tcPr>
          <w:p w14:paraId="4A5E8DE0" w14:textId="77777777" w:rsidR="003C3F0E" w:rsidRPr="00D86FFD" w:rsidRDefault="003C3F0E" w:rsidP="003C3F0E">
            <w:pPr>
              <w:jc w:val="center"/>
              <w:rPr>
                <w:rFonts w:cs="Times New Roman"/>
                <w:sz w:val="24"/>
                <w:szCs w:val="24"/>
              </w:rPr>
            </w:pPr>
          </w:p>
        </w:tc>
      </w:tr>
      <w:tr w:rsidR="002D248A" w:rsidRPr="00995A54" w14:paraId="785B2874" w14:textId="77777777" w:rsidTr="002D248A">
        <w:trPr>
          <w:trHeight w:val="519"/>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46B0668E" w14:textId="77777777" w:rsidR="002D248A" w:rsidRPr="00D86FFD" w:rsidRDefault="002D248A" w:rsidP="002D248A">
            <w:pPr>
              <w:widowControl w:val="0"/>
              <w:spacing w:line="240" w:lineRule="auto"/>
              <w:jc w:val="center"/>
              <w:rPr>
                <w:rFonts w:cs="Times New Roman"/>
                <w:b/>
                <w:bCs/>
                <w:sz w:val="24"/>
                <w:szCs w:val="24"/>
              </w:rPr>
            </w:pPr>
            <w:r w:rsidRPr="00D86FFD">
              <w:rPr>
                <w:rFonts w:cs="Times New Roman"/>
                <w:b/>
                <w:bCs/>
                <w:sz w:val="24"/>
                <w:szCs w:val="24"/>
              </w:rPr>
              <w:lastRenderedPageBreak/>
              <w:t>Б. Информационные услуги</w:t>
            </w:r>
          </w:p>
        </w:tc>
      </w:tr>
      <w:tr w:rsidR="002D248A" w:rsidRPr="00995A54" w14:paraId="6D230DBD" w14:textId="77777777" w:rsidTr="00DB23B6">
        <w:trPr>
          <w:trHeight w:val="355"/>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5C2BE64C"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4.1. Тариф за направление через Банк России запросов, информации, связанной с переводом денежных средств, другой информации с использованием электронных сообщений (ЭС), за направление Банком России информации клиенту</w:t>
            </w:r>
            <w:r w:rsidRPr="00995A54">
              <w:rPr>
                <w:rStyle w:val="afff4"/>
                <w:rFonts w:cs="Times New Roman"/>
                <w:sz w:val="24"/>
                <w:szCs w:val="24"/>
              </w:rPr>
              <w:footnoteReference w:id="62"/>
            </w:r>
          </w:p>
        </w:tc>
        <w:tc>
          <w:tcPr>
            <w:tcW w:w="4961" w:type="dxa"/>
            <w:gridSpan w:val="2"/>
            <w:tcBorders>
              <w:top w:val="single" w:sz="4" w:space="0" w:color="auto"/>
              <w:left w:val="nil"/>
              <w:bottom w:val="single" w:sz="4" w:space="0" w:color="auto"/>
              <w:right w:val="single" w:sz="4" w:space="0" w:color="auto"/>
            </w:tcBorders>
            <w:shd w:val="clear" w:color="000000" w:fill="FFFFFF"/>
            <w:vAlign w:val="center"/>
          </w:tcPr>
          <w:p w14:paraId="1B2ECAB4" w14:textId="0CD2B44E" w:rsidR="002D248A" w:rsidRPr="00995A54" w:rsidRDefault="002D248A" w:rsidP="002D248A">
            <w:pPr>
              <w:widowControl w:val="0"/>
              <w:spacing w:line="240" w:lineRule="auto"/>
              <w:jc w:val="center"/>
              <w:rPr>
                <w:rFonts w:cs="Times New Roman"/>
                <w:b/>
                <w:bCs/>
                <w:sz w:val="24"/>
                <w:szCs w:val="24"/>
              </w:rPr>
            </w:pPr>
            <w:del w:id="1512" w:author="Найман Людмила Юрьевна" w:date="2021-12-22T10:17:00Z">
              <w:r w:rsidRPr="00995A54" w:rsidDel="003436B5">
                <w:rPr>
                  <w:rFonts w:cs="Times New Roman"/>
                  <w:b/>
                  <w:bCs/>
                  <w:sz w:val="24"/>
                  <w:szCs w:val="24"/>
                </w:rPr>
                <w:delText>9,00</w:delText>
              </w:r>
            </w:del>
          </w:p>
        </w:tc>
      </w:tr>
      <w:tr w:rsidR="002D248A" w:rsidRPr="00995A54" w14:paraId="52FE22D7" w14:textId="77777777" w:rsidTr="00DB23B6">
        <w:trPr>
          <w:trHeight w:val="224"/>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74D30E42"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4.2. Тариф за направление клиентом в банк плательщика (за исключением Банка России) инкассового поручения, платежного требования в электронном виде</w:t>
            </w:r>
          </w:p>
        </w:tc>
        <w:tc>
          <w:tcPr>
            <w:tcW w:w="4961" w:type="dxa"/>
            <w:gridSpan w:val="2"/>
            <w:tcBorders>
              <w:top w:val="nil"/>
              <w:left w:val="nil"/>
              <w:bottom w:val="single" w:sz="4" w:space="0" w:color="auto"/>
              <w:right w:val="single" w:sz="4" w:space="0" w:color="auto"/>
            </w:tcBorders>
            <w:shd w:val="clear" w:color="000000" w:fill="FFFFFF"/>
            <w:vAlign w:val="center"/>
          </w:tcPr>
          <w:p w14:paraId="5FD6EAE4" w14:textId="0A5BBB74" w:rsidR="002D248A" w:rsidRPr="00995A54" w:rsidRDefault="002D248A" w:rsidP="002D248A">
            <w:pPr>
              <w:widowControl w:val="0"/>
              <w:spacing w:line="240" w:lineRule="auto"/>
              <w:jc w:val="center"/>
              <w:rPr>
                <w:rFonts w:cs="Times New Roman"/>
                <w:b/>
                <w:bCs/>
                <w:sz w:val="24"/>
                <w:szCs w:val="24"/>
              </w:rPr>
            </w:pPr>
            <w:del w:id="1513" w:author="Найман Людмила Юрьевна" w:date="2021-12-22T10:17:00Z">
              <w:r w:rsidRPr="00995A54" w:rsidDel="003436B5">
                <w:rPr>
                  <w:rFonts w:cs="Times New Roman"/>
                  <w:b/>
                  <w:bCs/>
                  <w:sz w:val="24"/>
                  <w:szCs w:val="24"/>
                </w:rPr>
                <w:delText>9,00</w:delText>
              </w:r>
            </w:del>
          </w:p>
        </w:tc>
      </w:tr>
      <w:tr w:rsidR="002D248A" w:rsidRPr="00995A54" w14:paraId="455FC141" w14:textId="77777777" w:rsidTr="00DB23B6">
        <w:trPr>
          <w:trHeight w:val="523"/>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7A8B6F2A"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4.3. Тариф за составление Банком России по поручению клиента инкассового поручения, платежного требования и направление в банк плательщика (за исключением Банка России) в электронном виде</w:t>
            </w:r>
          </w:p>
        </w:tc>
        <w:tc>
          <w:tcPr>
            <w:tcW w:w="496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2348F06" w14:textId="747B3A44" w:rsidR="002D248A" w:rsidRPr="00995A54" w:rsidRDefault="002D248A" w:rsidP="002D248A">
            <w:pPr>
              <w:widowControl w:val="0"/>
              <w:spacing w:line="240" w:lineRule="auto"/>
              <w:jc w:val="center"/>
              <w:rPr>
                <w:rFonts w:cs="Times New Roman"/>
                <w:b/>
                <w:bCs/>
                <w:sz w:val="24"/>
                <w:szCs w:val="24"/>
              </w:rPr>
            </w:pPr>
            <w:del w:id="1514" w:author="Найман Людмила Юрьевна" w:date="2021-12-22T10:22:00Z">
              <w:r w:rsidRPr="00995A54" w:rsidDel="00DB23B6">
                <w:rPr>
                  <w:rFonts w:cs="Times New Roman"/>
                  <w:b/>
                  <w:bCs/>
                  <w:sz w:val="24"/>
                  <w:szCs w:val="24"/>
                </w:rPr>
                <w:delText>350,00</w:delText>
              </w:r>
            </w:del>
          </w:p>
        </w:tc>
      </w:tr>
      <w:tr w:rsidR="002D248A" w:rsidRPr="00995A54" w14:paraId="30AA293A" w14:textId="77777777" w:rsidTr="002D248A">
        <w:trPr>
          <w:trHeight w:val="228"/>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0585BFEC"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4.4. Тариф за направление клиентом запросов информации о получателе средств</w:t>
            </w:r>
            <w:r w:rsidR="005D610D">
              <w:rPr>
                <w:rStyle w:val="afff4"/>
                <w:rFonts w:cs="Times New Roman"/>
                <w:sz w:val="24"/>
                <w:szCs w:val="24"/>
              </w:rPr>
              <w:footnoteReference w:id="63"/>
            </w:r>
          </w:p>
        </w:tc>
        <w:tc>
          <w:tcPr>
            <w:tcW w:w="4961" w:type="dxa"/>
            <w:gridSpan w:val="2"/>
            <w:tcBorders>
              <w:top w:val="single" w:sz="4" w:space="0" w:color="auto"/>
              <w:left w:val="nil"/>
              <w:bottom w:val="single" w:sz="4" w:space="0" w:color="auto"/>
              <w:right w:val="single" w:sz="4" w:space="0" w:color="auto"/>
            </w:tcBorders>
            <w:shd w:val="clear" w:color="000000" w:fill="FFFFFF"/>
            <w:vAlign w:val="center"/>
          </w:tcPr>
          <w:p w14:paraId="77206406" w14:textId="3677477A" w:rsidR="002D248A" w:rsidRPr="00995A54" w:rsidRDefault="002D248A" w:rsidP="002D248A">
            <w:pPr>
              <w:widowControl w:val="0"/>
              <w:spacing w:line="240" w:lineRule="auto"/>
              <w:jc w:val="center"/>
              <w:rPr>
                <w:rFonts w:cs="Times New Roman"/>
                <w:b/>
                <w:bCs/>
                <w:sz w:val="24"/>
                <w:szCs w:val="24"/>
              </w:rPr>
            </w:pPr>
            <w:del w:id="1515" w:author="Найман Людмила Юрьевна" w:date="2021-12-22T10:22:00Z">
              <w:r w:rsidRPr="00995A54" w:rsidDel="00DB23B6">
                <w:rPr>
                  <w:rFonts w:cs="Times New Roman"/>
                  <w:b/>
                  <w:bCs/>
                  <w:sz w:val="24"/>
                  <w:szCs w:val="24"/>
                </w:rPr>
                <w:delText>0,00</w:delText>
              </w:r>
            </w:del>
          </w:p>
        </w:tc>
      </w:tr>
      <w:tr w:rsidR="00B53B8D" w:rsidRPr="00995A54" w14:paraId="672C04DC" w14:textId="77777777" w:rsidTr="002D248A">
        <w:trPr>
          <w:trHeight w:val="228"/>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0AFC510B" w14:textId="741A5CC1" w:rsidR="00B53B8D" w:rsidRPr="006C0EED" w:rsidRDefault="00B53B8D" w:rsidP="002D248A">
            <w:pPr>
              <w:widowControl w:val="0"/>
              <w:spacing w:line="240" w:lineRule="auto"/>
              <w:rPr>
                <w:rFonts w:cs="Times New Roman"/>
                <w:sz w:val="24"/>
                <w:szCs w:val="24"/>
                <w:highlight w:val="cyan"/>
              </w:rPr>
            </w:pPr>
          </w:p>
        </w:tc>
        <w:tc>
          <w:tcPr>
            <w:tcW w:w="4961" w:type="dxa"/>
            <w:gridSpan w:val="2"/>
            <w:tcBorders>
              <w:top w:val="single" w:sz="4" w:space="0" w:color="auto"/>
              <w:left w:val="nil"/>
              <w:bottom w:val="single" w:sz="4" w:space="0" w:color="auto"/>
              <w:right w:val="single" w:sz="4" w:space="0" w:color="auto"/>
            </w:tcBorders>
            <w:shd w:val="clear" w:color="000000" w:fill="FFFFFF"/>
            <w:vAlign w:val="center"/>
          </w:tcPr>
          <w:p w14:paraId="0CBDC49A" w14:textId="18FDE811" w:rsidR="00B53B8D" w:rsidRPr="006C0EED" w:rsidRDefault="00B53B8D" w:rsidP="00B53B8D">
            <w:pPr>
              <w:widowControl w:val="0"/>
              <w:spacing w:line="240" w:lineRule="auto"/>
              <w:jc w:val="center"/>
              <w:rPr>
                <w:rFonts w:cs="Times New Roman"/>
                <w:b/>
                <w:bCs/>
                <w:sz w:val="24"/>
                <w:szCs w:val="24"/>
                <w:highlight w:val="cyan"/>
              </w:rPr>
            </w:pPr>
            <w:del w:id="1516" w:author="Найман Людмила Юрьевна" w:date="2021-12-22T10:22:00Z">
              <w:r w:rsidRPr="00D86FFD" w:rsidDel="00DB23B6">
                <w:rPr>
                  <w:rFonts w:cs="Times New Roman"/>
                  <w:b/>
                  <w:bCs/>
                  <w:sz w:val="24"/>
                  <w:szCs w:val="24"/>
                </w:rPr>
                <w:delText>0,00</w:delText>
              </w:r>
            </w:del>
          </w:p>
        </w:tc>
      </w:tr>
      <w:tr w:rsidR="002D248A" w:rsidRPr="00995A54" w14:paraId="2008FE43" w14:textId="77777777" w:rsidTr="002D248A">
        <w:trPr>
          <w:trHeight w:val="132"/>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1EC35F9D" w14:textId="32654463" w:rsidR="002D248A" w:rsidRPr="00995A54" w:rsidRDefault="002D248A" w:rsidP="005D610D">
            <w:pPr>
              <w:widowControl w:val="0"/>
              <w:spacing w:line="240" w:lineRule="auto"/>
              <w:rPr>
                <w:rFonts w:cs="Times New Roman"/>
                <w:sz w:val="24"/>
                <w:szCs w:val="24"/>
              </w:rPr>
            </w:pPr>
            <w:r w:rsidRPr="00995A54">
              <w:rPr>
                <w:rFonts w:cs="Times New Roman"/>
                <w:sz w:val="24"/>
                <w:szCs w:val="24"/>
              </w:rPr>
              <w:t>4</w:t>
            </w:r>
            <w:r w:rsidRPr="00B85F7C">
              <w:rPr>
                <w:rFonts w:cs="Times New Roman"/>
                <w:sz w:val="24"/>
                <w:szCs w:val="24"/>
              </w:rPr>
              <w:t>.</w:t>
            </w:r>
            <w:r w:rsidR="005D610D">
              <w:rPr>
                <w:rFonts w:cs="Times New Roman"/>
                <w:sz w:val="24"/>
                <w:szCs w:val="24"/>
              </w:rPr>
              <w:t>5</w:t>
            </w:r>
            <w:r w:rsidR="00B53B8D" w:rsidRPr="00E57E1C">
              <w:rPr>
                <w:rFonts w:cs="Times New Roman"/>
                <w:sz w:val="24"/>
                <w:szCs w:val="24"/>
              </w:rPr>
              <w:t>.</w:t>
            </w:r>
            <w:r w:rsidRPr="00B85F7C">
              <w:rPr>
                <w:rFonts w:cs="Times New Roman"/>
                <w:sz w:val="24"/>
                <w:szCs w:val="24"/>
              </w:rPr>
              <w:t xml:space="preserve"> Тариф</w:t>
            </w:r>
            <w:r w:rsidRPr="00995A54">
              <w:rPr>
                <w:rFonts w:cs="Times New Roman"/>
                <w:sz w:val="24"/>
                <w:szCs w:val="24"/>
              </w:rPr>
              <w:t xml:space="preserve"> за направление клиентом запросов информации о банке получателя</w:t>
            </w:r>
          </w:p>
        </w:tc>
        <w:tc>
          <w:tcPr>
            <w:tcW w:w="4961" w:type="dxa"/>
            <w:gridSpan w:val="2"/>
            <w:tcBorders>
              <w:top w:val="nil"/>
              <w:left w:val="nil"/>
              <w:bottom w:val="single" w:sz="4" w:space="0" w:color="auto"/>
              <w:right w:val="single" w:sz="4" w:space="0" w:color="auto"/>
            </w:tcBorders>
            <w:shd w:val="clear" w:color="000000" w:fill="FFFFFF"/>
            <w:vAlign w:val="center"/>
          </w:tcPr>
          <w:p w14:paraId="4837CEE5" w14:textId="5FBC985C" w:rsidR="002D248A" w:rsidRPr="00995A54" w:rsidRDefault="002D248A" w:rsidP="002D248A">
            <w:pPr>
              <w:widowControl w:val="0"/>
              <w:spacing w:line="240" w:lineRule="auto"/>
              <w:jc w:val="center"/>
              <w:rPr>
                <w:rFonts w:cs="Times New Roman"/>
                <w:b/>
                <w:bCs/>
                <w:sz w:val="24"/>
                <w:szCs w:val="24"/>
              </w:rPr>
            </w:pPr>
            <w:del w:id="1517" w:author="Найман Людмила Юрьевна" w:date="2021-12-22T10:22:00Z">
              <w:r w:rsidRPr="00995A54" w:rsidDel="00DB23B6">
                <w:rPr>
                  <w:rFonts w:cs="Times New Roman"/>
                  <w:b/>
                  <w:bCs/>
                  <w:sz w:val="24"/>
                  <w:szCs w:val="24"/>
                </w:rPr>
                <w:delText>0,00</w:delText>
              </w:r>
            </w:del>
          </w:p>
        </w:tc>
      </w:tr>
      <w:tr w:rsidR="002D248A" w:rsidRPr="00995A54" w14:paraId="1F73F634" w14:textId="77777777" w:rsidTr="002D248A">
        <w:trPr>
          <w:trHeight w:val="571"/>
        </w:trPr>
        <w:tc>
          <w:tcPr>
            <w:tcW w:w="14346"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140F065E" w14:textId="77777777" w:rsidR="002D248A" w:rsidRPr="00995A54" w:rsidRDefault="002D248A" w:rsidP="002D248A">
            <w:pPr>
              <w:widowControl w:val="0"/>
              <w:spacing w:line="240" w:lineRule="auto"/>
              <w:jc w:val="center"/>
              <w:rPr>
                <w:rFonts w:cs="Times New Roman"/>
                <w:b/>
                <w:bCs/>
                <w:sz w:val="24"/>
                <w:szCs w:val="24"/>
              </w:rPr>
            </w:pPr>
            <w:r w:rsidRPr="00995A54">
              <w:rPr>
                <w:rFonts w:cs="Times New Roman"/>
                <w:b/>
                <w:bCs/>
                <w:sz w:val="24"/>
                <w:szCs w:val="24"/>
              </w:rPr>
              <w:t>В. Услуги по изготовлению экземпляра распоряжения на бумажном носителе</w:t>
            </w:r>
          </w:p>
        </w:tc>
      </w:tr>
      <w:tr w:rsidR="002D248A" w:rsidRPr="00995A54" w14:paraId="671C1DDF" w14:textId="77777777" w:rsidTr="00DB23B6">
        <w:trPr>
          <w:trHeight w:val="85"/>
        </w:trPr>
        <w:tc>
          <w:tcPr>
            <w:tcW w:w="9385"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3EB8E941" w14:textId="77777777" w:rsidR="002D248A" w:rsidRPr="00995A54" w:rsidRDefault="002D248A" w:rsidP="002D248A">
            <w:pPr>
              <w:widowControl w:val="0"/>
              <w:spacing w:line="240" w:lineRule="auto"/>
              <w:rPr>
                <w:rFonts w:cs="Times New Roman"/>
                <w:sz w:val="24"/>
                <w:szCs w:val="24"/>
              </w:rPr>
            </w:pPr>
            <w:r w:rsidRPr="00995A54">
              <w:rPr>
                <w:rFonts w:cs="Times New Roman"/>
                <w:sz w:val="24"/>
                <w:szCs w:val="24"/>
              </w:rPr>
              <w:t>5.1. Тариф за изготовление по запросу клиента экземпляра распоряжения на бумажном носителе</w:t>
            </w:r>
          </w:p>
        </w:tc>
        <w:tc>
          <w:tcPr>
            <w:tcW w:w="4961" w:type="dxa"/>
            <w:gridSpan w:val="2"/>
            <w:tcBorders>
              <w:top w:val="nil"/>
              <w:left w:val="nil"/>
              <w:bottom w:val="single" w:sz="4" w:space="0" w:color="auto"/>
              <w:right w:val="single" w:sz="4" w:space="0" w:color="auto"/>
            </w:tcBorders>
            <w:shd w:val="clear" w:color="000000" w:fill="FFFFFF"/>
            <w:vAlign w:val="center"/>
          </w:tcPr>
          <w:p w14:paraId="56D93D93" w14:textId="44D985C3" w:rsidR="002D248A" w:rsidRPr="00995A54" w:rsidRDefault="002D248A" w:rsidP="002D248A">
            <w:pPr>
              <w:widowControl w:val="0"/>
              <w:spacing w:line="240" w:lineRule="auto"/>
              <w:jc w:val="center"/>
              <w:rPr>
                <w:rFonts w:cs="Times New Roman"/>
                <w:b/>
                <w:bCs/>
                <w:sz w:val="24"/>
                <w:szCs w:val="24"/>
              </w:rPr>
            </w:pPr>
            <w:del w:id="1518" w:author="Найман Людмила Юрьевна" w:date="2021-12-22T10:22:00Z">
              <w:r w:rsidRPr="00995A54" w:rsidDel="00DB23B6">
                <w:rPr>
                  <w:rFonts w:cs="Times New Roman"/>
                  <w:b/>
                  <w:bCs/>
                  <w:sz w:val="24"/>
                  <w:szCs w:val="24"/>
                </w:rPr>
                <w:delText>6,00</w:delText>
              </w:r>
            </w:del>
          </w:p>
        </w:tc>
      </w:tr>
    </w:tbl>
    <w:p w14:paraId="3CB2DC50" w14:textId="77777777" w:rsidR="00DF5872" w:rsidRPr="0095083E" w:rsidRDefault="00DF5872" w:rsidP="002D248A">
      <w:pPr>
        <w:sectPr w:rsidR="00DF5872" w:rsidRPr="0095083E" w:rsidSect="00CA148B">
          <w:footnotePr>
            <w:numRestart w:val="eachSect"/>
          </w:footnotePr>
          <w:type w:val="continuous"/>
          <w:pgSz w:w="16838" w:h="11906" w:orient="landscape" w:code="9"/>
          <w:pgMar w:top="1701" w:right="1134" w:bottom="851" w:left="1134" w:header="567" w:footer="289" w:gutter="0"/>
          <w:cols w:space="708"/>
          <w:docGrid w:linePitch="360"/>
        </w:sectPr>
      </w:pPr>
    </w:p>
    <w:p w14:paraId="34BABCE9" w14:textId="77777777" w:rsidR="002D248A" w:rsidRPr="0095083E" w:rsidRDefault="002D248A" w:rsidP="002D248A"/>
    <w:p w14:paraId="7AEDF3EF" w14:textId="77777777" w:rsidR="003D06F6" w:rsidRPr="0095083E" w:rsidRDefault="003D06F6" w:rsidP="000A3B45">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519" w:name="_Toc87950070"/>
      <w:r w:rsidRPr="0095083E">
        <w:rPr>
          <w:b/>
          <w:caps w:val="0"/>
          <w:color w:val="auto"/>
          <w:spacing w:val="0"/>
          <w:sz w:val="32"/>
        </w:rPr>
        <w:lastRenderedPageBreak/>
        <w:t>Приложение 5</w:t>
      </w:r>
      <w:r w:rsidR="00732137" w:rsidRPr="0095083E">
        <w:rPr>
          <w:b/>
          <w:caps w:val="0"/>
          <w:color w:val="auto"/>
          <w:spacing w:val="0"/>
          <w:sz w:val="32"/>
        </w:rPr>
        <w:t>.</w:t>
      </w:r>
      <w:bookmarkEnd w:id="1519"/>
      <w:r w:rsidR="00732137" w:rsidRPr="0095083E">
        <w:rPr>
          <w:b/>
          <w:caps w:val="0"/>
          <w:color w:val="auto"/>
          <w:spacing w:val="0"/>
          <w:sz w:val="32"/>
        </w:rPr>
        <w:t xml:space="preserve"> </w:t>
      </w:r>
    </w:p>
    <w:p w14:paraId="15B407FF" w14:textId="091BC8BC" w:rsidR="003D06F6" w:rsidRPr="0095083E" w:rsidRDefault="00172BB1" w:rsidP="00172BB1">
      <w:pPr>
        <w:jc w:val="center"/>
        <w:rPr>
          <w:b/>
          <w:sz w:val="24"/>
        </w:rPr>
      </w:pPr>
      <w:r w:rsidRPr="0095083E">
        <w:rPr>
          <w:rFonts w:cs="Times New Roman"/>
          <w:b/>
          <w:sz w:val="24"/>
          <w:szCs w:val="24"/>
        </w:rPr>
        <w:t xml:space="preserve">Требования к заполнению реквизита </w:t>
      </w:r>
      <w:r w:rsidRPr="0095083E">
        <w:rPr>
          <w:b/>
          <w:sz w:val="24"/>
        </w:rPr>
        <w:t>«Категория платежа»</w:t>
      </w:r>
      <w:r w:rsidRPr="0095083E">
        <w:rPr>
          <w:rStyle w:val="afff4"/>
          <w:sz w:val="24"/>
        </w:rPr>
        <w:footnoteReference w:id="64"/>
      </w:r>
    </w:p>
    <w:p w14:paraId="36A371F7" w14:textId="77777777" w:rsidR="00172BB1" w:rsidRPr="0095083E" w:rsidRDefault="00172BB1" w:rsidP="00172BB1">
      <w:pPr>
        <w:jc w:val="center"/>
      </w:pPr>
    </w:p>
    <w:tbl>
      <w:tblPr>
        <w:tblStyle w:val="a5"/>
        <w:tblW w:w="0" w:type="auto"/>
        <w:tblLook w:val="04A0" w:firstRow="1" w:lastRow="0" w:firstColumn="1" w:lastColumn="0" w:noHBand="0" w:noVBand="1"/>
      </w:tblPr>
      <w:tblGrid>
        <w:gridCol w:w="6232"/>
        <w:gridCol w:w="4395"/>
        <w:gridCol w:w="3685"/>
      </w:tblGrid>
      <w:tr w:rsidR="00CE4745" w:rsidRPr="00995A54" w14:paraId="53A240E0" w14:textId="77777777" w:rsidTr="00CE4745">
        <w:tc>
          <w:tcPr>
            <w:tcW w:w="6232" w:type="dxa"/>
          </w:tcPr>
          <w:p w14:paraId="3757F0A4" w14:textId="77777777" w:rsidR="00CE4745" w:rsidRPr="00995A54" w:rsidRDefault="00CE4745" w:rsidP="00BD6FDE">
            <w:pPr>
              <w:widowControl w:val="0"/>
              <w:spacing w:line="240" w:lineRule="auto"/>
              <w:jc w:val="center"/>
              <w:rPr>
                <w:sz w:val="24"/>
                <w:szCs w:val="24"/>
              </w:rPr>
            </w:pPr>
          </w:p>
        </w:tc>
        <w:tc>
          <w:tcPr>
            <w:tcW w:w="4395" w:type="dxa"/>
          </w:tcPr>
          <w:p w14:paraId="43B78A3C" w14:textId="7F901CC1" w:rsidR="00CE4745" w:rsidRPr="00BA2F26" w:rsidRDefault="00CE4745" w:rsidP="006E498B">
            <w:pPr>
              <w:widowControl w:val="0"/>
              <w:spacing w:line="240" w:lineRule="auto"/>
              <w:jc w:val="center"/>
              <w:rPr>
                <w:sz w:val="24"/>
                <w:szCs w:val="24"/>
              </w:rPr>
            </w:pPr>
            <w:r w:rsidRPr="00BA2F26">
              <w:rPr>
                <w:sz w:val="24"/>
                <w:szCs w:val="24"/>
              </w:rPr>
              <w:t>«Тип операции»</w:t>
            </w:r>
          </w:p>
        </w:tc>
        <w:tc>
          <w:tcPr>
            <w:tcW w:w="3685" w:type="dxa"/>
          </w:tcPr>
          <w:p w14:paraId="733F04A6" w14:textId="6664F827" w:rsidR="00CE4745" w:rsidRPr="000B5865" w:rsidRDefault="00CE4745" w:rsidP="006E498B">
            <w:pPr>
              <w:widowControl w:val="0"/>
              <w:spacing w:line="240" w:lineRule="auto"/>
              <w:jc w:val="center"/>
              <w:rPr>
                <w:sz w:val="24"/>
                <w:szCs w:val="24"/>
              </w:rPr>
            </w:pPr>
            <w:r w:rsidRPr="00BA2F26">
              <w:rPr>
                <w:sz w:val="24"/>
                <w:szCs w:val="24"/>
              </w:rPr>
              <w:t>«Категория платежа»</w:t>
            </w:r>
          </w:p>
        </w:tc>
      </w:tr>
      <w:tr w:rsidR="00CE4745" w:rsidRPr="00995A54" w14:paraId="73CB805B" w14:textId="77777777" w:rsidTr="00CE4745">
        <w:tc>
          <w:tcPr>
            <w:tcW w:w="6232" w:type="dxa"/>
            <w:vMerge w:val="restart"/>
          </w:tcPr>
          <w:p w14:paraId="129FB2DC" w14:textId="77777777" w:rsidR="00CE4745" w:rsidRPr="00995A54" w:rsidRDefault="00CE4745" w:rsidP="00BD6FDE">
            <w:pPr>
              <w:widowControl w:val="0"/>
              <w:spacing w:line="240" w:lineRule="auto"/>
              <w:jc w:val="center"/>
              <w:rPr>
                <w:sz w:val="24"/>
                <w:szCs w:val="24"/>
              </w:rPr>
            </w:pPr>
            <w:r w:rsidRPr="00E57E1C">
              <w:rPr>
                <w:rFonts w:eastAsia="Times New Roman"/>
                <w:sz w:val="24"/>
                <w:szCs w:val="24"/>
              </w:rPr>
              <w:t>при осуществлении перевода денежных средств физическими лицами в пользу физических лиц</w:t>
            </w:r>
          </w:p>
        </w:tc>
        <w:tc>
          <w:tcPr>
            <w:tcW w:w="4395" w:type="dxa"/>
          </w:tcPr>
          <w:p w14:paraId="139D6177" w14:textId="77777777" w:rsidR="00CE4745" w:rsidRPr="000B5865" w:rsidRDefault="00CE4745" w:rsidP="00BD6FDE">
            <w:pPr>
              <w:widowControl w:val="0"/>
              <w:spacing w:line="240" w:lineRule="auto"/>
              <w:jc w:val="center"/>
              <w:rPr>
                <w:sz w:val="24"/>
                <w:szCs w:val="24"/>
                <w:lang w:val="en-US"/>
              </w:rPr>
            </w:pPr>
            <w:r w:rsidRPr="00BA2F26">
              <w:rPr>
                <w:sz w:val="24"/>
                <w:szCs w:val="24"/>
              </w:rPr>
              <w:t>«</w:t>
            </w:r>
            <w:r w:rsidRPr="00BA2F26">
              <w:rPr>
                <w:sz w:val="24"/>
                <w:szCs w:val="24"/>
                <w:lang w:val="en-US"/>
              </w:rPr>
              <w:t>CCPH</w:t>
            </w:r>
            <w:r w:rsidRPr="00BA2F26">
              <w:rPr>
                <w:sz w:val="24"/>
                <w:szCs w:val="24"/>
              </w:rPr>
              <w:t>»</w:t>
            </w:r>
          </w:p>
        </w:tc>
        <w:tc>
          <w:tcPr>
            <w:tcW w:w="3685" w:type="dxa"/>
          </w:tcPr>
          <w:p w14:paraId="17B0C6E8" w14:textId="77777777" w:rsidR="00CE4745" w:rsidRPr="00995A54" w:rsidRDefault="00CE4745" w:rsidP="00BD6FDE">
            <w:pPr>
              <w:widowControl w:val="0"/>
              <w:spacing w:line="240" w:lineRule="auto"/>
              <w:jc w:val="center"/>
              <w:rPr>
                <w:sz w:val="24"/>
                <w:szCs w:val="24"/>
              </w:rPr>
            </w:pPr>
            <w:r w:rsidRPr="00DF4007">
              <w:rPr>
                <w:rFonts w:eastAsia="Times New Roman"/>
                <w:sz w:val="24"/>
                <w:szCs w:val="24"/>
              </w:rPr>
              <w:t>Не заполняется</w:t>
            </w:r>
            <w:r w:rsidRPr="00995A54">
              <w:rPr>
                <w:rStyle w:val="afff4"/>
                <w:rFonts w:eastAsia="Times New Roman"/>
                <w:sz w:val="24"/>
                <w:szCs w:val="24"/>
              </w:rPr>
              <w:footnoteReference w:id="65"/>
            </w:r>
          </w:p>
        </w:tc>
      </w:tr>
      <w:tr w:rsidR="00CE4745" w:rsidRPr="00995A54" w14:paraId="67E481F6" w14:textId="77777777" w:rsidTr="00CE4745">
        <w:trPr>
          <w:trHeight w:val="137"/>
        </w:trPr>
        <w:tc>
          <w:tcPr>
            <w:tcW w:w="6232" w:type="dxa"/>
            <w:vMerge/>
          </w:tcPr>
          <w:p w14:paraId="6108073C" w14:textId="77777777" w:rsidR="00CE4745" w:rsidRPr="00995A54" w:rsidRDefault="00CE4745" w:rsidP="00BD6FDE">
            <w:pPr>
              <w:widowControl w:val="0"/>
              <w:spacing w:line="240" w:lineRule="auto"/>
              <w:jc w:val="center"/>
              <w:rPr>
                <w:sz w:val="24"/>
                <w:szCs w:val="24"/>
              </w:rPr>
            </w:pPr>
          </w:p>
        </w:tc>
        <w:tc>
          <w:tcPr>
            <w:tcW w:w="4395" w:type="dxa"/>
            <w:tcBorders>
              <w:bottom w:val="single" w:sz="4" w:space="0" w:color="auto"/>
            </w:tcBorders>
          </w:tcPr>
          <w:p w14:paraId="0C0A8375" w14:textId="77777777" w:rsidR="00CE4745" w:rsidRPr="00995A54" w:rsidRDefault="00CE4745" w:rsidP="00BD6FDE">
            <w:pPr>
              <w:widowControl w:val="0"/>
              <w:spacing w:line="240" w:lineRule="auto"/>
              <w:jc w:val="center"/>
              <w:rPr>
                <w:sz w:val="24"/>
                <w:szCs w:val="24"/>
              </w:rPr>
            </w:pPr>
            <w:r w:rsidRPr="00995A54">
              <w:rPr>
                <w:sz w:val="24"/>
                <w:szCs w:val="24"/>
                <w:lang w:val="en-US"/>
              </w:rPr>
              <w:t>CCPL</w:t>
            </w:r>
            <w:r w:rsidRPr="00995A54">
              <w:rPr>
                <w:sz w:val="24"/>
                <w:szCs w:val="24"/>
              </w:rPr>
              <w:t>»</w:t>
            </w:r>
          </w:p>
        </w:tc>
        <w:tc>
          <w:tcPr>
            <w:tcW w:w="3685" w:type="dxa"/>
            <w:tcBorders>
              <w:bottom w:val="single" w:sz="4" w:space="0" w:color="auto"/>
            </w:tcBorders>
          </w:tcPr>
          <w:p w14:paraId="0A61E03F" w14:textId="77777777" w:rsidR="00CE4745" w:rsidRPr="00995A54" w:rsidRDefault="00CE4745" w:rsidP="00BD6FDE">
            <w:pPr>
              <w:widowControl w:val="0"/>
              <w:spacing w:line="240" w:lineRule="auto"/>
              <w:jc w:val="center"/>
              <w:rPr>
                <w:sz w:val="24"/>
                <w:szCs w:val="24"/>
              </w:rPr>
            </w:pPr>
            <w:r w:rsidRPr="00995A54">
              <w:rPr>
                <w:rFonts w:eastAsia="Times New Roman"/>
                <w:sz w:val="24"/>
                <w:szCs w:val="24"/>
              </w:rPr>
              <w:t>Не заполняется</w:t>
            </w:r>
            <w:r w:rsidRPr="00995A54">
              <w:rPr>
                <w:rFonts w:eastAsia="Times New Roman"/>
                <w:sz w:val="24"/>
                <w:szCs w:val="24"/>
                <w:vertAlign w:val="superscript"/>
              </w:rPr>
              <w:t>2</w:t>
            </w:r>
          </w:p>
        </w:tc>
      </w:tr>
      <w:tr w:rsidR="00CE4745" w:rsidRPr="00995A54" w14:paraId="012ADDD2" w14:textId="77777777" w:rsidTr="00CE4745">
        <w:trPr>
          <w:trHeight w:val="138"/>
        </w:trPr>
        <w:tc>
          <w:tcPr>
            <w:tcW w:w="6232" w:type="dxa"/>
            <w:vMerge/>
          </w:tcPr>
          <w:p w14:paraId="445AB998" w14:textId="77777777" w:rsidR="00CE4745" w:rsidRPr="00995A54" w:rsidRDefault="00CE4745" w:rsidP="00BD6FDE">
            <w:pPr>
              <w:widowControl w:val="0"/>
              <w:spacing w:line="240" w:lineRule="auto"/>
              <w:jc w:val="center"/>
              <w:rPr>
                <w:sz w:val="24"/>
                <w:szCs w:val="24"/>
              </w:rPr>
            </w:pPr>
          </w:p>
        </w:tc>
        <w:tc>
          <w:tcPr>
            <w:tcW w:w="4395" w:type="dxa"/>
            <w:tcBorders>
              <w:top w:val="single" w:sz="4" w:space="0" w:color="auto"/>
            </w:tcBorders>
          </w:tcPr>
          <w:p w14:paraId="678EE664"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CCRC</w:t>
            </w:r>
            <w:r w:rsidRPr="00995A54">
              <w:rPr>
                <w:sz w:val="24"/>
                <w:szCs w:val="24"/>
              </w:rPr>
              <w:t>»</w:t>
            </w:r>
          </w:p>
        </w:tc>
        <w:tc>
          <w:tcPr>
            <w:tcW w:w="3685" w:type="dxa"/>
            <w:tcBorders>
              <w:top w:val="single" w:sz="4" w:space="0" w:color="auto"/>
            </w:tcBorders>
          </w:tcPr>
          <w:p w14:paraId="702972ED" w14:textId="77777777" w:rsidR="00CE4745" w:rsidRPr="00995A54" w:rsidRDefault="00CE4745" w:rsidP="00BD6FDE">
            <w:pPr>
              <w:widowControl w:val="0"/>
              <w:spacing w:line="240" w:lineRule="auto"/>
              <w:jc w:val="center"/>
              <w:rPr>
                <w:sz w:val="24"/>
                <w:szCs w:val="24"/>
              </w:rPr>
            </w:pPr>
            <w:r w:rsidRPr="00995A54">
              <w:rPr>
                <w:rFonts w:eastAsia="Times New Roman"/>
                <w:sz w:val="24"/>
                <w:szCs w:val="24"/>
              </w:rPr>
              <w:t>Не заполняется</w:t>
            </w:r>
            <w:r w:rsidRPr="00995A54">
              <w:rPr>
                <w:rFonts w:eastAsia="Times New Roman"/>
                <w:sz w:val="24"/>
                <w:szCs w:val="24"/>
                <w:vertAlign w:val="superscript"/>
              </w:rPr>
              <w:t>2</w:t>
            </w:r>
          </w:p>
        </w:tc>
      </w:tr>
      <w:tr w:rsidR="00CE4745" w:rsidRPr="00995A54" w14:paraId="552CDDF2" w14:textId="77777777" w:rsidTr="00CE4745">
        <w:tc>
          <w:tcPr>
            <w:tcW w:w="6232" w:type="dxa"/>
            <w:vMerge/>
          </w:tcPr>
          <w:p w14:paraId="648C6E2B" w14:textId="77777777" w:rsidR="00CE4745" w:rsidRPr="00995A54" w:rsidRDefault="00CE4745" w:rsidP="00BD6FDE">
            <w:pPr>
              <w:widowControl w:val="0"/>
              <w:spacing w:line="240" w:lineRule="auto"/>
              <w:jc w:val="center"/>
              <w:rPr>
                <w:sz w:val="24"/>
                <w:szCs w:val="24"/>
              </w:rPr>
            </w:pPr>
          </w:p>
        </w:tc>
        <w:tc>
          <w:tcPr>
            <w:tcW w:w="4395" w:type="dxa"/>
          </w:tcPr>
          <w:p w14:paraId="7A6B6041"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CCRB</w:t>
            </w:r>
            <w:r w:rsidRPr="00995A54">
              <w:rPr>
                <w:sz w:val="24"/>
                <w:szCs w:val="24"/>
              </w:rPr>
              <w:t>»</w:t>
            </w:r>
          </w:p>
        </w:tc>
        <w:tc>
          <w:tcPr>
            <w:tcW w:w="3685" w:type="dxa"/>
          </w:tcPr>
          <w:p w14:paraId="045893DB" w14:textId="77777777" w:rsidR="00CE4745" w:rsidRPr="00995A54" w:rsidRDefault="00CE4745" w:rsidP="00BD6FDE">
            <w:pPr>
              <w:widowControl w:val="0"/>
              <w:spacing w:line="240" w:lineRule="auto"/>
              <w:jc w:val="center"/>
              <w:rPr>
                <w:sz w:val="24"/>
                <w:szCs w:val="24"/>
              </w:rPr>
            </w:pPr>
            <w:r w:rsidRPr="00995A54">
              <w:rPr>
                <w:rFonts w:eastAsia="Times New Roman"/>
                <w:sz w:val="24"/>
                <w:szCs w:val="24"/>
              </w:rPr>
              <w:t>Не заполняется</w:t>
            </w:r>
            <w:r w:rsidRPr="00995A54">
              <w:rPr>
                <w:rFonts w:eastAsia="Times New Roman"/>
                <w:sz w:val="24"/>
                <w:szCs w:val="24"/>
                <w:vertAlign w:val="superscript"/>
              </w:rPr>
              <w:t>2</w:t>
            </w:r>
          </w:p>
        </w:tc>
      </w:tr>
      <w:tr w:rsidR="00CE4745" w:rsidRPr="00995A54" w14:paraId="3C7A77AD" w14:textId="77777777" w:rsidTr="00CE4745">
        <w:tc>
          <w:tcPr>
            <w:tcW w:w="6232" w:type="dxa"/>
            <w:vMerge/>
          </w:tcPr>
          <w:p w14:paraId="354B7F41" w14:textId="77777777" w:rsidR="00CE4745" w:rsidRPr="00995A54" w:rsidRDefault="00CE4745" w:rsidP="00BD6FDE">
            <w:pPr>
              <w:widowControl w:val="0"/>
              <w:spacing w:line="240" w:lineRule="auto"/>
              <w:jc w:val="center"/>
              <w:rPr>
                <w:sz w:val="24"/>
                <w:szCs w:val="24"/>
              </w:rPr>
            </w:pPr>
          </w:p>
        </w:tc>
        <w:tc>
          <w:tcPr>
            <w:tcW w:w="4395" w:type="dxa"/>
          </w:tcPr>
          <w:p w14:paraId="2C5DC17F"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CCRD</w:t>
            </w:r>
            <w:r w:rsidRPr="00995A54">
              <w:rPr>
                <w:sz w:val="24"/>
                <w:szCs w:val="24"/>
              </w:rPr>
              <w:t>»</w:t>
            </w:r>
            <w:r w:rsidRPr="00995A54">
              <w:rPr>
                <w:rStyle w:val="afff4"/>
                <w:sz w:val="24"/>
                <w:szCs w:val="24"/>
              </w:rPr>
              <w:footnoteReference w:id="66"/>
            </w:r>
          </w:p>
        </w:tc>
        <w:tc>
          <w:tcPr>
            <w:tcW w:w="3685" w:type="dxa"/>
          </w:tcPr>
          <w:p w14:paraId="23D4F9A8" w14:textId="77777777" w:rsidR="00CE4745" w:rsidRPr="00BA2F26" w:rsidRDefault="00CE4745" w:rsidP="00BD6FDE">
            <w:pPr>
              <w:widowControl w:val="0"/>
              <w:spacing w:line="240" w:lineRule="auto"/>
              <w:jc w:val="center"/>
              <w:rPr>
                <w:sz w:val="24"/>
                <w:szCs w:val="24"/>
              </w:rPr>
            </w:pPr>
            <w:r w:rsidRPr="00BA2F26">
              <w:rPr>
                <w:rFonts w:eastAsia="Times New Roman"/>
                <w:sz w:val="24"/>
                <w:szCs w:val="24"/>
              </w:rPr>
              <w:t>Не заполняется</w:t>
            </w:r>
            <w:r w:rsidRPr="00BA2F26">
              <w:rPr>
                <w:rFonts w:eastAsia="Times New Roman"/>
                <w:sz w:val="24"/>
                <w:szCs w:val="24"/>
                <w:vertAlign w:val="superscript"/>
              </w:rPr>
              <w:t>2</w:t>
            </w:r>
          </w:p>
        </w:tc>
      </w:tr>
      <w:tr w:rsidR="00CE4745" w:rsidRPr="00995A54" w14:paraId="285B0C18" w14:textId="77777777" w:rsidTr="00CE4745">
        <w:tc>
          <w:tcPr>
            <w:tcW w:w="6232" w:type="dxa"/>
            <w:vMerge/>
          </w:tcPr>
          <w:p w14:paraId="414DF2ED" w14:textId="77777777" w:rsidR="00CE4745" w:rsidRPr="00995A54" w:rsidRDefault="00CE4745" w:rsidP="00BD6FDE">
            <w:pPr>
              <w:widowControl w:val="0"/>
              <w:spacing w:line="240" w:lineRule="auto"/>
              <w:jc w:val="center"/>
              <w:rPr>
                <w:sz w:val="24"/>
                <w:szCs w:val="24"/>
              </w:rPr>
            </w:pPr>
          </w:p>
        </w:tc>
        <w:tc>
          <w:tcPr>
            <w:tcW w:w="4395" w:type="dxa"/>
          </w:tcPr>
          <w:p w14:paraId="666D4816"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CCRT</w:t>
            </w:r>
            <w:r w:rsidRPr="00995A54">
              <w:rPr>
                <w:sz w:val="24"/>
                <w:szCs w:val="24"/>
              </w:rPr>
              <w:t>»</w:t>
            </w:r>
          </w:p>
        </w:tc>
        <w:tc>
          <w:tcPr>
            <w:tcW w:w="3685" w:type="dxa"/>
          </w:tcPr>
          <w:p w14:paraId="0973539B" w14:textId="77777777" w:rsidR="00CE4745" w:rsidRPr="00995A54" w:rsidRDefault="00CE4745" w:rsidP="00BD6FDE">
            <w:pPr>
              <w:widowControl w:val="0"/>
              <w:spacing w:line="240" w:lineRule="auto"/>
              <w:jc w:val="center"/>
              <w:rPr>
                <w:sz w:val="24"/>
                <w:szCs w:val="24"/>
              </w:rPr>
            </w:pPr>
            <w:r w:rsidRPr="00995A54">
              <w:rPr>
                <w:rFonts w:eastAsia="Times New Roman"/>
                <w:sz w:val="24"/>
                <w:szCs w:val="24"/>
              </w:rPr>
              <w:t>Не заполняется</w:t>
            </w:r>
            <w:r w:rsidRPr="00995A54">
              <w:rPr>
                <w:rFonts w:eastAsia="Times New Roman"/>
                <w:sz w:val="24"/>
                <w:szCs w:val="24"/>
                <w:vertAlign w:val="superscript"/>
              </w:rPr>
              <w:t>2</w:t>
            </w:r>
          </w:p>
        </w:tc>
      </w:tr>
      <w:tr w:rsidR="00CE4745" w:rsidRPr="00995A54" w14:paraId="0CCB8EFF" w14:textId="77777777" w:rsidTr="00CE4745">
        <w:tc>
          <w:tcPr>
            <w:tcW w:w="6232" w:type="dxa"/>
            <w:vMerge/>
          </w:tcPr>
          <w:p w14:paraId="47EBC3B1" w14:textId="77777777" w:rsidR="00CE4745" w:rsidRPr="00995A54" w:rsidRDefault="00CE4745" w:rsidP="00BD6FDE">
            <w:pPr>
              <w:widowControl w:val="0"/>
              <w:spacing w:line="240" w:lineRule="auto"/>
              <w:jc w:val="center"/>
              <w:rPr>
                <w:sz w:val="24"/>
                <w:szCs w:val="24"/>
              </w:rPr>
            </w:pPr>
          </w:p>
        </w:tc>
        <w:tc>
          <w:tcPr>
            <w:tcW w:w="4395" w:type="dxa"/>
          </w:tcPr>
          <w:p w14:paraId="3ABF4860"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CCRN</w:t>
            </w:r>
            <w:r w:rsidRPr="00995A54">
              <w:rPr>
                <w:sz w:val="24"/>
                <w:szCs w:val="24"/>
              </w:rPr>
              <w:t>»</w:t>
            </w:r>
          </w:p>
        </w:tc>
        <w:tc>
          <w:tcPr>
            <w:tcW w:w="3685" w:type="dxa"/>
          </w:tcPr>
          <w:p w14:paraId="57485401" w14:textId="77777777" w:rsidR="00CE4745" w:rsidRPr="00995A54" w:rsidRDefault="00CE4745" w:rsidP="00BD6FDE">
            <w:pPr>
              <w:widowControl w:val="0"/>
              <w:spacing w:line="240" w:lineRule="auto"/>
              <w:jc w:val="center"/>
              <w:rPr>
                <w:sz w:val="24"/>
                <w:szCs w:val="24"/>
              </w:rPr>
            </w:pPr>
            <w:r w:rsidRPr="00995A54">
              <w:rPr>
                <w:rFonts w:eastAsia="Times New Roman"/>
                <w:sz w:val="24"/>
                <w:szCs w:val="24"/>
              </w:rPr>
              <w:t>Не заполняется</w:t>
            </w:r>
            <w:r w:rsidRPr="00995A54">
              <w:rPr>
                <w:rFonts w:eastAsia="Times New Roman"/>
                <w:sz w:val="24"/>
                <w:szCs w:val="24"/>
                <w:vertAlign w:val="superscript"/>
              </w:rPr>
              <w:t>2</w:t>
            </w:r>
          </w:p>
        </w:tc>
      </w:tr>
      <w:tr w:rsidR="00CE4745" w:rsidRPr="00995A54" w14:paraId="2FA82E29" w14:textId="77777777" w:rsidTr="00CE4745">
        <w:tc>
          <w:tcPr>
            <w:tcW w:w="6232" w:type="dxa"/>
            <w:vMerge w:val="restart"/>
          </w:tcPr>
          <w:p w14:paraId="78397DF0" w14:textId="77777777" w:rsidR="00CE4745" w:rsidRPr="00995A54" w:rsidRDefault="00CE4745" w:rsidP="00BD6FDE">
            <w:pPr>
              <w:widowControl w:val="0"/>
              <w:spacing w:line="240" w:lineRule="auto"/>
              <w:jc w:val="center"/>
              <w:rPr>
                <w:sz w:val="24"/>
                <w:szCs w:val="24"/>
              </w:rPr>
            </w:pPr>
            <w:r w:rsidRPr="00E57E1C">
              <w:rPr>
                <w:rFonts w:eastAsia="Times New Roman"/>
                <w:sz w:val="24"/>
                <w:szCs w:val="24"/>
              </w:rPr>
              <w:t>при осуществлении перевода денежных средств физическими лицами в пользу юридических лиц</w:t>
            </w:r>
          </w:p>
        </w:tc>
        <w:tc>
          <w:tcPr>
            <w:tcW w:w="4395" w:type="dxa"/>
          </w:tcPr>
          <w:p w14:paraId="50A14DF5" w14:textId="77777777" w:rsidR="00CE4745" w:rsidRPr="00BA2F26" w:rsidRDefault="00CE4745" w:rsidP="00BD6FDE">
            <w:pPr>
              <w:widowControl w:val="0"/>
              <w:spacing w:line="240" w:lineRule="auto"/>
              <w:jc w:val="center"/>
              <w:rPr>
                <w:sz w:val="24"/>
                <w:szCs w:val="24"/>
              </w:rPr>
            </w:pPr>
            <w:r w:rsidRPr="00BA2F26">
              <w:rPr>
                <w:sz w:val="24"/>
                <w:szCs w:val="24"/>
              </w:rPr>
              <w:t>«</w:t>
            </w:r>
            <w:r w:rsidRPr="00BA2F26">
              <w:rPr>
                <w:sz w:val="24"/>
                <w:szCs w:val="24"/>
                <w:lang w:val="en-US"/>
              </w:rPr>
              <w:t>CBPH</w:t>
            </w:r>
            <w:r w:rsidRPr="00BA2F26">
              <w:rPr>
                <w:sz w:val="24"/>
                <w:szCs w:val="24"/>
              </w:rPr>
              <w:t>»</w:t>
            </w:r>
          </w:p>
        </w:tc>
        <w:tc>
          <w:tcPr>
            <w:tcW w:w="3685" w:type="dxa"/>
          </w:tcPr>
          <w:p w14:paraId="57388DE3" w14:textId="77777777" w:rsidR="00CE4745" w:rsidRPr="00DF4007" w:rsidRDefault="00CE4745" w:rsidP="00BD6FDE">
            <w:pPr>
              <w:widowControl w:val="0"/>
              <w:spacing w:line="240" w:lineRule="auto"/>
              <w:jc w:val="center"/>
              <w:rPr>
                <w:sz w:val="24"/>
                <w:szCs w:val="24"/>
              </w:rPr>
            </w:pPr>
            <w:r w:rsidRPr="000B5865">
              <w:rPr>
                <w:rFonts w:eastAsia="Times New Roman"/>
                <w:sz w:val="24"/>
                <w:szCs w:val="24"/>
              </w:rPr>
              <w:t>«FREE»/«PAID»</w:t>
            </w:r>
          </w:p>
        </w:tc>
      </w:tr>
      <w:tr w:rsidR="00CE4745" w:rsidRPr="00995A54" w14:paraId="70504EEB" w14:textId="77777777" w:rsidTr="00CE4745">
        <w:tc>
          <w:tcPr>
            <w:tcW w:w="6232" w:type="dxa"/>
            <w:vMerge/>
          </w:tcPr>
          <w:p w14:paraId="61FF9590" w14:textId="77777777" w:rsidR="00CE4745" w:rsidRPr="00995A54" w:rsidRDefault="00CE4745" w:rsidP="00BD6FDE">
            <w:pPr>
              <w:widowControl w:val="0"/>
              <w:spacing w:line="240" w:lineRule="auto"/>
              <w:jc w:val="center"/>
              <w:rPr>
                <w:sz w:val="24"/>
                <w:szCs w:val="24"/>
              </w:rPr>
            </w:pPr>
          </w:p>
        </w:tc>
        <w:tc>
          <w:tcPr>
            <w:tcW w:w="4395" w:type="dxa"/>
          </w:tcPr>
          <w:p w14:paraId="251997C5" w14:textId="77777777" w:rsidR="00CE4745" w:rsidRPr="00995A54" w:rsidRDefault="00CE4745" w:rsidP="00BD6FDE">
            <w:pPr>
              <w:widowControl w:val="0"/>
              <w:spacing w:line="240" w:lineRule="auto"/>
              <w:jc w:val="center"/>
              <w:rPr>
                <w:sz w:val="24"/>
                <w:szCs w:val="24"/>
              </w:rPr>
            </w:pPr>
            <w:r w:rsidRPr="00995A54">
              <w:rPr>
                <w:sz w:val="24"/>
                <w:szCs w:val="24"/>
                <w:lang w:val="en-US"/>
              </w:rPr>
              <w:t>CBPP</w:t>
            </w:r>
            <w:r w:rsidRPr="00995A54">
              <w:rPr>
                <w:sz w:val="24"/>
                <w:szCs w:val="24"/>
              </w:rPr>
              <w:t>»</w:t>
            </w:r>
          </w:p>
        </w:tc>
        <w:tc>
          <w:tcPr>
            <w:tcW w:w="3685" w:type="dxa"/>
          </w:tcPr>
          <w:p w14:paraId="61E02DF7"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«FREE»/«PAID»</w:t>
            </w:r>
          </w:p>
        </w:tc>
      </w:tr>
      <w:tr w:rsidR="00CE4745" w:rsidRPr="00995A54" w14:paraId="3B7D6EB5" w14:textId="77777777" w:rsidTr="00CE4745">
        <w:tc>
          <w:tcPr>
            <w:tcW w:w="6232" w:type="dxa"/>
            <w:vMerge/>
          </w:tcPr>
          <w:p w14:paraId="53F086AE" w14:textId="77777777" w:rsidR="00CE4745" w:rsidRPr="006C0EED" w:rsidRDefault="00CE4745" w:rsidP="00BD6FDE">
            <w:pPr>
              <w:widowControl w:val="0"/>
              <w:spacing w:line="240" w:lineRule="auto"/>
              <w:jc w:val="center"/>
              <w:rPr>
                <w:sz w:val="24"/>
                <w:szCs w:val="24"/>
              </w:rPr>
            </w:pPr>
          </w:p>
        </w:tc>
        <w:tc>
          <w:tcPr>
            <w:tcW w:w="4395" w:type="dxa"/>
          </w:tcPr>
          <w:p w14:paraId="4D6B9E0C" w14:textId="77777777" w:rsidR="00CE4745" w:rsidRPr="006C0EED" w:rsidRDefault="00CE4745" w:rsidP="00BD6FDE">
            <w:pPr>
              <w:widowControl w:val="0"/>
              <w:spacing w:line="240" w:lineRule="auto"/>
              <w:jc w:val="center"/>
              <w:rPr>
                <w:sz w:val="24"/>
                <w:szCs w:val="24"/>
              </w:rPr>
            </w:pPr>
            <w:r w:rsidRPr="006C0EED">
              <w:rPr>
                <w:sz w:val="24"/>
                <w:szCs w:val="24"/>
              </w:rPr>
              <w:t>«</w:t>
            </w:r>
            <w:r w:rsidRPr="006C0EED">
              <w:rPr>
                <w:sz w:val="24"/>
                <w:szCs w:val="24"/>
                <w:lang w:val="en-US"/>
              </w:rPr>
              <w:t>CBRT</w:t>
            </w:r>
            <w:r w:rsidRPr="006C0EED">
              <w:rPr>
                <w:sz w:val="24"/>
                <w:szCs w:val="24"/>
              </w:rPr>
              <w:t>»</w:t>
            </w:r>
          </w:p>
        </w:tc>
        <w:tc>
          <w:tcPr>
            <w:tcW w:w="3685" w:type="dxa"/>
          </w:tcPr>
          <w:p w14:paraId="349B0E39" w14:textId="0068B913" w:rsidR="00CE4745" w:rsidRPr="005430EA" w:rsidRDefault="000B543F"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r w:rsidR="00530D39" w:rsidRPr="005430EA">
              <w:rPr>
                <w:rFonts w:eastAsia="Times New Roman"/>
                <w:sz w:val="24"/>
                <w:szCs w:val="24"/>
              </w:rPr>
              <w:t>/«FREE»/«PAID»</w:t>
            </w:r>
          </w:p>
        </w:tc>
      </w:tr>
      <w:tr w:rsidR="00CE4745" w:rsidRPr="00995A54" w14:paraId="4E4EC2B1" w14:textId="77777777" w:rsidTr="00CE4745">
        <w:tc>
          <w:tcPr>
            <w:tcW w:w="6232" w:type="dxa"/>
            <w:vMerge/>
          </w:tcPr>
          <w:p w14:paraId="560CF2F7" w14:textId="77777777" w:rsidR="00CE4745" w:rsidRPr="006C0EED" w:rsidRDefault="00CE4745" w:rsidP="00BD6FDE">
            <w:pPr>
              <w:widowControl w:val="0"/>
              <w:spacing w:line="240" w:lineRule="auto"/>
              <w:jc w:val="center"/>
              <w:rPr>
                <w:sz w:val="24"/>
                <w:szCs w:val="24"/>
              </w:rPr>
            </w:pPr>
          </w:p>
        </w:tc>
        <w:tc>
          <w:tcPr>
            <w:tcW w:w="4395" w:type="dxa"/>
          </w:tcPr>
          <w:p w14:paraId="49D1C612" w14:textId="77777777" w:rsidR="00CE4745" w:rsidRPr="006C0EED" w:rsidRDefault="00CE4745" w:rsidP="00BD6FDE">
            <w:pPr>
              <w:widowControl w:val="0"/>
              <w:spacing w:line="240" w:lineRule="auto"/>
              <w:jc w:val="center"/>
              <w:rPr>
                <w:sz w:val="24"/>
                <w:szCs w:val="24"/>
              </w:rPr>
            </w:pPr>
            <w:r w:rsidRPr="006C0EED">
              <w:rPr>
                <w:sz w:val="24"/>
                <w:szCs w:val="24"/>
              </w:rPr>
              <w:t>«</w:t>
            </w:r>
            <w:r w:rsidRPr="006C0EED">
              <w:rPr>
                <w:sz w:val="24"/>
                <w:szCs w:val="24"/>
                <w:lang w:val="en-US"/>
              </w:rPr>
              <w:t>CBRN</w:t>
            </w:r>
            <w:r w:rsidRPr="006C0EED">
              <w:rPr>
                <w:sz w:val="24"/>
                <w:szCs w:val="24"/>
              </w:rPr>
              <w:t>»</w:t>
            </w:r>
          </w:p>
        </w:tc>
        <w:tc>
          <w:tcPr>
            <w:tcW w:w="3685" w:type="dxa"/>
          </w:tcPr>
          <w:p w14:paraId="0FA8804D" w14:textId="4C90B2C4" w:rsidR="00CE4745" w:rsidRPr="005430EA" w:rsidRDefault="000B543F"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r w:rsidR="00530D39" w:rsidRPr="005430EA">
              <w:rPr>
                <w:rFonts w:eastAsia="Times New Roman"/>
                <w:sz w:val="24"/>
                <w:szCs w:val="24"/>
              </w:rPr>
              <w:t>/«FREE»/«PAID»</w:t>
            </w:r>
          </w:p>
        </w:tc>
      </w:tr>
      <w:tr w:rsidR="00CE4745" w:rsidRPr="00995A54" w14:paraId="3CB1226A" w14:textId="77777777" w:rsidTr="00CE4745">
        <w:tc>
          <w:tcPr>
            <w:tcW w:w="6232" w:type="dxa"/>
            <w:vMerge/>
          </w:tcPr>
          <w:p w14:paraId="3E8FED66" w14:textId="77777777" w:rsidR="00CE4745" w:rsidRPr="00995A54" w:rsidRDefault="00CE4745" w:rsidP="00BD6FDE">
            <w:pPr>
              <w:widowControl w:val="0"/>
              <w:spacing w:line="240" w:lineRule="auto"/>
              <w:jc w:val="center"/>
              <w:rPr>
                <w:sz w:val="24"/>
                <w:szCs w:val="24"/>
              </w:rPr>
            </w:pPr>
          </w:p>
        </w:tc>
        <w:tc>
          <w:tcPr>
            <w:tcW w:w="4395" w:type="dxa"/>
          </w:tcPr>
          <w:p w14:paraId="32932784"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CBRC</w:t>
            </w:r>
            <w:r w:rsidRPr="00995A54">
              <w:rPr>
                <w:sz w:val="24"/>
                <w:szCs w:val="24"/>
              </w:rPr>
              <w:t>»</w:t>
            </w:r>
          </w:p>
        </w:tc>
        <w:tc>
          <w:tcPr>
            <w:tcW w:w="3685" w:type="dxa"/>
          </w:tcPr>
          <w:p w14:paraId="525FB50A"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p>
        </w:tc>
      </w:tr>
      <w:tr w:rsidR="00CE4745" w:rsidRPr="00995A54" w14:paraId="10CDA778" w14:textId="77777777" w:rsidTr="00CE4745">
        <w:tc>
          <w:tcPr>
            <w:tcW w:w="6232" w:type="dxa"/>
            <w:vMerge/>
          </w:tcPr>
          <w:p w14:paraId="728217EB" w14:textId="77777777" w:rsidR="00CE4745" w:rsidRPr="00995A54" w:rsidRDefault="00CE4745" w:rsidP="00BD6FDE">
            <w:pPr>
              <w:widowControl w:val="0"/>
              <w:spacing w:line="240" w:lineRule="auto"/>
              <w:jc w:val="center"/>
              <w:rPr>
                <w:sz w:val="24"/>
                <w:szCs w:val="24"/>
              </w:rPr>
            </w:pPr>
          </w:p>
        </w:tc>
        <w:tc>
          <w:tcPr>
            <w:tcW w:w="4395" w:type="dxa"/>
          </w:tcPr>
          <w:p w14:paraId="03DC834B"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CBRB</w:t>
            </w:r>
            <w:r w:rsidRPr="00995A54">
              <w:rPr>
                <w:sz w:val="24"/>
                <w:szCs w:val="24"/>
              </w:rPr>
              <w:t>»</w:t>
            </w:r>
            <w:r w:rsidRPr="00995A54">
              <w:rPr>
                <w:rStyle w:val="afff4"/>
                <w:sz w:val="24"/>
                <w:szCs w:val="24"/>
              </w:rPr>
              <w:footnoteReference w:id="67"/>
            </w:r>
          </w:p>
        </w:tc>
        <w:tc>
          <w:tcPr>
            <w:tcW w:w="3685" w:type="dxa"/>
          </w:tcPr>
          <w:p w14:paraId="3DA57D88"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p>
        </w:tc>
      </w:tr>
      <w:tr w:rsidR="00CE4745" w:rsidRPr="00995A54" w14:paraId="41B0EC00" w14:textId="77777777" w:rsidTr="00CE4745">
        <w:tc>
          <w:tcPr>
            <w:tcW w:w="6232" w:type="dxa"/>
            <w:vMerge/>
          </w:tcPr>
          <w:p w14:paraId="3C9E7100" w14:textId="77777777" w:rsidR="00CE4745" w:rsidRPr="00995A54" w:rsidRDefault="00CE4745" w:rsidP="00BD6FDE">
            <w:pPr>
              <w:widowControl w:val="0"/>
              <w:spacing w:line="240" w:lineRule="auto"/>
              <w:jc w:val="center"/>
              <w:rPr>
                <w:sz w:val="24"/>
                <w:szCs w:val="24"/>
              </w:rPr>
            </w:pPr>
          </w:p>
        </w:tc>
        <w:tc>
          <w:tcPr>
            <w:tcW w:w="4395" w:type="dxa"/>
          </w:tcPr>
          <w:p w14:paraId="2561CEA4"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CBRD</w:t>
            </w:r>
            <w:r w:rsidRPr="00995A54">
              <w:rPr>
                <w:sz w:val="24"/>
                <w:szCs w:val="24"/>
              </w:rPr>
              <w:t>»</w:t>
            </w:r>
            <w:r w:rsidRPr="00995A54">
              <w:rPr>
                <w:sz w:val="24"/>
                <w:szCs w:val="24"/>
                <w:vertAlign w:val="superscript"/>
              </w:rPr>
              <w:t>3</w:t>
            </w:r>
          </w:p>
        </w:tc>
        <w:tc>
          <w:tcPr>
            <w:tcW w:w="3685" w:type="dxa"/>
          </w:tcPr>
          <w:p w14:paraId="3441218D"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p>
        </w:tc>
      </w:tr>
      <w:tr w:rsidR="00CE4745" w:rsidRPr="00995A54" w14:paraId="5475D15A" w14:textId="77777777" w:rsidTr="00CE4745">
        <w:tc>
          <w:tcPr>
            <w:tcW w:w="6232" w:type="dxa"/>
            <w:vMerge w:val="restart"/>
          </w:tcPr>
          <w:p w14:paraId="3B5A844E" w14:textId="77777777" w:rsidR="00CE4745" w:rsidRPr="00995A54" w:rsidRDefault="00CE4745" w:rsidP="00BD6FDE">
            <w:pPr>
              <w:widowControl w:val="0"/>
              <w:spacing w:line="240" w:lineRule="auto"/>
              <w:jc w:val="center"/>
              <w:rPr>
                <w:sz w:val="24"/>
                <w:szCs w:val="24"/>
              </w:rPr>
            </w:pPr>
            <w:r w:rsidRPr="00E57E1C">
              <w:rPr>
                <w:rFonts w:eastAsia="Times New Roman"/>
                <w:sz w:val="24"/>
                <w:szCs w:val="24"/>
              </w:rPr>
              <w:t>при осуществлении перевода денежных средств юридическими лицами в пользу физических лиц</w:t>
            </w:r>
          </w:p>
        </w:tc>
        <w:tc>
          <w:tcPr>
            <w:tcW w:w="4395" w:type="dxa"/>
          </w:tcPr>
          <w:p w14:paraId="1A92890B" w14:textId="77777777" w:rsidR="00CE4745" w:rsidRPr="00BA2F26" w:rsidRDefault="00CE4745" w:rsidP="00BD6FDE">
            <w:pPr>
              <w:widowControl w:val="0"/>
              <w:spacing w:line="240" w:lineRule="auto"/>
              <w:jc w:val="center"/>
              <w:rPr>
                <w:sz w:val="24"/>
                <w:szCs w:val="24"/>
              </w:rPr>
            </w:pPr>
            <w:r w:rsidRPr="00BA2F26">
              <w:rPr>
                <w:sz w:val="24"/>
                <w:szCs w:val="24"/>
              </w:rPr>
              <w:t>«</w:t>
            </w:r>
            <w:r w:rsidRPr="00BA2F26">
              <w:rPr>
                <w:sz w:val="24"/>
                <w:szCs w:val="24"/>
                <w:lang w:val="en-US"/>
              </w:rPr>
              <w:t>BCPH</w:t>
            </w:r>
            <w:r w:rsidRPr="00BA2F26">
              <w:rPr>
                <w:sz w:val="24"/>
                <w:szCs w:val="24"/>
              </w:rPr>
              <w:t>»</w:t>
            </w:r>
          </w:p>
        </w:tc>
        <w:tc>
          <w:tcPr>
            <w:tcW w:w="3685" w:type="dxa"/>
          </w:tcPr>
          <w:p w14:paraId="02A02345"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«FREE»/«PAID»</w:t>
            </w:r>
          </w:p>
        </w:tc>
      </w:tr>
      <w:tr w:rsidR="00CE4745" w:rsidRPr="00995A54" w14:paraId="2938BD79" w14:textId="77777777" w:rsidTr="00CE4745">
        <w:tc>
          <w:tcPr>
            <w:tcW w:w="6232" w:type="dxa"/>
            <w:vMerge/>
          </w:tcPr>
          <w:p w14:paraId="46ED47E2" w14:textId="77777777" w:rsidR="00CE4745" w:rsidRPr="00995A54" w:rsidRDefault="00CE4745" w:rsidP="00BD6FDE">
            <w:pPr>
              <w:widowControl w:val="0"/>
              <w:spacing w:line="240" w:lineRule="auto"/>
              <w:jc w:val="center"/>
              <w:rPr>
                <w:sz w:val="24"/>
                <w:szCs w:val="24"/>
              </w:rPr>
            </w:pPr>
          </w:p>
        </w:tc>
        <w:tc>
          <w:tcPr>
            <w:tcW w:w="4395" w:type="dxa"/>
          </w:tcPr>
          <w:p w14:paraId="17EB7FF2"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BCRC</w:t>
            </w:r>
            <w:r w:rsidRPr="00995A54">
              <w:rPr>
                <w:sz w:val="24"/>
                <w:szCs w:val="24"/>
              </w:rPr>
              <w:t>»</w:t>
            </w:r>
          </w:p>
        </w:tc>
        <w:tc>
          <w:tcPr>
            <w:tcW w:w="3685" w:type="dxa"/>
          </w:tcPr>
          <w:p w14:paraId="40982E65"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p>
        </w:tc>
      </w:tr>
      <w:tr w:rsidR="00CE4745" w:rsidRPr="00995A54" w14:paraId="342DA711" w14:textId="77777777" w:rsidTr="00CE4745">
        <w:tc>
          <w:tcPr>
            <w:tcW w:w="6232" w:type="dxa"/>
            <w:vMerge/>
          </w:tcPr>
          <w:p w14:paraId="00C98A33" w14:textId="77777777" w:rsidR="00CE4745" w:rsidRPr="00995A54" w:rsidRDefault="00CE4745" w:rsidP="00BD6FDE">
            <w:pPr>
              <w:widowControl w:val="0"/>
              <w:spacing w:line="240" w:lineRule="auto"/>
              <w:jc w:val="center"/>
              <w:rPr>
                <w:sz w:val="24"/>
                <w:szCs w:val="24"/>
              </w:rPr>
            </w:pPr>
          </w:p>
        </w:tc>
        <w:tc>
          <w:tcPr>
            <w:tcW w:w="4395" w:type="dxa"/>
          </w:tcPr>
          <w:p w14:paraId="4EC785B1"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BCRB</w:t>
            </w:r>
            <w:r w:rsidRPr="00995A54">
              <w:rPr>
                <w:sz w:val="24"/>
                <w:szCs w:val="24"/>
              </w:rPr>
              <w:t>»</w:t>
            </w:r>
          </w:p>
        </w:tc>
        <w:tc>
          <w:tcPr>
            <w:tcW w:w="3685" w:type="dxa"/>
          </w:tcPr>
          <w:p w14:paraId="5760B5DC"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«FREE»/«PAID»</w:t>
            </w:r>
          </w:p>
        </w:tc>
      </w:tr>
      <w:tr w:rsidR="00CE4745" w:rsidRPr="00995A54" w14:paraId="15B991F9" w14:textId="77777777" w:rsidTr="00CE4745">
        <w:trPr>
          <w:trHeight w:val="60"/>
        </w:trPr>
        <w:tc>
          <w:tcPr>
            <w:tcW w:w="6232" w:type="dxa"/>
            <w:vMerge/>
          </w:tcPr>
          <w:p w14:paraId="566F1177" w14:textId="77777777" w:rsidR="00CE4745" w:rsidRPr="00995A54" w:rsidRDefault="00CE4745" w:rsidP="00BD6FDE">
            <w:pPr>
              <w:widowControl w:val="0"/>
              <w:spacing w:line="240" w:lineRule="auto"/>
              <w:jc w:val="center"/>
              <w:rPr>
                <w:sz w:val="24"/>
                <w:szCs w:val="24"/>
              </w:rPr>
            </w:pPr>
          </w:p>
        </w:tc>
        <w:tc>
          <w:tcPr>
            <w:tcW w:w="4395" w:type="dxa"/>
          </w:tcPr>
          <w:p w14:paraId="7DFDD758"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BCRD</w:t>
            </w:r>
            <w:r w:rsidRPr="00995A54">
              <w:rPr>
                <w:sz w:val="24"/>
                <w:szCs w:val="24"/>
              </w:rPr>
              <w:t>»</w:t>
            </w:r>
            <w:r w:rsidRPr="00995A54">
              <w:rPr>
                <w:sz w:val="24"/>
                <w:szCs w:val="24"/>
                <w:vertAlign w:val="superscript"/>
              </w:rPr>
              <w:t>3</w:t>
            </w:r>
          </w:p>
        </w:tc>
        <w:tc>
          <w:tcPr>
            <w:tcW w:w="3685" w:type="dxa"/>
          </w:tcPr>
          <w:p w14:paraId="0E3B585D" w14:textId="77777777" w:rsidR="00CE4745" w:rsidRPr="005430EA" w:rsidRDefault="00CE4745"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p>
        </w:tc>
      </w:tr>
      <w:tr w:rsidR="00CE4745" w:rsidRPr="00995A54" w14:paraId="264BB3A5" w14:textId="77777777" w:rsidTr="00CE4745">
        <w:trPr>
          <w:trHeight w:val="186"/>
        </w:trPr>
        <w:tc>
          <w:tcPr>
            <w:tcW w:w="6232" w:type="dxa"/>
            <w:vMerge/>
          </w:tcPr>
          <w:p w14:paraId="0B21BB0D" w14:textId="77777777" w:rsidR="00CE4745" w:rsidRPr="006C0EED" w:rsidRDefault="00CE4745" w:rsidP="00BD6FDE">
            <w:pPr>
              <w:widowControl w:val="0"/>
              <w:spacing w:line="240" w:lineRule="auto"/>
              <w:jc w:val="center"/>
              <w:rPr>
                <w:sz w:val="24"/>
                <w:szCs w:val="24"/>
              </w:rPr>
            </w:pPr>
          </w:p>
        </w:tc>
        <w:tc>
          <w:tcPr>
            <w:tcW w:w="4395" w:type="dxa"/>
          </w:tcPr>
          <w:p w14:paraId="2811A10A" w14:textId="77777777" w:rsidR="00CE4745" w:rsidRPr="006C0EED" w:rsidRDefault="00CE4745" w:rsidP="00BD6FDE">
            <w:pPr>
              <w:widowControl w:val="0"/>
              <w:spacing w:line="240" w:lineRule="auto"/>
              <w:jc w:val="center"/>
              <w:rPr>
                <w:sz w:val="24"/>
                <w:szCs w:val="24"/>
              </w:rPr>
            </w:pPr>
            <w:r w:rsidRPr="006C0EED">
              <w:rPr>
                <w:sz w:val="24"/>
                <w:szCs w:val="24"/>
              </w:rPr>
              <w:t>«</w:t>
            </w:r>
            <w:r w:rsidRPr="006C0EED">
              <w:rPr>
                <w:sz w:val="24"/>
                <w:szCs w:val="24"/>
                <w:lang w:val="en-US"/>
              </w:rPr>
              <w:t>BCRT</w:t>
            </w:r>
            <w:r w:rsidRPr="006C0EED">
              <w:rPr>
                <w:sz w:val="24"/>
                <w:szCs w:val="24"/>
              </w:rPr>
              <w:t>»</w:t>
            </w:r>
          </w:p>
        </w:tc>
        <w:tc>
          <w:tcPr>
            <w:tcW w:w="3685" w:type="dxa"/>
          </w:tcPr>
          <w:p w14:paraId="475BC2C4" w14:textId="6626F121" w:rsidR="00CE4745" w:rsidRPr="005430EA" w:rsidRDefault="000B543F"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r w:rsidR="00530D39" w:rsidRPr="005430EA">
              <w:rPr>
                <w:rFonts w:eastAsia="Times New Roman"/>
                <w:sz w:val="24"/>
                <w:szCs w:val="24"/>
              </w:rPr>
              <w:t>/«FREE»/«PAID»</w:t>
            </w:r>
          </w:p>
        </w:tc>
      </w:tr>
      <w:tr w:rsidR="00CE4745" w:rsidRPr="00995A54" w14:paraId="7D11A2A0" w14:textId="77777777" w:rsidTr="00CE4745">
        <w:tc>
          <w:tcPr>
            <w:tcW w:w="6232" w:type="dxa"/>
            <w:vMerge/>
          </w:tcPr>
          <w:p w14:paraId="41377DA2" w14:textId="77777777" w:rsidR="00CE4745" w:rsidRPr="006C0EED" w:rsidRDefault="00CE4745" w:rsidP="00BD6FDE">
            <w:pPr>
              <w:widowControl w:val="0"/>
              <w:spacing w:line="240" w:lineRule="auto"/>
              <w:jc w:val="center"/>
              <w:rPr>
                <w:sz w:val="24"/>
                <w:szCs w:val="24"/>
              </w:rPr>
            </w:pPr>
          </w:p>
        </w:tc>
        <w:tc>
          <w:tcPr>
            <w:tcW w:w="4395" w:type="dxa"/>
          </w:tcPr>
          <w:p w14:paraId="08DB8EA4" w14:textId="77777777" w:rsidR="00CE4745" w:rsidRPr="006C0EED" w:rsidRDefault="00CE4745" w:rsidP="00BD6FDE">
            <w:pPr>
              <w:widowControl w:val="0"/>
              <w:spacing w:line="240" w:lineRule="auto"/>
              <w:jc w:val="center"/>
              <w:rPr>
                <w:sz w:val="24"/>
                <w:szCs w:val="24"/>
              </w:rPr>
            </w:pPr>
            <w:r w:rsidRPr="006C0EED">
              <w:rPr>
                <w:sz w:val="24"/>
                <w:szCs w:val="24"/>
              </w:rPr>
              <w:t>«</w:t>
            </w:r>
            <w:r w:rsidRPr="006C0EED">
              <w:rPr>
                <w:sz w:val="24"/>
                <w:szCs w:val="24"/>
                <w:lang w:val="en-US"/>
              </w:rPr>
              <w:t>BCRN</w:t>
            </w:r>
            <w:r w:rsidRPr="006C0EED">
              <w:rPr>
                <w:sz w:val="24"/>
                <w:szCs w:val="24"/>
              </w:rPr>
              <w:t>»</w:t>
            </w:r>
          </w:p>
        </w:tc>
        <w:tc>
          <w:tcPr>
            <w:tcW w:w="3685" w:type="dxa"/>
          </w:tcPr>
          <w:p w14:paraId="69FBD46F" w14:textId="0BB59368" w:rsidR="00CE4745" w:rsidRPr="005430EA" w:rsidRDefault="00873464" w:rsidP="00BD6FDE">
            <w:pPr>
              <w:widowControl w:val="0"/>
              <w:spacing w:line="240" w:lineRule="auto"/>
              <w:jc w:val="center"/>
              <w:rPr>
                <w:sz w:val="24"/>
                <w:szCs w:val="24"/>
              </w:rPr>
            </w:pPr>
            <w:r w:rsidRPr="005430EA">
              <w:rPr>
                <w:rFonts w:eastAsia="Times New Roman"/>
                <w:sz w:val="24"/>
                <w:szCs w:val="24"/>
              </w:rPr>
              <w:t>Не заполняется</w:t>
            </w:r>
            <w:r w:rsidRPr="005430EA">
              <w:rPr>
                <w:rFonts w:eastAsia="Times New Roman"/>
                <w:sz w:val="24"/>
                <w:szCs w:val="24"/>
                <w:vertAlign w:val="superscript"/>
              </w:rPr>
              <w:t>2</w:t>
            </w:r>
            <w:r w:rsidR="00530D39" w:rsidRPr="005430EA">
              <w:rPr>
                <w:rFonts w:eastAsia="Times New Roman"/>
                <w:sz w:val="24"/>
                <w:szCs w:val="24"/>
              </w:rPr>
              <w:t>/«FREE»/«PAID»</w:t>
            </w:r>
          </w:p>
        </w:tc>
      </w:tr>
      <w:tr w:rsidR="00CE4745" w:rsidRPr="00995A54" w14:paraId="15FEA882" w14:textId="77777777" w:rsidTr="00CE4745">
        <w:tc>
          <w:tcPr>
            <w:tcW w:w="6232" w:type="dxa"/>
            <w:vMerge w:val="restart"/>
          </w:tcPr>
          <w:p w14:paraId="2898E171" w14:textId="77777777" w:rsidR="00CE4745" w:rsidRPr="00995A54" w:rsidRDefault="00CE4745" w:rsidP="0084369D">
            <w:pPr>
              <w:widowControl w:val="0"/>
              <w:spacing w:line="240" w:lineRule="auto"/>
              <w:jc w:val="center"/>
              <w:rPr>
                <w:sz w:val="24"/>
                <w:szCs w:val="24"/>
              </w:rPr>
            </w:pPr>
            <w:r w:rsidRPr="00E57E1C">
              <w:rPr>
                <w:rFonts w:eastAsia="Times New Roman"/>
                <w:sz w:val="24"/>
                <w:szCs w:val="24"/>
              </w:rPr>
              <w:t>при осуществлении перевода денежных средств юридическими лицами в пользу юридических лиц</w:t>
            </w:r>
          </w:p>
        </w:tc>
        <w:tc>
          <w:tcPr>
            <w:tcW w:w="4395" w:type="dxa"/>
          </w:tcPr>
          <w:p w14:paraId="0C0D75B5" w14:textId="77777777" w:rsidR="00CE4745" w:rsidRPr="00BA2F26" w:rsidRDefault="00CE4745" w:rsidP="00BD6FDE">
            <w:pPr>
              <w:widowControl w:val="0"/>
              <w:spacing w:line="240" w:lineRule="auto"/>
              <w:jc w:val="center"/>
              <w:rPr>
                <w:sz w:val="24"/>
                <w:szCs w:val="24"/>
              </w:rPr>
            </w:pPr>
            <w:r w:rsidRPr="00BA2F26">
              <w:rPr>
                <w:sz w:val="24"/>
                <w:szCs w:val="24"/>
              </w:rPr>
              <w:t>«</w:t>
            </w:r>
            <w:r w:rsidRPr="00BA2F26">
              <w:rPr>
                <w:sz w:val="24"/>
                <w:szCs w:val="24"/>
                <w:lang w:val="en-US"/>
              </w:rPr>
              <w:t>BBPH</w:t>
            </w:r>
            <w:r w:rsidRPr="00BA2F26">
              <w:rPr>
                <w:sz w:val="24"/>
                <w:szCs w:val="24"/>
              </w:rPr>
              <w:t>»</w:t>
            </w:r>
          </w:p>
        </w:tc>
        <w:tc>
          <w:tcPr>
            <w:tcW w:w="3685" w:type="dxa"/>
          </w:tcPr>
          <w:p w14:paraId="7B69696E" w14:textId="77777777" w:rsidR="00CE4745" w:rsidRPr="00DF4007" w:rsidRDefault="00DF5FE1" w:rsidP="00BD6FDE">
            <w:pPr>
              <w:widowControl w:val="0"/>
              <w:spacing w:line="240" w:lineRule="auto"/>
              <w:jc w:val="center"/>
              <w:rPr>
                <w:sz w:val="24"/>
                <w:szCs w:val="24"/>
              </w:rPr>
            </w:pPr>
            <w:r>
              <w:rPr>
                <w:rFonts w:eastAsia="Times New Roman"/>
                <w:sz w:val="24"/>
                <w:szCs w:val="24"/>
              </w:rPr>
              <w:t>«</w:t>
            </w:r>
            <w:r w:rsidR="00CE4745" w:rsidRPr="000B5865">
              <w:rPr>
                <w:rFonts w:eastAsia="Times New Roman"/>
                <w:sz w:val="24"/>
                <w:szCs w:val="24"/>
              </w:rPr>
              <w:t>FREE»/«PAID»</w:t>
            </w:r>
          </w:p>
        </w:tc>
      </w:tr>
      <w:tr w:rsidR="00CE4745" w:rsidRPr="00A02234" w14:paraId="3F2C8A5A" w14:textId="77777777" w:rsidTr="00CE4745">
        <w:tc>
          <w:tcPr>
            <w:tcW w:w="6232" w:type="dxa"/>
            <w:vMerge/>
          </w:tcPr>
          <w:p w14:paraId="65934D54" w14:textId="77777777" w:rsidR="00CE4745" w:rsidRPr="00995A54" w:rsidRDefault="00CE4745" w:rsidP="00BD6FDE">
            <w:pPr>
              <w:widowControl w:val="0"/>
              <w:spacing w:line="240" w:lineRule="auto"/>
              <w:jc w:val="center"/>
              <w:rPr>
                <w:sz w:val="24"/>
                <w:szCs w:val="24"/>
              </w:rPr>
            </w:pPr>
          </w:p>
        </w:tc>
        <w:tc>
          <w:tcPr>
            <w:tcW w:w="4395" w:type="dxa"/>
          </w:tcPr>
          <w:p w14:paraId="5F0A8201"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BBRC</w:t>
            </w:r>
            <w:r w:rsidRPr="00995A54">
              <w:rPr>
                <w:sz w:val="24"/>
                <w:szCs w:val="24"/>
              </w:rPr>
              <w:t>»</w:t>
            </w:r>
          </w:p>
        </w:tc>
        <w:tc>
          <w:tcPr>
            <w:tcW w:w="3685" w:type="dxa"/>
          </w:tcPr>
          <w:p w14:paraId="312A4F2F" w14:textId="77777777" w:rsidR="00CE4745" w:rsidRPr="00995A54" w:rsidRDefault="00CE4745" w:rsidP="00BD6FDE">
            <w:pPr>
              <w:widowControl w:val="0"/>
              <w:spacing w:line="240" w:lineRule="auto"/>
              <w:jc w:val="center"/>
              <w:rPr>
                <w:sz w:val="24"/>
                <w:szCs w:val="24"/>
              </w:rPr>
            </w:pPr>
            <w:r w:rsidRPr="00995A54">
              <w:rPr>
                <w:rFonts w:eastAsia="Times New Roman"/>
                <w:sz w:val="24"/>
                <w:szCs w:val="24"/>
              </w:rPr>
              <w:t>Не заполняется</w:t>
            </w:r>
            <w:r w:rsidRPr="00995A54">
              <w:rPr>
                <w:rFonts w:eastAsia="Times New Roman"/>
                <w:sz w:val="24"/>
                <w:szCs w:val="24"/>
                <w:vertAlign w:val="superscript"/>
              </w:rPr>
              <w:t>2</w:t>
            </w:r>
          </w:p>
        </w:tc>
      </w:tr>
      <w:tr w:rsidR="00CE4745" w:rsidRPr="00995A54" w14:paraId="576334F3" w14:textId="77777777" w:rsidTr="00CE4745">
        <w:tc>
          <w:tcPr>
            <w:tcW w:w="6232" w:type="dxa"/>
            <w:vMerge/>
          </w:tcPr>
          <w:p w14:paraId="2AC47517" w14:textId="77777777" w:rsidR="00CE4745" w:rsidRPr="00995A54" w:rsidRDefault="00CE4745" w:rsidP="00BD6FDE">
            <w:pPr>
              <w:widowControl w:val="0"/>
              <w:spacing w:line="240" w:lineRule="auto"/>
              <w:jc w:val="center"/>
              <w:rPr>
                <w:sz w:val="24"/>
                <w:szCs w:val="24"/>
              </w:rPr>
            </w:pPr>
          </w:p>
        </w:tc>
        <w:tc>
          <w:tcPr>
            <w:tcW w:w="4395" w:type="dxa"/>
          </w:tcPr>
          <w:p w14:paraId="4DCCB764" w14:textId="77777777" w:rsidR="00CE4745" w:rsidRPr="00995A54" w:rsidRDefault="00CE4745" w:rsidP="00BD6FDE">
            <w:pPr>
              <w:widowControl w:val="0"/>
              <w:spacing w:line="240" w:lineRule="auto"/>
              <w:jc w:val="center"/>
              <w:rPr>
                <w:sz w:val="24"/>
                <w:szCs w:val="24"/>
              </w:rPr>
            </w:pPr>
            <w:r w:rsidRPr="00995A54">
              <w:rPr>
                <w:sz w:val="24"/>
                <w:szCs w:val="24"/>
              </w:rPr>
              <w:t>«</w:t>
            </w:r>
            <w:r w:rsidRPr="00995A54">
              <w:rPr>
                <w:sz w:val="24"/>
                <w:szCs w:val="24"/>
                <w:lang w:val="en-US"/>
              </w:rPr>
              <w:t>BBRB</w:t>
            </w:r>
            <w:r w:rsidRPr="00995A54">
              <w:rPr>
                <w:sz w:val="24"/>
                <w:szCs w:val="24"/>
              </w:rPr>
              <w:t>»</w:t>
            </w:r>
          </w:p>
        </w:tc>
        <w:tc>
          <w:tcPr>
            <w:tcW w:w="3685" w:type="dxa"/>
          </w:tcPr>
          <w:p w14:paraId="41A44E78" w14:textId="77777777" w:rsidR="00CE4745" w:rsidRPr="00995A54" w:rsidRDefault="00DF5FE1" w:rsidP="00BD6FDE">
            <w:pPr>
              <w:widowControl w:val="0"/>
              <w:spacing w:line="240" w:lineRule="auto"/>
              <w:jc w:val="center"/>
              <w:rPr>
                <w:sz w:val="24"/>
                <w:szCs w:val="24"/>
              </w:rPr>
            </w:pPr>
            <w:r>
              <w:rPr>
                <w:rFonts w:eastAsia="Times New Roman"/>
                <w:sz w:val="24"/>
                <w:szCs w:val="24"/>
              </w:rPr>
              <w:t>«</w:t>
            </w:r>
            <w:r w:rsidR="00CE4745" w:rsidRPr="00995A54">
              <w:rPr>
                <w:rFonts w:eastAsia="Times New Roman"/>
                <w:sz w:val="24"/>
                <w:szCs w:val="24"/>
              </w:rPr>
              <w:t>FREE»/«PAID»</w:t>
            </w:r>
          </w:p>
        </w:tc>
      </w:tr>
      <w:tr w:rsidR="00CE4745" w:rsidRPr="00995A54" w14:paraId="35EF4542" w14:textId="77777777" w:rsidTr="00CE4745">
        <w:tc>
          <w:tcPr>
            <w:tcW w:w="6232" w:type="dxa"/>
            <w:vMerge/>
          </w:tcPr>
          <w:p w14:paraId="13F32293" w14:textId="77777777" w:rsidR="00CE4745" w:rsidRPr="00995A54" w:rsidRDefault="00CE4745" w:rsidP="00BD6FDE">
            <w:pPr>
              <w:widowControl w:val="0"/>
              <w:spacing w:line="240" w:lineRule="auto"/>
              <w:jc w:val="center"/>
              <w:rPr>
                <w:sz w:val="24"/>
                <w:szCs w:val="24"/>
              </w:rPr>
            </w:pPr>
          </w:p>
        </w:tc>
        <w:tc>
          <w:tcPr>
            <w:tcW w:w="4395" w:type="dxa"/>
          </w:tcPr>
          <w:p w14:paraId="71822223" w14:textId="77777777" w:rsidR="00CE4745" w:rsidRPr="00B95746" w:rsidRDefault="00CE4745" w:rsidP="00BD6FDE">
            <w:pPr>
              <w:widowControl w:val="0"/>
              <w:spacing w:line="240" w:lineRule="auto"/>
              <w:jc w:val="center"/>
              <w:rPr>
                <w:sz w:val="24"/>
                <w:szCs w:val="24"/>
              </w:rPr>
            </w:pPr>
            <w:r w:rsidRPr="00B95746">
              <w:rPr>
                <w:sz w:val="24"/>
                <w:szCs w:val="24"/>
              </w:rPr>
              <w:t>«</w:t>
            </w:r>
            <w:r w:rsidRPr="00B95746">
              <w:rPr>
                <w:sz w:val="24"/>
                <w:szCs w:val="24"/>
                <w:lang w:val="en-US"/>
              </w:rPr>
              <w:t>BBRD</w:t>
            </w:r>
            <w:r w:rsidRPr="00B95746">
              <w:rPr>
                <w:sz w:val="24"/>
                <w:szCs w:val="24"/>
              </w:rPr>
              <w:t>»</w:t>
            </w:r>
            <w:r w:rsidRPr="00B95746">
              <w:rPr>
                <w:sz w:val="24"/>
                <w:szCs w:val="24"/>
                <w:vertAlign w:val="superscript"/>
              </w:rPr>
              <w:t>3</w:t>
            </w:r>
          </w:p>
        </w:tc>
        <w:tc>
          <w:tcPr>
            <w:tcW w:w="3685" w:type="dxa"/>
          </w:tcPr>
          <w:p w14:paraId="28649685" w14:textId="77777777" w:rsidR="00CE4745" w:rsidRPr="00B95746" w:rsidRDefault="00CE4745" w:rsidP="00BD6FDE">
            <w:pPr>
              <w:widowControl w:val="0"/>
              <w:spacing w:line="240" w:lineRule="auto"/>
              <w:jc w:val="center"/>
              <w:rPr>
                <w:sz w:val="24"/>
                <w:szCs w:val="24"/>
              </w:rPr>
            </w:pPr>
            <w:r w:rsidRPr="00B95746">
              <w:rPr>
                <w:rFonts w:eastAsia="Times New Roman"/>
                <w:sz w:val="24"/>
                <w:szCs w:val="24"/>
              </w:rPr>
              <w:t>Не заполняется</w:t>
            </w:r>
            <w:r w:rsidRPr="00B95746">
              <w:rPr>
                <w:rFonts w:eastAsia="Times New Roman"/>
                <w:sz w:val="24"/>
                <w:szCs w:val="24"/>
                <w:vertAlign w:val="superscript"/>
              </w:rPr>
              <w:t>2</w:t>
            </w:r>
          </w:p>
        </w:tc>
      </w:tr>
      <w:tr w:rsidR="00CE4745" w:rsidRPr="00995A54" w14:paraId="375C94ED" w14:textId="77777777" w:rsidTr="00CE4745">
        <w:tc>
          <w:tcPr>
            <w:tcW w:w="6232" w:type="dxa"/>
            <w:vMerge/>
          </w:tcPr>
          <w:p w14:paraId="3740BFC1" w14:textId="77777777" w:rsidR="00CE4745" w:rsidRPr="006C0EED" w:rsidRDefault="00CE4745" w:rsidP="00BD6FDE">
            <w:pPr>
              <w:widowControl w:val="0"/>
              <w:spacing w:line="240" w:lineRule="auto"/>
              <w:jc w:val="center"/>
              <w:rPr>
                <w:sz w:val="24"/>
                <w:szCs w:val="24"/>
              </w:rPr>
            </w:pPr>
          </w:p>
        </w:tc>
        <w:tc>
          <w:tcPr>
            <w:tcW w:w="4395" w:type="dxa"/>
          </w:tcPr>
          <w:p w14:paraId="4A093398" w14:textId="77777777" w:rsidR="00CE4745" w:rsidRPr="00B95746" w:rsidRDefault="00CE4745" w:rsidP="00BD6FDE">
            <w:pPr>
              <w:widowControl w:val="0"/>
              <w:spacing w:line="240" w:lineRule="auto"/>
              <w:jc w:val="center"/>
              <w:rPr>
                <w:sz w:val="24"/>
                <w:szCs w:val="24"/>
              </w:rPr>
            </w:pPr>
            <w:r w:rsidRPr="00B95746">
              <w:rPr>
                <w:sz w:val="24"/>
                <w:szCs w:val="24"/>
              </w:rPr>
              <w:t>«</w:t>
            </w:r>
            <w:r w:rsidRPr="00B95746">
              <w:rPr>
                <w:sz w:val="24"/>
                <w:szCs w:val="24"/>
                <w:lang w:val="en-US"/>
              </w:rPr>
              <w:t>BBRT</w:t>
            </w:r>
            <w:r w:rsidRPr="00B95746">
              <w:rPr>
                <w:sz w:val="24"/>
                <w:szCs w:val="24"/>
              </w:rPr>
              <w:t>»</w:t>
            </w:r>
          </w:p>
        </w:tc>
        <w:tc>
          <w:tcPr>
            <w:tcW w:w="3685" w:type="dxa"/>
          </w:tcPr>
          <w:p w14:paraId="5E0D17F2" w14:textId="4FE4C2B0" w:rsidR="00CE4745" w:rsidRPr="00B95746" w:rsidRDefault="000B543F" w:rsidP="00BD6FDE">
            <w:pPr>
              <w:widowControl w:val="0"/>
              <w:spacing w:line="240" w:lineRule="auto"/>
              <w:jc w:val="center"/>
              <w:rPr>
                <w:sz w:val="24"/>
                <w:szCs w:val="24"/>
              </w:rPr>
            </w:pPr>
            <w:r w:rsidRPr="00B95746">
              <w:rPr>
                <w:rFonts w:eastAsia="Times New Roman"/>
                <w:sz w:val="24"/>
                <w:szCs w:val="24"/>
              </w:rPr>
              <w:t>Не заполняется</w:t>
            </w:r>
            <w:r w:rsidRPr="00B95746">
              <w:rPr>
                <w:rFonts w:eastAsia="Times New Roman"/>
                <w:sz w:val="24"/>
                <w:szCs w:val="24"/>
                <w:vertAlign w:val="superscript"/>
              </w:rPr>
              <w:t>2</w:t>
            </w:r>
            <w:r w:rsidR="00530D39" w:rsidRPr="00B95746">
              <w:rPr>
                <w:rFonts w:eastAsia="Times New Roman"/>
                <w:sz w:val="24"/>
                <w:szCs w:val="24"/>
              </w:rPr>
              <w:t>/«FREE»/«PAID»</w:t>
            </w:r>
          </w:p>
        </w:tc>
      </w:tr>
      <w:tr w:rsidR="00CE4745" w:rsidRPr="00995A54" w14:paraId="5447BDE0" w14:textId="77777777" w:rsidTr="00CE4745">
        <w:tc>
          <w:tcPr>
            <w:tcW w:w="6232" w:type="dxa"/>
            <w:vMerge/>
          </w:tcPr>
          <w:p w14:paraId="75CA2528" w14:textId="77777777" w:rsidR="00CE4745" w:rsidRPr="006C0EED" w:rsidRDefault="00CE4745" w:rsidP="00BD6FDE">
            <w:pPr>
              <w:widowControl w:val="0"/>
              <w:spacing w:line="240" w:lineRule="auto"/>
              <w:jc w:val="center"/>
              <w:rPr>
                <w:sz w:val="24"/>
                <w:szCs w:val="24"/>
              </w:rPr>
            </w:pPr>
          </w:p>
        </w:tc>
        <w:tc>
          <w:tcPr>
            <w:tcW w:w="4395" w:type="dxa"/>
          </w:tcPr>
          <w:p w14:paraId="6700604C" w14:textId="77777777" w:rsidR="00CE4745" w:rsidRPr="00B95746" w:rsidRDefault="00CE4745" w:rsidP="00BD6FDE">
            <w:pPr>
              <w:widowControl w:val="0"/>
              <w:spacing w:line="240" w:lineRule="auto"/>
              <w:jc w:val="center"/>
              <w:rPr>
                <w:sz w:val="24"/>
                <w:szCs w:val="24"/>
              </w:rPr>
            </w:pPr>
            <w:r w:rsidRPr="00B95746">
              <w:rPr>
                <w:sz w:val="24"/>
                <w:szCs w:val="24"/>
              </w:rPr>
              <w:t>«</w:t>
            </w:r>
            <w:r w:rsidRPr="00B95746">
              <w:rPr>
                <w:sz w:val="24"/>
                <w:szCs w:val="24"/>
                <w:lang w:val="en-US"/>
              </w:rPr>
              <w:t>BBRN</w:t>
            </w:r>
            <w:r w:rsidRPr="00B95746">
              <w:rPr>
                <w:sz w:val="24"/>
                <w:szCs w:val="24"/>
              </w:rPr>
              <w:t>»</w:t>
            </w:r>
          </w:p>
        </w:tc>
        <w:tc>
          <w:tcPr>
            <w:tcW w:w="3685" w:type="dxa"/>
          </w:tcPr>
          <w:p w14:paraId="147B2BB0" w14:textId="160DC5D6" w:rsidR="00CE4745" w:rsidRPr="00B95746" w:rsidRDefault="00873464" w:rsidP="00BD6FDE">
            <w:pPr>
              <w:widowControl w:val="0"/>
              <w:spacing w:line="240" w:lineRule="auto"/>
              <w:jc w:val="center"/>
              <w:rPr>
                <w:sz w:val="24"/>
                <w:szCs w:val="24"/>
              </w:rPr>
            </w:pPr>
            <w:r w:rsidRPr="00B95746">
              <w:rPr>
                <w:rFonts w:eastAsia="Times New Roman"/>
                <w:sz w:val="24"/>
                <w:szCs w:val="24"/>
              </w:rPr>
              <w:t>Не заполняется</w:t>
            </w:r>
            <w:r w:rsidRPr="00B95746">
              <w:rPr>
                <w:rFonts w:eastAsia="Times New Roman"/>
                <w:sz w:val="24"/>
                <w:szCs w:val="24"/>
                <w:vertAlign w:val="superscript"/>
              </w:rPr>
              <w:t>2</w:t>
            </w:r>
            <w:r w:rsidR="00530D39" w:rsidRPr="00B95746">
              <w:rPr>
                <w:rFonts w:eastAsia="Times New Roman"/>
                <w:sz w:val="24"/>
                <w:szCs w:val="24"/>
              </w:rPr>
              <w:t>/«FREE»/«PAID»</w:t>
            </w:r>
          </w:p>
        </w:tc>
      </w:tr>
      <w:tr w:rsidR="003710C0" w:rsidRPr="00995A54" w14:paraId="300654B2" w14:textId="77777777" w:rsidTr="003710C0">
        <w:tc>
          <w:tcPr>
            <w:tcW w:w="6232" w:type="dxa"/>
            <w:vMerge w:val="restart"/>
          </w:tcPr>
          <w:p w14:paraId="5F4C2A64" w14:textId="77777777" w:rsidR="003710C0" w:rsidRPr="00B95746" w:rsidRDefault="003710C0" w:rsidP="0084369D">
            <w:pPr>
              <w:widowControl w:val="0"/>
              <w:spacing w:line="240" w:lineRule="auto"/>
              <w:jc w:val="center"/>
              <w:rPr>
                <w:sz w:val="24"/>
                <w:szCs w:val="24"/>
              </w:rPr>
            </w:pPr>
            <w:r w:rsidRPr="00B95746">
              <w:rPr>
                <w:rFonts w:eastAsia="Times New Roman"/>
                <w:sz w:val="24"/>
                <w:szCs w:val="24"/>
              </w:rPr>
              <w:t xml:space="preserve">при осуществлении перевода денежных средств </w:t>
            </w:r>
            <w:r w:rsidR="0084369D" w:rsidRPr="00B95746">
              <w:rPr>
                <w:rFonts w:eastAsia="Times New Roman"/>
                <w:sz w:val="24"/>
                <w:szCs w:val="24"/>
              </w:rPr>
              <w:t>физическими</w:t>
            </w:r>
            <w:r w:rsidRPr="00B95746">
              <w:rPr>
                <w:rFonts w:eastAsia="Times New Roman"/>
                <w:sz w:val="24"/>
                <w:szCs w:val="24"/>
              </w:rPr>
              <w:t xml:space="preserve"> лицами в пользу </w:t>
            </w:r>
            <w:r w:rsidR="0084369D" w:rsidRPr="00B95746">
              <w:rPr>
                <w:rFonts w:eastAsia="Times New Roman"/>
                <w:sz w:val="24"/>
                <w:szCs w:val="24"/>
              </w:rPr>
              <w:t>Федерального казначейства и его территориальных органов</w:t>
            </w:r>
          </w:p>
        </w:tc>
        <w:tc>
          <w:tcPr>
            <w:tcW w:w="4395" w:type="dxa"/>
          </w:tcPr>
          <w:p w14:paraId="08032D60" w14:textId="77777777" w:rsidR="003710C0" w:rsidRPr="00B95746" w:rsidRDefault="003710C0" w:rsidP="00037B0C">
            <w:pPr>
              <w:widowControl w:val="0"/>
              <w:spacing w:line="240" w:lineRule="auto"/>
              <w:jc w:val="center"/>
              <w:rPr>
                <w:sz w:val="24"/>
                <w:szCs w:val="24"/>
              </w:rPr>
            </w:pPr>
            <w:r w:rsidRPr="00B95746">
              <w:rPr>
                <w:sz w:val="24"/>
                <w:szCs w:val="24"/>
              </w:rPr>
              <w:t>«</w:t>
            </w:r>
            <w:r w:rsidR="00037B0C" w:rsidRPr="00B95746">
              <w:rPr>
                <w:sz w:val="24"/>
                <w:szCs w:val="24"/>
                <w:lang w:val="en-US"/>
              </w:rPr>
              <w:t>CG</w:t>
            </w:r>
            <w:r w:rsidRPr="00B95746">
              <w:rPr>
                <w:sz w:val="24"/>
                <w:szCs w:val="24"/>
                <w:lang w:val="en-US"/>
              </w:rPr>
              <w:t>PH</w:t>
            </w:r>
            <w:r w:rsidRPr="00B95746">
              <w:rPr>
                <w:sz w:val="24"/>
                <w:szCs w:val="24"/>
              </w:rPr>
              <w:t>»</w:t>
            </w:r>
          </w:p>
        </w:tc>
        <w:tc>
          <w:tcPr>
            <w:tcW w:w="3685" w:type="dxa"/>
          </w:tcPr>
          <w:p w14:paraId="7CF076B1" w14:textId="77777777" w:rsidR="003710C0" w:rsidRPr="00B95746" w:rsidRDefault="00037B0C" w:rsidP="002D2D58">
            <w:pPr>
              <w:widowControl w:val="0"/>
              <w:spacing w:line="240" w:lineRule="auto"/>
              <w:jc w:val="center"/>
              <w:rPr>
                <w:sz w:val="24"/>
                <w:szCs w:val="24"/>
              </w:rPr>
            </w:pPr>
            <w:r w:rsidRPr="00B95746">
              <w:rPr>
                <w:rFonts w:eastAsia="Times New Roman"/>
                <w:sz w:val="24"/>
                <w:szCs w:val="24"/>
              </w:rPr>
              <w:t>Не заполняется</w:t>
            </w:r>
            <w:r w:rsidRPr="00B95746">
              <w:rPr>
                <w:rFonts w:eastAsia="Times New Roman"/>
                <w:sz w:val="24"/>
                <w:szCs w:val="24"/>
                <w:vertAlign w:val="superscript"/>
              </w:rPr>
              <w:t>2</w:t>
            </w:r>
          </w:p>
        </w:tc>
      </w:tr>
      <w:tr w:rsidR="003710C0" w:rsidRPr="00995A54" w14:paraId="5A107FE5" w14:textId="77777777" w:rsidTr="003710C0">
        <w:tc>
          <w:tcPr>
            <w:tcW w:w="6232" w:type="dxa"/>
            <w:vMerge/>
          </w:tcPr>
          <w:p w14:paraId="7DEBF5D2" w14:textId="77777777" w:rsidR="003710C0" w:rsidRPr="00B95746" w:rsidRDefault="003710C0" w:rsidP="002D2D58">
            <w:pPr>
              <w:widowControl w:val="0"/>
              <w:spacing w:line="240" w:lineRule="auto"/>
              <w:jc w:val="center"/>
              <w:rPr>
                <w:sz w:val="24"/>
                <w:szCs w:val="24"/>
              </w:rPr>
            </w:pPr>
          </w:p>
        </w:tc>
        <w:tc>
          <w:tcPr>
            <w:tcW w:w="4395" w:type="dxa"/>
          </w:tcPr>
          <w:p w14:paraId="60426C3A" w14:textId="77777777" w:rsidR="003710C0" w:rsidRPr="00B95746" w:rsidRDefault="003710C0" w:rsidP="00037B0C">
            <w:pPr>
              <w:widowControl w:val="0"/>
              <w:spacing w:line="240" w:lineRule="auto"/>
              <w:jc w:val="center"/>
              <w:rPr>
                <w:sz w:val="24"/>
                <w:szCs w:val="24"/>
              </w:rPr>
            </w:pPr>
            <w:r w:rsidRPr="00B95746">
              <w:rPr>
                <w:sz w:val="24"/>
                <w:szCs w:val="24"/>
              </w:rPr>
              <w:t>«</w:t>
            </w:r>
            <w:r w:rsidR="00037B0C" w:rsidRPr="00B95746">
              <w:rPr>
                <w:sz w:val="24"/>
                <w:szCs w:val="24"/>
                <w:lang w:val="en-US"/>
              </w:rPr>
              <w:t>CG</w:t>
            </w:r>
            <w:r w:rsidRPr="00B95746">
              <w:rPr>
                <w:sz w:val="24"/>
                <w:szCs w:val="24"/>
                <w:lang w:val="en-US"/>
              </w:rPr>
              <w:t>R</w:t>
            </w:r>
            <w:r w:rsidR="00037B0C" w:rsidRPr="00B95746">
              <w:rPr>
                <w:sz w:val="24"/>
                <w:szCs w:val="24"/>
                <w:lang w:val="en-US"/>
              </w:rPr>
              <w:t>T</w:t>
            </w:r>
            <w:r w:rsidRPr="00B95746">
              <w:rPr>
                <w:sz w:val="24"/>
                <w:szCs w:val="24"/>
              </w:rPr>
              <w:t>»</w:t>
            </w:r>
          </w:p>
        </w:tc>
        <w:tc>
          <w:tcPr>
            <w:tcW w:w="3685" w:type="dxa"/>
          </w:tcPr>
          <w:p w14:paraId="6F3EDF7C" w14:textId="77777777" w:rsidR="003710C0" w:rsidRPr="00B95746" w:rsidRDefault="003710C0" w:rsidP="002D2D58">
            <w:pPr>
              <w:widowControl w:val="0"/>
              <w:spacing w:line="240" w:lineRule="auto"/>
              <w:jc w:val="center"/>
              <w:rPr>
                <w:sz w:val="24"/>
                <w:szCs w:val="24"/>
              </w:rPr>
            </w:pPr>
            <w:r w:rsidRPr="00B95746">
              <w:rPr>
                <w:rFonts w:eastAsia="Times New Roman"/>
                <w:sz w:val="24"/>
                <w:szCs w:val="24"/>
              </w:rPr>
              <w:t>Не заполняется</w:t>
            </w:r>
            <w:r w:rsidRPr="00B95746">
              <w:rPr>
                <w:rFonts w:eastAsia="Times New Roman"/>
                <w:sz w:val="24"/>
                <w:szCs w:val="24"/>
                <w:vertAlign w:val="superscript"/>
              </w:rPr>
              <w:t>2</w:t>
            </w:r>
          </w:p>
        </w:tc>
      </w:tr>
      <w:tr w:rsidR="005A1805" w:rsidRPr="00995A54" w14:paraId="5BDA7A1C" w14:textId="77777777" w:rsidTr="003710C0">
        <w:tc>
          <w:tcPr>
            <w:tcW w:w="6232" w:type="dxa"/>
            <w:vMerge w:val="restart"/>
          </w:tcPr>
          <w:p w14:paraId="46076B1A" w14:textId="77777777" w:rsidR="005A1805" w:rsidRPr="00B95746" w:rsidRDefault="005A1805" w:rsidP="005A1805">
            <w:pPr>
              <w:widowControl w:val="0"/>
              <w:spacing w:line="240" w:lineRule="auto"/>
              <w:jc w:val="center"/>
              <w:rPr>
                <w:sz w:val="24"/>
                <w:szCs w:val="24"/>
              </w:rPr>
            </w:pPr>
            <w:r w:rsidRPr="00B95746">
              <w:rPr>
                <w:sz w:val="24"/>
                <w:szCs w:val="24"/>
              </w:rPr>
              <w:t xml:space="preserve">при осуществлении трансграничного перевода </w:t>
            </w:r>
          </w:p>
          <w:p w14:paraId="25A4A867" w14:textId="77777777" w:rsidR="005A1805" w:rsidRPr="00B95746" w:rsidRDefault="005A1805" w:rsidP="005A1805">
            <w:pPr>
              <w:widowControl w:val="0"/>
              <w:spacing w:line="240" w:lineRule="auto"/>
              <w:jc w:val="center"/>
              <w:rPr>
                <w:sz w:val="24"/>
                <w:szCs w:val="24"/>
              </w:rPr>
            </w:pPr>
            <w:r w:rsidRPr="00B95746">
              <w:rPr>
                <w:sz w:val="24"/>
                <w:szCs w:val="24"/>
              </w:rPr>
              <w:t xml:space="preserve">денежных средств физическими лицами </w:t>
            </w:r>
          </w:p>
          <w:p w14:paraId="38DD36BC" w14:textId="77777777" w:rsidR="005A1805" w:rsidRPr="00B95746" w:rsidRDefault="005A1805" w:rsidP="005A1805">
            <w:pPr>
              <w:widowControl w:val="0"/>
              <w:spacing w:line="240" w:lineRule="auto"/>
              <w:jc w:val="center"/>
              <w:rPr>
                <w:sz w:val="24"/>
                <w:szCs w:val="24"/>
              </w:rPr>
            </w:pPr>
            <w:r w:rsidRPr="00B95746">
              <w:rPr>
                <w:sz w:val="24"/>
                <w:szCs w:val="24"/>
              </w:rPr>
              <w:t>в пользу физических лиц</w:t>
            </w:r>
          </w:p>
        </w:tc>
        <w:tc>
          <w:tcPr>
            <w:tcW w:w="4395" w:type="dxa"/>
          </w:tcPr>
          <w:p w14:paraId="1989906F" w14:textId="77777777" w:rsidR="005A1805" w:rsidRPr="00B95746" w:rsidRDefault="005A1805" w:rsidP="005A1805">
            <w:pPr>
              <w:widowControl w:val="0"/>
              <w:spacing w:line="240" w:lineRule="auto"/>
              <w:jc w:val="center"/>
              <w:rPr>
                <w:sz w:val="24"/>
                <w:szCs w:val="24"/>
              </w:rPr>
            </w:pPr>
            <w:r w:rsidRPr="00B95746">
              <w:rPr>
                <w:sz w:val="24"/>
                <w:szCs w:val="24"/>
              </w:rPr>
              <w:t>«</w:t>
            </w:r>
            <w:r w:rsidRPr="00B95746">
              <w:rPr>
                <w:sz w:val="24"/>
                <w:szCs w:val="24"/>
                <w:lang w:val="en-US"/>
              </w:rPr>
              <w:t>CTPH</w:t>
            </w:r>
            <w:r w:rsidRPr="00B95746">
              <w:rPr>
                <w:sz w:val="24"/>
                <w:szCs w:val="24"/>
              </w:rPr>
              <w:t>»</w:t>
            </w:r>
          </w:p>
        </w:tc>
        <w:tc>
          <w:tcPr>
            <w:tcW w:w="3685" w:type="dxa"/>
          </w:tcPr>
          <w:p w14:paraId="4D76A666" w14:textId="77777777" w:rsidR="005A1805" w:rsidRPr="00B95746" w:rsidRDefault="005A1805" w:rsidP="005A1805">
            <w:pPr>
              <w:widowControl w:val="0"/>
              <w:spacing w:line="240" w:lineRule="auto"/>
              <w:jc w:val="center"/>
              <w:rPr>
                <w:rFonts w:eastAsia="Times New Roman"/>
                <w:sz w:val="24"/>
                <w:szCs w:val="24"/>
              </w:rPr>
            </w:pPr>
            <w:r w:rsidRPr="00B95746">
              <w:rPr>
                <w:sz w:val="24"/>
                <w:szCs w:val="24"/>
              </w:rPr>
              <w:t>Не заполняется</w:t>
            </w:r>
            <w:r w:rsidRPr="00B95746">
              <w:rPr>
                <w:rFonts w:eastAsia="Times New Roman"/>
                <w:sz w:val="24"/>
                <w:szCs w:val="24"/>
                <w:vertAlign w:val="superscript"/>
              </w:rPr>
              <w:t>2</w:t>
            </w:r>
          </w:p>
        </w:tc>
      </w:tr>
      <w:tr w:rsidR="005A1805" w:rsidRPr="00995A54" w14:paraId="377E170B" w14:textId="77777777" w:rsidTr="003710C0">
        <w:tc>
          <w:tcPr>
            <w:tcW w:w="6232" w:type="dxa"/>
            <w:vMerge/>
          </w:tcPr>
          <w:p w14:paraId="678B62F4" w14:textId="77777777" w:rsidR="005A1805" w:rsidRPr="00E57E1C" w:rsidRDefault="005A1805" w:rsidP="005A1805">
            <w:pPr>
              <w:widowControl w:val="0"/>
              <w:spacing w:line="240" w:lineRule="auto"/>
              <w:jc w:val="center"/>
              <w:rPr>
                <w:sz w:val="24"/>
                <w:szCs w:val="24"/>
                <w:highlight w:val="cyan"/>
              </w:rPr>
            </w:pPr>
          </w:p>
        </w:tc>
        <w:tc>
          <w:tcPr>
            <w:tcW w:w="4395" w:type="dxa"/>
          </w:tcPr>
          <w:p w14:paraId="69602239" w14:textId="77777777" w:rsidR="005A1805" w:rsidRPr="00B95746" w:rsidRDefault="005A1805" w:rsidP="005A1805">
            <w:pPr>
              <w:widowControl w:val="0"/>
              <w:spacing w:line="240" w:lineRule="auto"/>
              <w:jc w:val="center"/>
              <w:rPr>
                <w:sz w:val="24"/>
                <w:szCs w:val="24"/>
              </w:rPr>
            </w:pPr>
            <w:r w:rsidRPr="00B95746">
              <w:rPr>
                <w:sz w:val="24"/>
                <w:szCs w:val="24"/>
              </w:rPr>
              <w:t>«</w:t>
            </w:r>
            <w:r w:rsidRPr="00B95746">
              <w:rPr>
                <w:sz w:val="24"/>
                <w:szCs w:val="24"/>
                <w:lang w:val="en-US"/>
              </w:rPr>
              <w:t>CTRT</w:t>
            </w:r>
            <w:r w:rsidRPr="00B95746">
              <w:rPr>
                <w:sz w:val="24"/>
                <w:szCs w:val="24"/>
              </w:rPr>
              <w:t>»</w:t>
            </w:r>
          </w:p>
        </w:tc>
        <w:tc>
          <w:tcPr>
            <w:tcW w:w="3685" w:type="dxa"/>
          </w:tcPr>
          <w:p w14:paraId="280DE104" w14:textId="77777777" w:rsidR="005A1805" w:rsidRPr="00B95746" w:rsidRDefault="005A1805" w:rsidP="005A1805">
            <w:pPr>
              <w:widowControl w:val="0"/>
              <w:spacing w:line="240" w:lineRule="auto"/>
              <w:jc w:val="center"/>
              <w:rPr>
                <w:rFonts w:eastAsia="Times New Roman"/>
                <w:sz w:val="24"/>
                <w:szCs w:val="24"/>
              </w:rPr>
            </w:pPr>
            <w:r w:rsidRPr="00B95746">
              <w:rPr>
                <w:sz w:val="24"/>
                <w:szCs w:val="24"/>
              </w:rPr>
              <w:t>Не заполняется</w:t>
            </w:r>
            <w:r w:rsidRPr="00B95746">
              <w:rPr>
                <w:rFonts w:eastAsia="Times New Roman"/>
                <w:sz w:val="24"/>
                <w:szCs w:val="24"/>
                <w:vertAlign w:val="superscript"/>
              </w:rPr>
              <w:t>2</w:t>
            </w:r>
          </w:p>
        </w:tc>
      </w:tr>
      <w:tr w:rsidR="005A1805" w:rsidRPr="00995A54" w14:paraId="30EC6594" w14:textId="77777777" w:rsidTr="003710C0">
        <w:tc>
          <w:tcPr>
            <w:tcW w:w="6232" w:type="dxa"/>
            <w:vMerge/>
          </w:tcPr>
          <w:p w14:paraId="7B46CA7F" w14:textId="77777777" w:rsidR="005A1805" w:rsidRPr="00E57E1C" w:rsidRDefault="005A1805" w:rsidP="005A1805">
            <w:pPr>
              <w:widowControl w:val="0"/>
              <w:spacing w:line="240" w:lineRule="auto"/>
              <w:jc w:val="center"/>
              <w:rPr>
                <w:sz w:val="24"/>
                <w:szCs w:val="24"/>
                <w:highlight w:val="cyan"/>
              </w:rPr>
            </w:pPr>
          </w:p>
        </w:tc>
        <w:tc>
          <w:tcPr>
            <w:tcW w:w="4395" w:type="dxa"/>
          </w:tcPr>
          <w:p w14:paraId="65D3719B" w14:textId="77777777" w:rsidR="005A1805" w:rsidRPr="00B95746" w:rsidRDefault="005A1805" w:rsidP="005A1805">
            <w:pPr>
              <w:widowControl w:val="0"/>
              <w:spacing w:line="240" w:lineRule="auto"/>
              <w:jc w:val="center"/>
              <w:rPr>
                <w:sz w:val="24"/>
                <w:szCs w:val="24"/>
              </w:rPr>
            </w:pPr>
            <w:r w:rsidRPr="00B95746">
              <w:rPr>
                <w:sz w:val="24"/>
                <w:szCs w:val="24"/>
              </w:rPr>
              <w:t>«CTR</w:t>
            </w:r>
            <w:r w:rsidRPr="00B95746">
              <w:rPr>
                <w:sz w:val="24"/>
                <w:szCs w:val="24"/>
                <w:lang w:val="en-US"/>
              </w:rPr>
              <w:t>B</w:t>
            </w:r>
            <w:r w:rsidRPr="00B95746">
              <w:rPr>
                <w:sz w:val="24"/>
                <w:szCs w:val="24"/>
              </w:rPr>
              <w:t>»</w:t>
            </w:r>
          </w:p>
        </w:tc>
        <w:tc>
          <w:tcPr>
            <w:tcW w:w="3685" w:type="dxa"/>
          </w:tcPr>
          <w:p w14:paraId="7BBA30BB" w14:textId="77777777" w:rsidR="005A1805" w:rsidRPr="00B95746" w:rsidRDefault="005A1805" w:rsidP="005A1805">
            <w:pPr>
              <w:widowControl w:val="0"/>
              <w:spacing w:line="240" w:lineRule="auto"/>
              <w:jc w:val="center"/>
              <w:rPr>
                <w:rFonts w:eastAsia="Times New Roman"/>
                <w:sz w:val="24"/>
                <w:szCs w:val="24"/>
              </w:rPr>
            </w:pPr>
            <w:r w:rsidRPr="00B95746">
              <w:rPr>
                <w:sz w:val="24"/>
                <w:szCs w:val="24"/>
              </w:rPr>
              <w:t>Не заполняется</w:t>
            </w:r>
            <w:r w:rsidRPr="00B95746">
              <w:rPr>
                <w:rFonts w:eastAsia="Times New Roman"/>
                <w:sz w:val="24"/>
                <w:szCs w:val="24"/>
                <w:vertAlign w:val="superscript"/>
              </w:rPr>
              <w:t>2</w:t>
            </w:r>
          </w:p>
        </w:tc>
      </w:tr>
    </w:tbl>
    <w:p w14:paraId="7801AB1D" w14:textId="77777777" w:rsidR="00CE4745" w:rsidRDefault="00CE4745" w:rsidP="003D06F6"/>
    <w:p w14:paraId="730E7B42" w14:textId="77777777" w:rsidR="00931F0B" w:rsidRDefault="00931F0B" w:rsidP="003D06F6"/>
    <w:p w14:paraId="0D9B7968" w14:textId="77777777" w:rsidR="00931F0B" w:rsidRPr="0095083E" w:rsidRDefault="00931F0B" w:rsidP="00931F0B">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520" w:name="_Toc87950071"/>
      <w:r w:rsidRPr="0095083E">
        <w:rPr>
          <w:b/>
          <w:caps w:val="0"/>
          <w:color w:val="auto"/>
          <w:spacing w:val="0"/>
          <w:sz w:val="32"/>
        </w:rPr>
        <w:lastRenderedPageBreak/>
        <w:t xml:space="preserve">Приложение </w:t>
      </w:r>
      <w:r>
        <w:rPr>
          <w:b/>
          <w:caps w:val="0"/>
          <w:color w:val="auto"/>
          <w:spacing w:val="0"/>
          <w:sz w:val="32"/>
        </w:rPr>
        <w:t>6</w:t>
      </w:r>
      <w:r w:rsidRPr="0095083E">
        <w:rPr>
          <w:b/>
          <w:caps w:val="0"/>
          <w:color w:val="auto"/>
          <w:spacing w:val="0"/>
          <w:sz w:val="32"/>
        </w:rPr>
        <w:t>.</w:t>
      </w:r>
      <w:bookmarkEnd w:id="1520"/>
      <w:r w:rsidRPr="0095083E">
        <w:rPr>
          <w:b/>
          <w:caps w:val="0"/>
          <w:color w:val="auto"/>
          <w:spacing w:val="0"/>
          <w:sz w:val="32"/>
        </w:rPr>
        <w:t xml:space="preserve"> </w:t>
      </w:r>
    </w:p>
    <w:p w14:paraId="208D49F3" w14:textId="616D2FAB" w:rsidR="00931F0B" w:rsidRPr="00AD6AC4" w:rsidRDefault="00AD6AC4" w:rsidP="00AD6AC4">
      <w:pPr>
        <w:jc w:val="center"/>
        <w:rPr>
          <w:rFonts w:cs="Times New Roman"/>
          <w:b/>
          <w:sz w:val="24"/>
          <w:szCs w:val="24"/>
        </w:rPr>
      </w:pPr>
      <w:r w:rsidRPr="00AD6AC4">
        <w:rPr>
          <w:rFonts w:cs="Times New Roman"/>
          <w:b/>
          <w:sz w:val="24"/>
          <w:szCs w:val="24"/>
        </w:rPr>
        <w:t xml:space="preserve">Реквизиты </w:t>
      </w:r>
      <w:r w:rsidR="00931F0B" w:rsidRPr="00AD6AC4">
        <w:rPr>
          <w:rFonts w:cs="Times New Roman"/>
          <w:b/>
          <w:sz w:val="24"/>
          <w:szCs w:val="24"/>
        </w:rPr>
        <w:t>ЭС ED331</w:t>
      </w:r>
    </w:p>
    <w:p w14:paraId="675AA779"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w:t>
      </w:r>
      <w:r w:rsidR="006E107B" w:rsidRPr="00B95746">
        <w:rPr>
          <w:rFonts w:eastAsia="Times New Roman" w:cs="Times New Roman"/>
          <w:color w:val="000000"/>
          <w:sz w:val="24"/>
          <w:szCs w:val="24"/>
        </w:rPr>
        <w:t xml:space="preserve"> </w:t>
      </w:r>
      <w:r w:rsidRPr="00B95746">
        <w:rPr>
          <w:rFonts w:eastAsia="Times New Roman" w:cs="Times New Roman"/>
          <w:color w:val="000000"/>
          <w:sz w:val="24"/>
          <w:szCs w:val="24"/>
        </w:rPr>
        <w:t>Календарная дата, за которую корректируются данные</w:t>
      </w:r>
      <w:r w:rsidRPr="00B95746">
        <w:rPr>
          <w:rStyle w:val="afff4"/>
          <w:rFonts w:eastAsia="Times New Roman" w:cs="Times New Roman"/>
          <w:color w:val="000000"/>
          <w:sz w:val="24"/>
          <w:szCs w:val="24"/>
        </w:rPr>
        <w:footnoteReference w:id="68"/>
      </w:r>
      <w:r w:rsidRPr="00B95746">
        <w:rPr>
          <w:rFonts w:eastAsia="Times New Roman" w:cs="Times New Roman"/>
          <w:color w:val="000000"/>
          <w:sz w:val="24"/>
          <w:szCs w:val="24"/>
        </w:rPr>
        <w:t>;</w:t>
      </w:r>
    </w:p>
    <w:p w14:paraId="1BD7AFA4"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xml:space="preserve">- Дата отчетного периода; </w:t>
      </w:r>
    </w:p>
    <w:p w14:paraId="3C79E285"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Дата корректировки;</w:t>
      </w:r>
    </w:p>
    <w:p w14:paraId="2AF3EE25"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Номер акта;</w:t>
      </w:r>
    </w:p>
    <w:p w14:paraId="6B03D582"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Дата акта;</w:t>
      </w:r>
    </w:p>
    <w:p w14:paraId="0D22D4CA"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xml:space="preserve">- Идентификатор клиента; </w:t>
      </w:r>
    </w:p>
    <w:p w14:paraId="0C4A06E7"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БИК клиента;</w:t>
      </w:r>
    </w:p>
    <w:p w14:paraId="0EF78444"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Лицевой счет клиента;</w:t>
      </w:r>
    </w:p>
    <w:p w14:paraId="4899EEF5"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Код показателя</w:t>
      </w:r>
      <w:r w:rsidR="006C3113" w:rsidRPr="00B95746">
        <w:rPr>
          <w:rStyle w:val="afff4"/>
          <w:rFonts w:eastAsia="Times New Roman" w:cs="Times New Roman"/>
          <w:color w:val="000000"/>
          <w:sz w:val="24"/>
          <w:szCs w:val="24"/>
        </w:rPr>
        <w:footnoteReference w:id="69"/>
      </w:r>
      <w:r w:rsidRPr="00B95746">
        <w:rPr>
          <w:rFonts w:eastAsia="Times New Roman" w:cs="Times New Roman"/>
          <w:color w:val="000000"/>
          <w:sz w:val="24"/>
          <w:szCs w:val="24"/>
        </w:rPr>
        <w:t>;</w:t>
      </w:r>
    </w:p>
    <w:p w14:paraId="54710711"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Количество платных операций (дельта)</w:t>
      </w:r>
      <w:r w:rsidRPr="00B95746">
        <w:rPr>
          <w:rStyle w:val="afff4"/>
          <w:rFonts w:eastAsia="Times New Roman" w:cs="Times New Roman"/>
          <w:color w:val="000000"/>
          <w:sz w:val="24"/>
          <w:szCs w:val="24"/>
        </w:rPr>
        <w:footnoteReference w:id="70"/>
      </w:r>
      <w:r w:rsidRPr="00B95746">
        <w:rPr>
          <w:rFonts w:eastAsia="Times New Roman" w:cs="Times New Roman"/>
          <w:color w:val="000000"/>
          <w:sz w:val="24"/>
          <w:szCs w:val="24"/>
        </w:rPr>
        <w:t>;</w:t>
      </w:r>
    </w:p>
    <w:p w14:paraId="0F28FDC2"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Сумма платных операций (дельта);</w:t>
      </w:r>
    </w:p>
    <w:p w14:paraId="329BA224"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Количество бесплатных операций (дельта);</w:t>
      </w:r>
    </w:p>
    <w:p w14:paraId="17A80E6E"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Сумма бесплатных операций (дельта);</w:t>
      </w:r>
    </w:p>
    <w:p w14:paraId="253E5327"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Сумма начисленной платы;</w:t>
      </w:r>
    </w:p>
    <w:p w14:paraId="6308B3B1"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xml:space="preserve">- Авансовый платеж (для корректировки Счета за услуги); </w:t>
      </w:r>
    </w:p>
    <w:p w14:paraId="5FE273CD" w14:textId="77777777" w:rsidR="00931F0B" w:rsidRPr="00B95746" w:rsidRDefault="00931F0B" w:rsidP="00AD6AC4">
      <w:pPr>
        <w:pBdr>
          <w:top w:val="nil"/>
          <w:left w:val="nil"/>
          <w:bottom w:val="nil"/>
          <w:right w:val="nil"/>
          <w:between w:val="nil"/>
        </w:pBdr>
        <w:spacing w:line="360" w:lineRule="auto"/>
        <w:ind w:firstLine="709"/>
        <w:rPr>
          <w:rFonts w:eastAsia="Times New Roman" w:cs="Times New Roman"/>
          <w:color w:val="000000"/>
          <w:sz w:val="24"/>
          <w:szCs w:val="24"/>
        </w:rPr>
      </w:pPr>
      <w:r w:rsidRPr="00B95746">
        <w:rPr>
          <w:rFonts w:eastAsia="Times New Roman" w:cs="Times New Roman"/>
          <w:color w:val="000000"/>
          <w:sz w:val="24"/>
          <w:szCs w:val="24"/>
        </w:rPr>
        <w:t>- Сумма переплаты (для корректировки Счета за услуги);</w:t>
      </w:r>
    </w:p>
    <w:p w14:paraId="763A5191" w14:textId="5C5D6E96" w:rsidR="00931F0B" w:rsidRDefault="00931F0B" w:rsidP="00462DD1">
      <w:pPr>
        <w:pBdr>
          <w:top w:val="nil"/>
          <w:left w:val="nil"/>
          <w:bottom w:val="nil"/>
          <w:right w:val="nil"/>
          <w:between w:val="nil"/>
        </w:pBdr>
        <w:spacing w:line="360" w:lineRule="auto"/>
        <w:ind w:firstLine="851"/>
      </w:pPr>
      <w:r w:rsidRPr="00B95746">
        <w:rPr>
          <w:rFonts w:eastAsia="Times New Roman" w:cs="Times New Roman"/>
          <w:color w:val="000000"/>
          <w:sz w:val="24"/>
          <w:szCs w:val="24"/>
        </w:rPr>
        <w:t>- Сумма доначисления (для корректировки Счета за услуги).</w:t>
      </w:r>
    </w:p>
    <w:p w14:paraId="1F955D12" w14:textId="77777777" w:rsidR="00DA6848" w:rsidRPr="0095083E" w:rsidRDefault="002E7680" w:rsidP="000A3B45">
      <w:pPr>
        <w:pStyle w:val="1"/>
        <w:numPr>
          <w:ilvl w:val="0"/>
          <w:numId w:val="0"/>
        </w:numPr>
        <w:pBdr>
          <w:top w:val="single" w:sz="12" w:space="0" w:color="2172B2"/>
          <w:left w:val="single" w:sz="12" w:space="0" w:color="2172B2"/>
          <w:bottom w:val="single" w:sz="12" w:space="0" w:color="2172B2"/>
          <w:right w:val="single" w:sz="12" w:space="0" w:color="2172B2"/>
        </w:pBdr>
        <w:shd w:val="clear" w:color="auto" w:fill="2172B2"/>
        <w:spacing w:line="240" w:lineRule="auto"/>
        <w:rPr>
          <w:b/>
          <w:caps w:val="0"/>
          <w:color w:val="auto"/>
          <w:spacing w:val="0"/>
          <w:sz w:val="32"/>
        </w:rPr>
      </w:pPr>
      <w:bookmarkStart w:id="1521" w:name="_Toc87950072"/>
      <w:r w:rsidRPr="0095083E">
        <w:rPr>
          <w:b/>
          <w:caps w:val="0"/>
          <w:color w:val="auto"/>
          <w:spacing w:val="0"/>
          <w:sz w:val="32"/>
        </w:rPr>
        <w:lastRenderedPageBreak/>
        <w:t xml:space="preserve">Реестр </w:t>
      </w:r>
      <w:r w:rsidR="00AA29E1" w:rsidRPr="0095083E">
        <w:rPr>
          <w:b/>
          <w:caps w:val="0"/>
          <w:color w:val="auto"/>
          <w:spacing w:val="0"/>
          <w:sz w:val="32"/>
        </w:rPr>
        <w:t xml:space="preserve">вопросов и </w:t>
      </w:r>
      <w:r w:rsidRPr="0095083E">
        <w:rPr>
          <w:b/>
          <w:caps w:val="0"/>
          <w:color w:val="auto"/>
          <w:spacing w:val="0"/>
          <w:sz w:val="32"/>
        </w:rPr>
        <w:t>замечаний</w:t>
      </w:r>
      <w:r w:rsidR="00DA620E" w:rsidRPr="0095083E">
        <w:rPr>
          <w:b/>
          <w:caps w:val="0"/>
          <w:color w:val="auto"/>
          <w:spacing w:val="0"/>
          <w:sz w:val="32"/>
        </w:rPr>
        <w:t xml:space="preserve"> и реестр открытых вопросов</w:t>
      </w:r>
      <w:bookmarkEnd w:id="1521"/>
    </w:p>
    <w:p w14:paraId="402033CF" w14:textId="77777777" w:rsidR="005328F3" w:rsidRPr="0095083E" w:rsidRDefault="005328F3" w:rsidP="00EC49D7">
      <w:pPr>
        <w:tabs>
          <w:tab w:val="left" w:pos="2145"/>
        </w:tabs>
        <w:spacing w:line="240" w:lineRule="auto"/>
        <w:jc w:val="left"/>
        <w:rPr>
          <w:rFonts w:cs="Times New Roman"/>
          <w:sz w:val="24"/>
        </w:rPr>
      </w:pPr>
    </w:p>
    <w:p w14:paraId="2E7075D9" w14:textId="77777777" w:rsidR="00EC49D7" w:rsidRPr="0095083E" w:rsidRDefault="005328F3" w:rsidP="00EC49D7">
      <w:pPr>
        <w:tabs>
          <w:tab w:val="left" w:pos="2145"/>
        </w:tabs>
        <w:spacing w:line="240" w:lineRule="auto"/>
        <w:jc w:val="left"/>
        <w:rPr>
          <w:rFonts w:cs="Times New Roman"/>
          <w:sz w:val="24"/>
          <w:szCs w:val="24"/>
        </w:rPr>
      </w:pPr>
      <w:r w:rsidRPr="0095083E">
        <w:rPr>
          <w:rFonts w:cs="Times New Roman"/>
          <w:sz w:val="24"/>
          <w:szCs w:val="24"/>
        </w:rPr>
        <w:t>Реестр вопросов и замечаний</w:t>
      </w:r>
    </w:p>
    <w:tbl>
      <w:tblPr>
        <w:tblW w:w="14738" w:type="dxa"/>
        <w:tblInd w:w="57" w:type="dxa"/>
        <w:tblLayout w:type="fixed"/>
        <w:tblCellMar>
          <w:left w:w="57" w:type="dxa"/>
          <w:right w:w="57" w:type="dxa"/>
        </w:tblCellMar>
        <w:tblLook w:val="04A0" w:firstRow="1" w:lastRow="0" w:firstColumn="1" w:lastColumn="0" w:noHBand="0" w:noVBand="1"/>
      </w:tblPr>
      <w:tblGrid>
        <w:gridCol w:w="397"/>
        <w:gridCol w:w="1417"/>
        <w:gridCol w:w="1020"/>
        <w:gridCol w:w="1474"/>
        <w:gridCol w:w="1020"/>
        <w:gridCol w:w="1417"/>
        <w:gridCol w:w="1304"/>
        <w:gridCol w:w="1247"/>
        <w:gridCol w:w="737"/>
        <w:gridCol w:w="1247"/>
        <w:gridCol w:w="3458"/>
      </w:tblGrid>
      <w:tr w:rsidR="00A30C51" w:rsidRPr="0095083E" w14:paraId="658AC09F" w14:textId="77777777" w:rsidTr="00A30C51">
        <w:trPr>
          <w:trHeight w:val="680"/>
        </w:trPr>
        <w:tc>
          <w:tcPr>
            <w:tcW w:w="397" w:type="dxa"/>
            <w:tcBorders>
              <w:top w:val="single" w:sz="4" w:space="0" w:color="auto"/>
              <w:left w:val="single" w:sz="4" w:space="0" w:color="auto"/>
              <w:bottom w:val="single" w:sz="8" w:space="0" w:color="auto"/>
              <w:right w:val="single" w:sz="4" w:space="0" w:color="auto"/>
            </w:tcBorders>
            <w:shd w:val="clear" w:color="000000" w:fill="2172B2"/>
            <w:vAlign w:val="center"/>
          </w:tcPr>
          <w:p w14:paraId="2B65E405" w14:textId="77777777" w:rsidR="00A30C51" w:rsidRPr="0095083E" w:rsidRDefault="00A30C51" w:rsidP="00A30C51">
            <w:pPr>
              <w:spacing w:line="240" w:lineRule="auto"/>
              <w:jc w:val="center"/>
              <w:rPr>
                <w:rFonts w:eastAsia="Times New Roman" w:cs="Times New Roman"/>
                <w:bCs/>
              </w:rPr>
            </w:pPr>
            <w:r w:rsidRPr="0095083E">
              <w:rPr>
                <w:rFonts w:cs="Times New Roman"/>
                <w:bCs/>
              </w:rPr>
              <w:t>№ п/п</w:t>
            </w:r>
          </w:p>
        </w:tc>
        <w:tc>
          <w:tcPr>
            <w:tcW w:w="1417" w:type="dxa"/>
            <w:tcBorders>
              <w:top w:val="single" w:sz="4" w:space="0" w:color="auto"/>
              <w:left w:val="single" w:sz="4" w:space="0" w:color="auto"/>
              <w:bottom w:val="single" w:sz="8" w:space="0" w:color="auto"/>
              <w:right w:val="single" w:sz="4" w:space="0" w:color="auto"/>
            </w:tcBorders>
            <w:shd w:val="clear" w:color="000000" w:fill="2172B2"/>
            <w:vAlign w:val="center"/>
          </w:tcPr>
          <w:p w14:paraId="7EE953A7" w14:textId="77777777" w:rsidR="00A30C51" w:rsidRPr="0095083E" w:rsidRDefault="00A30C51" w:rsidP="00A30C51">
            <w:pPr>
              <w:autoSpaceDE w:val="0"/>
              <w:autoSpaceDN w:val="0"/>
              <w:adjustRightInd w:val="0"/>
              <w:spacing w:line="240" w:lineRule="auto"/>
              <w:jc w:val="center"/>
              <w:rPr>
                <w:rFonts w:cs="Times New Roman"/>
                <w:bCs/>
              </w:rPr>
            </w:pPr>
            <w:r w:rsidRPr="0095083E">
              <w:rPr>
                <w:rFonts w:cs="Times New Roman"/>
                <w:bCs/>
              </w:rPr>
              <w:t>Структурное подразделение Банка России</w:t>
            </w:r>
          </w:p>
        </w:tc>
        <w:tc>
          <w:tcPr>
            <w:tcW w:w="1020" w:type="dxa"/>
            <w:tcBorders>
              <w:top w:val="single" w:sz="4" w:space="0" w:color="auto"/>
              <w:left w:val="single" w:sz="4" w:space="0" w:color="auto"/>
              <w:bottom w:val="single" w:sz="8" w:space="0" w:color="auto"/>
              <w:right w:val="single" w:sz="4" w:space="0" w:color="auto"/>
            </w:tcBorders>
            <w:shd w:val="clear" w:color="000000" w:fill="2172B2"/>
            <w:vAlign w:val="center"/>
          </w:tcPr>
          <w:p w14:paraId="583B2494" w14:textId="77777777" w:rsidR="00A30C51" w:rsidRPr="0095083E" w:rsidRDefault="00A30C51" w:rsidP="00A30C51">
            <w:pPr>
              <w:autoSpaceDE w:val="0"/>
              <w:autoSpaceDN w:val="0"/>
              <w:adjustRightInd w:val="0"/>
              <w:spacing w:line="240" w:lineRule="auto"/>
              <w:jc w:val="center"/>
              <w:rPr>
                <w:rFonts w:cs="Times New Roman"/>
                <w:bCs/>
              </w:rPr>
            </w:pPr>
            <w:r w:rsidRPr="0095083E">
              <w:rPr>
                <w:rFonts w:cs="Times New Roman"/>
                <w:bCs/>
              </w:rPr>
              <w:t>Фамилия, инициалы</w:t>
            </w:r>
          </w:p>
        </w:tc>
        <w:tc>
          <w:tcPr>
            <w:tcW w:w="1474" w:type="dxa"/>
            <w:tcBorders>
              <w:top w:val="single" w:sz="4" w:space="0" w:color="auto"/>
              <w:left w:val="single" w:sz="4" w:space="0" w:color="auto"/>
              <w:bottom w:val="single" w:sz="8" w:space="0" w:color="auto"/>
              <w:right w:val="single" w:sz="4" w:space="0" w:color="auto"/>
            </w:tcBorders>
            <w:shd w:val="clear" w:color="000000" w:fill="2172B2"/>
            <w:vAlign w:val="center"/>
            <w:hideMark/>
          </w:tcPr>
          <w:p w14:paraId="6FF725CB"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Дата предоставления замечания</w:t>
            </w:r>
          </w:p>
        </w:tc>
        <w:tc>
          <w:tcPr>
            <w:tcW w:w="1020" w:type="dxa"/>
            <w:tcBorders>
              <w:top w:val="single" w:sz="4" w:space="0" w:color="auto"/>
              <w:left w:val="nil"/>
              <w:bottom w:val="single" w:sz="8" w:space="0" w:color="auto"/>
              <w:right w:val="single" w:sz="4" w:space="0" w:color="auto"/>
            </w:tcBorders>
            <w:shd w:val="clear" w:color="000000" w:fill="2172B2"/>
            <w:vAlign w:val="center"/>
            <w:hideMark/>
          </w:tcPr>
          <w:p w14:paraId="7771C964"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Документ, версия</w:t>
            </w:r>
          </w:p>
        </w:tc>
        <w:tc>
          <w:tcPr>
            <w:tcW w:w="1417" w:type="dxa"/>
            <w:tcBorders>
              <w:top w:val="single" w:sz="4" w:space="0" w:color="auto"/>
              <w:left w:val="nil"/>
              <w:bottom w:val="single" w:sz="8" w:space="0" w:color="auto"/>
              <w:right w:val="single" w:sz="4" w:space="0" w:color="auto"/>
            </w:tcBorders>
            <w:shd w:val="clear" w:color="000000" w:fill="2172B2"/>
            <w:vAlign w:val="center"/>
            <w:hideMark/>
          </w:tcPr>
          <w:p w14:paraId="6347E9DA"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Наименование раздела, к которому предоставлен комментарий</w:t>
            </w:r>
          </w:p>
        </w:tc>
        <w:tc>
          <w:tcPr>
            <w:tcW w:w="1304" w:type="dxa"/>
            <w:tcBorders>
              <w:top w:val="single" w:sz="4" w:space="0" w:color="auto"/>
              <w:left w:val="nil"/>
              <w:bottom w:val="single" w:sz="8" w:space="0" w:color="auto"/>
              <w:right w:val="single" w:sz="4" w:space="0" w:color="auto"/>
            </w:tcBorders>
            <w:shd w:val="clear" w:color="000000" w:fill="2172B2"/>
            <w:vAlign w:val="center"/>
            <w:hideMark/>
          </w:tcPr>
          <w:p w14:paraId="58E33905"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Комментарий</w:t>
            </w:r>
          </w:p>
        </w:tc>
        <w:tc>
          <w:tcPr>
            <w:tcW w:w="1247" w:type="dxa"/>
            <w:tcBorders>
              <w:top w:val="single" w:sz="4" w:space="0" w:color="auto"/>
              <w:left w:val="nil"/>
              <w:bottom w:val="single" w:sz="8" w:space="0" w:color="auto"/>
              <w:right w:val="single" w:sz="4" w:space="0" w:color="auto"/>
            </w:tcBorders>
            <w:shd w:val="clear" w:color="000000" w:fill="2172B2"/>
            <w:vAlign w:val="center"/>
            <w:hideMark/>
          </w:tcPr>
          <w:p w14:paraId="200F5314"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Критичность</w:t>
            </w:r>
          </w:p>
        </w:tc>
        <w:tc>
          <w:tcPr>
            <w:tcW w:w="737" w:type="dxa"/>
            <w:tcBorders>
              <w:top w:val="single" w:sz="4" w:space="0" w:color="auto"/>
              <w:left w:val="nil"/>
              <w:bottom w:val="single" w:sz="8" w:space="0" w:color="auto"/>
              <w:right w:val="single" w:sz="4" w:space="0" w:color="auto"/>
            </w:tcBorders>
            <w:shd w:val="clear" w:color="000000" w:fill="2172B2"/>
            <w:vAlign w:val="center"/>
            <w:hideMark/>
          </w:tcPr>
          <w:p w14:paraId="06F2ED14"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Статус</w:t>
            </w:r>
          </w:p>
        </w:tc>
        <w:tc>
          <w:tcPr>
            <w:tcW w:w="1247" w:type="dxa"/>
            <w:tcBorders>
              <w:top w:val="single" w:sz="4" w:space="0" w:color="auto"/>
              <w:left w:val="nil"/>
              <w:bottom w:val="single" w:sz="8" w:space="0" w:color="auto"/>
              <w:right w:val="single" w:sz="4" w:space="0" w:color="auto"/>
            </w:tcBorders>
            <w:shd w:val="clear" w:color="000000" w:fill="2172B2"/>
            <w:vAlign w:val="center"/>
            <w:hideMark/>
          </w:tcPr>
          <w:p w14:paraId="307DBE55"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Исполнитель</w:t>
            </w:r>
          </w:p>
        </w:tc>
        <w:tc>
          <w:tcPr>
            <w:tcW w:w="3458" w:type="dxa"/>
            <w:tcBorders>
              <w:top w:val="single" w:sz="4" w:space="0" w:color="auto"/>
              <w:left w:val="nil"/>
              <w:bottom w:val="single" w:sz="8" w:space="0" w:color="auto"/>
              <w:right w:val="single" w:sz="4" w:space="0" w:color="auto"/>
            </w:tcBorders>
            <w:shd w:val="clear" w:color="000000" w:fill="2172B2"/>
            <w:vAlign w:val="center"/>
            <w:hideMark/>
          </w:tcPr>
          <w:p w14:paraId="62FB80D8" w14:textId="77777777" w:rsidR="00A30C51" w:rsidRPr="0095083E" w:rsidRDefault="00A30C51" w:rsidP="00A30C51">
            <w:pPr>
              <w:spacing w:line="240" w:lineRule="auto"/>
              <w:jc w:val="center"/>
              <w:rPr>
                <w:rFonts w:eastAsia="Times New Roman" w:cs="Times New Roman"/>
                <w:bCs/>
              </w:rPr>
            </w:pPr>
            <w:r w:rsidRPr="0095083E">
              <w:rPr>
                <w:rFonts w:eastAsia="Times New Roman" w:cs="Times New Roman"/>
                <w:bCs/>
              </w:rPr>
              <w:t>Внесенные изменения (для принятых), ответ разработчика документа (для отклоненных) или решение руководства (для разногласий)</w:t>
            </w:r>
          </w:p>
        </w:tc>
      </w:tr>
      <w:tr w:rsidR="00A30C51" w:rsidRPr="0095083E" w14:paraId="574558CD" w14:textId="77777777" w:rsidTr="00A30C51">
        <w:trPr>
          <w:trHeight w:val="255"/>
        </w:trPr>
        <w:tc>
          <w:tcPr>
            <w:tcW w:w="397" w:type="dxa"/>
            <w:tcBorders>
              <w:top w:val="single" w:sz="4" w:space="0" w:color="auto"/>
              <w:left w:val="single" w:sz="4" w:space="0" w:color="auto"/>
              <w:bottom w:val="single" w:sz="4" w:space="0" w:color="auto"/>
              <w:right w:val="single" w:sz="4" w:space="0" w:color="auto"/>
            </w:tcBorders>
          </w:tcPr>
          <w:p w14:paraId="170C9205" w14:textId="77777777" w:rsidR="00A30C51" w:rsidRPr="0095083E" w:rsidRDefault="00A30C51" w:rsidP="00A30C51">
            <w:pPr>
              <w:autoSpaceDE w:val="0"/>
              <w:autoSpaceDN w:val="0"/>
              <w:adjustRightInd w:val="0"/>
              <w:spacing w:line="240" w:lineRule="auto"/>
              <w:jc w:val="center"/>
              <w:rPr>
                <w:rFonts w:cs="Times New Roman"/>
              </w:rPr>
            </w:pPr>
            <w:r w:rsidRPr="0095083E">
              <w:rPr>
                <w:rFonts w:cs="Times New Roman"/>
              </w:rPr>
              <w:t>1</w:t>
            </w:r>
          </w:p>
        </w:tc>
        <w:tc>
          <w:tcPr>
            <w:tcW w:w="1417" w:type="dxa"/>
            <w:tcBorders>
              <w:top w:val="single" w:sz="4" w:space="0" w:color="auto"/>
              <w:left w:val="single" w:sz="4" w:space="0" w:color="auto"/>
              <w:bottom w:val="single" w:sz="4" w:space="0" w:color="auto"/>
              <w:right w:val="single" w:sz="4" w:space="0" w:color="auto"/>
            </w:tcBorders>
          </w:tcPr>
          <w:p w14:paraId="584A7FC3" w14:textId="77777777" w:rsidR="00A30C51" w:rsidRPr="0095083E" w:rsidRDefault="00A30C51" w:rsidP="00A30C51">
            <w:pPr>
              <w:spacing w:line="240" w:lineRule="auto"/>
              <w:jc w:val="center"/>
              <w:rPr>
                <w:rFonts w:eastAsia="Times New Roman" w:cs="Times New Roman"/>
              </w:rPr>
            </w:pPr>
          </w:p>
        </w:tc>
        <w:tc>
          <w:tcPr>
            <w:tcW w:w="1020" w:type="dxa"/>
            <w:tcBorders>
              <w:top w:val="single" w:sz="4" w:space="0" w:color="auto"/>
              <w:left w:val="single" w:sz="4" w:space="0" w:color="auto"/>
              <w:bottom w:val="single" w:sz="4" w:space="0" w:color="auto"/>
              <w:right w:val="single" w:sz="4" w:space="0" w:color="auto"/>
            </w:tcBorders>
          </w:tcPr>
          <w:p w14:paraId="3D1453A7" w14:textId="77777777" w:rsidR="00A30C51" w:rsidRPr="0095083E" w:rsidRDefault="00A30C51" w:rsidP="00A30C51">
            <w:pPr>
              <w:spacing w:line="240" w:lineRule="auto"/>
              <w:jc w:val="center"/>
              <w:rPr>
                <w:rFonts w:eastAsia="Times New Roman" w:cs="Times New Roman"/>
              </w:rPr>
            </w:pPr>
          </w:p>
        </w:tc>
        <w:tc>
          <w:tcPr>
            <w:tcW w:w="1474" w:type="dxa"/>
            <w:tcBorders>
              <w:top w:val="single" w:sz="4" w:space="0" w:color="auto"/>
              <w:left w:val="single" w:sz="4" w:space="0" w:color="auto"/>
              <w:bottom w:val="single" w:sz="4" w:space="0" w:color="auto"/>
              <w:right w:val="single" w:sz="4" w:space="0" w:color="auto"/>
            </w:tcBorders>
            <w:shd w:val="clear" w:color="auto" w:fill="auto"/>
            <w:hideMark/>
          </w:tcPr>
          <w:p w14:paraId="4FD9F227"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020" w:type="dxa"/>
            <w:tcBorders>
              <w:top w:val="single" w:sz="4" w:space="0" w:color="auto"/>
              <w:left w:val="nil"/>
              <w:bottom w:val="single" w:sz="4" w:space="0" w:color="auto"/>
              <w:right w:val="single" w:sz="4" w:space="0" w:color="auto"/>
            </w:tcBorders>
            <w:shd w:val="clear" w:color="auto" w:fill="auto"/>
            <w:hideMark/>
          </w:tcPr>
          <w:p w14:paraId="772B9CC1"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417" w:type="dxa"/>
            <w:tcBorders>
              <w:top w:val="single" w:sz="4" w:space="0" w:color="auto"/>
              <w:left w:val="nil"/>
              <w:bottom w:val="single" w:sz="4" w:space="0" w:color="auto"/>
              <w:right w:val="single" w:sz="4" w:space="0" w:color="auto"/>
            </w:tcBorders>
            <w:shd w:val="clear" w:color="auto" w:fill="auto"/>
            <w:hideMark/>
          </w:tcPr>
          <w:p w14:paraId="5F29891B"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304" w:type="dxa"/>
            <w:tcBorders>
              <w:top w:val="single" w:sz="4" w:space="0" w:color="auto"/>
              <w:left w:val="nil"/>
              <w:bottom w:val="single" w:sz="4" w:space="0" w:color="auto"/>
              <w:right w:val="single" w:sz="4" w:space="0" w:color="auto"/>
            </w:tcBorders>
            <w:shd w:val="clear" w:color="auto" w:fill="auto"/>
            <w:hideMark/>
          </w:tcPr>
          <w:p w14:paraId="577DA75A"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247" w:type="dxa"/>
            <w:tcBorders>
              <w:top w:val="single" w:sz="8" w:space="0" w:color="auto"/>
              <w:left w:val="single" w:sz="4" w:space="0" w:color="auto"/>
              <w:bottom w:val="single" w:sz="4" w:space="0" w:color="auto"/>
              <w:right w:val="single" w:sz="4" w:space="0" w:color="auto"/>
            </w:tcBorders>
            <w:shd w:val="clear" w:color="auto" w:fill="auto"/>
            <w:vAlign w:val="center"/>
          </w:tcPr>
          <w:p w14:paraId="0A89F9AC" w14:textId="77777777" w:rsidR="00A30C51" w:rsidRPr="0095083E" w:rsidRDefault="00A30C51" w:rsidP="00A30C51">
            <w:pPr>
              <w:spacing w:line="240" w:lineRule="auto"/>
              <w:jc w:val="center"/>
              <w:rPr>
                <w:rFonts w:eastAsia="Times New Roman" w:cs="Times New Roman"/>
              </w:rPr>
            </w:pPr>
          </w:p>
        </w:tc>
        <w:tc>
          <w:tcPr>
            <w:tcW w:w="737" w:type="dxa"/>
            <w:tcBorders>
              <w:top w:val="single" w:sz="8" w:space="0" w:color="auto"/>
              <w:left w:val="single" w:sz="4" w:space="0" w:color="auto"/>
              <w:bottom w:val="single" w:sz="4" w:space="0" w:color="auto"/>
              <w:right w:val="single" w:sz="4" w:space="0" w:color="auto"/>
            </w:tcBorders>
            <w:shd w:val="clear" w:color="auto" w:fill="auto"/>
            <w:vAlign w:val="center"/>
          </w:tcPr>
          <w:p w14:paraId="6A3BE405" w14:textId="77777777" w:rsidR="00A30C51" w:rsidRPr="0095083E" w:rsidRDefault="00A30C51" w:rsidP="00A30C51">
            <w:pPr>
              <w:spacing w:line="240" w:lineRule="auto"/>
              <w:jc w:val="center"/>
              <w:rPr>
                <w:rFonts w:eastAsia="Times New Roman" w:cs="Times New Roman"/>
              </w:rPr>
            </w:pPr>
          </w:p>
        </w:tc>
        <w:tc>
          <w:tcPr>
            <w:tcW w:w="1247" w:type="dxa"/>
            <w:tcBorders>
              <w:top w:val="single" w:sz="4" w:space="0" w:color="auto"/>
              <w:left w:val="nil"/>
              <w:bottom w:val="single" w:sz="4" w:space="0" w:color="auto"/>
              <w:right w:val="single" w:sz="4" w:space="0" w:color="auto"/>
            </w:tcBorders>
            <w:shd w:val="clear" w:color="auto" w:fill="auto"/>
            <w:vAlign w:val="center"/>
            <w:hideMark/>
          </w:tcPr>
          <w:p w14:paraId="16A777EC"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3458" w:type="dxa"/>
            <w:tcBorders>
              <w:top w:val="single" w:sz="4" w:space="0" w:color="auto"/>
              <w:left w:val="nil"/>
              <w:bottom w:val="single" w:sz="4" w:space="0" w:color="auto"/>
              <w:right w:val="single" w:sz="4" w:space="0" w:color="auto"/>
            </w:tcBorders>
            <w:shd w:val="clear" w:color="auto" w:fill="auto"/>
            <w:vAlign w:val="center"/>
            <w:hideMark/>
          </w:tcPr>
          <w:p w14:paraId="31B065FD"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r>
      <w:tr w:rsidR="00A30C51" w:rsidRPr="0095083E" w14:paraId="309ECFFF" w14:textId="77777777" w:rsidTr="00A30C51">
        <w:trPr>
          <w:trHeight w:val="255"/>
        </w:trPr>
        <w:tc>
          <w:tcPr>
            <w:tcW w:w="397" w:type="dxa"/>
            <w:tcBorders>
              <w:top w:val="nil"/>
              <w:left w:val="single" w:sz="4" w:space="0" w:color="auto"/>
              <w:bottom w:val="single" w:sz="4" w:space="0" w:color="auto"/>
              <w:right w:val="single" w:sz="4" w:space="0" w:color="auto"/>
            </w:tcBorders>
          </w:tcPr>
          <w:p w14:paraId="1A6C8BAA" w14:textId="77777777" w:rsidR="00A30C51" w:rsidRPr="0095083E" w:rsidRDefault="00A30C51" w:rsidP="00A30C51">
            <w:pPr>
              <w:autoSpaceDE w:val="0"/>
              <w:autoSpaceDN w:val="0"/>
              <w:adjustRightInd w:val="0"/>
              <w:spacing w:line="240" w:lineRule="auto"/>
              <w:jc w:val="center"/>
              <w:rPr>
                <w:rFonts w:cs="Times New Roman"/>
              </w:rPr>
            </w:pPr>
            <w:r w:rsidRPr="0095083E">
              <w:rPr>
                <w:rFonts w:cs="Times New Roman"/>
              </w:rPr>
              <w:t>2</w:t>
            </w:r>
          </w:p>
        </w:tc>
        <w:tc>
          <w:tcPr>
            <w:tcW w:w="1417" w:type="dxa"/>
            <w:tcBorders>
              <w:top w:val="nil"/>
              <w:left w:val="single" w:sz="4" w:space="0" w:color="auto"/>
              <w:bottom w:val="single" w:sz="4" w:space="0" w:color="auto"/>
              <w:right w:val="single" w:sz="4" w:space="0" w:color="auto"/>
            </w:tcBorders>
          </w:tcPr>
          <w:p w14:paraId="5136AE68" w14:textId="77777777" w:rsidR="00A30C51" w:rsidRPr="0095083E" w:rsidRDefault="00A30C51" w:rsidP="00A30C51">
            <w:pPr>
              <w:spacing w:line="240" w:lineRule="auto"/>
              <w:jc w:val="center"/>
              <w:rPr>
                <w:rFonts w:eastAsia="Times New Roman" w:cs="Times New Roman"/>
              </w:rPr>
            </w:pPr>
          </w:p>
        </w:tc>
        <w:tc>
          <w:tcPr>
            <w:tcW w:w="1020" w:type="dxa"/>
            <w:tcBorders>
              <w:top w:val="nil"/>
              <w:left w:val="single" w:sz="4" w:space="0" w:color="auto"/>
              <w:bottom w:val="single" w:sz="4" w:space="0" w:color="auto"/>
              <w:right w:val="single" w:sz="4" w:space="0" w:color="auto"/>
            </w:tcBorders>
          </w:tcPr>
          <w:p w14:paraId="39CDA7B8" w14:textId="77777777" w:rsidR="00A30C51" w:rsidRPr="0095083E" w:rsidRDefault="00A30C51" w:rsidP="00A30C51">
            <w:pPr>
              <w:spacing w:line="240" w:lineRule="auto"/>
              <w:jc w:val="center"/>
              <w:rPr>
                <w:rFonts w:eastAsia="Times New Roman" w:cs="Times New Roman"/>
              </w:rPr>
            </w:pPr>
          </w:p>
        </w:tc>
        <w:tc>
          <w:tcPr>
            <w:tcW w:w="1474" w:type="dxa"/>
            <w:tcBorders>
              <w:top w:val="nil"/>
              <w:left w:val="single" w:sz="4" w:space="0" w:color="auto"/>
              <w:bottom w:val="single" w:sz="4" w:space="0" w:color="auto"/>
              <w:right w:val="single" w:sz="4" w:space="0" w:color="auto"/>
            </w:tcBorders>
            <w:shd w:val="clear" w:color="auto" w:fill="auto"/>
            <w:hideMark/>
          </w:tcPr>
          <w:p w14:paraId="21A812D1"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020" w:type="dxa"/>
            <w:tcBorders>
              <w:top w:val="nil"/>
              <w:left w:val="nil"/>
              <w:bottom w:val="single" w:sz="4" w:space="0" w:color="auto"/>
              <w:right w:val="single" w:sz="4" w:space="0" w:color="auto"/>
            </w:tcBorders>
            <w:shd w:val="clear" w:color="auto" w:fill="auto"/>
            <w:hideMark/>
          </w:tcPr>
          <w:p w14:paraId="47E68EA7"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417" w:type="dxa"/>
            <w:tcBorders>
              <w:top w:val="nil"/>
              <w:left w:val="nil"/>
              <w:bottom w:val="single" w:sz="4" w:space="0" w:color="auto"/>
              <w:right w:val="single" w:sz="4" w:space="0" w:color="auto"/>
            </w:tcBorders>
            <w:shd w:val="clear" w:color="auto" w:fill="auto"/>
            <w:hideMark/>
          </w:tcPr>
          <w:p w14:paraId="72FB7561"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304" w:type="dxa"/>
            <w:tcBorders>
              <w:top w:val="nil"/>
              <w:left w:val="nil"/>
              <w:bottom w:val="single" w:sz="4" w:space="0" w:color="auto"/>
              <w:right w:val="single" w:sz="4" w:space="0" w:color="auto"/>
            </w:tcBorders>
            <w:shd w:val="clear" w:color="auto" w:fill="auto"/>
            <w:hideMark/>
          </w:tcPr>
          <w:p w14:paraId="33D30CD7"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14:paraId="42A05EA9" w14:textId="77777777" w:rsidR="00A30C51" w:rsidRPr="0095083E" w:rsidRDefault="00A30C51" w:rsidP="00A30C51">
            <w:pPr>
              <w:spacing w:line="240" w:lineRule="auto"/>
              <w:jc w:val="center"/>
              <w:rPr>
                <w:rFonts w:eastAsia="Times New Roman" w:cs="Times New Roman"/>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1D5C48F9" w14:textId="77777777" w:rsidR="00A30C51" w:rsidRPr="0095083E" w:rsidRDefault="00A30C51" w:rsidP="00A30C51">
            <w:pPr>
              <w:spacing w:line="240" w:lineRule="auto"/>
              <w:jc w:val="center"/>
              <w:rPr>
                <w:rFonts w:eastAsia="Times New Roman" w:cs="Times New Roman"/>
              </w:rPr>
            </w:pPr>
          </w:p>
        </w:tc>
        <w:tc>
          <w:tcPr>
            <w:tcW w:w="1247" w:type="dxa"/>
            <w:tcBorders>
              <w:top w:val="nil"/>
              <w:left w:val="nil"/>
              <w:bottom w:val="single" w:sz="4" w:space="0" w:color="auto"/>
              <w:right w:val="single" w:sz="4" w:space="0" w:color="auto"/>
            </w:tcBorders>
            <w:shd w:val="clear" w:color="auto" w:fill="auto"/>
            <w:vAlign w:val="center"/>
            <w:hideMark/>
          </w:tcPr>
          <w:p w14:paraId="7868282F"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3458" w:type="dxa"/>
            <w:tcBorders>
              <w:top w:val="nil"/>
              <w:left w:val="nil"/>
              <w:bottom w:val="single" w:sz="4" w:space="0" w:color="auto"/>
              <w:right w:val="single" w:sz="4" w:space="0" w:color="auto"/>
            </w:tcBorders>
            <w:shd w:val="clear" w:color="auto" w:fill="auto"/>
            <w:vAlign w:val="center"/>
            <w:hideMark/>
          </w:tcPr>
          <w:p w14:paraId="4EDA87F6"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r>
      <w:tr w:rsidR="00A30C51" w:rsidRPr="0095083E" w14:paraId="61744E6B" w14:textId="77777777" w:rsidTr="00A30C51">
        <w:trPr>
          <w:trHeight w:val="255"/>
        </w:trPr>
        <w:tc>
          <w:tcPr>
            <w:tcW w:w="397" w:type="dxa"/>
            <w:tcBorders>
              <w:top w:val="nil"/>
              <w:left w:val="single" w:sz="4" w:space="0" w:color="auto"/>
              <w:bottom w:val="single" w:sz="4" w:space="0" w:color="auto"/>
              <w:right w:val="single" w:sz="4" w:space="0" w:color="auto"/>
            </w:tcBorders>
          </w:tcPr>
          <w:p w14:paraId="579E2521" w14:textId="77777777" w:rsidR="00A30C51" w:rsidRPr="0095083E" w:rsidRDefault="00A30C51" w:rsidP="00A30C51">
            <w:pPr>
              <w:autoSpaceDE w:val="0"/>
              <w:autoSpaceDN w:val="0"/>
              <w:adjustRightInd w:val="0"/>
              <w:spacing w:line="240" w:lineRule="auto"/>
              <w:jc w:val="center"/>
              <w:rPr>
                <w:rFonts w:cs="Times New Roman"/>
              </w:rPr>
            </w:pPr>
            <w:r w:rsidRPr="0095083E">
              <w:rPr>
                <w:rFonts w:cs="Times New Roman"/>
              </w:rPr>
              <w:t>3</w:t>
            </w:r>
          </w:p>
        </w:tc>
        <w:tc>
          <w:tcPr>
            <w:tcW w:w="1417" w:type="dxa"/>
            <w:tcBorders>
              <w:top w:val="nil"/>
              <w:left w:val="single" w:sz="4" w:space="0" w:color="auto"/>
              <w:bottom w:val="single" w:sz="4" w:space="0" w:color="auto"/>
              <w:right w:val="single" w:sz="4" w:space="0" w:color="auto"/>
            </w:tcBorders>
          </w:tcPr>
          <w:p w14:paraId="6903455E" w14:textId="77777777" w:rsidR="00A30C51" w:rsidRPr="0095083E" w:rsidRDefault="00A30C51" w:rsidP="00A30C51">
            <w:pPr>
              <w:spacing w:line="240" w:lineRule="auto"/>
              <w:jc w:val="center"/>
              <w:rPr>
                <w:rFonts w:eastAsia="Times New Roman" w:cs="Times New Roman"/>
              </w:rPr>
            </w:pPr>
          </w:p>
        </w:tc>
        <w:tc>
          <w:tcPr>
            <w:tcW w:w="1020" w:type="dxa"/>
            <w:tcBorders>
              <w:top w:val="nil"/>
              <w:left w:val="single" w:sz="4" w:space="0" w:color="auto"/>
              <w:bottom w:val="single" w:sz="4" w:space="0" w:color="auto"/>
              <w:right w:val="single" w:sz="4" w:space="0" w:color="auto"/>
            </w:tcBorders>
          </w:tcPr>
          <w:p w14:paraId="3D8913F2" w14:textId="77777777" w:rsidR="00A30C51" w:rsidRPr="0095083E" w:rsidRDefault="00A30C51" w:rsidP="00A30C51">
            <w:pPr>
              <w:spacing w:line="240" w:lineRule="auto"/>
              <w:jc w:val="center"/>
              <w:rPr>
                <w:rFonts w:eastAsia="Times New Roman" w:cs="Times New Roman"/>
              </w:rPr>
            </w:pPr>
          </w:p>
        </w:tc>
        <w:tc>
          <w:tcPr>
            <w:tcW w:w="1474" w:type="dxa"/>
            <w:tcBorders>
              <w:top w:val="nil"/>
              <w:left w:val="single" w:sz="4" w:space="0" w:color="auto"/>
              <w:bottom w:val="single" w:sz="4" w:space="0" w:color="auto"/>
              <w:right w:val="single" w:sz="4" w:space="0" w:color="auto"/>
            </w:tcBorders>
            <w:shd w:val="clear" w:color="auto" w:fill="auto"/>
            <w:hideMark/>
          </w:tcPr>
          <w:p w14:paraId="4ECEFADD"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020" w:type="dxa"/>
            <w:tcBorders>
              <w:top w:val="nil"/>
              <w:left w:val="nil"/>
              <w:bottom w:val="single" w:sz="4" w:space="0" w:color="auto"/>
              <w:right w:val="single" w:sz="4" w:space="0" w:color="auto"/>
            </w:tcBorders>
            <w:shd w:val="clear" w:color="auto" w:fill="auto"/>
            <w:hideMark/>
          </w:tcPr>
          <w:p w14:paraId="757AC2DA"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417" w:type="dxa"/>
            <w:tcBorders>
              <w:top w:val="nil"/>
              <w:left w:val="nil"/>
              <w:bottom w:val="single" w:sz="4" w:space="0" w:color="auto"/>
              <w:right w:val="single" w:sz="4" w:space="0" w:color="auto"/>
            </w:tcBorders>
            <w:shd w:val="clear" w:color="auto" w:fill="auto"/>
            <w:hideMark/>
          </w:tcPr>
          <w:p w14:paraId="01922BD8"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304" w:type="dxa"/>
            <w:tcBorders>
              <w:top w:val="nil"/>
              <w:left w:val="nil"/>
              <w:bottom w:val="single" w:sz="4" w:space="0" w:color="auto"/>
              <w:right w:val="single" w:sz="4" w:space="0" w:color="auto"/>
            </w:tcBorders>
            <w:shd w:val="clear" w:color="auto" w:fill="auto"/>
            <w:hideMark/>
          </w:tcPr>
          <w:p w14:paraId="5FA8C0AE"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14:paraId="67F4AA6D" w14:textId="77777777" w:rsidR="00A30C51" w:rsidRPr="0095083E" w:rsidRDefault="00A30C51" w:rsidP="00A30C51">
            <w:pPr>
              <w:spacing w:line="240" w:lineRule="auto"/>
              <w:jc w:val="center"/>
              <w:rPr>
                <w:rFonts w:eastAsia="Times New Roman" w:cs="Times New Roman"/>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303B0D63" w14:textId="77777777" w:rsidR="00A30C51" w:rsidRPr="0095083E" w:rsidRDefault="00A30C51" w:rsidP="00A30C51">
            <w:pPr>
              <w:spacing w:line="240" w:lineRule="auto"/>
              <w:jc w:val="center"/>
              <w:rPr>
                <w:rFonts w:eastAsia="Times New Roman" w:cs="Times New Roman"/>
              </w:rPr>
            </w:pPr>
          </w:p>
        </w:tc>
        <w:tc>
          <w:tcPr>
            <w:tcW w:w="1247" w:type="dxa"/>
            <w:tcBorders>
              <w:top w:val="nil"/>
              <w:left w:val="nil"/>
              <w:bottom w:val="single" w:sz="4" w:space="0" w:color="auto"/>
              <w:right w:val="single" w:sz="4" w:space="0" w:color="auto"/>
            </w:tcBorders>
            <w:shd w:val="clear" w:color="auto" w:fill="auto"/>
            <w:vAlign w:val="center"/>
            <w:hideMark/>
          </w:tcPr>
          <w:p w14:paraId="647D571E"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3458" w:type="dxa"/>
            <w:tcBorders>
              <w:top w:val="nil"/>
              <w:left w:val="nil"/>
              <w:bottom w:val="single" w:sz="4" w:space="0" w:color="auto"/>
              <w:right w:val="single" w:sz="4" w:space="0" w:color="auto"/>
            </w:tcBorders>
            <w:shd w:val="clear" w:color="auto" w:fill="auto"/>
            <w:vAlign w:val="center"/>
            <w:hideMark/>
          </w:tcPr>
          <w:p w14:paraId="37841708"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r>
      <w:tr w:rsidR="00A30C51" w:rsidRPr="0095083E" w14:paraId="0231ED3A" w14:textId="77777777" w:rsidTr="00A30C51">
        <w:trPr>
          <w:trHeight w:val="255"/>
        </w:trPr>
        <w:tc>
          <w:tcPr>
            <w:tcW w:w="397" w:type="dxa"/>
            <w:tcBorders>
              <w:top w:val="nil"/>
              <w:left w:val="single" w:sz="4" w:space="0" w:color="auto"/>
              <w:bottom w:val="single" w:sz="4" w:space="0" w:color="auto"/>
              <w:right w:val="single" w:sz="4" w:space="0" w:color="auto"/>
            </w:tcBorders>
          </w:tcPr>
          <w:p w14:paraId="45F147C5" w14:textId="77777777" w:rsidR="00A30C51" w:rsidRPr="0095083E" w:rsidRDefault="00A30C51" w:rsidP="00A30C51">
            <w:pPr>
              <w:autoSpaceDE w:val="0"/>
              <w:autoSpaceDN w:val="0"/>
              <w:adjustRightInd w:val="0"/>
              <w:spacing w:line="240" w:lineRule="auto"/>
              <w:jc w:val="center"/>
              <w:rPr>
                <w:rFonts w:cs="Times New Roman"/>
              </w:rPr>
            </w:pPr>
            <w:r w:rsidRPr="0095083E">
              <w:rPr>
                <w:rFonts w:cs="Times New Roman"/>
              </w:rPr>
              <w:t>4</w:t>
            </w:r>
          </w:p>
        </w:tc>
        <w:tc>
          <w:tcPr>
            <w:tcW w:w="1417" w:type="dxa"/>
            <w:tcBorders>
              <w:top w:val="nil"/>
              <w:left w:val="single" w:sz="4" w:space="0" w:color="auto"/>
              <w:bottom w:val="single" w:sz="4" w:space="0" w:color="auto"/>
              <w:right w:val="single" w:sz="4" w:space="0" w:color="auto"/>
            </w:tcBorders>
          </w:tcPr>
          <w:p w14:paraId="545B35CB" w14:textId="77777777" w:rsidR="00A30C51" w:rsidRPr="0095083E" w:rsidRDefault="00A30C51" w:rsidP="00A30C51">
            <w:pPr>
              <w:spacing w:line="240" w:lineRule="auto"/>
              <w:jc w:val="center"/>
              <w:rPr>
                <w:rFonts w:eastAsia="Times New Roman" w:cs="Times New Roman"/>
              </w:rPr>
            </w:pPr>
          </w:p>
        </w:tc>
        <w:tc>
          <w:tcPr>
            <w:tcW w:w="1020" w:type="dxa"/>
            <w:tcBorders>
              <w:top w:val="nil"/>
              <w:left w:val="single" w:sz="4" w:space="0" w:color="auto"/>
              <w:bottom w:val="single" w:sz="4" w:space="0" w:color="auto"/>
              <w:right w:val="single" w:sz="4" w:space="0" w:color="auto"/>
            </w:tcBorders>
          </w:tcPr>
          <w:p w14:paraId="4A2B95CC" w14:textId="77777777" w:rsidR="00A30C51" w:rsidRPr="0095083E" w:rsidRDefault="00A30C51" w:rsidP="00A30C51">
            <w:pPr>
              <w:spacing w:line="240" w:lineRule="auto"/>
              <w:jc w:val="center"/>
              <w:rPr>
                <w:rFonts w:eastAsia="Times New Roman" w:cs="Times New Roman"/>
              </w:rPr>
            </w:pPr>
          </w:p>
        </w:tc>
        <w:tc>
          <w:tcPr>
            <w:tcW w:w="1474" w:type="dxa"/>
            <w:tcBorders>
              <w:top w:val="nil"/>
              <w:left w:val="single" w:sz="4" w:space="0" w:color="auto"/>
              <w:bottom w:val="single" w:sz="4" w:space="0" w:color="auto"/>
              <w:right w:val="single" w:sz="4" w:space="0" w:color="auto"/>
            </w:tcBorders>
            <w:shd w:val="clear" w:color="auto" w:fill="auto"/>
            <w:hideMark/>
          </w:tcPr>
          <w:p w14:paraId="051E7FEA"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020" w:type="dxa"/>
            <w:tcBorders>
              <w:top w:val="nil"/>
              <w:left w:val="nil"/>
              <w:bottom w:val="single" w:sz="4" w:space="0" w:color="auto"/>
              <w:right w:val="single" w:sz="4" w:space="0" w:color="auto"/>
            </w:tcBorders>
            <w:shd w:val="clear" w:color="auto" w:fill="auto"/>
            <w:hideMark/>
          </w:tcPr>
          <w:p w14:paraId="7E1DEE73"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417" w:type="dxa"/>
            <w:tcBorders>
              <w:top w:val="nil"/>
              <w:left w:val="nil"/>
              <w:bottom w:val="single" w:sz="4" w:space="0" w:color="auto"/>
              <w:right w:val="single" w:sz="4" w:space="0" w:color="auto"/>
            </w:tcBorders>
            <w:shd w:val="clear" w:color="auto" w:fill="auto"/>
            <w:hideMark/>
          </w:tcPr>
          <w:p w14:paraId="5D51A5B1"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304" w:type="dxa"/>
            <w:tcBorders>
              <w:top w:val="nil"/>
              <w:left w:val="nil"/>
              <w:bottom w:val="single" w:sz="4" w:space="0" w:color="auto"/>
              <w:right w:val="single" w:sz="4" w:space="0" w:color="auto"/>
            </w:tcBorders>
            <w:shd w:val="clear" w:color="auto" w:fill="auto"/>
            <w:hideMark/>
          </w:tcPr>
          <w:p w14:paraId="204E5124"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247" w:type="dxa"/>
            <w:tcBorders>
              <w:top w:val="single" w:sz="4" w:space="0" w:color="auto"/>
              <w:left w:val="nil"/>
              <w:bottom w:val="single" w:sz="4" w:space="0" w:color="auto"/>
              <w:right w:val="single" w:sz="4" w:space="0" w:color="auto"/>
            </w:tcBorders>
            <w:shd w:val="clear" w:color="auto" w:fill="auto"/>
            <w:vAlign w:val="center"/>
          </w:tcPr>
          <w:p w14:paraId="778BA3BF" w14:textId="77777777" w:rsidR="00A30C51" w:rsidRPr="0095083E" w:rsidRDefault="00A30C51" w:rsidP="00A30C51">
            <w:pPr>
              <w:spacing w:line="240" w:lineRule="auto"/>
              <w:jc w:val="center"/>
              <w:rPr>
                <w:rFonts w:eastAsia="Times New Roman" w:cs="Times New Roman"/>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4315D624" w14:textId="77777777" w:rsidR="00A30C51" w:rsidRPr="0095083E" w:rsidRDefault="00A30C51" w:rsidP="00A30C51">
            <w:pPr>
              <w:spacing w:line="240" w:lineRule="auto"/>
              <w:jc w:val="center"/>
              <w:rPr>
                <w:rFonts w:eastAsia="Times New Roman" w:cs="Times New Roman"/>
              </w:rPr>
            </w:pPr>
          </w:p>
        </w:tc>
        <w:tc>
          <w:tcPr>
            <w:tcW w:w="1247" w:type="dxa"/>
            <w:tcBorders>
              <w:top w:val="nil"/>
              <w:left w:val="nil"/>
              <w:bottom w:val="single" w:sz="4" w:space="0" w:color="auto"/>
              <w:right w:val="single" w:sz="4" w:space="0" w:color="auto"/>
            </w:tcBorders>
            <w:shd w:val="clear" w:color="auto" w:fill="auto"/>
            <w:vAlign w:val="center"/>
            <w:hideMark/>
          </w:tcPr>
          <w:p w14:paraId="37C4F161"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3458" w:type="dxa"/>
            <w:tcBorders>
              <w:top w:val="nil"/>
              <w:left w:val="nil"/>
              <w:bottom w:val="single" w:sz="4" w:space="0" w:color="auto"/>
              <w:right w:val="single" w:sz="4" w:space="0" w:color="auto"/>
            </w:tcBorders>
            <w:shd w:val="clear" w:color="auto" w:fill="auto"/>
            <w:vAlign w:val="center"/>
            <w:hideMark/>
          </w:tcPr>
          <w:p w14:paraId="196CE8F6"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r>
      <w:tr w:rsidR="00A30C51" w:rsidRPr="0095083E" w14:paraId="4F6104F2" w14:textId="77777777" w:rsidTr="00A30C51">
        <w:trPr>
          <w:trHeight w:val="255"/>
        </w:trPr>
        <w:tc>
          <w:tcPr>
            <w:tcW w:w="397" w:type="dxa"/>
            <w:tcBorders>
              <w:top w:val="nil"/>
              <w:left w:val="single" w:sz="4" w:space="0" w:color="auto"/>
              <w:bottom w:val="single" w:sz="4" w:space="0" w:color="auto"/>
              <w:right w:val="single" w:sz="4" w:space="0" w:color="auto"/>
            </w:tcBorders>
          </w:tcPr>
          <w:p w14:paraId="506684F7" w14:textId="77777777" w:rsidR="00A30C51" w:rsidRPr="0095083E" w:rsidRDefault="00A30C51" w:rsidP="00A30C51">
            <w:pPr>
              <w:autoSpaceDE w:val="0"/>
              <w:autoSpaceDN w:val="0"/>
              <w:adjustRightInd w:val="0"/>
              <w:spacing w:line="240" w:lineRule="auto"/>
              <w:jc w:val="center"/>
              <w:rPr>
                <w:rFonts w:cs="Times New Roman"/>
              </w:rPr>
            </w:pPr>
            <w:r w:rsidRPr="0095083E">
              <w:rPr>
                <w:rFonts w:cs="Times New Roman"/>
              </w:rPr>
              <w:t>5</w:t>
            </w:r>
          </w:p>
        </w:tc>
        <w:tc>
          <w:tcPr>
            <w:tcW w:w="1417" w:type="dxa"/>
            <w:tcBorders>
              <w:top w:val="nil"/>
              <w:left w:val="single" w:sz="4" w:space="0" w:color="auto"/>
              <w:bottom w:val="single" w:sz="4" w:space="0" w:color="auto"/>
              <w:right w:val="single" w:sz="4" w:space="0" w:color="auto"/>
            </w:tcBorders>
          </w:tcPr>
          <w:p w14:paraId="0807C8BC" w14:textId="77777777" w:rsidR="00A30C51" w:rsidRPr="0095083E" w:rsidRDefault="00A30C51" w:rsidP="00A30C51">
            <w:pPr>
              <w:spacing w:line="240" w:lineRule="auto"/>
              <w:jc w:val="center"/>
              <w:rPr>
                <w:rFonts w:eastAsia="Times New Roman" w:cs="Times New Roman"/>
              </w:rPr>
            </w:pPr>
          </w:p>
        </w:tc>
        <w:tc>
          <w:tcPr>
            <w:tcW w:w="1020" w:type="dxa"/>
            <w:tcBorders>
              <w:top w:val="nil"/>
              <w:left w:val="single" w:sz="4" w:space="0" w:color="auto"/>
              <w:bottom w:val="single" w:sz="4" w:space="0" w:color="auto"/>
              <w:right w:val="single" w:sz="4" w:space="0" w:color="auto"/>
            </w:tcBorders>
          </w:tcPr>
          <w:p w14:paraId="2DAC85FA" w14:textId="77777777" w:rsidR="00A30C51" w:rsidRPr="0095083E" w:rsidRDefault="00A30C51" w:rsidP="00A30C51">
            <w:pPr>
              <w:spacing w:line="240" w:lineRule="auto"/>
              <w:jc w:val="center"/>
              <w:rPr>
                <w:rFonts w:eastAsia="Times New Roman" w:cs="Times New Roman"/>
              </w:rPr>
            </w:pPr>
          </w:p>
        </w:tc>
        <w:tc>
          <w:tcPr>
            <w:tcW w:w="1474" w:type="dxa"/>
            <w:tcBorders>
              <w:top w:val="nil"/>
              <w:left w:val="single" w:sz="4" w:space="0" w:color="auto"/>
              <w:bottom w:val="single" w:sz="4" w:space="0" w:color="auto"/>
              <w:right w:val="single" w:sz="4" w:space="0" w:color="auto"/>
            </w:tcBorders>
            <w:shd w:val="clear" w:color="auto" w:fill="auto"/>
            <w:hideMark/>
          </w:tcPr>
          <w:p w14:paraId="4E9C8BB4"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020" w:type="dxa"/>
            <w:tcBorders>
              <w:top w:val="nil"/>
              <w:left w:val="nil"/>
              <w:bottom w:val="single" w:sz="4" w:space="0" w:color="auto"/>
              <w:right w:val="single" w:sz="4" w:space="0" w:color="auto"/>
            </w:tcBorders>
            <w:shd w:val="clear" w:color="auto" w:fill="auto"/>
            <w:hideMark/>
          </w:tcPr>
          <w:p w14:paraId="66A867F5"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1417" w:type="dxa"/>
            <w:tcBorders>
              <w:top w:val="nil"/>
              <w:left w:val="nil"/>
              <w:bottom w:val="single" w:sz="4" w:space="0" w:color="auto"/>
              <w:right w:val="single" w:sz="4" w:space="0" w:color="auto"/>
            </w:tcBorders>
            <w:shd w:val="clear" w:color="auto" w:fill="auto"/>
            <w:hideMark/>
          </w:tcPr>
          <w:p w14:paraId="65A90D99"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304" w:type="dxa"/>
            <w:tcBorders>
              <w:top w:val="nil"/>
              <w:left w:val="nil"/>
              <w:bottom w:val="single" w:sz="4" w:space="0" w:color="auto"/>
              <w:right w:val="single" w:sz="4" w:space="0" w:color="auto"/>
            </w:tcBorders>
            <w:shd w:val="clear" w:color="auto" w:fill="auto"/>
            <w:hideMark/>
          </w:tcPr>
          <w:p w14:paraId="217BA07E"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c>
          <w:tcPr>
            <w:tcW w:w="1247" w:type="dxa"/>
            <w:tcBorders>
              <w:top w:val="single" w:sz="4" w:space="0" w:color="auto"/>
              <w:left w:val="nil"/>
              <w:bottom w:val="single" w:sz="4" w:space="0" w:color="auto"/>
              <w:right w:val="single" w:sz="4" w:space="0" w:color="auto"/>
            </w:tcBorders>
            <w:shd w:val="clear" w:color="auto" w:fill="auto"/>
            <w:vAlign w:val="center"/>
          </w:tcPr>
          <w:p w14:paraId="1EC8C98F" w14:textId="77777777" w:rsidR="00A30C51" w:rsidRPr="0095083E" w:rsidRDefault="00A30C51" w:rsidP="00A30C51">
            <w:pPr>
              <w:spacing w:line="240" w:lineRule="auto"/>
              <w:jc w:val="center"/>
              <w:rPr>
                <w:rFonts w:eastAsia="Times New Roman" w:cs="Times New Roman"/>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17E926E1" w14:textId="77777777" w:rsidR="00A30C51" w:rsidRPr="0095083E" w:rsidRDefault="00A30C51" w:rsidP="00A30C51">
            <w:pPr>
              <w:spacing w:line="240" w:lineRule="auto"/>
              <w:jc w:val="center"/>
              <w:rPr>
                <w:rFonts w:eastAsia="Times New Roman" w:cs="Times New Roman"/>
              </w:rPr>
            </w:pPr>
          </w:p>
        </w:tc>
        <w:tc>
          <w:tcPr>
            <w:tcW w:w="1247" w:type="dxa"/>
            <w:tcBorders>
              <w:top w:val="nil"/>
              <w:left w:val="nil"/>
              <w:bottom w:val="single" w:sz="4" w:space="0" w:color="auto"/>
              <w:right w:val="single" w:sz="4" w:space="0" w:color="auto"/>
            </w:tcBorders>
            <w:shd w:val="clear" w:color="auto" w:fill="auto"/>
            <w:vAlign w:val="center"/>
            <w:hideMark/>
          </w:tcPr>
          <w:p w14:paraId="6685347E" w14:textId="77777777" w:rsidR="00A30C51" w:rsidRPr="0095083E" w:rsidRDefault="00A30C51" w:rsidP="00A30C51">
            <w:pPr>
              <w:spacing w:line="240" w:lineRule="auto"/>
              <w:jc w:val="center"/>
              <w:rPr>
                <w:rFonts w:eastAsia="Times New Roman" w:cs="Times New Roman"/>
              </w:rPr>
            </w:pPr>
            <w:r w:rsidRPr="0095083E">
              <w:rPr>
                <w:rFonts w:eastAsia="Times New Roman" w:cs="Times New Roman"/>
              </w:rPr>
              <w:t> </w:t>
            </w:r>
          </w:p>
        </w:tc>
        <w:tc>
          <w:tcPr>
            <w:tcW w:w="3458" w:type="dxa"/>
            <w:tcBorders>
              <w:top w:val="nil"/>
              <w:left w:val="nil"/>
              <w:bottom w:val="single" w:sz="4" w:space="0" w:color="auto"/>
              <w:right w:val="single" w:sz="4" w:space="0" w:color="auto"/>
            </w:tcBorders>
            <w:shd w:val="clear" w:color="auto" w:fill="auto"/>
            <w:vAlign w:val="center"/>
            <w:hideMark/>
          </w:tcPr>
          <w:p w14:paraId="1F3BACCD" w14:textId="77777777" w:rsidR="00A30C51" w:rsidRPr="0095083E" w:rsidRDefault="00A30C51" w:rsidP="00A30C51">
            <w:pPr>
              <w:spacing w:line="240" w:lineRule="auto"/>
              <w:jc w:val="left"/>
              <w:rPr>
                <w:rFonts w:eastAsia="Times New Roman" w:cs="Times New Roman"/>
              </w:rPr>
            </w:pPr>
            <w:r w:rsidRPr="0095083E">
              <w:rPr>
                <w:rFonts w:eastAsia="Times New Roman" w:cs="Times New Roman"/>
              </w:rPr>
              <w:t> </w:t>
            </w:r>
          </w:p>
        </w:tc>
      </w:tr>
    </w:tbl>
    <w:p w14:paraId="580794E6" w14:textId="77777777" w:rsidR="00EC49D7" w:rsidRPr="0095083E" w:rsidRDefault="00EC49D7" w:rsidP="00EC49D7">
      <w:pPr>
        <w:tabs>
          <w:tab w:val="left" w:pos="2145"/>
        </w:tabs>
        <w:spacing w:line="240" w:lineRule="auto"/>
        <w:jc w:val="left"/>
        <w:rPr>
          <w:rFonts w:cs="Times New Roman"/>
          <w:sz w:val="24"/>
        </w:rPr>
      </w:pPr>
    </w:p>
    <w:p w14:paraId="35E8255B" w14:textId="7D6ED2C0" w:rsidR="005328F3" w:rsidRPr="0095083E" w:rsidRDefault="005328F3" w:rsidP="00B1529C">
      <w:pPr>
        <w:tabs>
          <w:tab w:val="left" w:pos="2145"/>
          <w:tab w:val="left" w:pos="6377"/>
        </w:tabs>
        <w:spacing w:line="240" w:lineRule="auto"/>
        <w:jc w:val="left"/>
        <w:rPr>
          <w:rFonts w:cs="Times New Roman"/>
          <w:sz w:val="24"/>
        </w:rPr>
      </w:pPr>
      <w:r w:rsidRPr="0095083E">
        <w:rPr>
          <w:rFonts w:cs="Times New Roman"/>
          <w:sz w:val="24"/>
        </w:rPr>
        <w:t>Реестр открытых вопросов</w:t>
      </w:r>
      <w:r w:rsidR="00DA3C9C">
        <w:rPr>
          <w:rFonts w:cs="Times New Roman"/>
          <w:sz w:val="24"/>
        </w:rPr>
        <w:tab/>
      </w:r>
    </w:p>
    <w:tbl>
      <w:tblPr>
        <w:tblW w:w="14772" w:type="dxa"/>
        <w:tblLayout w:type="fixed"/>
        <w:tblCellMar>
          <w:left w:w="30" w:type="dxa"/>
          <w:right w:w="30" w:type="dxa"/>
        </w:tblCellMar>
        <w:tblLook w:val="0000" w:firstRow="0" w:lastRow="0" w:firstColumn="0" w:lastColumn="0" w:noHBand="0" w:noVBand="0"/>
      </w:tblPr>
      <w:tblGrid>
        <w:gridCol w:w="397"/>
        <w:gridCol w:w="1474"/>
        <w:gridCol w:w="1134"/>
        <w:gridCol w:w="1559"/>
        <w:gridCol w:w="1417"/>
        <w:gridCol w:w="1276"/>
        <w:gridCol w:w="1077"/>
        <w:gridCol w:w="1361"/>
        <w:gridCol w:w="5077"/>
      </w:tblGrid>
      <w:tr w:rsidR="005328F3" w:rsidRPr="0095083E" w14:paraId="234AFEF6" w14:textId="77777777" w:rsidTr="00A30C51">
        <w:trPr>
          <w:trHeight w:val="506"/>
        </w:trPr>
        <w:tc>
          <w:tcPr>
            <w:tcW w:w="397" w:type="dxa"/>
            <w:tcBorders>
              <w:top w:val="single" w:sz="6" w:space="0" w:color="auto"/>
              <w:left w:val="single" w:sz="6" w:space="0" w:color="auto"/>
              <w:bottom w:val="single" w:sz="12" w:space="0" w:color="auto"/>
              <w:right w:val="single" w:sz="6" w:space="0" w:color="auto"/>
            </w:tcBorders>
            <w:shd w:val="clear" w:color="auto" w:fill="2172B2"/>
            <w:vAlign w:val="center"/>
          </w:tcPr>
          <w:p w14:paraId="25EDD9D2"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 п/п</w:t>
            </w:r>
          </w:p>
        </w:tc>
        <w:tc>
          <w:tcPr>
            <w:tcW w:w="1474" w:type="dxa"/>
            <w:tcBorders>
              <w:top w:val="single" w:sz="6" w:space="0" w:color="auto"/>
              <w:left w:val="single" w:sz="6" w:space="0" w:color="auto"/>
              <w:bottom w:val="single" w:sz="12" w:space="0" w:color="auto"/>
              <w:right w:val="single" w:sz="6" w:space="0" w:color="auto"/>
            </w:tcBorders>
            <w:shd w:val="clear" w:color="auto" w:fill="2172B2"/>
            <w:vAlign w:val="center"/>
          </w:tcPr>
          <w:p w14:paraId="30CA04E3"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Структурное подразделение Банка России</w:t>
            </w:r>
          </w:p>
        </w:tc>
        <w:tc>
          <w:tcPr>
            <w:tcW w:w="1134" w:type="dxa"/>
            <w:tcBorders>
              <w:top w:val="single" w:sz="6" w:space="0" w:color="auto"/>
              <w:left w:val="single" w:sz="6" w:space="0" w:color="auto"/>
              <w:bottom w:val="single" w:sz="12" w:space="0" w:color="auto"/>
              <w:right w:val="single" w:sz="6" w:space="0" w:color="auto"/>
            </w:tcBorders>
            <w:shd w:val="clear" w:color="auto" w:fill="2172B2"/>
            <w:vAlign w:val="center"/>
          </w:tcPr>
          <w:p w14:paraId="512A49C3"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Фамилия, инициалы</w:t>
            </w:r>
          </w:p>
        </w:tc>
        <w:tc>
          <w:tcPr>
            <w:tcW w:w="1559" w:type="dxa"/>
            <w:tcBorders>
              <w:top w:val="single" w:sz="6" w:space="0" w:color="auto"/>
              <w:left w:val="single" w:sz="6" w:space="0" w:color="auto"/>
              <w:bottom w:val="single" w:sz="12" w:space="0" w:color="auto"/>
              <w:right w:val="single" w:sz="6" w:space="0" w:color="auto"/>
            </w:tcBorders>
            <w:shd w:val="clear" w:color="auto" w:fill="2172B2"/>
            <w:vAlign w:val="center"/>
          </w:tcPr>
          <w:p w14:paraId="5E5C9AC0"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Дата фиксации вопроса</w:t>
            </w:r>
          </w:p>
        </w:tc>
        <w:tc>
          <w:tcPr>
            <w:tcW w:w="1417" w:type="dxa"/>
            <w:tcBorders>
              <w:top w:val="single" w:sz="6" w:space="0" w:color="auto"/>
              <w:left w:val="single" w:sz="6" w:space="0" w:color="auto"/>
              <w:bottom w:val="single" w:sz="12" w:space="0" w:color="auto"/>
              <w:right w:val="single" w:sz="6" w:space="0" w:color="auto"/>
            </w:tcBorders>
            <w:shd w:val="clear" w:color="auto" w:fill="2172B2"/>
            <w:vAlign w:val="center"/>
          </w:tcPr>
          <w:p w14:paraId="21A99A95"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Комментарий</w:t>
            </w:r>
          </w:p>
        </w:tc>
        <w:tc>
          <w:tcPr>
            <w:tcW w:w="1276" w:type="dxa"/>
            <w:tcBorders>
              <w:top w:val="single" w:sz="6" w:space="0" w:color="auto"/>
              <w:left w:val="single" w:sz="6" w:space="0" w:color="auto"/>
              <w:bottom w:val="single" w:sz="12" w:space="0" w:color="auto"/>
              <w:right w:val="single" w:sz="6" w:space="0" w:color="auto"/>
            </w:tcBorders>
            <w:shd w:val="clear" w:color="auto" w:fill="2172B2"/>
            <w:vAlign w:val="center"/>
          </w:tcPr>
          <w:p w14:paraId="029C1003"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Плановая дата решения</w:t>
            </w:r>
          </w:p>
        </w:tc>
        <w:tc>
          <w:tcPr>
            <w:tcW w:w="1077" w:type="dxa"/>
            <w:tcBorders>
              <w:top w:val="single" w:sz="6" w:space="0" w:color="auto"/>
              <w:left w:val="single" w:sz="6" w:space="0" w:color="auto"/>
              <w:bottom w:val="single" w:sz="12" w:space="0" w:color="auto"/>
              <w:right w:val="single" w:sz="6" w:space="0" w:color="auto"/>
            </w:tcBorders>
            <w:shd w:val="clear" w:color="auto" w:fill="2172B2"/>
            <w:vAlign w:val="center"/>
          </w:tcPr>
          <w:p w14:paraId="381EFA50"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Статус</w:t>
            </w:r>
          </w:p>
        </w:tc>
        <w:tc>
          <w:tcPr>
            <w:tcW w:w="1361" w:type="dxa"/>
            <w:tcBorders>
              <w:top w:val="single" w:sz="6" w:space="0" w:color="auto"/>
              <w:left w:val="single" w:sz="6" w:space="0" w:color="auto"/>
              <w:bottom w:val="single" w:sz="12" w:space="0" w:color="auto"/>
              <w:right w:val="single" w:sz="6" w:space="0" w:color="auto"/>
            </w:tcBorders>
            <w:shd w:val="clear" w:color="auto" w:fill="2172B2"/>
            <w:vAlign w:val="center"/>
          </w:tcPr>
          <w:p w14:paraId="1775A3E3"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Исполнитель</w:t>
            </w:r>
          </w:p>
        </w:tc>
        <w:tc>
          <w:tcPr>
            <w:tcW w:w="5077" w:type="dxa"/>
            <w:tcBorders>
              <w:top w:val="single" w:sz="6" w:space="0" w:color="auto"/>
              <w:left w:val="single" w:sz="6" w:space="0" w:color="auto"/>
              <w:bottom w:val="single" w:sz="12" w:space="0" w:color="auto"/>
              <w:right w:val="single" w:sz="6" w:space="0" w:color="auto"/>
            </w:tcBorders>
            <w:shd w:val="clear" w:color="auto" w:fill="2172B2"/>
            <w:vAlign w:val="center"/>
          </w:tcPr>
          <w:p w14:paraId="171CF743"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Ответ исполнителя</w:t>
            </w:r>
          </w:p>
          <w:p w14:paraId="4D4676DE" w14:textId="77777777" w:rsidR="005328F3" w:rsidRPr="0095083E" w:rsidRDefault="005328F3" w:rsidP="00A30C51">
            <w:pPr>
              <w:autoSpaceDE w:val="0"/>
              <w:autoSpaceDN w:val="0"/>
              <w:adjustRightInd w:val="0"/>
              <w:spacing w:line="240" w:lineRule="auto"/>
              <w:jc w:val="center"/>
              <w:rPr>
                <w:rFonts w:cs="Times New Roman"/>
                <w:bCs/>
              </w:rPr>
            </w:pPr>
            <w:r w:rsidRPr="0095083E">
              <w:rPr>
                <w:rFonts w:cs="Times New Roman"/>
                <w:bCs/>
              </w:rPr>
              <w:t>или решение руководства (для разногласий)</w:t>
            </w:r>
          </w:p>
        </w:tc>
      </w:tr>
      <w:tr w:rsidR="005328F3" w:rsidRPr="0095083E" w14:paraId="2101D4E4" w14:textId="77777777" w:rsidTr="00A30C51">
        <w:trPr>
          <w:trHeight w:val="245"/>
        </w:trPr>
        <w:tc>
          <w:tcPr>
            <w:tcW w:w="397" w:type="dxa"/>
            <w:tcBorders>
              <w:top w:val="nil"/>
              <w:left w:val="single" w:sz="6" w:space="0" w:color="auto"/>
              <w:bottom w:val="single" w:sz="6" w:space="0" w:color="auto"/>
              <w:right w:val="single" w:sz="6" w:space="0" w:color="auto"/>
            </w:tcBorders>
            <w:shd w:val="clear" w:color="auto" w:fill="auto"/>
          </w:tcPr>
          <w:p w14:paraId="0F23F4D1" w14:textId="77777777" w:rsidR="005328F3" w:rsidRPr="0095083E" w:rsidRDefault="005328F3" w:rsidP="005328F3">
            <w:pPr>
              <w:autoSpaceDE w:val="0"/>
              <w:autoSpaceDN w:val="0"/>
              <w:adjustRightInd w:val="0"/>
              <w:spacing w:line="240" w:lineRule="auto"/>
              <w:jc w:val="center"/>
              <w:rPr>
                <w:rFonts w:cs="Times New Roman"/>
              </w:rPr>
            </w:pPr>
            <w:r w:rsidRPr="0095083E">
              <w:rPr>
                <w:rFonts w:cs="Times New Roman"/>
              </w:rPr>
              <w:t>1</w:t>
            </w:r>
          </w:p>
        </w:tc>
        <w:tc>
          <w:tcPr>
            <w:tcW w:w="1474" w:type="dxa"/>
            <w:tcBorders>
              <w:top w:val="single" w:sz="6" w:space="0" w:color="auto"/>
              <w:left w:val="single" w:sz="6" w:space="0" w:color="auto"/>
              <w:bottom w:val="single" w:sz="6" w:space="0" w:color="auto"/>
              <w:right w:val="single" w:sz="6" w:space="0" w:color="auto"/>
            </w:tcBorders>
            <w:shd w:val="clear" w:color="auto" w:fill="auto"/>
          </w:tcPr>
          <w:p w14:paraId="7173BA68" w14:textId="77777777" w:rsidR="005328F3" w:rsidRPr="0095083E" w:rsidRDefault="005328F3" w:rsidP="005328F3">
            <w:pPr>
              <w:autoSpaceDE w:val="0"/>
              <w:autoSpaceDN w:val="0"/>
              <w:adjustRightInd w:val="0"/>
              <w:spacing w:line="240" w:lineRule="auto"/>
              <w:jc w:val="center"/>
              <w:rPr>
                <w:rFonts w:cs="Times New Roman"/>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FC328BB" w14:textId="77777777" w:rsidR="005328F3" w:rsidRPr="0095083E" w:rsidRDefault="005328F3" w:rsidP="005328F3">
            <w:pPr>
              <w:autoSpaceDE w:val="0"/>
              <w:autoSpaceDN w:val="0"/>
              <w:adjustRightInd w:val="0"/>
              <w:spacing w:line="240" w:lineRule="auto"/>
              <w:jc w:val="right"/>
              <w:rPr>
                <w:rFonts w:cs="Times New Roman"/>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E7EFF" w14:textId="77777777" w:rsidR="005328F3" w:rsidRPr="0095083E" w:rsidRDefault="005328F3" w:rsidP="005328F3">
            <w:pPr>
              <w:autoSpaceDE w:val="0"/>
              <w:autoSpaceDN w:val="0"/>
              <w:adjustRightInd w:val="0"/>
              <w:spacing w:line="240" w:lineRule="auto"/>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A5B0096" w14:textId="77777777" w:rsidR="005328F3" w:rsidRPr="0095083E" w:rsidRDefault="005328F3" w:rsidP="005328F3">
            <w:pPr>
              <w:autoSpaceDE w:val="0"/>
              <w:autoSpaceDN w:val="0"/>
              <w:adjustRightInd w:val="0"/>
              <w:spacing w:line="240" w:lineRule="auto"/>
              <w:jc w:val="right"/>
              <w:rPr>
                <w:rFonts w:cs="Times New Roman"/>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20324F63" w14:textId="77777777" w:rsidR="005328F3" w:rsidRPr="0095083E" w:rsidRDefault="005328F3" w:rsidP="005328F3">
            <w:pPr>
              <w:autoSpaceDE w:val="0"/>
              <w:autoSpaceDN w:val="0"/>
              <w:adjustRightInd w:val="0"/>
              <w:spacing w:line="240" w:lineRule="auto"/>
              <w:jc w:val="center"/>
              <w:rPr>
                <w:rFonts w:cs="Times New Roman"/>
              </w:rPr>
            </w:pPr>
          </w:p>
        </w:tc>
        <w:tc>
          <w:tcPr>
            <w:tcW w:w="1077" w:type="dxa"/>
            <w:tcBorders>
              <w:top w:val="single" w:sz="6" w:space="0" w:color="auto"/>
              <w:left w:val="single" w:sz="6" w:space="0" w:color="auto"/>
              <w:bottom w:val="single" w:sz="6" w:space="0" w:color="auto"/>
              <w:right w:val="single" w:sz="6" w:space="0" w:color="auto"/>
            </w:tcBorders>
            <w:shd w:val="clear" w:color="auto" w:fill="auto"/>
          </w:tcPr>
          <w:p w14:paraId="451C5B16" w14:textId="77777777" w:rsidR="005328F3" w:rsidRPr="0095083E" w:rsidRDefault="005328F3" w:rsidP="005328F3">
            <w:pPr>
              <w:autoSpaceDE w:val="0"/>
              <w:autoSpaceDN w:val="0"/>
              <w:adjustRightInd w:val="0"/>
              <w:spacing w:line="240" w:lineRule="auto"/>
              <w:jc w:val="center"/>
              <w:rPr>
                <w:rFonts w:cs="Times New Roman"/>
              </w:rPr>
            </w:pPr>
          </w:p>
        </w:tc>
        <w:tc>
          <w:tcPr>
            <w:tcW w:w="1361" w:type="dxa"/>
            <w:tcBorders>
              <w:top w:val="single" w:sz="6" w:space="0" w:color="auto"/>
              <w:left w:val="single" w:sz="6" w:space="0" w:color="auto"/>
              <w:bottom w:val="single" w:sz="6" w:space="0" w:color="auto"/>
              <w:right w:val="single" w:sz="6" w:space="0" w:color="auto"/>
            </w:tcBorders>
            <w:shd w:val="clear" w:color="auto" w:fill="auto"/>
          </w:tcPr>
          <w:p w14:paraId="6BDF37D3" w14:textId="77777777" w:rsidR="005328F3" w:rsidRPr="0095083E" w:rsidRDefault="005328F3" w:rsidP="005328F3">
            <w:pPr>
              <w:autoSpaceDE w:val="0"/>
              <w:autoSpaceDN w:val="0"/>
              <w:adjustRightInd w:val="0"/>
              <w:spacing w:line="240" w:lineRule="auto"/>
              <w:jc w:val="center"/>
              <w:rPr>
                <w:rFonts w:cs="Times New Roman"/>
              </w:rPr>
            </w:pPr>
          </w:p>
        </w:tc>
        <w:tc>
          <w:tcPr>
            <w:tcW w:w="5077" w:type="dxa"/>
            <w:tcBorders>
              <w:top w:val="single" w:sz="6" w:space="0" w:color="auto"/>
              <w:left w:val="single" w:sz="6" w:space="0" w:color="auto"/>
              <w:bottom w:val="single" w:sz="6" w:space="0" w:color="auto"/>
              <w:right w:val="single" w:sz="6" w:space="0" w:color="auto"/>
            </w:tcBorders>
            <w:shd w:val="clear" w:color="auto" w:fill="auto"/>
          </w:tcPr>
          <w:p w14:paraId="6D6D9BE0" w14:textId="77777777" w:rsidR="005328F3" w:rsidRPr="0095083E" w:rsidRDefault="005328F3" w:rsidP="005328F3">
            <w:pPr>
              <w:autoSpaceDE w:val="0"/>
              <w:autoSpaceDN w:val="0"/>
              <w:adjustRightInd w:val="0"/>
              <w:spacing w:line="240" w:lineRule="auto"/>
              <w:jc w:val="right"/>
              <w:rPr>
                <w:rFonts w:cs="Times New Roman"/>
              </w:rPr>
            </w:pPr>
          </w:p>
        </w:tc>
      </w:tr>
      <w:tr w:rsidR="005328F3" w:rsidRPr="0095083E" w14:paraId="199F1377" w14:textId="77777777" w:rsidTr="00A30C51">
        <w:trPr>
          <w:trHeight w:val="290"/>
        </w:trPr>
        <w:tc>
          <w:tcPr>
            <w:tcW w:w="397" w:type="dxa"/>
            <w:tcBorders>
              <w:top w:val="single" w:sz="6" w:space="0" w:color="auto"/>
              <w:left w:val="single" w:sz="6" w:space="0" w:color="auto"/>
              <w:bottom w:val="single" w:sz="6" w:space="0" w:color="auto"/>
              <w:right w:val="single" w:sz="6" w:space="0" w:color="auto"/>
            </w:tcBorders>
            <w:shd w:val="clear" w:color="auto" w:fill="auto"/>
          </w:tcPr>
          <w:p w14:paraId="5E50F3B0" w14:textId="77777777" w:rsidR="005328F3" w:rsidRPr="0095083E" w:rsidRDefault="005328F3" w:rsidP="005328F3">
            <w:pPr>
              <w:autoSpaceDE w:val="0"/>
              <w:autoSpaceDN w:val="0"/>
              <w:adjustRightInd w:val="0"/>
              <w:spacing w:line="240" w:lineRule="auto"/>
              <w:jc w:val="center"/>
              <w:rPr>
                <w:rFonts w:cs="Times New Roman"/>
              </w:rPr>
            </w:pPr>
            <w:r w:rsidRPr="0095083E">
              <w:rPr>
                <w:rFonts w:cs="Times New Roman"/>
              </w:rPr>
              <w:t>2</w:t>
            </w:r>
          </w:p>
        </w:tc>
        <w:tc>
          <w:tcPr>
            <w:tcW w:w="1474" w:type="dxa"/>
            <w:tcBorders>
              <w:top w:val="single" w:sz="6" w:space="0" w:color="auto"/>
              <w:left w:val="single" w:sz="6" w:space="0" w:color="auto"/>
              <w:bottom w:val="single" w:sz="6" w:space="0" w:color="auto"/>
              <w:right w:val="single" w:sz="6" w:space="0" w:color="auto"/>
            </w:tcBorders>
            <w:shd w:val="clear" w:color="auto" w:fill="auto"/>
          </w:tcPr>
          <w:p w14:paraId="62A17E01" w14:textId="77777777" w:rsidR="005328F3" w:rsidRPr="0095083E" w:rsidRDefault="005328F3" w:rsidP="005328F3">
            <w:pPr>
              <w:autoSpaceDE w:val="0"/>
              <w:autoSpaceDN w:val="0"/>
              <w:adjustRightInd w:val="0"/>
              <w:spacing w:line="240" w:lineRule="auto"/>
              <w:jc w:val="center"/>
              <w:rPr>
                <w:rFonts w:cs="Times New Roman"/>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86BC8BF" w14:textId="77777777" w:rsidR="005328F3" w:rsidRPr="0095083E" w:rsidRDefault="005328F3" w:rsidP="005328F3">
            <w:pPr>
              <w:autoSpaceDE w:val="0"/>
              <w:autoSpaceDN w:val="0"/>
              <w:adjustRightInd w:val="0"/>
              <w:spacing w:line="240" w:lineRule="auto"/>
              <w:jc w:val="right"/>
              <w:rPr>
                <w:rFonts w:cs="Times New Roman"/>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1462B" w14:textId="77777777" w:rsidR="005328F3" w:rsidRPr="0095083E" w:rsidRDefault="005328F3" w:rsidP="005328F3">
            <w:pPr>
              <w:autoSpaceDE w:val="0"/>
              <w:autoSpaceDN w:val="0"/>
              <w:adjustRightInd w:val="0"/>
              <w:spacing w:line="240" w:lineRule="auto"/>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6DED9FFB" w14:textId="77777777" w:rsidR="005328F3" w:rsidRPr="0095083E" w:rsidRDefault="005328F3" w:rsidP="005328F3">
            <w:pPr>
              <w:autoSpaceDE w:val="0"/>
              <w:autoSpaceDN w:val="0"/>
              <w:adjustRightInd w:val="0"/>
              <w:spacing w:line="240" w:lineRule="auto"/>
              <w:jc w:val="right"/>
              <w:rPr>
                <w:rFonts w:cs="Times New Roman"/>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501F6182" w14:textId="77777777" w:rsidR="005328F3" w:rsidRPr="0095083E" w:rsidRDefault="005328F3" w:rsidP="005328F3">
            <w:pPr>
              <w:autoSpaceDE w:val="0"/>
              <w:autoSpaceDN w:val="0"/>
              <w:adjustRightInd w:val="0"/>
              <w:spacing w:line="240" w:lineRule="auto"/>
              <w:jc w:val="center"/>
              <w:rPr>
                <w:rFonts w:cs="Times New Roman"/>
              </w:rPr>
            </w:pPr>
          </w:p>
        </w:tc>
        <w:tc>
          <w:tcPr>
            <w:tcW w:w="1077" w:type="dxa"/>
            <w:tcBorders>
              <w:top w:val="single" w:sz="6" w:space="0" w:color="auto"/>
              <w:left w:val="single" w:sz="6" w:space="0" w:color="auto"/>
              <w:bottom w:val="single" w:sz="6" w:space="0" w:color="auto"/>
              <w:right w:val="single" w:sz="6" w:space="0" w:color="auto"/>
            </w:tcBorders>
            <w:shd w:val="clear" w:color="auto" w:fill="auto"/>
          </w:tcPr>
          <w:p w14:paraId="5EECA5D8" w14:textId="77777777" w:rsidR="005328F3" w:rsidRPr="0095083E" w:rsidRDefault="005328F3" w:rsidP="005328F3">
            <w:pPr>
              <w:autoSpaceDE w:val="0"/>
              <w:autoSpaceDN w:val="0"/>
              <w:adjustRightInd w:val="0"/>
              <w:spacing w:line="240" w:lineRule="auto"/>
              <w:jc w:val="center"/>
              <w:rPr>
                <w:rFonts w:cs="Times New Roman"/>
                <w:sz w:val="22"/>
                <w:szCs w:val="22"/>
              </w:rPr>
            </w:pPr>
          </w:p>
        </w:tc>
        <w:tc>
          <w:tcPr>
            <w:tcW w:w="1361" w:type="dxa"/>
            <w:tcBorders>
              <w:top w:val="single" w:sz="6" w:space="0" w:color="auto"/>
              <w:left w:val="single" w:sz="6" w:space="0" w:color="auto"/>
              <w:bottom w:val="single" w:sz="6" w:space="0" w:color="auto"/>
              <w:right w:val="single" w:sz="6" w:space="0" w:color="auto"/>
            </w:tcBorders>
            <w:shd w:val="clear" w:color="auto" w:fill="auto"/>
          </w:tcPr>
          <w:p w14:paraId="37A345B5" w14:textId="77777777" w:rsidR="005328F3" w:rsidRPr="0095083E" w:rsidRDefault="005328F3" w:rsidP="005328F3">
            <w:pPr>
              <w:autoSpaceDE w:val="0"/>
              <w:autoSpaceDN w:val="0"/>
              <w:adjustRightInd w:val="0"/>
              <w:spacing w:line="240" w:lineRule="auto"/>
              <w:jc w:val="center"/>
              <w:rPr>
                <w:rFonts w:cs="Times New Roman"/>
              </w:rPr>
            </w:pPr>
          </w:p>
        </w:tc>
        <w:tc>
          <w:tcPr>
            <w:tcW w:w="5077" w:type="dxa"/>
            <w:tcBorders>
              <w:top w:val="single" w:sz="6" w:space="0" w:color="auto"/>
              <w:left w:val="single" w:sz="6" w:space="0" w:color="auto"/>
              <w:bottom w:val="single" w:sz="6" w:space="0" w:color="auto"/>
              <w:right w:val="single" w:sz="6" w:space="0" w:color="auto"/>
            </w:tcBorders>
            <w:shd w:val="clear" w:color="auto" w:fill="auto"/>
          </w:tcPr>
          <w:p w14:paraId="0DB5FC5C" w14:textId="77777777" w:rsidR="005328F3" w:rsidRPr="0095083E" w:rsidRDefault="005328F3" w:rsidP="005328F3">
            <w:pPr>
              <w:autoSpaceDE w:val="0"/>
              <w:autoSpaceDN w:val="0"/>
              <w:adjustRightInd w:val="0"/>
              <w:spacing w:line="240" w:lineRule="auto"/>
              <w:jc w:val="right"/>
              <w:rPr>
                <w:rFonts w:cs="Times New Roman"/>
              </w:rPr>
            </w:pPr>
          </w:p>
        </w:tc>
      </w:tr>
      <w:tr w:rsidR="005328F3" w:rsidRPr="0095083E" w14:paraId="1E28490A" w14:textId="77777777" w:rsidTr="00A30C51">
        <w:trPr>
          <w:trHeight w:val="290"/>
        </w:trPr>
        <w:tc>
          <w:tcPr>
            <w:tcW w:w="397" w:type="dxa"/>
            <w:tcBorders>
              <w:top w:val="nil"/>
              <w:left w:val="single" w:sz="6" w:space="0" w:color="auto"/>
              <w:bottom w:val="single" w:sz="6" w:space="0" w:color="auto"/>
              <w:right w:val="single" w:sz="6" w:space="0" w:color="auto"/>
            </w:tcBorders>
            <w:shd w:val="clear" w:color="auto" w:fill="auto"/>
          </w:tcPr>
          <w:p w14:paraId="06BA7EFF" w14:textId="77777777" w:rsidR="005328F3" w:rsidRPr="0095083E" w:rsidRDefault="005328F3" w:rsidP="005328F3">
            <w:pPr>
              <w:autoSpaceDE w:val="0"/>
              <w:autoSpaceDN w:val="0"/>
              <w:adjustRightInd w:val="0"/>
              <w:spacing w:line="240" w:lineRule="auto"/>
              <w:jc w:val="center"/>
              <w:rPr>
                <w:rFonts w:cs="Times New Roman"/>
              </w:rPr>
            </w:pPr>
            <w:r w:rsidRPr="0095083E">
              <w:rPr>
                <w:rFonts w:cs="Times New Roman"/>
              </w:rPr>
              <w:t>3</w:t>
            </w:r>
          </w:p>
        </w:tc>
        <w:tc>
          <w:tcPr>
            <w:tcW w:w="1474" w:type="dxa"/>
            <w:tcBorders>
              <w:top w:val="single" w:sz="6" w:space="0" w:color="auto"/>
              <w:left w:val="single" w:sz="6" w:space="0" w:color="auto"/>
              <w:bottom w:val="single" w:sz="6" w:space="0" w:color="auto"/>
              <w:right w:val="single" w:sz="6" w:space="0" w:color="auto"/>
            </w:tcBorders>
            <w:shd w:val="clear" w:color="auto" w:fill="auto"/>
          </w:tcPr>
          <w:p w14:paraId="3BA6AA0B" w14:textId="77777777" w:rsidR="005328F3" w:rsidRPr="0095083E" w:rsidRDefault="005328F3" w:rsidP="005328F3">
            <w:pPr>
              <w:autoSpaceDE w:val="0"/>
              <w:autoSpaceDN w:val="0"/>
              <w:adjustRightInd w:val="0"/>
              <w:spacing w:line="240" w:lineRule="auto"/>
              <w:jc w:val="center"/>
              <w:rPr>
                <w:rFonts w:cs="Times New Roman"/>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3D644B0" w14:textId="77777777" w:rsidR="005328F3" w:rsidRPr="0095083E" w:rsidRDefault="005328F3" w:rsidP="005328F3">
            <w:pPr>
              <w:autoSpaceDE w:val="0"/>
              <w:autoSpaceDN w:val="0"/>
              <w:adjustRightInd w:val="0"/>
              <w:spacing w:line="240" w:lineRule="auto"/>
              <w:jc w:val="right"/>
              <w:rPr>
                <w:rFonts w:cs="Times New Roman"/>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5BB80" w14:textId="77777777" w:rsidR="005328F3" w:rsidRPr="0095083E" w:rsidRDefault="005328F3" w:rsidP="005328F3">
            <w:pPr>
              <w:autoSpaceDE w:val="0"/>
              <w:autoSpaceDN w:val="0"/>
              <w:adjustRightInd w:val="0"/>
              <w:spacing w:line="240" w:lineRule="auto"/>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32C6F3BE" w14:textId="77777777" w:rsidR="005328F3" w:rsidRPr="0095083E" w:rsidRDefault="005328F3" w:rsidP="005328F3">
            <w:pPr>
              <w:autoSpaceDE w:val="0"/>
              <w:autoSpaceDN w:val="0"/>
              <w:adjustRightInd w:val="0"/>
              <w:spacing w:line="240" w:lineRule="auto"/>
              <w:jc w:val="right"/>
              <w:rPr>
                <w:rFonts w:cs="Times New Roman"/>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15819C7D" w14:textId="77777777" w:rsidR="005328F3" w:rsidRPr="0095083E" w:rsidRDefault="005328F3" w:rsidP="005328F3">
            <w:pPr>
              <w:autoSpaceDE w:val="0"/>
              <w:autoSpaceDN w:val="0"/>
              <w:adjustRightInd w:val="0"/>
              <w:spacing w:line="240" w:lineRule="auto"/>
              <w:jc w:val="center"/>
              <w:rPr>
                <w:rFonts w:cs="Times New Roman"/>
              </w:rPr>
            </w:pPr>
          </w:p>
        </w:tc>
        <w:tc>
          <w:tcPr>
            <w:tcW w:w="1077" w:type="dxa"/>
            <w:tcBorders>
              <w:top w:val="single" w:sz="6" w:space="0" w:color="auto"/>
              <w:left w:val="single" w:sz="6" w:space="0" w:color="auto"/>
              <w:bottom w:val="single" w:sz="6" w:space="0" w:color="auto"/>
              <w:right w:val="single" w:sz="6" w:space="0" w:color="auto"/>
            </w:tcBorders>
            <w:shd w:val="clear" w:color="auto" w:fill="auto"/>
          </w:tcPr>
          <w:p w14:paraId="285D206F" w14:textId="77777777" w:rsidR="005328F3" w:rsidRPr="0095083E" w:rsidRDefault="005328F3" w:rsidP="005328F3">
            <w:pPr>
              <w:autoSpaceDE w:val="0"/>
              <w:autoSpaceDN w:val="0"/>
              <w:adjustRightInd w:val="0"/>
              <w:spacing w:line="240" w:lineRule="auto"/>
              <w:jc w:val="center"/>
              <w:rPr>
                <w:rFonts w:cs="Times New Roman"/>
                <w:sz w:val="22"/>
                <w:szCs w:val="22"/>
              </w:rPr>
            </w:pPr>
          </w:p>
        </w:tc>
        <w:tc>
          <w:tcPr>
            <w:tcW w:w="1361" w:type="dxa"/>
            <w:tcBorders>
              <w:top w:val="single" w:sz="6" w:space="0" w:color="auto"/>
              <w:left w:val="single" w:sz="6" w:space="0" w:color="auto"/>
              <w:bottom w:val="single" w:sz="6" w:space="0" w:color="auto"/>
              <w:right w:val="single" w:sz="6" w:space="0" w:color="auto"/>
            </w:tcBorders>
            <w:shd w:val="clear" w:color="auto" w:fill="auto"/>
          </w:tcPr>
          <w:p w14:paraId="17B1FE92" w14:textId="77777777" w:rsidR="005328F3" w:rsidRPr="0095083E" w:rsidRDefault="005328F3" w:rsidP="005328F3">
            <w:pPr>
              <w:autoSpaceDE w:val="0"/>
              <w:autoSpaceDN w:val="0"/>
              <w:adjustRightInd w:val="0"/>
              <w:spacing w:line="240" w:lineRule="auto"/>
              <w:jc w:val="center"/>
              <w:rPr>
                <w:rFonts w:cs="Times New Roman"/>
              </w:rPr>
            </w:pPr>
          </w:p>
        </w:tc>
        <w:tc>
          <w:tcPr>
            <w:tcW w:w="5077" w:type="dxa"/>
            <w:tcBorders>
              <w:top w:val="single" w:sz="6" w:space="0" w:color="auto"/>
              <w:left w:val="single" w:sz="6" w:space="0" w:color="auto"/>
              <w:bottom w:val="single" w:sz="6" w:space="0" w:color="auto"/>
              <w:right w:val="single" w:sz="6" w:space="0" w:color="auto"/>
            </w:tcBorders>
            <w:shd w:val="clear" w:color="auto" w:fill="auto"/>
          </w:tcPr>
          <w:p w14:paraId="227FDC04" w14:textId="77777777" w:rsidR="005328F3" w:rsidRPr="0095083E" w:rsidRDefault="005328F3" w:rsidP="005328F3">
            <w:pPr>
              <w:autoSpaceDE w:val="0"/>
              <w:autoSpaceDN w:val="0"/>
              <w:adjustRightInd w:val="0"/>
              <w:spacing w:line="240" w:lineRule="auto"/>
              <w:jc w:val="right"/>
              <w:rPr>
                <w:rFonts w:cs="Times New Roman"/>
              </w:rPr>
            </w:pPr>
          </w:p>
        </w:tc>
      </w:tr>
      <w:tr w:rsidR="005328F3" w:rsidRPr="0095083E" w14:paraId="3FB10F14" w14:textId="77777777" w:rsidTr="00A30C51">
        <w:trPr>
          <w:trHeight w:val="276"/>
        </w:trPr>
        <w:tc>
          <w:tcPr>
            <w:tcW w:w="397" w:type="dxa"/>
            <w:tcBorders>
              <w:top w:val="single" w:sz="6" w:space="0" w:color="auto"/>
              <w:left w:val="single" w:sz="6" w:space="0" w:color="auto"/>
              <w:bottom w:val="single" w:sz="6" w:space="0" w:color="auto"/>
              <w:right w:val="single" w:sz="6" w:space="0" w:color="auto"/>
            </w:tcBorders>
            <w:shd w:val="clear" w:color="auto" w:fill="auto"/>
          </w:tcPr>
          <w:p w14:paraId="0A86D855" w14:textId="77777777" w:rsidR="005328F3" w:rsidRPr="0095083E" w:rsidRDefault="005328F3" w:rsidP="005328F3">
            <w:pPr>
              <w:autoSpaceDE w:val="0"/>
              <w:autoSpaceDN w:val="0"/>
              <w:adjustRightInd w:val="0"/>
              <w:spacing w:line="240" w:lineRule="auto"/>
              <w:jc w:val="center"/>
              <w:rPr>
                <w:rFonts w:cs="Times New Roman"/>
              </w:rPr>
            </w:pPr>
            <w:r w:rsidRPr="0095083E">
              <w:rPr>
                <w:rFonts w:cs="Times New Roman"/>
              </w:rPr>
              <w:t>4</w:t>
            </w:r>
          </w:p>
        </w:tc>
        <w:tc>
          <w:tcPr>
            <w:tcW w:w="1474" w:type="dxa"/>
            <w:tcBorders>
              <w:top w:val="single" w:sz="6" w:space="0" w:color="auto"/>
              <w:left w:val="single" w:sz="6" w:space="0" w:color="auto"/>
              <w:bottom w:val="single" w:sz="6" w:space="0" w:color="auto"/>
              <w:right w:val="single" w:sz="6" w:space="0" w:color="auto"/>
            </w:tcBorders>
            <w:shd w:val="clear" w:color="auto" w:fill="auto"/>
          </w:tcPr>
          <w:p w14:paraId="7225E43B" w14:textId="77777777" w:rsidR="005328F3" w:rsidRPr="0095083E" w:rsidRDefault="005328F3" w:rsidP="005328F3">
            <w:pPr>
              <w:autoSpaceDE w:val="0"/>
              <w:autoSpaceDN w:val="0"/>
              <w:adjustRightInd w:val="0"/>
              <w:spacing w:line="240" w:lineRule="auto"/>
              <w:jc w:val="center"/>
              <w:rPr>
                <w:rFonts w:cs="Times New Roman"/>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2B1A3D8" w14:textId="77777777" w:rsidR="005328F3" w:rsidRPr="0095083E" w:rsidRDefault="005328F3" w:rsidP="005328F3">
            <w:pPr>
              <w:autoSpaceDE w:val="0"/>
              <w:autoSpaceDN w:val="0"/>
              <w:adjustRightInd w:val="0"/>
              <w:spacing w:line="240" w:lineRule="auto"/>
              <w:jc w:val="right"/>
              <w:rPr>
                <w:rFonts w:cs="Times New Roman"/>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76B69" w14:textId="77777777" w:rsidR="005328F3" w:rsidRPr="0095083E" w:rsidRDefault="005328F3" w:rsidP="005328F3">
            <w:pPr>
              <w:autoSpaceDE w:val="0"/>
              <w:autoSpaceDN w:val="0"/>
              <w:adjustRightInd w:val="0"/>
              <w:spacing w:line="240" w:lineRule="auto"/>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0108219" w14:textId="77777777" w:rsidR="005328F3" w:rsidRPr="0095083E" w:rsidRDefault="005328F3" w:rsidP="005328F3">
            <w:pPr>
              <w:autoSpaceDE w:val="0"/>
              <w:autoSpaceDN w:val="0"/>
              <w:adjustRightInd w:val="0"/>
              <w:spacing w:line="240" w:lineRule="auto"/>
              <w:jc w:val="right"/>
              <w:rPr>
                <w:rFonts w:cs="Times New Roman"/>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545BC296" w14:textId="77777777" w:rsidR="005328F3" w:rsidRPr="0095083E" w:rsidRDefault="005328F3" w:rsidP="005328F3">
            <w:pPr>
              <w:autoSpaceDE w:val="0"/>
              <w:autoSpaceDN w:val="0"/>
              <w:adjustRightInd w:val="0"/>
              <w:spacing w:line="240" w:lineRule="auto"/>
              <w:jc w:val="center"/>
              <w:rPr>
                <w:rFonts w:cs="Times New Roman"/>
              </w:rPr>
            </w:pPr>
          </w:p>
        </w:tc>
        <w:tc>
          <w:tcPr>
            <w:tcW w:w="1077" w:type="dxa"/>
            <w:tcBorders>
              <w:top w:val="single" w:sz="6" w:space="0" w:color="333333"/>
              <w:left w:val="single" w:sz="6" w:space="0" w:color="333333"/>
              <w:bottom w:val="single" w:sz="6" w:space="0" w:color="333333"/>
              <w:right w:val="single" w:sz="6" w:space="0" w:color="333333"/>
            </w:tcBorders>
            <w:shd w:val="clear" w:color="auto" w:fill="auto"/>
          </w:tcPr>
          <w:p w14:paraId="5F44D599" w14:textId="77777777" w:rsidR="005328F3" w:rsidRPr="0095083E" w:rsidRDefault="005328F3" w:rsidP="005328F3">
            <w:pPr>
              <w:autoSpaceDE w:val="0"/>
              <w:autoSpaceDN w:val="0"/>
              <w:adjustRightInd w:val="0"/>
              <w:spacing w:line="240" w:lineRule="auto"/>
              <w:jc w:val="center"/>
              <w:rPr>
                <w:rFonts w:cs="Times New Roman"/>
                <w:b/>
                <w:bCs/>
                <w:sz w:val="22"/>
                <w:szCs w:val="22"/>
              </w:rPr>
            </w:pPr>
          </w:p>
        </w:tc>
        <w:tc>
          <w:tcPr>
            <w:tcW w:w="1361" w:type="dxa"/>
            <w:tcBorders>
              <w:top w:val="single" w:sz="6" w:space="0" w:color="auto"/>
              <w:left w:val="single" w:sz="6" w:space="0" w:color="auto"/>
              <w:bottom w:val="single" w:sz="6" w:space="0" w:color="auto"/>
              <w:right w:val="single" w:sz="6" w:space="0" w:color="auto"/>
            </w:tcBorders>
            <w:shd w:val="clear" w:color="auto" w:fill="auto"/>
          </w:tcPr>
          <w:p w14:paraId="6EC33801" w14:textId="77777777" w:rsidR="005328F3" w:rsidRPr="0095083E" w:rsidRDefault="005328F3" w:rsidP="005328F3">
            <w:pPr>
              <w:autoSpaceDE w:val="0"/>
              <w:autoSpaceDN w:val="0"/>
              <w:adjustRightInd w:val="0"/>
              <w:spacing w:line="240" w:lineRule="auto"/>
              <w:jc w:val="center"/>
              <w:rPr>
                <w:rFonts w:cs="Times New Roman"/>
              </w:rPr>
            </w:pPr>
          </w:p>
        </w:tc>
        <w:tc>
          <w:tcPr>
            <w:tcW w:w="5077" w:type="dxa"/>
            <w:tcBorders>
              <w:top w:val="single" w:sz="6" w:space="0" w:color="auto"/>
              <w:left w:val="single" w:sz="6" w:space="0" w:color="auto"/>
              <w:bottom w:val="single" w:sz="6" w:space="0" w:color="auto"/>
              <w:right w:val="single" w:sz="6" w:space="0" w:color="auto"/>
            </w:tcBorders>
            <w:shd w:val="clear" w:color="auto" w:fill="auto"/>
          </w:tcPr>
          <w:p w14:paraId="52486E01" w14:textId="77777777" w:rsidR="005328F3" w:rsidRPr="0095083E" w:rsidRDefault="005328F3" w:rsidP="005328F3">
            <w:pPr>
              <w:autoSpaceDE w:val="0"/>
              <w:autoSpaceDN w:val="0"/>
              <w:adjustRightInd w:val="0"/>
              <w:spacing w:line="240" w:lineRule="auto"/>
              <w:jc w:val="right"/>
              <w:rPr>
                <w:rFonts w:cs="Times New Roman"/>
              </w:rPr>
            </w:pPr>
          </w:p>
        </w:tc>
      </w:tr>
      <w:tr w:rsidR="005328F3" w:rsidRPr="0095083E" w14:paraId="6FC9531C" w14:textId="77777777" w:rsidTr="00A30C51">
        <w:trPr>
          <w:trHeight w:val="245"/>
        </w:trPr>
        <w:tc>
          <w:tcPr>
            <w:tcW w:w="397" w:type="dxa"/>
            <w:tcBorders>
              <w:top w:val="nil"/>
              <w:left w:val="single" w:sz="6" w:space="0" w:color="auto"/>
              <w:bottom w:val="single" w:sz="6" w:space="0" w:color="auto"/>
              <w:right w:val="single" w:sz="6" w:space="0" w:color="auto"/>
            </w:tcBorders>
            <w:shd w:val="clear" w:color="auto" w:fill="auto"/>
          </w:tcPr>
          <w:p w14:paraId="069C4FA1" w14:textId="77777777" w:rsidR="005328F3" w:rsidRPr="0095083E" w:rsidRDefault="005328F3" w:rsidP="005328F3">
            <w:pPr>
              <w:autoSpaceDE w:val="0"/>
              <w:autoSpaceDN w:val="0"/>
              <w:adjustRightInd w:val="0"/>
              <w:spacing w:line="240" w:lineRule="auto"/>
              <w:jc w:val="center"/>
              <w:rPr>
                <w:rFonts w:cs="Times New Roman"/>
              </w:rPr>
            </w:pPr>
            <w:r w:rsidRPr="0095083E">
              <w:rPr>
                <w:rFonts w:cs="Times New Roman"/>
              </w:rPr>
              <w:t>5</w:t>
            </w:r>
          </w:p>
        </w:tc>
        <w:tc>
          <w:tcPr>
            <w:tcW w:w="1474" w:type="dxa"/>
            <w:tcBorders>
              <w:top w:val="single" w:sz="6" w:space="0" w:color="auto"/>
              <w:left w:val="single" w:sz="6" w:space="0" w:color="auto"/>
              <w:bottom w:val="single" w:sz="6" w:space="0" w:color="auto"/>
              <w:right w:val="single" w:sz="6" w:space="0" w:color="auto"/>
            </w:tcBorders>
            <w:shd w:val="clear" w:color="auto" w:fill="auto"/>
          </w:tcPr>
          <w:p w14:paraId="35A79367" w14:textId="77777777" w:rsidR="005328F3" w:rsidRPr="0095083E" w:rsidRDefault="005328F3" w:rsidP="005328F3">
            <w:pPr>
              <w:autoSpaceDE w:val="0"/>
              <w:autoSpaceDN w:val="0"/>
              <w:adjustRightInd w:val="0"/>
              <w:spacing w:line="240" w:lineRule="auto"/>
              <w:jc w:val="center"/>
              <w:rPr>
                <w:rFonts w:cs="Times New Roman"/>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8CEADEE" w14:textId="77777777" w:rsidR="005328F3" w:rsidRPr="0095083E" w:rsidRDefault="005328F3" w:rsidP="005328F3">
            <w:pPr>
              <w:autoSpaceDE w:val="0"/>
              <w:autoSpaceDN w:val="0"/>
              <w:adjustRightInd w:val="0"/>
              <w:spacing w:line="240" w:lineRule="auto"/>
              <w:jc w:val="right"/>
              <w:rPr>
                <w:rFonts w:cs="Times New Roman"/>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F389A9" w14:textId="77777777" w:rsidR="005328F3" w:rsidRPr="0095083E" w:rsidRDefault="005328F3" w:rsidP="005328F3">
            <w:pPr>
              <w:autoSpaceDE w:val="0"/>
              <w:autoSpaceDN w:val="0"/>
              <w:adjustRightInd w:val="0"/>
              <w:spacing w:line="240" w:lineRule="auto"/>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38F4D829" w14:textId="77777777" w:rsidR="005328F3" w:rsidRPr="0095083E" w:rsidRDefault="005328F3" w:rsidP="005328F3">
            <w:pPr>
              <w:autoSpaceDE w:val="0"/>
              <w:autoSpaceDN w:val="0"/>
              <w:adjustRightInd w:val="0"/>
              <w:spacing w:line="240" w:lineRule="auto"/>
              <w:jc w:val="right"/>
              <w:rPr>
                <w:rFonts w:cs="Times New Roman"/>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2415667A" w14:textId="77777777" w:rsidR="005328F3" w:rsidRPr="0095083E" w:rsidRDefault="005328F3" w:rsidP="005328F3">
            <w:pPr>
              <w:autoSpaceDE w:val="0"/>
              <w:autoSpaceDN w:val="0"/>
              <w:adjustRightInd w:val="0"/>
              <w:spacing w:line="240" w:lineRule="auto"/>
              <w:jc w:val="center"/>
              <w:rPr>
                <w:rFonts w:cs="Times New Roman"/>
              </w:rPr>
            </w:pPr>
          </w:p>
        </w:tc>
        <w:tc>
          <w:tcPr>
            <w:tcW w:w="1077" w:type="dxa"/>
            <w:tcBorders>
              <w:top w:val="single" w:sz="6" w:space="0" w:color="auto"/>
              <w:left w:val="single" w:sz="6" w:space="0" w:color="auto"/>
              <w:bottom w:val="single" w:sz="6" w:space="0" w:color="auto"/>
              <w:right w:val="single" w:sz="6" w:space="0" w:color="auto"/>
            </w:tcBorders>
            <w:shd w:val="clear" w:color="auto" w:fill="auto"/>
          </w:tcPr>
          <w:p w14:paraId="64091808" w14:textId="77777777" w:rsidR="005328F3" w:rsidRPr="0095083E" w:rsidRDefault="005328F3" w:rsidP="005328F3">
            <w:pPr>
              <w:autoSpaceDE w:val="0"/>
              <w:autoSpaceDN w:val="0"/>
              <w:adjustRightInd w:val="0"/>
              <w:spacing w:line="240" w:lineRule="auto"/>
              <w:jc w:val="center"/>
              <w:rPr>
                <w:rFonts w:cs="Times New Roman"/>
              </w:rPr>
            </w:pPr>
          </w:p>
        </w:tc>
        <w:tc>
          <w:tcPr>
            <w:tcW w:w="1361" w:type="dxa"/>
            <w:tcBorders>
              <w:top w:val="single" w:sz="6" w:space="0" w:color="auto"/>
              <w:left w:val="single" w:sz="6" w:space="0" w:color="auto"/>
              <w:bottom w:val="single" w:sz="6" w:space="0" w:color="auto"/>
              <w:right w:val="single" w:sz="6" w:space="0" w:color="auto"/>
            </w:tcBorders>
            <w:shd w:val="clear" w:color="auto" w:fill="auto"/>
          </w:tcPr>
          <w:p w14:paraId="4BEBD035" w14:textId="77777777" w:rsidR="005328F3" w:rsidRPr="0095083E" w:rsidRDefault="005328F3" w:rsidP="005328F3">
            <w:pPr>
              <w:autoSpaceDE w:val="0"/>
              <w:autoSpaceDN w:val="0"/>
              <w:adjustRightInd w:val="0"/>
              <w:spacing w:line="240" w:lineRule="auto"/>
              <w:jc w:val="center"/>
              <w:rPr>
                <w:rFonts w:cs="Times New Roman"/>
              </w:rPr>
            </w:pPr>
          </w:p>
        </w:tc>
        <w:tc>
          <w:tcPr>
            <w:tcW w:w="5077" w:type="dxa"/>
            <w:tcBorders>
              <w:top w:val="single" w:sz="6" w:space="0" w:color="auto"/>
              <w:left w:val="single" w:sz="6" w:space="0" w:color="auto"/>
              <w:bottom w:val="single" w:sz="6" w:space="0" w:color="auto"/>
              <w:right w:val="single" w:sz="6" w:space="0" w:color="auto"/>
            </w:tcBorders>
            <w:shd w:val="clear" w:color="auto" w:fill="auto"/>
          </w:tcPr>
          <w:p w14:paraId="309F7146" w14:textId="77777777" w:rsidR="005328F3" w:rsidRPr="0095083E" w:rsidRDefault="005328F3" w:rsidP="005328F3">
            <w:pPr>
              <w:autoSpaceDE w:val="0"/>
              <w:autoSpaceDN w:val="0"/>
              <w:adjustRightInd w:val="0"/>
              <w:spacing w:line="240" w:lineRule="auto"/>
              <w:jc w:val="right"/>
              <w:rPr>
                <w:rFonts w:cs="Times New Roman"/>
              </w:rPr>
            </w:pPr>
          </w:p>
        </w:tc>
      </w:tr>
    </w:tbl>
    <w:p w14:paraId="19863A5B" w14:textId="77777777" w:rsidR="003F4453" w:rsidRPr="0095083E" w:rsidRDefault="003F4453" w:rsidP="00A30C51">
      <w:pPr>
        <w:autoSpaceDE w:val="0"/>
        <w:autoSpaceDN w:val="0"/>
        <w:adjustRightInd w:val="0"/>
        <w:spacing w:line="240" w:lineRule="auto"/>
        <w:jc w:val="center"/>
        <w:rPr>
          <w:rFonts w:cs="Times New Roman"/>
          <w:sz w:val="24"/>
        </w:rPr>
      </w:pPr>
    </w:p>
    <w:p w14:paraId="4D797F2A" w14:textId="77777777" w:rsidR="003F4453" w:rsidRPr="0095083E" w:rsidRDefault="0088382B" w:rsidP="003F4453">
      <w:pPr>
        <w:rPr>
          <w:rFonts w:cs="Times New Roman"/>
          <w:sz w:val="24"/>
        </w:rPr>
      </w:pPr>
      <w:r>
        <w:rPr>
          <w:rFonts w:cs="Times New Roman"/>
          <w:noProof/>
          <w:sz w:val="24"/>
        </w:rPr>
        <w:object w:dxaOrig="1440" w:dyaOrig="1440" w14:anchorId="5411A31E">
          <v:shape id="_x0000_s1031" type="#_x0000_t75" style="position:absolute;left:0;text-align:left;margin-left:-3.75pt;margin-top:16.8pt;width:102.5pt;height:66.45pt;z-index:251668480">
            <v:imagedata r:id="rId30" o:title=""/>
            <w10:wrap type="square" side="right"/>
          </v:shape>
          <o:OLEObject Type="Embed" ProgID="Excel.Sheet.12" ShapeID="_x0000_s1031" DrawAspect="Icon" ObjectID="_1710059309" r:id="rId31"/>
        </w:object>
      </w:r>
      <w:r w:rsidR="003F4453" w:rsidRPr="0095083E">
        <w:rPr>
          <w:rFonts w:cs="Times New Roman"/>
          <w:sz w:val="24"/>
        </w:rPr>
        <w:t>Для удобства реестр вопросов и замечаний и реестр открытых вопросов могут быть заполнены в формате Microsoft Excel.</w:t>
      </w:r>
    </w:p>
    <w:p w14:paraId="49103A62" w14:textId="77777777" w:rsidR="00DA6848" w:rsidRPr="0095083E" w:rsidRDefault="008B166E" w:rsidP="005C797B">
      <w:pPr>
        <w:spacing w:line="240" w:lineRule="auto"/>
        <w:jc w:val="left"/>
        <w:rPr>
          <w:rFonts w:cs="Times New Roman"/>
        </w:rPr>
      </w:pPr>
      <w:r w:rsidRPr="0095083E">
        <w:rPr>
          <w:rFonts w:cs="Times New Roman"/>
          <w:sz w:val="24"/>
        </w:rPr>
        <w:t xml:space="preserve"> </w:t>
      </w:r>
      <w:bookmarkStart w:id="1522" w:name="_MON_1528206050"/>
      <w:bookmarkEnd w:id="1522"/>
      <w:r w:rsidR="00A30C51" w:rsidRPr="0095083E">
        <w:rPr>
          <w:rFonts w:cs="Times New Roman"/>
          <w:sz w:val="24"/>
        </w:rPr>
        <w:object w:dxaOrig="1531" w:dyaOrig="990" w14:anchorId="43AB8C37">
          <v:shape id="_x0000_i1027" type="#_x0000_t75" style="width:96.75pt;height:69pt" o:ole="">
            <v:imagedata r:id="rId32" o:title=""/>
          </v:shape>
          <o:OLEObject Type="Embed" ProgID="Excel.Sheet.12" ShapeID="_x0000_i1027" DrawAspect="Icon" ObjectID="_1710059308" r:id="rId33"/>
        </w:object>
      </w:r>
    </w:p>
    <w:p w14:paraId="0E9CB06D" w14:textId="77777777" w:rsidR="002E7680" w:rsidRPr="0095083E" w:rsidRDefault="002E7680" w:rsidP="005C797B">
      <w:pPr>
        <w:spacing w:line="240" w:lineRule="auto"/>
        <w:jc w:val="left"/>
        <w:rPr>
          <w:rFonts w:cs="Times New Roman"/>
        </w:rPr>
      </w:pPr>
    </w:p>
    <w:p w14:paraId="2C28EB83" w14:textId="77777777" w:rsidR="000D507D" w:rsidRPr="0095083E" w:rsidRDefault="000D507D" w:rsidP="005C797B">
      <w:pPr>
        <w:spacing w:line="240" w:lineRule="auto"/>
        <w:jc w:val="left"/>
        <w:rPr>
          <w:rFonts w:cs="Times New Roman"/>
          <w:caps/>
          <w:spacing w:val="15"/>
        </w:rPr>
      </w:pPr>
    </w:p>
    <w:sectPr w:rsidR="000D507D" w:rsidRPr="0095083E" w:rsidSect="00CA148B">
      <w:footnotePr>
        <w:numRestart w:val="eachSect"/>
      </w:footnotePr>
      <w:type w:val="continuous"/>
      <w:pgSz w:w="16838" w:h="11906" w:orient="landscape" w:code="9"/>
      <w:pgMar w:top="1701" w:right="1134" w:bottom="851" w:left="1134" w:header="567" w:footer="28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1" w:author="Найман Людмила Юрьевна" w:date="2022-03-18T10:24:00Z" w:initials="НЛЮ">
    <w:p w14:paraId="0DEEF666" w14:textId="77777777" w:rsidR="00AE5CF4" w:rsidRPr="004D741A" w:rsidRDefault="00AE5CF4">
      <w:pPr>
        <w:pStyle w:val="aff6"/>
        <w:rPr>
          <w:b/>
        </w:rPr>
      </w:pPr>
      <w:r>
        <w:rPr>
          <w:rStyle w:val="aff8"/>
        </w:rPr>
        <w:annotationRef/>
      </w:r>
      <w:r w:rsidRPr="004D741A">
        <w:rPr>
          <w:b/>
        </w:rPr>
        <w:t>От Крупенковой Натальи:</w:t>
      </w:r>
    </w:p>
    <w:p w14:paraId="128938E2" w14:textId="77777777" w:rsidR="00AE5CF4" w:rsidRPr="00EF77DB" w:rsidRDefault="00AE5CF4" w:rsidP="004D741A">
      <w:pPr>
        <w:pStyle w:val="aff6"/>
      </w:pPr>
      <w:r>
        <w:rPr>
          <w:rStyle w:val="aff8"/>
        </w:rPr>
        <w:annotationRef/>
      </w:r>
      <w:r>
        <w:t>Здесь и далее по тексту тоже надо добавить</w:t>
      </w:r>
      <w:r w:rsidRPr="00EF77DB">
        <w:t>:</w:t>
      </w:r>
      <w:r>
        <w:t xml:space="preserve"> </w:t>
      </w:r>
      <w:r w:rsidRPr="00EF77DB">
        <w:t>“</w:t>
      </w:r>
      <w:r>
        <w:t xml:space="preserve"> а также ВСП</w:t>
      </w:r>
      <w:r w:rsidRPr="000645F1">
        <w:t xml:space="preserve"> КО (филиала)</w:t>
      </w:r>
      <w:r w:rsidRPr="00EF77DB">
        <w:t>”</w:t>
      </w:r>
      <w:r>
        <w:t>?</w:t>
      </w:r>
    </w:p>
    <w:p w14:paraId="51704979" w14:textId="7C13332D" w:rsidR="00AE5CF4" w:rsidRDefault="00AE5CF4">
      <w:pPr>
        <w:pStyle w:val="aff6"/>
      </w:pPr>
      <w:r>
        <w:t>Ответ: учтено</w:t>
      </w:r>
    </w:p>
  </w:comment>
  <w:comment w:id="904" w:author="Найман Людмила Юрьевна" w:date="2022-03-25T13:10:00Z" w:initials="НЛЮ">
    <w:p w14:paraId="638A2082" w14:textId="51894A12" w:rsidR="00AE5CF4" w:rsidRDefault="00AE5CF4" w:rsidP="00112CB3">
      <w:pPr>
        <w:autoSpaceDE w:val="0"/>
        <w:autoSpaceDN w:val="0"/>
        <w:adjustRightInd w:val="0"/>
        <w:spacing w:line="240" w:lineRule="auto"/>
        <w:jc w:val="left"/>
        <w:rPr>
          <w:rFonts w:ascii="TimesNewRomanPSMT" w:hAnsi="TimesNewRomanPSMT" w:cs="TimesNewRomanPSMT"/>
          <w:sz w:val="12"/>
          <w:szCs w:val="12"/>
        </w:rPr>
      </w:pPr>
      <w:r>
        <w:rPr>
          <w:rStyle w:val="aff8"/>
        </w:rPr>
        <w:annotationRef/>
      </w:r>
      <w:r>
        <w:rPr>
          <w:rFonts w:ascii="Tahoma-Bold" w:hAnsi="Tahoma-Bold" w:cs="Tahoma-Bold"/>
          <w:b/>
          <w:bCs/>
          <w:sz w:val="12"/>
          <w:szCs w:val="12"/>
        </w:rPr>
        <w:t xml:space="preserve"> [ГЕА2]: </w:t>
      </w:r>
      <w:r>
        <w:rPr>
          <w:rFonts w:ascii="TimesNewRomanPSMT" w:hAnsi="TimesNewRomanPSMT" w:cs="TimesNewRomanPSMT"/>
          <w:sz w:val="12"/>
          <w:szCs w:val="12"/>
        </w:rPr>
        <w:t>Если удаляется повторная</w:t>
      </w:r>
    </w:p>
    <w:p w14:paraId="450DF55E" w14:textId="77777777" w:rsidR="00AE5CF4" w:rsidRPr="00AE5CF4" w:rsidRDefault="00AE5CF4" w:rsidP="00112CB3">
      <w:pPr>
        <w:autoSpaceDE w:val="0"/>
        <w:autoSpaceDN w:val="0"/>
        <w:adjustRightInd w:val="0"/>
        <w:spacing w:line="240" w:lineRule="auto"/>
        <w:jc w:val="left"/>
        <w:rPr>
          <w:rFonts w:asciiTheme="minorHAnsi" w:hAnsiTheme="minorHAnsi" w:cs="TimesNewRomanPSMT"/>
          <w:sz w:val="12"/>
          <w:szCs w:val="12"/>
        </w:rPr>
      </w:pPr>
      <w:r>
        <w:rPr>
          <w:rFonts w:ascii="TimesNewRomanPSMT" w:hAnsi="TimesNewRomanPSMT" w:cs="TimesNewRomanPSMT"/>
          <w:sz w:val="12"/>
          <w:szCs w:val="12"/>
        </w:rPr>
        <w:t>корректировка в текущем ОД, восстанавливаются данные</w:t>
      </w:r>
    </w:p>
    <w:p w14:paraId="1060A2C0" w14:textId="438ADE55" w:rsidR="00AE5CF4" w:rsidRDefault="00AE5CF4" w:rsidP="00112CB3">
      <w:pPr>
        <w:pStyle w:val="aff6"/>
      </w:pPr>
      <w:r>
        <w:rPr>
          <w:rFonts w:ascii="TimesNewRomanPSMT" w:hAnsi="TimesNewRomanPSMT" w:cs="TimesNewRomanPSMT"/>
          <w:sz w:val="12"/>
          <w:szCs w:val="12"/>
        </w:rPr>
        <w:t>предыдущей (первичной) корректировки?</w:t>
      </w:r>
    </w:p>
  </w:comment>
  <w:comment w:id="905" w:author="Найман Людмила Юрьевна" w:date="2022-03-25T13:22:00Z" w:initials="НЛЮ">
    <w:p w14:paraId="0C90597F" w14:textId="0031BEFB" w:rsidR="00AE5CF4" w:rsidRDefault="00AE5CF4">
      <w:pPr>
        <w:pStyle w:val="aff6"/>
      </w:pPr>
      <w:r>
        <w:rPr>
          <w:rStyle w:val="aff8"/>
        </w:rPr>
        <w:annotationRef/>
      </w:r>
      <w:r>
        <w:t>Доработка и обсуждение нюансов работы ПБО осуществляется в ФТ_ПБО</w:t>
      </w:r>
    </w:p>
  </w:comment>
  <w:comment w:id="906" w:author="Найман Людмила Юрьевна" w:date="2022-03-28T10:55:00Z" w:initials="НЛЮ">
    <w:p w14:paraId="392AF79F" w14:textId="34165DD5" w:rsidR="0045716B" w:rsidRDefault="0045716B">
      <w:pPr>
        <w:pStyle w:val="aff6"/>
      </w:pPr>
      <w:r>
        <w:rPr>
          <w:rStyle w:val="aff8"/>
        </w:rPr>
        <w:annotationRef/>
      </w:r>
      <w:r>
        <w:t>Доработать функционала по другому ФТ на ПБО</w:t>
      </w:r>
      <w:r w:rsidR="007938C1">
        <w:t xml:space="preserve"> </w:t>
      </w:r>
      <w:r>
        <w:t>с более ранними сроками внедрения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04979" w15:done="0"/>
  <w15:commentEx w15:paraId="1060A2C0" w15:done="0"/>
  <w15:commentEx w15:paraId="0C90597F" w15:paraIdParent="1060A2C0" w15:done="0"/>
  <w15:commentEx w15:paraId="392AF79F" w15:paraIdParent="1060A2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67F43" w14:textId="77777777" w:rsidR="0088382B" w:rsidRDefault="0088382B" w:rsidP="002F7E2B">
      <w:pPr>
        <w:spacing w:line="240" w:lineRule="auto"/>
      </w:pPr>
      <w:r>
        <w:separator/>
      </w:r>
    </w:p>
  </w:endnote>
  <w:endnote w:type="continuationSeparator" w:id="0">
    <w:p w14:paraId="3EE6571C" w14:textId="77777777" w:rsidR="0088382B" w:rsidRDefault="0088382B" w:rsidP="002F7E2B">
      <w:pPr>
        <w:spacing w:line="240" w:lineRule="auto"/>
      </w:pPr>
      <w:r>
        <w:continuationSeparator/>
      </w:r>
    </w:p>
  </w:endnote>
  <w:endnote w:type="continuationNotice" w:id="1">
    <w:p w14:paraId="52556D2D" w14:textId="77777777" w:rsidR="0088382B" w:rsidRDefault="008838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hnschrift Light SemiCondensed">
    <w:charset w:val="CC"/>
    <w:family w:val="swiss"/>
    <w:pitch w:val="variable"/>
    <w:sig w:usb0="A00002C7" w:usb1="00000002" w:usb2="00000000" w:usb3="00000000" w:csb0="0000019F" w:csb1="00000000"/>
  </w:font>
  <w:font w:name="Verdana">
    <w:panose1 w:val="020B0604030504040204"/>
    <w:charset w:val="CC"/>
    <w:family w:val="swiss"/>
    <w:pitch w:val="variable"/>
    <w:sig w:usb0="A10006FF" w:usb1="4000205B" w:usb2="00000010" w:usb3="00000000" w:csb0="0000019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Tahoma-Bold">
    <w:panose1 w:val="00000000000000000000"/>
    <w:charset w:val="CC"/>
    <w:family w:val="auto"/>
    <w:notTrueType/>
    <w:pitch w:val="default"/>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76F3" w14:textId="77777777" w:rsidR="00AE5CF4" w:rsidRPr="007C477C" w:rsidRDefault="00AE5CF4" w:rsidP="007C477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434B0" w14:textId="77777777" w:rsidR="0088382B" w:rsidRDefault="0088382B" w:rsidP="002F7E2B">
      <w:pPr>
        <w:spacing w:line="240" w:lineRule="auto"/>
      </w:pPr>
      <w:r>
        <w:separator/>
      </w:r>
    </w:p>
  </w:footnote>
  <w:footnote w:type="continuationSeparator" w:id="0">
    <w:p w14:paraId="2AE177C2" w14:textId="77777777" w:rsidR="0088382B" w:rsidRDefault="0088382B" w:rsidP="002F7E2B">
      <w:pPr>
        <w:spacing w:line="240" w:lineRule="auto"/>
      </w:pPr>
      <w:r>
        <w:continuationSeparator/>
      </w:r>
    </w:p>
  </w:footnote>
  <w:footnote w:type="continuationNotice" w:id="1">
    <w:p w14:paraId="1ABEA5CA" w14:textId="77777777" w:rsidR="0088382B" w:rsidRDefault="0088382B">
      <w:pPr>
        <w:spacing w:line="240" w:lineRule="auto"/>
      </w:pPr>
    </w:p>
  </w:footnote>
  <w:footnote w:id="2">
    <w:p w14:paraId="5C96AD4B" w14:textId="77777777" w:rsidR="00AE5CF4" w:rsidRDefault="00AE5CF4" w:rsidP="00DF7ED1">
      <w:pPr>
        <w:pStyle w:val="afff2"/>
      </w:pPr>
      <w:r>
        <w:rPr>
          <w:rStyle w:val="afff4"/>
        </w:rPr>
        <w:footnoteRef/>
      </w:r>
      <w:r>
        <w:t xml:space="preserve"> </w:t>
      </w:r>
      <w:r w:rsidRPr="0075775B">
        <w:t>Все изменения программного обеспечения, которые прямо или косвенно могут затронуть вышеуказанный бизнес-процесс</w:t>
      </w:r>
      <w:r>
        <w:t>,</w:t>
      </w:r>
      <w:r w:rsidRPr="0075775B">
        <w:t xml:space="preserve"> согласовываются с Функциональным заказчиком во избежание возникновения рисков для Банка России и клиентов.</w:t>
      </w:r>
    </w:p>
  </w:footnote>
  <w:footnote w:id="3">
    <w:p w14:paraId="1B82F914" w14:textId="77777777" w:rsidR="00AE5CF4" w:rsidRDefault="00AE5CF4" w:rsidP="0038651C">
      <w:pPr>
        <w:pStyle w:val="afff2"/>
      </w:pPr>
      <w:r>
        <w:rPr>
          <w:rStyle w:val="afff4"/>
        </w:rPr>
        <w:footnoteRef/>
      </w:r>
      <w:r>
        <w:t xml:space="preserve"> Формирование Ведомости и Счета за услуги осуществляется в последний рабочий день месяца, или в день закрытия счета клиента, или в случае корректировки ведомости за месяц, </w:t>
      </w:r>
      <w:r w:rsidRPr="00A33184">
        <w:t>или в случае отзыва (аннулирования) лицензии Банка России на осуществление банковских операций у кредитной организации (филиала).</w:t>
      </w:r>
    </w:p>
  </w:footnote>
  <w:footnote w:id="4">
    <w:p w14:paraId="0A9A3E26" w14:textId="77777777" w:rsidR="00AE5CF4" w:rsidRPr="00440653" w:rsidRDefault="00AE5CF4" w:rsidP="000A1E82">
      <w:pPr>
        <w:pStyle w:val="afff2"/>
      </w:pPr>
      <w:r>
        <w:rPr>
          <w:rStyle w:val="afff4"/>
        </w:rPr>
        <w:footnoteRef/>
      </w:r>
      <w:r>
        <w:t xml:space="preserve"> </w:t>
      </w:r>
      <w:r w:rsidRPr="00263C81">
        <w:t>Перечень услуг и их дифференциация устанавлива</w:t>
      </w:r>
      <w:r>
        <w:t>е</w:t>
      </w:r>
      <w:r w:rsidRPr="00263C81">
        <w:t>тся и изменя</w:t>
      </w:r>
      <w:r>
        <w:t>е</w:t>
      </w:r>
      <w:r w:rsidRPr="00263C81">
        <w:t xml:space="preserve">тся нормативными актами Банка России, </w:t>
      </w:r>
      <w:r w:rsidRPr="00440653">
        <w:t>регулирующими платность услуг в ПС БР и тарифами на услуги в ПС БР.</w:t>
      </w:r>
    </w:p>
  </w:footnote>
  <w:footnote w:id="5">
    <w:p w14:paraId="5A4EEF07" w14:textId="77777777" w:rsidR="00AE5CF4" w:rsidRDefault="00AE5CF4" w:rsidP="000A1E82">
      <w:pPr>
        <w:pStyle w:val="afff2"/>
      </w:pPr>
      <w:r>
        <w:rPr>
          <w:rStyle w:val="afff4"/>
        </w:rPr>
        <w:footnoteRef/>
      </w:r>
      <w:r>
        <w:t xml:space="preserve"> </w:t>
      </w:r>
      <w:r w:rsidRPr="00C710E3">
        <w:rPr>
          <w:rFonts w:cs="Times New Roman"/>
        </w:rPr>
        <w:t>П</w:t>
      </w:r>
      <w:r>
        <w:rPr>
          <w:rFonts w:cs="Times New Roman"/>
        </w:rPr>
        <w:t xml:space="preserve">ринцип накопления и группировки данных об услугах в ПС БР может быть изменен в соответствии с </w:t>
      </w:r>
      <w:r w:rsidRPr="00285504">
        <w:rPr>
          <w:rFonts w:cs="Times New Roman"/>
        </w:rPr>
        <w:t>нормативными актами Банка России, регулирующими платность услуг в ПС БР, и тарифами на услуги в ПС БР.</w:t>
      </w:r>
    </w:p>
  </w:footnote>
  <w:footnote w:id="6">
    <w:p w14:paraId="2134B45D" w14:textId="77777777" w:rsidR="00AE5CF4" w:rsidRDefault="00AE5CF4" w:rsidP="000A1E82">
      <w:pPr>
        <w:pStyle w:val="afff2"/>
      </w:pPr>
      <w:r>
        <w:rPr>
          <w:rStyle w:val="afff4"/>
        </w:rPr>
        <w:footnoteRef/>
      </w:r>
      <w:r>
        <w:t xml:space="preserve"> С</w:t>
      </w:r>
      <w:r w:rsidRPr="00454101">
        <w:t xml:space="preserve">оставление </w:t>
      </w:r>
      <w:r>
        <w:t xml:space="preserve">указанных перечней </w:t>
      </w:r>
      <w:r w:rsidRPr="00454101">
        <w:t>осуществляется Функциональным заказчиком для целей корректного расчета платы за услуги в ПС БР</w:t>
      </w:r>
      <w:r>
        <w:t>.</w:t>
      </w:r>
    </w:p>
  </w:footnote>
  <w:footnote w:id="7">
    <w:p w14:paraId="7DF81EEF" w14:textId="77777777" w:rsidR="00AE5CF4" w:rsidRPr="00E93A72" w:rsidRDefault="00AE5CF4" w:rsidP="000A1E82">
      <w:pPr>
        <w:pStyle w:val="afff2"/>
      </w:pPr>
      <w:r>
        <w:rPr>
          <w:rStyle w:val="afff4"/>
        </w:rPr>
        <w:footnoteRef/>
      </w:r>
      <w:r>
        <w:t xml:space="preserve"> Настоящее требование установлено в соответствии с решением Совета директоров Банка России.</w:t>
      </w:r>
    </w:p>
  </w:footnote>
  <w:footnote w:id="8">
    <w:p w14:paraId="32C7BE25" w14:textId="77777777" w:rsidR="00AE5CF4" w:rsidRPr="001F04C3" w:rsidRDefault="00AE5CF4" w:rsidP="000A1E82">
      <w:pPr>
        <w:pStyle w:val="aff6"/>
      </w:pPr>
      <w:r w:rsidRPr="001F04C3">
        <w:rPr>
          <w:rStyle w:val="afff4"/>
        </w:rPr>
        <w:footnoteRef/>
      </w:r>
      <w:r w:rsidRPr="001F04C3">
        <w:t xml:space="preserve"> </w:t>
      </w:r>
      <w:r>
        <w:t>Д</w:t>
      </w:r>
      <w:r w:rsidRPr="001F04C3">
        <w:t xml:space="preserve">оговор корреспондентского счета (субсчета) с </w:t>
      </w:r>
      <w:r>
        <w:t>к</w:t>
      </w:r>
      <w:r w:rsidRPr="001F04C3">
        <w:t xml:space="preserve">лиентом </w:t>
      </w:r>
      <w:r>
        <w:t xml:space="preserve">должен </w:t>
      </w:r>
      <w:r w:rsidRPr="001F04C3">
        <w:t>содерж</w:t>
      </w:r>
      <w:r>
        <w:t>ать</w:t>
      </w:r>
      <w:r w:rsidRPr="001F04C3">
        <w:t xml:space="preserve"> сведения об организациях, которым </w:t>
      </w:r>
      <w:r>
        <w:t>к</w:t>
      </w:r>
      <w:r w:rsidRPr="001F04C3">
        <w:t>лиент предоставляет доступ к услугам по переводу денежных средств в платежной системе Банка России в качестве косвенных участников платежной системы Банка России.</w:t>
      </w:r>
    </w:p>
    <w:p w14:paraId="33D66D14" w14:textId="77777777" w:rsidR="00AE5CF4" w:rsidRDefault="00AE5CF4" w:rsidP="000A1E82">
      <w:pPr>
        <w:pStyle w:val="afff2"/>
      </w:pPr>
    </w:p>
  </w:footnote>
  <w:footnote w:id="9">
    <w:p w14:paraId="442377B9" w14:textId="77777777" w:rsidR="00AE5CF4" w:rsidRDefault="00AE5CF4" w:rsidP="000A1E82">
      <w:pPr>
        <w:pStyle w:val="afff2"/>
      </w:pPr>
      <w:r>
        <w:rPr>
          <w:rStyle w:val="afff4"/>
        </w:rPr>
        <w:footnoteRef/>
      </w:r>
      <w:r>
        <w:t xml:space="preserve"> Косвенные участники, </w:t>
      </w:r>
      <w:r w:rsidRPr="00CF7FF2">
        <w:t>которым предоставлен непосредственный доступ к услугам по переводу денежных средств с использованием распоряжений в электронном виде</w:t>
      </w:r>
      <w:r>
        <w:t xml:space="preserve"> (далее – КУ ПС БР с НД).</w:t>
      </w:r>
    </w:p>
  </w:footnote>
  <w:footnote w:id="10">
    <w:p w14:paraId="1FB4DDC9" w14:textId="77777777" w:rsidR="00AE5CF4" w:rsidRDefault="00AE5CF4" w:rsidP="000A1E82">
      <w:pPr>
        <w:pStyle w:val="afff2"/>
      </w:pPr>
      <w:r>
        <w:rPr>
          <w:rStyle w:val="afff4"/>
        </w:rPr>
        <w:footnoteRef/>
      </w:r>
      <w:r>
        <w:t xml:space="preserve"> В зависимости от настроек формирования форм в ЦК ПС Ведомости и Счета </w:t>
      </w:r>
      <w:r w:rsidRPr="00D705CF">
        <w:t>могут</w:t>
      </w:r>
      <w:r>
        <w:t xml:space="preserve"> быть сформированы в следующем ОД в сеансе «</w:t>
      </w:r>
      <w:r w:rsidRPr="00331B4F">
        <w:t>Завершающ</w:t>
      </w:r>
      <w:r>
        <w:t>ий сеанс</w:t>
      </w:r>
      <w:r w:rsidRPr="00331B4F">
        <w:t xml:space="preserve"> предыдущего ОД</w:t>
      </w:r>
      <w:r>
        <w:t>».</w:t>
      </w:r>
    </w:p>
  </w:footnote>
  <w:footnote w:id="11">
    <w:p w14:paraId="78AD18DF" w14:textId="77777777" w:rsidR="00AE5CF4" w:rsidRDefault="00AE5CF4" w:rsidP="000A1E82">
      <w:pPr>
        <w:pStyle w:val="afff2"/>
      </w:pPr>
      <w:r>
        <w:rPr>
          <w:rStyle w:val="afff4"/>
        </w:rPr>
        <w:footnoteRef/>
      </w:r>
      <w:r>
        <w:t xml:space="preserve"> По клиентам, у которых </w:t>
      </w:r>
      <w:r w:rsidRPr="004B2546">
        <w:t>от</w:t>
      </w:r>
      <w:r>
        <w:t>о</w:t>
      </w:r>
      <w:r w:rsidRPr="004B2546">
        <w:t>з</w:t>
      </w:r>
      <w:r>
        <w:t>вана</w:t>
      </w:r>
      <w:r w:rsidRPr="004B2546">
        <w:t xml:space="preserve"> (аннулирован</w:t>
      </w:r>
      <w:r>
        <w:t>а</w:t>
      </w:r>
      <w:r w:rsidRPr="004B2546">
        <w:t>) лицензи</w:t>
      </w:r>
      <w:r>
        <w:t>я</w:t>
      </w:r>
      <w:r w:rsidRPr="004B2546">
        <w:t xml:space="preserve"> Банка России на осуществление банковских операций </w:t>
      </w:r>
      <w:r>
        <w:t>ЭС в АС БУ не направляется.</w:t>
      </w:r>
    </w:p>
  </w:footnote>
  <w:footnote w:id="12">
    <w:p w14:paraId="23A00D56" w14:textId="77777777" w:rsidR="00AE5CF4" w:rsidRPr="009E7141" w:rsidRDefault="00AE5CF4" w:rsidP="000A1E82">
      <w:pPr>
        <w:pStyle w:val="afff2"/>
      </w:pPr>
      <w:r>
        <w:rPr>
          <w:rStyle w:val="afff4"/>
        </w:rPr>
        <w:footnoteRef/>
      </w:r>
      <w:r>
        <w:t xml:space="preserve"> В ТПК САБС направление информации в АС БУ (в последний рабочий день месяца/в случае к</w:t>
      </w:r>
      <w:r w:rsidRPr="00F7573A">
        <w:t>орректировк</w:t>
      </w:r>
      <w:r>
        <w:t>и</w:t>
      </w:r>
      <w:r w:rsidRPr="00F7573A">
        <w:t xml:space="preserve"> данных о </w:t>
      </w:r>
      <w:r w:rsidRPr="009E7141">
        <w:t>предоставленных услугах/при закрытии счета) осуществляется по инициативе ответственного исполнителя ПБР.</w:t>
      </w:r>
    </w:p>
  </w:footnote>
  <w:footnote w:id="13">
    <w:p w14:paraId="4E2C6C7D" w14:textId="77777777" w:rsidR="00AE5CF4" w:rsidRDefault="00AE5CF4" w:rsidP="000A1E82">
      <w:pPr>
        <w:pStyle w:val="afff2"/>
      </w:pPr>
      <w:r w:rsidRPr="009E7141">
        <w:rPr>
          <w:rStyle w:val="afff4"/>
        </w:rPr>
        <w:footnoteRef/>
      </w:r>
      <w:r w:rsidRPr="009E7141">
        <w:t xml:space="preserve"> В РАБИС-НП программное направление ЭС в АС БУ (в последний рабочий день месяца/в случае корректировки данных о предоставленных услугах/при закрытии счета) осуществляется в завершающем сеансе</w:t>
      </w:r>
    </w:p>
  </w:footnote>
  <w:footnote w:id="14">
    <w:p w14:paraId="194AE5DB" w14:textId="77777777" w:rsidR="00AE5CF4" w:rsidRPr="00EA275D" w:rsidRDefault="00AE5CF4" w:rsidP="000A1E82">
      <w:pPr>
        <w:pStyle w:val="afff2"/>
      </w:pPr>
      <w:r w:rsidRPr="00EA275D">
        <w:rPr>
          <w:rStyle w:val="afff4"/>
        </w:rPr>
        <w:footnoteRef/>
      </w:r>
      <w:r w:rsidRPr="00EA275D">
        <w:t xml:space="preserve"> Дополнительные требования по порядку включения информации о распоряжениях, поступивших от клиентов</w:t>
      </w:r>
      <w:r>
        <w:t xml:space="preserve"> и КУ ПС БР, распоряжениях,</w:t>
      </w:r>
      <w:r w:rsidRPr="00EA275D">
        <w:t xml:space="preserve"> введенных ответственным исполнителем в ПБР</w:t>
      </w:r>
      <w:r>
        <w:t xml:space="preserve"> и</w:t>
      </w:r>
      <w:r w:rsidRPr="00EA275D">
        <w:t xml:space="preserve"> </w:t>
      </w:r>
      <w:r>
        <w:t>с</w:t>
      </w:r>
      <w:r w:rsidRPr="00EA275D">
        <w:t>формир</w:t>
      </w:r>
      <w:r>
        <w:t>ованных</w:t>
      </w:r>
      <w:r w:rsidRPr="00EA275D">
        <w:t xml:space="preserve"> программно, приведены в Приложении 3 к настоящим функциональным требованиям.</w:t>
      </w:r>
    </w:p>
  </w:footnote>
  <w:footnote w:id="15">
    <w:p w14:paraId="6960D25B" w14:textId="77777777" w:rsidR="00AE5CF4" w:rsidRPr="00EA275D" w:rsidRDefault="00AE5CF4" w:rsidP="000A1E82">
      <w:pPr>
        <w:pStyle w:val="afff2"/>
      </w:pPr>
      <w:r w:rsidRPr="00EA275D">
        <w:rPr>
          <w:rStyle w:val="afff4"/>
        </w:rPr>
        <w:footnoteRef/>
      </w:r>
      <w:r w:rsidRPr="00EA275D">
        <w:t xml:space="preserve"> Признак, введенный Дополнением 29 к заданию 10/2010 на доработку программного обеспечения РАБИС-НП.</w:t>
      </w:r>
    </w:p>
  </w:footnote>
  <w:footnote w:id="16">
    <w:p w14:paraId="4272D80E" w14:textId="77777777" w:rsidR="00AE5CF4" w:rsidRDefault="00AE5CF4" w:rsidP="000A1E82">
      <w:pPr>
        <w:pStyle w:val="afff2"/>
      </w:pPr>
      <w:r>
        <w:rPr>
          <w:rStyle w:val="afff4"/>
        </w:rPr>
        <w:footnoteRef/>
      </w:r>
      <w:r>
        <w:t xml:space="preserve"> </w:t>
      </w:r>
      <w:r w:rsidRPr="00891C55">
        <w:t>Прием распоряжений клиентов Банка России на бумажном носителе и отчуждаемых машинных носителях информации осуществляется в соответствии с Положением Банка России «О платежной системе Банка России».</w:t>
      </w:r>
    </w:p>
  </w:footnote>
  <w:footnote w:id="17">
    <w:p w14:paraId="4AD7799C" w14:textId="77777777" w:rsidR="00AE5CF4" w:rsidRDefault="00AE5CF4">
      <w:pPr>
        <w:pStyle w:val="afff2"/>
      </w:pPr>
      <w:r>
        <w:rPr>
          <w:rStyle w:val="afff4"/>
        </w:rPr>
        <w:footnoteRef/>
      </w:r>
      <w:r>
        <w:t xml:space="preserve"> Оплата услуг клиентом осуществляется не позднее десятого рабочего дня месяца, следующего за месяцем предоставления услуг Банка России.</w:t>
      </w:r>
    </w:p>
  </w:footnote>
  <w:footnote w:id="18">
    <w:p w14:paraId="47613E6C" w14:textId="77777777" w:rsidR="00AE5CF4" w:rsidRDefault="00AE5CF4" w:rsidP="000A1E82">
      <w:pPr>
        <w:pStyle w:val="afff2"/>
      </w:pPr>
      <w:r>
        <w:rPr>
          <w:rStyle w:val="afff4"/>
        </w:rPr>
        <w:footnoteRef/>
      </w:r>
      <w:r>
        <w:t xml:space="preserve"> В ПБР корректировка данных </w:t>
      </w:r>
      <w:r w:rsidRPr="000B1723">
        <w:t xml:space="preserve">о предоставленных услугах </w:t>
      </w:r>
      <w:r w:rsidRPr="00D57487">
        <w:t>по переводу денежных средств с использованием</w:t>
      </w:r>
      <w:r>
        <w:t xml:space="preserve"> СБП</w:t>
      </w:r>
      <w:r w:rsidRPr="00D57487">
        <w:t xml:space="preserve"> </w:t>
      </w:r>
      <w:r>
        <w:t xml:space="preserve">осуществляется за ОД с </w:t>
      </w:r>
      <w:r w:rsidRPr="00FF3A71">
        <w:t>указанием календарного дня, за который требуется корректировка</w:t>
      </w:r>
      <w:r>
        <w:t xml:space="preserve">. </w:t>
      </w:r>
    </w:p>
  </w:footnote>
  <w:footnote w:id="19">
    <w:p w14:paraId="78A48C86" w14:textId="77777777" w:rsidR="00AE5CF4" w:rsidRPr="00F45308" w:rsidRDefault="00AE5CF4" w:rsidP="000A1E82">
      <w:pPr>
        <w:pStyle w:val="afff2"/>
        <w:rPr>
          <w:rFonts w:cs="Times New Roman"/>
        </w:rPr>
      </w:pPr>
      <w:r w:rsidRPr="00F45308">
        <w:rPr>
          <w:rStyle w:val="afff4"/>
          <w:rFonts w:cs="Times New Roman"/>
        </w:rPr>
        <w:footnoteRef/>
      </w:r>
      <w:r w:rsidRPr="00F45308">
        <w:rPr>
          <w:rFonts w:cs="Times New Roman"/>
        </w:rPr>
        <w:t xml:space="preserve"> В РАБИС-НП Протокол корректировки за день (месяц) формируется ответственным исполнителем в задаче 2011 «</w:t>
      </w:r>
      <w:r w:rsidRPr="00F45308">
        <w:rPr>
          <w:rFonts w:cs="Times New Roman"/>
          <w:color w:val="000000"/>
        </w:rPr>
        <w:t>Выходные формы для централизованных РКЦ</w:t>
      </w:r>
      <w:r w:rsidRPr="00F45308">
        <w:rPr>
          <w:rFonts w:cs="Times New Roman"/>
        </w:rPr>
        <w:t>».</w:t>
      </w:r>
    </w:p>
  </w:footnote>
  <w:footnote w:id="20">
    <w:p w14:paraId="5BAFE1F8" w14:textId="77777777" w:rsidR="00AE5CF4" w:rsidRDefault="00AE5CF4" w:rsidP="000A1E82">
      <w:pPr>
        <w:pStyle w:val="afff2"/>
      </w:pPr>
      <w:r>
        <w:rPr>
          <w:rStyle w:val="afff4"/>
        </w:rPr>
        <w:footnoteRef/>
      </w:r>
      <w:r>
        <w:t xml:space="preserve"> </w:t>
      </w:r>
      <w:r w:rsidRPr="005B770A">
        <w:t>В ТПК САБС не предусмотрен функционал по формированию единого Счета за услуги/Ведомости.</w:t>
      </w:r>
    </w:p>
  </w:footnote>
  <w:footnote w:id="21">
    <w:p w14:paraId="3020F794" w14:textId="77777777" w:rsidR="00AE5CF4" w:rsidRDefault="00AE5CF4" w:rsidP="00612E5A">
      <w:pPr>
        <w:pStyle w:val="afff2"/>
      </w:pPr>
      <w:r>
        <w:rPr>
          <w:rStyle w:val="afff4"/>
        </w:rPr>
        <w:footnoteRef/>
      </w:r>
      <w:r>
        <w:t xml:space="preserve"> Если на действующем клиенте установлен признак «ПФПТ» удаление записи по такому клиенту из </w:t>
      </w:r>
      <w:r w:rsidRPr="00CA73C0">
        <w:t>«Справочник</w:t>
      </w:r>
      <w:r>
        <w:t>а</w:t>
      </w:r>
      <w:r w:rsidRPr="00CA73C0">
        <w:t xml:space="preserve"> соответствия клиентов и ЛС на БС 60312»</w:t>
      </w:r>
      <w:r>
        <w:t xml:space="preserve"> невозможно.</w:t>
      </w:r>
    </w:p>
  </w:footnote>
  <w:footnote w:id="22">
    <w:p w14:paraId="7BC6AB4C" w14:textId="77777777" w:rsidR="00AE5CF4" w:rsidDel="009E2BFC" w:rsidRDefault="00AE5CF4" w:rsidP="00612E5A">
      <w:pPr>
        <w:pStyle w:val="afff2"/>
        <w:rPr>
          <w:ins w:id="655" w:author="Serg Serg" w:date="2021-11-11T10:08:00Z"/>
          <w:del w:id="656" w:author="Serg Serg" w:date="2021-11-11T12:33:00Z"/>
        </w:rPr>
      </w:pPr>
      <w:del w:id="657" w:author="Serg Serg" w:date="2021-11-11T12:33:00Z">
        <w:r w:rsidDel="009E2BFC">
          <w:rPr>
            <w:rStyle w:val="afff4"/>
          </w:rPr>
          <w:footnoteRef/>
        </w:r>
        <w:r w:rsidDel="009E2BFC">
          <w:delText xml:space="preserve"> В</w:delText>
        </w:r>
        <w:r w:rsidRPr="00C32371" w:rsidDel="009E2BFC">
          <w:delText xml:space="preserve"> соответствии с Ф</w:delText>
        </w:r>
        <w:r w:rsidDel="009E2BFC">
          <w:delText>Т</w:delText>
        </w:r>
        <w:r w:rsidRPr="00C32371" w:rsidDel="009E2BFC">
          <w:delText xml:space="preserve"> «Обеспечение РАБИС-НП и ТПК САБС функции расчета и взимания платы за услуги в платежной системе Банка России, предоставленные клиент</w:delText>
        </w:r>
        <w:r w:rsidDel="009E2BFC">
          <w:delText>ам</w:delText>
        </w:r>
        <w:r w:rsidRPr="00C32371" w:rsidDel="009E2BFC">
          <w:delText xml:space="preserve"> Банка России»</w:delText>
        </w:r>
        <w:r w:rsidDel="009E2BFC">
          <w:delText>.</w:delText>
        </w:r>
      </w:del>
    </w:p>
  </w:footnote>
  <w:footnote w:id="23">
    <w:p w14:paraId="0FA68E34" w14:textId="77777777" w:rsidR="00AE5CF4" w:rsidRDefault="00AE5CF4" w:rsidP="00612E5A">
      <w:pPr>
        <w:pStyle w:val="afff2"/>
      </w:pPr>
      <w:r>
        <w:rPr>
          <w:rStyle w:val="afff4"/>
        </w:rPr>
        <w:footnoteRef/>
      </w:r>
      <w:r>
        <w:t xml:space="preserve"> </w:t>
      </w:r>
      <w:r w:rsidRPr="0007166D">
        <w:t xml:space="preserve">В случае аннулирования платежного требования по причине недостаточности денежных средств на счете списания, оплата предоставленных Банком России услуг осуществляется в соответствии с действующей технологией (самостоятельная оплата услуг </w:t>
      </w:r>
      <w:r>
        <w:t>к</w:t>
      </w:r>
      <w:r w:rsidRPr="0007166D">
        <w:t xml:space="preserve">лиентом или предъявление ПБР инкассового поручения к счету (счетам) </w:t>
      </w:r>
      <w:r>
        <w:t>к</w:t>
      </w:r>
      <w:r w:rsidRPr="0007166D">
        <w:t>лиента).</w:t>
      </w:r>
    </w:p>
  </w:footnote>
  <w:footnote w:id="24">
    <w:p w14:paraId="03AA23A8" w14:textId="77777777" w:rsidR="00AE5CF4" w:rsidRDefault="00AE5CF4" w:rsidP="00612E5A">
      <w:pPr>
        <w:pStyle w:val="afff2"/>
        <w:rPr>
          <w:ins w:id="704" w:author="Serg Serg" w:date="2021-11-11T10:08:00Z"/>
        </w:rPr>
      </w:pPr>
      <w:r>
        <w:rPr>
          <w:rStyle w:val="afff4"/>
        </w:rPr>
        <w:footnoteRef/>
      </w:r>
      <w:r>
        <w:t xml:space="preserve"> Требований к порядку формирования номера распоряжения не предъявляется. Процедура формирования номера распоряжения определяется разработчиком самостоятельно.</w:t>
      </w:r>
    </w:p>
  </w:footnote>
  <w:footnote w:id="25">
    <w:p w14:paraId="31269170" w14:textId="77777777" w:rsidR="00AE5CF4" w:rsidRDefault="00AE5CF4" w:rsidP="00612E5A">
      <w:pPr>
        <w:pStyle w:val="afff2"/>
        <w:rPr>
          <w:ins w:id="784" w:author="Serg Serg" w:date="2021-11-11T10:08:00Z"/>
        </w:rPr>
      </w:pPr>
      <w:r>
        <w:rPr>
          <w:rStyle w:val="afff4"/>
        </w:rPr>
        <w:footnoteRef/>
      </w:r>
      <w:r>
        <w:t xml:space="preserve"> Формирование формы обеспечивается ТПК РАБИС-НП.</w:t>
      </w:r>
    </w:p>
  </w:footnote>
  <w:footnote w:id="26">
    <w:p w14:paraId="057CD983" w14:textId="77777777" w:rsidR="00AE5CF4" w:rsidRDefault="00AE5CF4" w:rsidP="000A1E82">
      <w:pPr>
        <w:pStyle w:val="afff2"/>
      </w:pPr>
      <w:r>
        <w:rPr>
          <w:rStyle w:val="afff4"/>
        </w:rPr>
        <w:footnoteRef/>
      </w:r>
      <w:r>
        <w:t xml:space="preserve"> П</w:t>
      </w:r>
      <w:r w:rsidRPr="006B4E7D">
        <w:t>ри программном закрытии счета клиента Ведомость и Счет за услуги формируются ОИ в ОД, следующем после закрытия</w:t>
      </w:r>
      <w:r>
        <w:t>.</w:t>
      </w:r>
    </w:p>
  </w:footnote>
  <w:footnote w:id="27">
    <w:p w14:paraId="21B13814" w14:textId="77777777" w:rsidR="00AE5CF4" w:rsidRDefault="00AE5CF4" w:rsidP="000A1E82">
      <w:pPr>
        <w:pStyle w:val="afff2"/>
      </w:pPr>
      <w:r w:rsidRPr="00E81B57">
        <w:rPr>
          <w:rStyle w:val="afff4"/>
        </w:rPr>
        <w:footnoteRef/>
      </w:r>
      <w:r w:rsidRPr="00E81B57">
        <w:t xml:space="preserve"> Направление клиентам Ведомости за день не предусмотрено нормативны</w:t>
      </w:r>
      <w:r>
        <w:t>ми</w:t>
      </w:r>
      <w:r w:rsidRPr="00E81B57">
        <w:t xml:space="preserve"> акт</w:t>
      </w:r>
      <w:r>
        <w:t>ами</w:t>
      </w:r>
      <w:r w:rsidRPr="00E81B57">
        <w:t xml:space="preserve"> Банка России, регулирующих платность услуг в ПС БР.</w:t>
      </w:r>
    </w:p>
  </w:footnote>
  <w:footnote w:id="28">
    <w:p w14:paraId="26C127AA" w14:textId="77777777" w:rsidR="00AE5CF4" w:rsidRDefault="00AE5CF4">
      <w:pPr>
        <w:pStyle w:val="afff2"/>
      </w:pPr>
      <w:r>
        <w:rPr>
          <w:rStyle w:val="afff4"/>
        </w:rPr>
        <w:footnoteRef/>
      </w:r>
      <w:r>
        <w:t xml:space="preserve"> </w:t>
      </w:r>
      <w:r>
        <w:rPr>
          <w:lang w:val="en-US"/>
        </w:rPr>
        <w:t>ED</w:t>
      </w:r>
      <w:r w:rsidRPr="007676B1">
        <w:t xml:space="preserve">122 – </w:t>
      </w:r>
      <w:r>
        <w:t>кассовый документ.</w:t>
      </w:r>
    </w:p>
  </w:footnote>
  <w:footnote w:id="29">
    <w:p w14:paraId="5B1B7AC6" w14:textId="77777777" w:rsidR="00AE5CF4" w:rsidRDefault="00AE5CF4" w:rsidP="00FF5B7C">
      <w:pPr>
        <w:pStyle w:val="afff2"/>
      </w:pPr>
      <w:r>
        <w:rPr>
          <w:rStyle w:val="afff4"/>
        </w:rPr>
        <w:footnoteRef/>
      </w:r>
      <w:r>
        <w:t xml:space="preserve"> </w:t>
      </w:r>
      <w:r w:rsidRPr="00337908">
        <w:t>В Справочнике участников ПС для ПУ в реквизите «БИК головной организации» указан БИК БПУ, в реквизите «Участник обмена» указано значение «Не участник обмена».</w:t>
      </w:r>
    </w:p>
  </w:footnote>
  <w:footnote w:id="30">
    <w:p w14:paraId="7485423F" w14:textId="77777777" w:rsidR="00AE5CF4" w:rsidRDefault="00AE5CF4" w:rsidP="000A1E82">
      <w:pPr>
        <w:pStyle w:val="afff2"/>
      </w:pPr>
      <w:r>
        <w:rPr>
          <w:rStyle w:val="afff4"/>
        </w:rPr>
        <w:footnoteRef/>
      </w:r>
      <w:r>
        <w:t xml:space="preserve"> Функциональные требования «Программное формирование платежного требования на списание со счета клиента денежных средств в оплату предоставленных клиенту услуг в платежной системе Банка России». </w:t>
      </w:r>
    </w:p>
  </w:footnote>
  <w:footnote w:id="31">
    <w:p w14:paraId="374B50CA" w14:textId="77777777" w:rsidR="00AE5CF4" w:rsidRDefault="00AE5CF4" w:rsidP="000A1E82">
      <w:pPr>
        <w:pStyle w:val="afff2"/>
      </w:pPr>
      <w:r>
        <w:rPr>
          <w:rStyle w:val="afff4"/>
        </w:rPr>
        <w:footnoteRef/>
      </w:r>
      <w:r>
        <w:t xml:space="preserve"> Неустойка в размере ключевой ставки Банка России, действующей на дату окончания срока, установленного для исполнения обязательства по оплате услуг, деленной на фактическое количество календарных дней в текущем году, умноженной на остаток суммы просроченного основного долга на начало операционного дня, в случае неисполнения или ненадлежащего исполнения клиентом обязательств по оплате услуг Банка. Расчет неустойки осуществляется за каждый календарный день просрочки, включая день возврата всей суммы просроченного основного долга.</w:t>
      </w:r>
    </w:p>
  </w:footnote>
  <w:footnote w:id="32">
    <w:p w14:paraId="0316AD8C" w14:textId="25DA038C" w:rsidR="00AE5CF4" w:rsidRDefault="00AE5CF4" w:rsidP="001D54A7">
      <w:pPr>
        <w:pStyle w:val="afff2"/>
        <w:rPr>
          <w:ins w:id="1002" w:author="Serg Serg" w:date="2021-11-16T09:50:00Z"/>
        </w:rPr>
      </w:pPr>
      <w:ins w:id="1003" w:author="Serg Serg" w:date="2021-11-16T09:50:00Z">
        <w:r>
          <w:rPr>
            <w:rStyle w:val="afff4"/>
          </w:rPr>
          <w:footnoteRef/>
        </w:r>
        <w:r>
          <w:t xml:space="preserve"> </w:t>
        </w:r>
      </w:ins>
      <w:ins w:id="1004" w:author="Serg Serg" w:date="2021-11-16T09:52:00Z">
        <w:r>
          <w:t>После получения ответа на</w:t>
        </w:r>
      </w:ins>
      <w:ins w:id="1005" w:author="Serg Serg" w:date="2021-11-16T09:50:00Z">
        <w:r w:rsidRPr="001D54A7">
          <w:t xml:space="preserve"> запрос из ПБО в АС БУ на открытие лицевого счета на БС 60312</w:t>
        </w:r>
        <w:r>
          <w:t>.</w:t>
        </w:r>
      </w:ins>
    </w:p>
  </w:footnote>
  <w:footnote w:id="33">
    <w:p w14:paraId="5F67306B" w14:textId="77777777" w:rsidR="00AE5CF4" w:rsidDel="001D54A7" w:rsidRDefault="00AE5CF4">
      <w:pPr>
        <w:pStyle w:val="afff2"/>
        <w:rPr>
          <w:del w:id="1009" w:author="Serg Serg" w:date="2021-11-16T09:50:00Z"/>
        </w:rPr>
      </w:pPr>
      <w:del w:id="1010" w:author="Serg Serg" w:date="2021-11-16T09:50:00Z">
        <w:r w:rsidDel="001D54A7">
          <w:rPr>
            <w:rStyle w:val="afff4"/>
          </w:rPr>
          <w:footnoteRef/>
        </w:r>
        <w:r w:rsidDel="001D54A7">
          <w:delText xml:space="preserve"> Информация, поступающая из ПБО, не содержит данных по </w:delText>
        </w:r>
        <w:r w:rsidRPr="007075BB" w:rsidDel="001D54A7">
          <w:delText>лицев</w:delText>
        </w:r>
        <w:r w:rsidDel="001D54A7">
          <w:delText>ым</w:delText>
        </w:r>
        <w:r w:rsidRPr="007075BB" w:rsidDel="001D54A7">
          <w:delText xml:space="preserve"> счета</w:delText>
        </w:r>
        <w:r w:rsidDel="001D54A7">
          <w:delText xml:space="preserve">м клиентов, обслуживаемых в </w:delText>
        </w:r>
        <w:r w:rsidRPr="007075BB" w:rsidDel="001D54A7">
          <w:delText>ПУ</w:delText>
        </w:r>
        <w:r w:rsidDel="001D54A7">
          <w:delText>.</w:delText>
        </w:r>
      </w:del>
    </w:p>
  </w:footnote>
  <w:footnote w:id="34">
    <w:p w14:paraId="14B96D50" w14:textId="77777777" w:rsidR="00AE5CF4" w:rsidRDefault="00AE5CF4" w:rsidP="00812FC7">
      <w:pPr>
        <w:pStyle w:val="afff2"/>
      </w:pPr>
      <w:r>
        <w:rPr>
          <w:rStyle w:val="afff4"/>
        </w:rPr>
        <w:footnoteRef/>
      </w:r>
      <w:r>
        <w:t xml:space="preserve"> Значение 20-ти значного номера счета будет уточнено после подписания Договора с Центральным банком Республики Армении</w:t>
      </w:r>
    </w:p>
  </w:footnote>
  <w:footnote w:id="35">
    <w:p w14:paraId="28A353E1" w14:textId="77777777" w:rsidR="00AE5CF4" w:rsidRDefault="00AE5CF4" w:rsidP="005F3ADF">
      <w:pPr>
        <w:pStyle w:val="afff2"/>
      </w:pPr>
      <w:r>
        <w:rPr>
          <w:rStyle w:val="afff4"/>
        </w:rPr>
        <w:footnoteRef/>
      </w:r>
      <w:r w:rsidRPr="00F236AB">
        <w:rPr>
          <w:rFonts w:cs="Times New Roman"/>
          <w:sz w:val="18"/>
          <w:szCs w:val="18"/>
        </w:rPr>
        <w:t xml:space="preserve"> </w:t>
      </w:r>
      <w:r>
        <w:rPr>
          <w:rFonts w:cs="Times New Roman"/>
          <w:sz w:val="18"/>
          <w:szCs w:val="18"/>
        </w:rPr>
        <w:t>с</w:t>
      </w:r>
      <w:r w:rsidRPr="00F236AB">
        <w:rPr>
          <w:rFonts w:cs="Times New Roman"/>
          <w:sz w:val="18"/>
          <w:szCs w:val="18"/>
        </w:rPr>
        <w:t>формированные программно</w:t>
      </w:r>
      <w:r>
        <w:rPr>
          <w:rFonts w:cs="Times New Roman"/>
          <w:sz w:val="18"/>
          <w:szCs w:val="18"/>
        </w:rPr>
        <w:t xml:space="preserve"> в</w:t>
      </w:r>
      <w:r>
        <w:t xml:space="preserve"> РАБИС-НП.</w:t>
      </w:r>
    </w:p>
  </w:footnote>
  <w:footnote w:id="36">
    <w:p w14:paraId="1CD5B2F6" w14:textId="77777777" w:rsidR="00AE5CF4" w:rsidRDefault="00AE5CF4" w:rsidP="005F3ADF">
      <w:pPr>
        <w:pStyle w:val="afff2"/>
      </w:pPr>
      <w:r>
        <w:rPr>
          <w:rStyle w:val="afff4"/>
        </w:rPr>
        <w:footnoteRef/>
      </w:r>
      <w:r>
        <w:t xml:space="preserve"> </w:t>
      </w:r>
      <w:r w:rsidRPr="0015670F">
        <w:rPr>
          <w:rFonts w:cs="Times New Roman"/>
          <w:sz w:val="18"/>
          <w:szCs w:val="18"/>
        </w:rPr>
        <w:t>начиная с даты 2</w:t>
      </w:r>
      <w:r>
        <w:rPr>
          <w:rFonts w:cs="Times New Roman"/>
          <w:sz w:val="18"/>
          <w:szCs w:val="18"/>
        </w:rPr>
        <w:t>1</w:t>
      </w:r>
      <w:r w:rsidRPr="0015670F">
        <w:rPr>
          <w:rFonts w:cs="Times New Roman"/>
          <w:sz w:val="18"/>
          <w:szCs w:val="18"/>
        </w:rPr>
        <w:t xml:space="preserve">.06.2021, в РАБИС-НП по параметру исключается функционал, связанный </w:t>
      </w:r>
      <w:r w:rsidRPr="009344CC">
        <w:rPr>
          <w:rFonts w:cs="Times New Roman"/>
          <w:sz w:val="18"/>
          <w:szCs w:val="18"/>
        </w:rPr>
        <w:t xml:space="preserve">с </w:t>
      </w:r>
      <w:r w:rsidRPr="0015670F">
        <w:rPr>
          <w:rFonts w:cs="Times New Roman"/>
          <w:sz w:val="18"/>
          <w:szCs w:val="18"/>
        </w:rPr>
        <w:t>формирование</w:t>
      </w:r>
      <w:r w:rsidRPr="00EC1A1F">
        <w:rPr>
          <w:rFonts w:cs="Times New Roman"/>
          <w:sz w:val="18"/>
          <w:szCs w:val="18"/>
        </w:rPr>
        <w:t>м</w:t>
      </w:r>
      <w:r w:rsidRPr="0015670F">
        <w:rPr>
          <w:rFonts w:cs="Times New Roman"/>
          <w:sz w:val="18"/>
          <w:szCs w:val="18"/>
        </w:rPr>
        <w:t xml:space="preserve"> программных ИП по взысканию в ОР. Первоначально параметр для </w:t>
      </w:r>
      <w:r>
        <w:rPr>
          <w:rFonts w:cs="Times New Roman"/>
          <w:sz w:val="18"/>
          <w:szCs w:val="18"/>
        </w:rPr>
        <w:t>исключения</w:t>
      </w:r>
      <w:r w:rsidRPr="0015670F">
        <w:rPr>
          <w:rFonts w:cs="Times New Roman"/>
          <w:sz w:val="18"/>
          <w:szCs w:val="18"/>
        </w:rPr>
        <w:t xml:space="preserve"> указанного функционала должен быть установлен в значение «01.11.2021».</w:t>
      </w:r>
    </w:p>
  </w:footnote>
  <w:footnote w:id="37">
    <w:p w14:paraId="4D3F4123" w14:textId="77777777" w:rsidR="00AE5CF4" w:rsidRPr="002A07BE" w:rsidRDefault="00AE5CF4">
      <w:pPr>
        <w:pStyle w:val="afff2"/>
        <w:rPr>
          <w:sz w:val="18"/>
          <w:szCs w:val="18"/>
        </w:rPr>
      </w:pPr>
      <w:r w:rsidRPr="00D86FFD">
        <w:rPr>
          <w:rStyle w:val="afff4"/>
        </w:rPr>
        <w:footnoteRef/>
      </w:r>
      <w:r w:rsidRPr="00D86FFD">
        <w:t xml:space="preserve"> </w:t>
      </w:r>
      <w:r w:rsidRPr="00D86FFD">
        <w:rPr>
          <w:sz w:val="18"/>
          <w:szCs w:val="18"/>
        </w:rPr>
        <w:t>Отражается как сквозная строка (как и остальные строки, имеющие итоговые).</w:t>
      </w:r>
    </w:p>
  </w:footnote>
  <w:footnote w:id="38">
    <w:p w14:paraId="0EB2B748" w14:textId="77777777" w:rsidR="00AE5CF4" w:rsidRPr="00FA152B" w:rsidRDefault="00AE5CF4" w:rsidP="002D248A">
      <w:pPr>
        <w:pStyle w:val="afff2"/>
        <w:rPr>
          <w:sz w:val="18"/>
          <w:szCs w:val="18"/>
        </w:rPr>
      </w:pPr>
      <w:r w:rsidRPr="00FA152B">
        <w:rPr>
          <w:rStyle w:val="afff4"/>
          <w:sz w:val="18"/>
          <w:szCs w:val="18"/>
        </w:rPr>
        <w:footnoteRef/>
      </w:r>
      <w:r w:rsidRPr="00FA152B">
        <w:rPr>
          <w:sz w:val="18"/>
          <w:szCs w:val="18"/>
        </w:rPr>
        <w:t xml:space="preserve"> При реализации условных переводов.</w:t>
      </w:r>
    </w:p>
  </w:footnote>
  <w:footnote w:id="39">
    <w:p w14:paraId="792DF748" w14:textId="77777777" w:rsidR="00AE5CF4" w:rsidRPr="00FA152B" w:rsidRDefault="00AE5CF4" w:rsidP="002D248A">
      <w:pPr>
        <w:pStyle w:val="afff2"/>
        <w:rPr>
          <w:sz w:val="18"/>
          <w:szCs w:val="18"/>
        </w:rPr>
      </w:pPr>
      <w:r w:rsidRPr="00FA152B">
        <w:rPr>
          <w:rStyle w:val="afff4"/>
          <w:sz w:val="18"/>
          <w:szCs w:val="18"/>
        </w:rPr>
        <w:footnoteRef/>
      </w:r>
      <w:r w:rsidRPr="00FA152B">
        <w:rPr>
          <w:sz w:val="18"/>
          <w:szCs w:val="18"/>
        </w:rPr>
        <w:t xml:space="preserve"> </w:t>
      </w:r>
      <w:r w:rsidRPr="00FA152B">
        <w:rPr>
          <w:rFonts w:cs="Times New Roman"/>
          <w:sz w:val="18"/>
          <w:szCs w:val="18"/>
        </w:rPr>
        <w:t>ПП, сформированные программно в ТПК САБС.</w:t>
      </w:r>
    </w:p>
  </w:footnote>
  <w:footnote w:id="40">
    <w:p w14:paraId="737472D9" w14:textId="77777777" w:rsidR="00AE5CF4" w:rsidRPr="00FA152B" w:rsidRDefault="00AE5CF4" w:rsidP="002D248A">
      <w:pPr>
        <w:pStyle w:val="afff2"/>
        <w:rPr>
          <w:sz w:val="18"/>
          <w:szCs w:val="18"/>
        </w:rPr>
      </w:pPr>
      <w:r w:rsidRPr="00FA152B">
        <w:rPr>
          <w:rStyle w:val="afff4"/>
          <w:sz w:val="18"/>
          <w:szCs w:val="18"/>
        </w:rPr>
        <w:footnoteRef/>
      </w:r>
      <w:r w:rsidRPr="00FA152B">
        <w:rPr>
          <w:sz w:val="18"/>
          <w:szCs w:val="18"/>
        </w:rPr>
        <w:t xml:space="preserve"> </w:t>
      </w:r>
      <w:r w:rsidRPr="00FA152B">
        <w:rPr>
          <w:rFonts w:cs="Times New Roman"/>
          <w:sz w:val="18"/>
          <w:szCs w:val="18"/>
        </w:rPr>
        <w:t>Для ТПК САБС.</w:t>
      </w:r>
    </w:p>
  </w:footnote>
  <w:footnote w:id="41">
    <w:p w14:paraId="5566EC09" w14:textId="77777777" w:rsidR="00AE5CF4" w:rsidRPr="00FA152B" w:rsidRDefault="00AE5CF4" w:rsidP="002D248A">
      <w:pPr>
        <w:pStyle w:val="afff2"/>
        <w:rPr>
          <w:sz w:val="18"/>
          <w:szCs w:val="18"/>
        </w:rPr>
      </w:pPr>
      <w:r w:rsidRPr="00FA152B">
        <w:rPr>
          <w:rStyle w:val="afff4"/>
          <w:sz w:val="18"/>
          <w:szCs w:val="18"/>
        </w:rPr>
        <w:footnoteRef/>
      </w:r>
      <w:r w:rsidRPr="00FA152B">
        <w:rPr>
          <w:sz w:val="18"/>
          <w:szCs w:val="18"/>
        </w:rPr>
        <w:t xml:space="preserve"> </w:t>
      </w:r>
      <w:r w:rsidRPr="00FA152B">
        <w:rPr>
          <w:rFonts w:cs="Times New Roman"/>
          <w:sz w:val="18"/>
          <w:szCs w:val="18"/>
        </w:rPr>
        <w:t>Для ТПК САБС.</w:t>
      </w:r>
    </w:p>
  </w:footnote>
  <w:footnote w:id="42">
    <w:p w14:paraId="687A0330" w14:textId="77777777" w:rsidR="00AE5CF4" w:rsidRPr="00B80E82" w:rsidRDefault="00AE5CF4" w:rsidP="002D248A">
      <w:pPr>
        <w:pStyle w:val="afff2"/>
        <w:rPr>
          <w:sz w:val="18"/>
          <w:szCs w:val="18"/>
        </w:rPr>
      </w:pPr>
      <w:r w:rsidRPr="00B80E82">
        <w:rPr>
          <w:rStyle w:val="afff4"/>
          <w:sz w:val="18"/>
          <w:szCs w:val="18"/>
        </w:rPr>
        <w:footnoteRef/>
      </w:r>
      <w:r w:rsidRPr="00B80E82">
        <w:rPr>
          <w:sz w:val="18"/>
          <w:szCs w:val="18"/>
        </w:rPr>
        <w:t xml:space="preserve"> Порядок исполнения кассовых документов с использованием сервиса несрочного перевода предусмотрен в ТПК САБС.</w:t>
      </w:r>
    </w:p>
  </w:footnote>
  <w:footnote w:id="43">
    <w:p w14:paraId="2BD93430" w14:textId="6EE3601E" w:rsidR="00AE5CF4" w:rsidRPr="00B80E82" w:rsidRDefault="00AE5CF4" w:rsidP="002D248A">
      <w:pPr>
        <w:pStyle w:val="afff2"/>
        <w:rPr>
          <w:sz w:val="18"/>
          <w:szCs w:val="18"/>
        </w:rPr>
      </w:pPr>
      <w:ins w:id="1316" w:author="Найман Людмила Юрьевна" w:date="2021-12-23T10:24:00Z">
        <w:r>
          <w:rPr>
            <w:sz w:val="18"/>
            <w:szCs w:val="18"/>
          </w:rPr>
          <w:t>е</w:t>
        </w:r>
      </w:ins>
      <w:r w:rsidRPr="00B80E82">
        <w:rPr>
          <w:rStyle w:val="afff4"/>
          <w:sz w:val="18"/>
          <w:szCs w:val="18"/>
        </w:rPr>
        <w:footnoteRef/>
      </w:r>
      <w:r w:rsidRPr="00B80E82">
        <w:rPr>
          <w:sz w:val="18"/>
          <w:szCs w:val="18"/>
        </w:rPr>
        <w:t xml:space="preserve"> Информация о количестве запросов, направленных клиентами Банка России – участниками СПБ в ОПКЦ СБП, с кодами </w:t>
      </w:r>
      <w:r w:rsidRPr="00B80E82">
        <w:rPr>
          <w:rFonts w:eastAsia="Times New Roman" w:cs="Times New Roman"/>
          <w:bCs/>
          <w:sz w:val="18"/>
          <w:szCs w:val="18"/>
        </w:rPr>
        <w:t>«INF6», «INF7», «INF8» не включается.</w:t>
      </w:r>
    </w:p>
  </w:footnote>
  <w:footnote w:id="44">
    <w:p w14:paraId="46B3D08E" w14:textId="77777777" w:rsidR="00AE5CF4" w:rsidRPr="004209B1" w:rsidRDefault="00AE5CF4" w:rsidP="00172BB1">
      <w:pPr>
        <w:pStyle w:val="Default"/>
        <w:jc w:val="both"/>
        <w:rPr>
          <w:sz w:val="18"/>
          <w:szCs w:val="18"/>
        </w:rPr>
      </w:pPr>
      <w:r w:rsidRPr="00D86FFD">
        <w:rPr>
          <w:rStyle w:val="afff4"/>
          <w:rFonts w:cstheme="minorBidi"/>
          <w:color w:val="auto"/>
          <w:sz w:val="18"/>
          <w:szCs w:val="18"/>
        </w:rPr>
        <w:footnoteRef/>
      </w:r>
      <w:r w:rsidRPr="00D86FFD">
        <w:rPr>
          <w:rStyle w:val="afff4"/>
          <w:rFonts w:cstheme="minorBidi"/>
          <w:color w:val="auto"/>
          <w:sz w:val="18"/>
          <w:szCs w:val="18"/>
        </w:rPr>
        <w:t xml:space="preserve"> </w:t>
      </w:r>
      <w:r w:rsidRPr="00D86FFD">
        <w:rPr>
          <w:sz w:val="18"/>
          <w:szCs w:val="18"/>
        </w:rPr>
        <w:t>Для расчета платы за услуги в ПС БР, в случае ввода новых тарифов на услуги, в РАБИС-НП должны вестись два «Справочника тарифов на услуги Банка России в платежной системе Банка</w:t>
      </w:r>
      <w:r w:rsidRPr="004209B1">
        <w:rPr>
          <w:sz w:val="18"/>
          <w:szCs w:val="18"/>
        </w:rPr>
        <w:t xml:space="preserve"> России» с тарифами, действующими до внедрения доработок ПО и новыми тарифами на услуги </w:t>
      </w:r>
      <w:r>
        <w:rPr>
          <w:sz w:val="18"/>
          <w:szCs w:val="18"/>
        </w:rPr>
        <w:t>в</w:t>
      </w:r>
      <w:r w:rsidRPr="004209B1">
        <w:rPr>
          <w:sz w:val="18"/>
          <w:szCs w:val="18"/>
        </w:rPr>
        <w:t xml:space="preserve"> ПС БР, указанными в настоящих требованиях.</w:t>
      </w:r>
    </w:p>
  </w:footnote>
  <w:footnote w:id="45">
    <w:p w14:paraId="136C9754" w14:textId="55C1DA8C" w:rsidR="00AE5CF4" w:rsidRDefault="00AE5CF4">
      <w:pPr>
        <w:pStyle w:val="afff2"/>
      </w:pPr>
      <w:ins w:id="1320" w:author="Найман Людмила Юрьевна" w:date="2021-12-22T10:38:00Z">
        <w:r>
          <w:rPr>
            <w:rStyle w:val="afff4"/>
          </w:rPr>
          <w:footnoteRef/>
        </w:r>
        <w:r>
          <w:t xml:space="preserve"> </w:t>
        </w:r>
      </w:ins>
      <w:ins w:id="1321" w:author="Найман Людмила Юрьевна" w:date="2021-12-22T10:44:00Z">
        <w:r w:rsidRPr="00C84C4E">
          <w:rPr>
            <w:highlight w:val="yellow"/>
          </w:rPr>
          <w:t>После изменения тарифов,</w:t>
        </w:r>
      </w:ins>
      <w:ins w:id="1322" w:author="Найман Людмила Юрьевна" w:date="2021-12-22T10:40:00Z">
        <w:r w:rsidRPr="00C84C4E">
          <w:rPr>
            <w:highlight w:val="yellow"/>
          </w:rPr>
          <w:t xml:space="preserve"> </w:t>
        </w:r>
      </w:ins>
      <w:ins w:id="1323" w:author="Найман Людмила Юрьевна" w:date="2021-12-22T10:44:00Z">
        <w:r w:rsidRPr="00C84C4E">
          <w:rPr>
            <w:highlight w:val="yellow"/>
          </w:rPr>
          <w:t xml:space="preserve">в </w:t>
        </w:r>
      </w:ins>
      <w:ins w:id="1324" w:author="Найман Людмила Юрьевна" w:date="2021-12-22T10:40:00Z">
        <w:r w:rsidRPr="00C84C4E">
          <w:rPr>
            <w:highlight w:val="yellow"/>
          </w:rPr>
          <w:t xml:space="preserve">соответствие с решением Совета директоров Банка России, </w:t>
        </w:r>
      </w:ins>
      <w:ins w:id="1325" w:author="Найман Людмила Юрьевна" w:date="2021-12-22T11:02:00Z">
        <w:r w:rsidRPr="00C84C4E">
          <w:rPr>
            <w:highlight w:val="yellow"/>
          </w:rPr>
          <w:t>информация</w:t>
        </w:r>
      </w:ins>
      <w:ins w:id="1326" w:author="Найман Людмила Юрьевна" w:date="2021-12-23T10:16:00Z">
        <w:r>
          <w:rPr>
            <w:highlight w:val="yellow"/>
          </w:rPr>
          <w:t xml:space="preserve"> направляется в ДИТ официальным письмом</w:t>
        </w:r>
      </w:ins>
      <w:ins w:id="1327" w:author="Найман Людмила Юрьевна [2]" w:date="2022-03-29T11:39:00Z">
        <w:r w:rsidR="00F7388F">
          <w:rPr>
            <w:highlight w:val="yellow"/>
          </w:rPr>
          <w:t>, на основании которого выпускается Задание</w:t>
        </w:r>
      </w:ins>
      <w:ins w:id="1328" w:author="Найман Людмила Юрьевна" w:date="2021-12-23T10:16:00Z">
        <w:r>
          <w:rPr>
            <w:highlight w:val="yellow"/>
          </w:rPr>
          <w:t xml:space="preserve"> и</w:t>
        </w:r>
      </w:ins>
      <w:ins w:id="1329" w:author="Найман Людмила Юрьевна" w:date="2021-12-22T11:02:00Z">
        <w:r w:rsidRPr="00C84C4E">
          <w:rPr>
            <w:highlight w:val="yellow"/>
          </w:rPr>
          <w:t xml:space="preserve"> доводится до разработчика в </w:t>
        </w:r>
      </w:ins>
      <w:ins w:id="1330" w:author="Найман Людмила Юрьевна" w:date="2021-12-22T13:39:00Z">
        <w:r w:rsidRPr="00C84C4E">
          <w:rPr>
            <w:highlight w:val="yellow"/>
          </w:rPr>
          <w:t>соответствии с</w:t>
        </w:r>
      </w:ins>
      <w:ins w:id="1331" w:author="Найман Людмила Юрьевна" w:date="2021-12-22T11:02:00Z">
        <w:r w:rsidRPr="00C84C4E">
          <w:rPr>
            <w:highlight w:val="yellow"/>
          </w:rPr>
          <w:t xml:space="preserve"> действующей технологией</w:t>
        </w:r>
      </w:ins>
      <w:ins w:id="1332" w:author="Найман Людмила Юрьевна" w:date="2021-12-22T10:45:00Z">
        <w:r w:rsidRPr="00C84C4E">
          <w:rPr>
            <w:highlight w:val="yellow"/>
          </w:rPr>
          <w:t>.</w:t>
        </w:r>
        <w:r w:rsidRPr="00C84C4E">
          <w:t xml:space="preserve"> </w:t>
        </w:r>
      </w:ins>
      <w:ins w:id="1333" w:author="Найман Людмила Юрьевна" w:date="2021-12-22T10:44:00Z">
        <w:r w:rsidRPr="00C84C4E">
          <w:t xml:space="preserve"> </w:t>
        </w:r>
      </w:ins>
    </w:p>
  </w:footnote>
  <w:footnote w:id="46">
    <w:p w14:paraId="7B54BD7C" w14:textId="77777777" w:rsidR="00AE5CF4" w:rsidRPr="004209B1" w:rsidRDefault="00AE5CF4" w:rsidP="002D248A">
      <w:pPr>
        <w:pStyle w:val="Default"/>
        <w:jc w:val="both"/>
        <w:rPr>
          <w:sz w:val="18"/>
          <w:szCs w:val="18"/>
        </w:rPr>
      </w:pPr>
      <w:r w:rsidRPr="004209B1">
        <w:rPr>
          <w:rStyle w:val="afff4"/>
          <w:rFonts w:cstheme="minorBidi"/>
          <w:color w:val="auto"/>
          <w:sz w:val="18"/>
          <w:szCs w:val="18"/>
        </w:rPr>
        <w:footnoteRef/>
      </w:r>
      <w:r w:rsidRPr="004209B1">
        <w:rPr>
          <w:rStyle w:val="afff4"/>
          <w:rFonts w:cstheme="minorBidi"/>
          <w:color w:val="auto"/>
          <w:sz w:val="18"/>
          <w:szCs w:val="18"/>
        </w:rPr>
        <w:t xml:space="preserve"> </w:t>
      </w:r>
      <w:r w:rsidRPr="004209B1">
        <w:rPr>
          <w:sz w:val="18"/>
          <w:szCs w:val="18"/>
        </w:rPr>
        <w:t>За перевод денежных средств при завершении расчетов по операциям в других платежных системах за счет денежных средств на счетах клиентов в Банке России плата не взимается.</w:t>
      </w:r>
    </w:p>
  </w:footnote>
  <w:footnote w:id="47">
    <w:p w14:paraId="7CF63F72" w14:textId="77777777" w:rsidR="00AE5CF4" w:rsidRPr="004209B1" w:rsidRDefault="00AE5CF4" w:rsidP="002D248A">
      <w:pPr>
        <w:pStyle w:val="Default"/>
        <w:jc w:val="both"/>
        <w:rPr>
          <w:sz w:val="18"/>
          <w:szCs w:val="18"/>
        </w:rPr>
      </w:pPr>
      <w:r w:rsidRPr="004209B1">
        <w:rPr>
          <w:rStyle w:val="afff4"/>
          <w:rFonts w:cstheme="minorBidi"/>
          <w:color w:val="auto"/>
          <w:sz w:val="18"/>
          <w:szCs w:val="18"/>
        </w:rPr>
        <w:footnoteRef/>
      </w:r>
      <w:r w:rsidRPr="004209B1">
        <w:rPr>
          <w:rStyle w:val="afff4"/>
          <w:rFonts w:cstheme="minorBidi"/>
          <w:color w:val="auto"/>
          <w:sz w:val="18"/>
          <w:szCs w:val="18"/>
        </w:rPr>
        <w:t xml:space="preserve"> </w:t>
      </w:r>
      <w:r w:rsidRPr="004209B1">
        <w:rPr>
          <w:sz w:val="18"/>
          <w:szCs w:val="18"/>
        </w:rPr>
        <w:t>С условием «исполнить не ранее чем», «исполнить не позднее чем», «исполнить не ранее и/или не позднее чем».</w:t>
      </w:r>
    </w:p>
  </w:footnote>
  <w:footnote w:id="48">
    <w:p w14:paraId="0DECECEE" w14:textId="77777777" w:rsidR="00AE5CF4" w:rsidRPr="004209B1" w:rsidRDefault="00AE5CF4" w:rsidP="002D248A">
      <w:pPr>
        <w:pStyle w:val="Default"/>
        <w:jc w:val="both"/>
        <w:rPr>
          <w:sz w:val="18"/>
          <w:szCs w:val="18"/>
        </w:rPr>
      </w:pPr>
      <w:r w:rsidRPr="004209B1">
        <w:rPr>
          <w:rStyle w:val="afff4"/>
          <w:rFonts w:cstheme="minorBidi"/>
          <w:color w:val="auto"/>
          <w:sz w:val="18"/>
          <w:szCs w:val="18"/>
        </w:rPr>
        <w:footnoteRef/>
      </w:r>
      <w:r w:rsidRPr="004209B1">
        <w:rPr>
          <w:rStyle w:val="afff4"/>
          <w:rFonts w:cstheme="minorBidi"/>
          <w:color w:val="auto"/>
          <w:sz w:val="18"/>
          <w:szCs w:val="18"/>
        </w:rPr>
        <w:t xml:space="preserve"> </w:t>
      </w:r>
      <w:r w:rsidRPr="004209B1">
        <w:rPr>
          <w:sz w:val="18"/>
          <w:szCs w:val="18"/>
        </w:rPr>
        <w:t>Тариф установлен за исполнение распоряжений, составленных Банком России в электронном виде, в частности исполнение инкассового поручения, платежного требования, поступившего в банк плательщика - подразделение Банка России в электронном виде, исполнение распоряжений по периодическому переводу денежных средств со счета клиента Банка России.</w:t>
      </w:r>
    </w:p>
  </w:footnote>
  <w:footnote w:id="49">
    <w:p w14:paraId="16DB38A2" w14:textId="15FF3A3B" w:rsidR="001A3F13" w:rsidRPr="004209B1" w:rsidRDefault="001A3F13" w:rsidP="001A3F13">
      <w:pPr>
        <w:pStyle w:val="Default"/>
        <w:jc w:val="both"/>
        <w:rPr>
          <w:ins w:id="1341" w:author="Найман Людмила Юрьевна [2]" w:date="2022-03-29T11:34:00Z"/>
          <w:sz w:val="18"/>
          <w:szCs w:val="18"/>
        </w:rPr>
      </w:pPr>
      <w:ins w:id="1342" w:author="Найман Людмила Юрьевна [2]" w:date="2022-03-29T11:34:00Z">
        <w:r w:rsidRPr="004209B1">
          <w:rPr>
            <w:rStyle w:val="afff4"/>
            <w:rFonts w:cstheme="minorBidi"/>
            <w:color w:val="auto"/>
            <w:sz w:val="18"/>
            <w:szCs w:val="18"/>
          </w:rPr>
          <w:footnoteRef/>
        </w:r>
        <w:r>
          <w:rPr>
            <w:sz w:val="18"/>
            <w:szCs w:val="18"/>
          </w:rPr>
          <w:t>Пониженный т</w:t>
        </w:r>
        <w:r w:rsidRPr="004209B1">
          <w:rPr>
            <w:sz w:val="18"/>
            <w:szCs w:val="18"/>
          </w:rPr>
          <w:t>ариф установлен для клиентов полевых учреждений, а также кредитных организаций (филиалов), иных клиентов Банка России – участников обмена в случае ограничения обмена электронными сообщениями Банком России в связи с помещением распоряжений о переводе денежных средств в очередь не исполненных в срок распоряжений или в случае применения к кредитной организации меры в виде ограничения на перевод денежных средств на основании распоряжений в электронном виде.</w:t>
        </w:r>
      </w:ins>
    </w:p>
  </w:footnote>
  <w:footnote w:id="50">
    <w:p w14:paraId="554A2B52" w14:textId="77777777" w:rsidR="00AE5CF4" w:rsidRPr="004209B1" w:rsidDel="001A3F13" w:rsidRDefault="00AE5CF4" w:rsidP="002D248A">
      <w:pPr>
        <w:pStyle w:val="Default"/>
        <w:jc w:val="both"/>
        <w:rPr>
          <w:del w:id="1346" w:author="Найман Людмила Юрьевна [2]" w:date="2022-03-29T11:35:00Z"/>
          <w:sz w:val="18"/>
          <w:szCs w:val="18"/>
        </w:rPr>
      </w:pPr>
      <w:del w:id="1347" w:author="Найман Людмила Юрьевна [2]" w:date="2022-03-29T11:35:00Z">
        <w:r w:rsidRPr="004209B1" w:rsidDel="001A3F13">
          <w:rPr>
            <w:rStyle w:val="afff4"/>
            <w:rFonts w:cstheme="minorBidi"/>
            <w:color w:val="auto"/>
            <w:sz w:val="18"/>
            <w:szCs w:val="18"/>
          </w:rPr>
          <w:footnoteRef/>
        </w:r>
        <w:r w:rsidRPr="004209B1" w:rsidDel="001A3F13">
          <w:rPr>
            <w:sz w:val="18"/>
            <w:szCs w:val="18"/>
            <w:vertAlign w:val="superscript"/>
          </w:rPr>
          <w:delText xml:space="preserve"> </w:delText>
        </w:r>
        <w:r w:rsidRPr="004209B1" w:rsidDel="001A3F13">
          <w:rPr>
            <w:sz w:val="18"/>
            <w:szCs w:val="18"/>
          </w:rPr>
          <w:delText>Тариф установлен для клиентов полевых учреждений, а также кредитных организаций (филиалов), иных клиентов Банка России – участников обмена в случае ограничения обмена электронными сообщениями Банком России в связи с помещением распоряжений о переводе денежных средств в очередь не исполненных в срок распоряжений или в случае применения к кредитной организации меры в виде ограничения на перевод денежных средств на основании распоряжений в электронном виде.</w:delText>
        </w:r>
      </w:del>
    </w:p>
  </w:footnote>
  <w:footnote w:id="51">
    <w:p w14:paraId="196CBFDC" w14:textId="77777777" w:rsidR="00AE5CF4" w:rsidRPr="00D86FFD" w:rsidRDefault="00AE5CF4" w:rsidP="002D248A">
      <w:pPr>
        <w:pStyle w:val="afff2"/>
        <w:rPr>
          <w:sz w:val="18"/>
          <w:szCs w:val="18"/>
        </w:rPr>
      </w:pPr>
      <w:r w:rsidRPr="004209B1">
        <w:rPr>
          <w:rStyle w:val="afff4"/>
          <w:sz w:val="18"/>
          <w:szCs w:val="18"/>
        </w:rPr>
        <w:footnoteRef/>
      </w:r>
      <w:r w:rsidRPr="004209B1">
        <w:rPr>
          <w:sz w:val="18"/>
          <w:szCs w:val="18"/>
        </w:rPr>
        <w:t xml:space="preserve"> При переводе денежных средств </w:t>
      </w:r>
      <w:r w:rsidRPr="00D86FFD">
        <w:rPr>
          <w:sz w:val="18"/>
          <w:szCs w:val="18"/>
        </w:rPr>
        <w:t>физическими лицами в пользу физических лиц с типом операции «ССРH», «CC</w:t>
      </w:r>
      <w:r w:rsidRPr="00D86FFD">
        <w:rPr>
          <w:sz w:val="18"/>
          <w:szCs w:val="18"/>
          <w:lang w:val="en-US"/>
        </w:rPr>
        <w:t>PL</w:t>
      </w:r>
      <w:r w:rsidRPr="00D86FFD">
        <w:rPr>
          <w:sz w:val="18"/>
          <w:szCs w:val="18"/>
        </w:rPr>
        <w:t>», «CCRT», «CCRN», «CCRB».</w:t>
      </w:r>
    </w:p>
  </w:footnote>
  <w:footnote w:id="52">
    <w:p w14:paraId="7C0910F1" w14:textId="77777777" w:rsidR="00AE5CF4" w:rsidRPr="00D86FFD" w:rsidRDefault="00AE5CF4" w:rsidP="002D248A">
      <w:pPr>
        <w:pStyle w:val="afff2"/>
        <w:rPr>
          <w:sz w:val="18"/>
          <w:szCs w:val="18"/>
        </w:rPr>
      </w:pPr>
      <w:r w:rsidRPr="00D86FFD">
        <w:rPr>
          <w:rStyle w:val="afff4"/>
          <w:sz w:val="18"/>
          <w:szCs w:val="18"/>
        </w:rPr>
        <w:footnoteRef/>
      </w:r>
      <w:r w:rsidRPr="00D86FFD">
        <w:rPr>
          <w:sz w:val="18"/>
          <w:szCs w:val="18"/>
        </w:rPr>
        <w:t xml:space="preserve"> При осуществлении перевода денежных средств физическими лицами в пользу юридических лиц с типом операции «СBРH», «C</w:t>
      </w:r>
      <w:r w:rsidRPr="00D86FFD">
        <w:rPr>
          <w:sz w:val="18"/>
          <w:szCs w:val="18"/>
          <w:lang w:val="en-US"/>
        </w:rPr>
        <w:t>BPP</w:t>
      </w:r>
      <w:r w:rsidRPr="00D86FFD">
        <w:rPr>
          <w:sz w:val="18"/>
          <w:szCs w:val="18"/>
        </w:rPr>
        <w:t>», «CBRT», «СBRN».</w:t>
      </w:r>
    </w:p>
  </w:footnote>
  <w:footnote w:id="53">
    <w:p w14:paraId="02DBEC55" w14:textId="77777777" w:rsidR="00AE5CF4" w:rsidRPr="004209B1" w:rsidRDefault="00AE5CF4" w:rsidP="002D248A">
      <w:pPr>
        <w:pStyle w:val="afff2"/>
        <w:rPr>
          <w:sz w:val="18"/>
          <w:szCs w:val="18"/>
        </w:rPr>
      </w:pPr>
      <w:r w:rsidRPr="00D86FFD">
        <w:rPr>
          <w:rStyle w:val="afff4"/>
          <w:sz w:val="18"/>
          <w:szCs w:val="18"/>
        </w:rPr>
        <w:footnoteRef/>
      </w:r>
      <w:r w:rsidRPr="00D86FFD">
        <w:rPr>
          <w:sz w:val="18"/>
          <w:szCs w:val="18"/>
        </w:rPr>
        <w:t xml:space="preserve"> При осуществлении перевода денежных средств юридическими лицами в пользу физических лиц с типом операции «ВСРH», «ВCRT», «ВCRN</w:t>
      </w:r>
      <w:r w:rsidRPr="004209B1">
        <w:rPr>
          <w:sz w:val="18"/>
          <w:szCs w:val="18"/>
        </w:rPr>
        <w:t>», «ВCRB».</w:t>
      </w:r>
    </w:p>
  </w:footnote>
  <w:footnote w:id="54">
    <w:p w14:paraId="4A06393E" w14:textId="77777777" w:rsidR="00AE5CF4" w:rsidRPr="004209B1" w:rsidRDefault="00AE5CF4" w:rsidP="002D248A">
      <w:pPr>
        <w:pStyle w:val="afff2"/>
        <w:rPr>
          <w:sz w:val="18"/>
          <w:szCs w:val="18"/>
        </w:rPr>
      </w:pPr>
      <w:r w:rsidRPr="004209B1">
        <w:rPr>
          <w:rStyle w:val="afff4"/>
          <w:sz w:val="18"/>
          <w:szCs w:val="18"/>
        </w:rPr>
        <w:footnoteRef/>
      </w:r>
      <w:r w:rsidRPr="004209B1">
        <w:rPr>
          <w:sz w:val="18"/>
          <w:szCs w:val="18"/>
        </w:rPr>
        <w:t xml:space="preserve"> При осуществлении перевода денежных средств юридическими лицами в пользу юридических лиц с типом операции «В</w:t>
      </w:r>
      <w:r w:rsidRPr="004209B1">
        <w:rPr>
          <w:sz w:val="18"/>
          <w:szCs w:val="18"/>
          <w:lang w:val="en-US"/>
        </w:rPr>
        <w:t>B</w:t>
      </w:r>
      <w:r w:rsidRPr="004209B1">
        <w:rPr>
          <w:sz w:val="18"/>
          <w:szCs w:val="18"/>
        </w:rPr>
        <w:t>РH», «В</w:t>
      </w:r>
      <w:r w:rsidRPr="004209B1">
        <w:rPr>
          <w:sz w:val="18"/>
          <w:szCs w:val="18"/>
          <w:lang w:val="en-US"/>
        </w:rPr>
        <w:t>B</w:t>
      </w:r>
      <w:r w:rsidRPr="004209B1">
        <w:rPr>
          <w:sz w:val="18"/>
          <w:szCs w:val="18"/>
        </w:rPr>
        <w:t>RT», «В</w:t>
      </w:r>
      <w:r w:rsidRPr="004209B1">
        <w:rPr>
          <w:sz w:val="18"/>
          <w:szCs w:val="18"/>
          <w:lang w:val="en-US"/>
        </w:rPr>
        <w:t>B</w:t>
      </w:r>
      <w:r w:rsidRPr="004209B1">
        <w:rPr>
          <w:sz w:val="18"/>
          <w:szCs w:val="18"/>
        </w:rPr>
        <w:t>RN», «В</w:t>
      </w:r>
      <w:r w:rsidRPr="004209B1">
        <w:rPr>
          <w:sz w:val="18"/>
          <w:szCs w:val="18"/>
          <w:lang w:val="en-US"/>
        </w:rPr>
        <w:t>B</w:t>
      </w:r>
      <w:r w:rsidRPr="004209B1">
        <w:rPr>
          <w:sz w:val="18"/>
          <w:szCs w:val="18"/>
        </w:rPr>
        <w:t>RB».</w:t>
      </w:r>
    </w:p>
  </w:footnote>
  <w:footnote w:id="55">
    <w:p w14:paraId="12D5F609" w14:textId="270D755B" w:rsidR="00AE5CF4" w:rsidRDefault="00AE5CF4">
      <w:pPr>
        <w:pStyle w:val="afff2"/>
      </w:pPr>
      <w:ins w:id="1419" w:author="Найман Людмила Юрьевна" w:date="2022-03-25T12:53:00Z">
        <w:r>
          <w:rPr>
            <w:rStyle w:val="afff4"/>
          </w:rPr>
          <w:footnoteRef/>
        </w:r>
        <w:r>
          <w:t xml:space="preserve"> </w:t>
        </w:r>
      </w:ins>
      <w:ins w:id="1420" w:author="Найман Людмила Юрьевна" w:date="2022-03-25T12:58:00Z">
        <w:r>
          <w:t>В</w:t>
        </w:r>
        <w:r w:rsidRPr="00170E90">
          <w:t xml:space="preserve"> соответствие с решением Совета директоров Банка России</w:t>
        </w:r>
        <w:r>
          <w:t xml:space="preserve"> для платежей на ЕКС предусмотрен единый тариф</w:t>
        </w:r>
      </w:ins>
      <w:ins w:id="1421" w:author="Найман Людмила Юрьевна" w:date="2022-03-25T12:59:00Z">
        <w:r>
          <w:t xml:space="preserve"> вне зависимости от суммы платежа.</w:t>
        </w:r>
      </w:ins>
    </w:p>
  </w:footnote>
  <w:footnote w:id="56">
    <w:p w14:paraId="6BCEDA7D" w14:textId="77777777" w:rsidR="00AE5CF4" w:rsidRDefault="00AE5CF4">
      <w:pPr>
        <w:pStyle w:val="afff2"/>
      </w:pPr>
      <w:r w:rsidRPr="00D86FFD">
        <w:rPr>
          <w:rStyle w:val="afff4"/>
        </w:rPr>
        <w:footnoteRef/>
      </w:r>
      <w:r w:rsidRPr="00D86FFD">
        <w:t xml:space="preserve"> Тариф с 01.04.2022. Оплачивается кредитной организацией (филиалом) плательщика (для типов операций «CTPH», «CTRT», «CTRB» по Альбому УФЭБС </w:t>
      </w:r>
      <w:hyperlink r:id="rId1" w:history="1">
        <w:r w:rsidRPr="00D86FFD">
          <w:rPr>
            <w:rStyle w:val="a9"/>
          </w:rPr>
          <w:t>http://www.cbr.ru/analytics/Formats/</w:t>
        </w:r>
      </w:hyperlink>
      <w:r w:rsidRPr="00D86FFD">
        <w:rPr>
          <w:rStyle w:val="a9"/>
        </w:rPr>
        <w:t>)</w:t>
      </w:r>
    </w:p>
  </w:footnote>
  <w:footnote w:id="57">
    <w:p w14:paraId="79A0CB84" w14:textId="77777777" w:rsidR="00AE5CF4" w:rsidRPr="00D86FFD" w:rsidRDefault="00AE5CF4">
      <w:pPr>
        <w:pStyle w:val="afff2"/>
      </w:pPr>
      <w:r w:rsidRPr="00D86FFD">
        <w:rPr>
          <w:rStyle w:val="afff4"/>
        </w:rPr>
        <w:footnoteRef/>
      </w:r>
      <w:r w:rsidRPr="00D86FFD">
        <w:t xml:space="preserve"> Тариф с 01.04.2022. Оплачивается кредитной организацией (филиалом) получателя (для типа операции «CTPH», «CTRT», «CTRB» по Альбому УФЭБС http://www.cbr.ru/analytics/Formats/).</w:t>
      </w:r>
    </w:p>
  </w:footnote>
  <w:footnote w:id="58">
    <w:p w14:paraId="28AC8C8D" w14:textId="77777777" w:rsidR="00AE5CF4" w:rsidRPr="00D86FFD" w:rsidRDefault="00AE5CF4" w:rsidP="002D248A">
      <w:pPr>
        <w:pStyle w:val="afff2"/>
        <w:rPr>
          <w:sz w:val="18"/>
          <w:szCs w:val="18"/>
        </w:rPr>
      </w:pPr>
      <w:r w:rsidRPr="00D86FFD">
        <w:rPr>
          <w:rStyle w:val="afff4"/>
          <w:sz w:val="18"/>
          <w:szCs w:val="18"/>
        </w:rPr>
        <w:footnoteRef/>
      </w:r>
      <w:r w:rsidRPr="00D86FFD">
        <w:rPr>
          <w:sz w:val="18"/>
          <w:szCs w:val="18"/>
        </w:rPr>
        <w:t xml:space="preserve"> При осуществлении перевода денежных средств физическими лицами в пользу физических лиц с типом операции «CCRC».</w:t>
      </w:r>
    </w:p>
  </w:footnote>
  <w:footnote w:id="59">
    <w:p w14:paraId="7E98D1F7" w14:textId="77777777" w:rsidR="00AE5CF4" w:rsidRPr="004209B1" w:rsidRDefault="00AE5CF4" w:rsidP="002D248A">
      <w:pPr>
        <w:pStyle w:val="afff2"/>
        <w:rPr>
          <w:sz w:val="18"/>
          <w:szCs w:val="18"/>
        </w:rPr>
      </w:pPr>
      <w:r w:rsidRPr="00D86FFD">
        <w:rPr>
          <w:rStyle w:val="afff4"/>
          <w:sz w:val="18"/>
          <w:szCs w:val="18"/>
        </w:rPr>
        <w:footnoteRef/>
      </w:r>
      <w:r w:rsidRPr="00D86FFD">
        <w:rPr>
          <w:sz w:val="18"/>
          <w:szCs w:val="18"/>
        </w:rPr>
        <w:t xml:space="preserve"> При осуществлении перевода денежных средств физическими лицами в пользу юридических лиц с типом операции «C</w:t>
      </w:r>
      <w:r w:rsidRPr="00D86FFD">
        <w:rPr>
          <w:sz w:val="18"/>
          <w:szCs w:val="18"/>
          <w:lang w:val="en-US"/>
        </w:rPr>
        <w:t>B</w:t>
      </w:r>
      <w:r w:rsidRPr="00D86FFD">
        <w:rPr>
          <w:sz w:val="18"/>
          <w:szCs w:val="18"/>
        </w:rPr>
        <w:t>RC».</w:t>
      </w:r>
    </w:p>
  </w:footnote>
  <w:footnote w:id="60">
    <w:p w14:paraId="47BBDB47" w14:textId="77777777" w:rsidR="00AE5CF4" w:rsidRPr="00B84175" w:rsidRDefault="00AE5CF4" w:rsidP="002D248A">
      <w:pPr>
        <w:pStyle w:val="afff2"/>
      </w:pPr>
      <w:r w:rsidRPr="00B84175">
        <w:rPr>
          <w:rStyle w:val="afff4"/>
        </w:rPr>
        <w:footnoteRef/>
      </w:r>
      <w:r w:rsidRPr="00B84175">
        <w:t xml:space="preserve"> </w:t>
      </w:r>
      <w:r w:rsidRPr="00B84175">
        <w:rPr>
          <w:sz w:val="18"/>
          <w:szCs w:val="18"/>
        </w:rPr>
        <w:t>При осуществлении перевода денежных средств юридическими лицами в пользу физических лиц с типом операции «ВCRC».</w:t>
      </w:r>
    </w:p>
  </w:footnote>
  <w:footnote w:id="61">
    <w:p w14:paraId="0CD81806" w14:textId="77777777" w:rsidR="00AE5CF4" w:rsidRPr="00EB3420" w:rsidRDefault="00AE5CF4" w:rsidP="002D248A">
      <w:pPr>
        <w:pStyle w:val="afff2"/>
      </w:pPr>
      <w:r w:rsidRPr="00B84175">
        <w:rPr>
          <w:rStyle w:val="afff4"/>
        </w:rPr>
        <w:footnoteRef/>
      </w:r>
      <w:r w:rsidRPr="00B84175">
        <w:t xml:space="preserve"> </w:t>
      </w:r>
      <w:r w:rsidRPr="00B84175">
        <w:rPr>
          <w:sz w:val="18"/>
          <w:szCs w:val="18"/>
        </w:rPr>
        <w:t>При осуществлении перевода денежных средств юридическими лицами в пользу юридических лиц с типом операции «В</w:t>
      </w:r>
      <w:r w:rsidRPr="00B84175">
        <w:rPr>
          <w:sz w:val="18"/>
          <w:szCs w:val="18"/>
          <w:lang w:val="en-US"/>
        </w:rPr>
        <w:t>B</w:t>
      </w:r>
      <w:r w:rsidRPr="00B84175">
        <w:rPr>
          <w:sz w:val="18"/>
          <w:szCs w:val="18"/>
        </w:rPr>
        <w:t>RC».</w:t>
      </w:r>
    </w:p>
  </w:footnote>
  <w:footnote w:id="62">
    <w:p w14:paraId="591E60DD" w14:textId="77777777" w:rsidR="00AE5CF4" w:rsidRPr="00B2589D" w:rsidRDefault="00AE5CF4" w:rsidP="002D248A">
      <w:pPr>
        <w:pStyle w:val="Default"/>
        <w:jc w:val="both"/>
        <w:rPr>
          <w:sz w:val="18"/>
          <w:szCs w:val="18"/>
        </w:rPr>
      </w:pPr>
      <w:r w:rsidRPr="00556CDF">
        <w:rPr>
          <w:rStyle w:val="afff4"/>
          <w:rFonts w:cstheme="minorBidi"/>
          <w:color w:val="auto"/>
          <w:sz w:val="20"/>
          <w:szCs w:val="20"/>
        </w:rPr>
        <w:footnoteRef/>
      </w:r>
      <w:r w:rsidRPr="00556CDF">
        <w:rPr>
          <w:rStyle w:val="afff4"/>
          <w:rFonts w:cstheme="minorBidi"/>
          <w:sz w:val="20"/>
          <w:szCs w:val="20"/>
        </w:rPr>
        <w:t xml:space="preserve"> </w:t>
      </w:r>
      <w:r w:rsidRPr="00995A54">
        <w:rPr>
          <w:color w:val="auto"/>
          <w:sz w:val="20"/>
          <w:szCs w:val="20"/>
        </w:rPr>
        <w:t xml:space="preserve">Тариф установлен за исполненный запрос о переданных (полученных) ЭС, направленный через Банк России запрос о реквизитах, исполненный </w:t>
      </w:r>
      <w:r w:rsidRPr="00995A54">
        <w:rPr>
          <w:sz w:val="20"/>
          <w:szCs w:val="20"/>
        </w:rPr>
        <w:t>запрос по ЭС, группе ЭС, пакету ЭС, исполненный запрос об отзыве ЭС, пакета ЭС, исполненный запрос на повторное получение ЭС.</w:t>
      </w:r>
    </w:p>
  </w:footnote>
  <w:footnote w:id="63">
    <w:p w14:paraId="7D76F172" w14:textId="77777777" w:rsidR="00AE5CF4" w:rsidRDefault="00AE5CF4">
      <w:pPr>
        <w:pStyle w:val="afff2"/>
      </w:pPr>
      <w:r w:rsidRPr="005430EA">
        <w:rPr>
          <w:rStyle w:val="afff4"/>
        </w:rPr>
        <w:footnoteRef/>
      </w:r>
      <w:r w:rsidRPr="005430EA">
        <w:t xml:space="preserve"> За исключением запросов информации в случае, когда реквизиты клиента-плательщика совпадают с реквизитами клиента-получателя. Оплачивается кредитной организацией (филиалом) плательщика</w:t>
      </w:r>
    </w:p>
  </w:footnote>
  <w:footnote w:id="64">
    <w:p w14:paraId="0E8BAD0C" w14:textId="450BB536" w:rsidR="00AE5CF4" w:rsidRDefault="00AE5CF4" w:rsidP="00172BB1">
      <w:pPr>
        <w:pStyle w:val="afff2"/>
      </w:pPr>
      <w:r>
        <w:rPr>
          <w:rStyle w:val="afff4"/>
        </w:rPr>
        <w:footnoteRef/>
      </w:r>
      <w:r>
        <w:t xml:space="preserve"> Заполнение реквизита «</w:t>
      </w:r>
      <w:r w:rsidRPr="00FC3410">
        <w:t>Категория платежа</w:t>
      </w:r>
      <w:r w:rsidRPr="00E81E02">
        <w:t>» определен в</w:t>
      </w:r>
      <w:r>
        <w:t xml:space="preserve"> ФТ_</w:t>
      </w:r>
      <w:r w:rsidRPr="00E81E02">
        <w:t>46 на развитие РАБИС-НП для создания сервиса быстрых платежей (СБП) платежной системы Банка России</w:t>
      </w:r>
      <w:r>
        <w:t>.</w:t>
      </w:r>
    </w:p>
  </w:footnote>
  <w:footnote w:id="65">
    <w:p w14:paraId="1F7A58C3" w14:textId="682C84D4" w:rsidR="00AE5CF4" w:rsidRPr="0059056D" w:rsidRDefault="00AE5CF4" w:rsidP="00CE4745">
      <w:pPr>
        <w:pStyle w:val="afff2"/>
      </w:pPr>
      <w:r>
        <w:rPr>
          <w:rStyle w:val="afff4"/>
        </w:rPr>
        <w:footnoteRef/>
      </w:r>
      <w:r>
        <w:t xml:space="preserve"> Реквизит «Категория платежа» для данного «Типа операции» не используется при расчете</w:t>
      </w:r>
      <w:r w:rsidRPr="0059056D">
        <w:t xml:space="preserve"> и взимани</w:t>
      </w:r>
      <w:r>
        <w:t>и</w:t>
      </w:r>
      <w:r w:rsidRPr="0059056D">
        <w:t xml:space="preserve"> платы</w:t>
      </w:r>
      <w:r>
        <w:t>.</w:t>
      </w:r>
    </w:p>
  </w:footnote>
  <w:footnote w:id="66">
    <w:p w14:paraId="33ABFB8B" w14:textId="77777777" w:rsidR="00AE5CF4" w:rsidRPr="00214C54" w:rsidRDefault="00AE5CF4" w:rsidP="00CE4745">
      <w:pPr>
        <w:pStyle w:val="afff2"/>
      </w:pPr>
      <w:r>
        <w:rPr>
          <w:rStyle w:val="afff4"/>
        </w:rPr>
        <w:t>3</w:t>
      </w:r>
      <w:r>
        <w:t xml:space="preserve"> В подсчет услуг не включается и не тарифицируетс</w:t>
      </w:r>
      <w:r w:rsidRPr="005430EA">
        <w:t>я. Корректировка возможна только при участии ОИ при обращении клиента в обслуживающий ПБР.</w:t>
      </w:r>
    </w:p>
  </w:footnote>
  <w:footnote w:id="67">
    <w:p w14:paraId="67DDE101" w14:textId="77777777" w:rsidR="00AE5CF4" w:rsidRPr="003D5744" w:rsidRDefault="00AE5CF4" w:rsidP="00CE4745">
      <w:pPr>
        <w:pStyle w:val="afff2"/>
      </w:pPr>
      <w:r>
        <w:rPr>
          <w:rStyle w:val="afff4"/>
        </w:rPr>
        <w:footnoteRef/>
      </w:r>
      <w:r>
        <w:t xml:space="preserve"> В подсчет услуг включается, но не тарифицируется.</w:t>
      </w:r>
    </w:p>
  </w:footnote>
  <w:footnote w:id="68">
    <w:p w14:paraId="460DD794" w14:textId="77777777" w:rsidR="00AE5CF4" w:rsidRPr="00B95746" w:rsidRDefault="00AE5CF4" w:rsidP="00931F0B">
      <w:pPr>
        <w:pStyle w:val="afff2"/>
      </w:pPr>
      <w:r w:rsidRPr="00B95746">
        <w:rPr>
          <w:rStyle w:val="afff4"/>
        </w:rPr>
        <w:footnoteRef/>
      </w:r>
      <w:r w:rsidRPr="00B95746">
        <w:t xml:space="preserve"> Заполняется при корректировке информации по СБП.</w:t>
      </w:r>
    </w:p>
  </w:footnote>
  <w:footnote w:id="69">
    <w:p w14:paraId="1C14180B" w14:textId="06A005A6" w:rsidR="00AE5CF4" w:rsidRPr="00B95746" w:rsidRDefault="00AE5CF4">
      <w:pPr>
        <w:pStyle w:val="afff2"/>
      </w:pPr>
      <w:r w:rsidRPr="00B95746">
        <w:rPr>
          <w:rStyle w:val="afff4"/>
        </w:rPr>
        <w:footnoteRef/>
      </w:r>
      <w:r w:rsidRPr="00B95746">
        <w:t xml:space="preserve"> У</w:t>
      </w:r>
      <w:r w:rsidRPr="00B95746">
        <w:rPr>
          <w:rFonts w:eastAsia="Times New Roman" w:cs="Times New Roman"/>
          <w:color w:val="000000"/>
        </w:rPr>
        <w:t>казывается код строки Ведомости, по которому вносится корректировка. Соответствует значению реквизита «Код показателя» в Справочнике, который в</w:t>
      </w:r>
      <w:r w:rsidRPr="00B95746">
        <w:t xml:space="preserve">едет РС. </w:t>
      </w:r>
      <w:r w:rsidRPr="00B95746">
        <w:rPr>
          <w:rFonts w:eastAsia="Times New Roman" w:cs="Times New Roman"/>
          <w:color w:val="000000"/>
        </w:rPr>
        <w:t>Внесение изменений в Справочник (добавление/исключение строк) осуществляется в соответствии с внесёнными изменениями в Ведомость (Приложение 3 к настоящему ФТ). После внесения изменений в Справочник из ЦК ПС в адрес ПБО направляется ЭС ED332 с актуальным Справочником.</w:t>
      </w:r>
    </w:p>
  </w:footnote>
  <w:footnote w:id="70">
    <w:p w14:paraId="49EB1837" w14:textId="77777777" w:rsidR="00AE5CF4" w:rsidRDefault="00AE5CF4" w:rsidP="00931F0B">
      <w:pPr>
        <w:pStyle w:val="37"/>
        <w:spacing w:after="0" w:line="240" w:lineRule="auto"/>
      </w:pPr>
      <w:r w:rsidRPr="00B95746">
        <w:rPr>
          <w:rStyle w:val="afff4"/>
          <w:sz w:val="20"/>
        </w:rPr>
        <w:footnoteRef/>
      </w:r>
      <w:r w:rsidRPr="00B95746">
        <w:rPr>
          <w:sz w:val="20"/>
        </w:rPr>
        <w:t xml:space="preserve"> В реквизитах количество и сумма, указываются числа, на которые увеличиваются или уменьшаются показатели в Ведомости, с соответствующим знаком («+» или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165061"/>
      <w:docPartObj>
        <w:docPartGallery w:val="Page Numbers (Top of Page)"/>
        <w:docPartUnique/>
      </w:docPartObj>
    </w:sdtPr>
    <w:sdtEndPr>
      <w:rPr>
        <w:sz w:val="24"/>
      </w:rPr>
    </w:sdtEndPr>
    <w:sdtContent>
      <w:p w14:paraId="4B022B9D" w14:textId="7491A914" w:rsidR="00AE5CF4" w:rsidRPr="000A3B45" w:rsidRDefault="00AE5CF4" w:rsidP="001A1F16">
        <w:pPr>
          <w:pStyle w:val="aa"/>
          <w:tabs>
            <w:tab w:val="clear" w:pos="4677"/>
            <w:tab w:val="clear" w:pos="9355"/>
          </w:tabs>
          <w:spacing w:before="60" w:after="60"/>
          <w:jc w:val="center"/>
          <w:rPr>
            <w:sz w:val="24"/>
          </w:rPr>
        </w:pPr>
        <w:r w:rsidRPr="000A3B45">
          <w:rPr>
            <w:rFonts w:eastAsiaTheme="majorEastAsia" w:cstheme="majorBidi"/>
            <w:bCs/>
            <w:noProof/>
            <w:sz w:val="40"/>
            <w:szCs w:val="26"/>
          </w:rPr>
          <w:drawing>
            <wp:anchor distT="0" distB="0" distL="114300" distR="114300" simplePos="0" relativeHeight="251645440" behindDoc="0" locked="0" layoutInCell="1" allowOverlap="1" wp14:anchorId="036F7E9C" wp14:editId="6758EA1B">
              <wp:simplePos x="0" y="0"/>
              <wp:positionH relativeFrom="margin">
                <wp:posOffset>0</wp:posOffset>
              </wp:positionH>
              <wp:positionV relativeFrom="paragraph">
                <wp:posOffset>166370</wp:posOffset>
              </wp:positionV>
              <wp:extent cx="621132" cy="604299"/>
              <wp:effectExtent l="0" t="0" r="0" b="0"/>
              <wp:wrapNone/>
              <wp:docPr id="3" name="Picture 4" descr="CBRF-Logo_2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BRF-Logo_20mm.png"/>
                      <pic:cNvPicPr>
                        <a:picLocks noChangeAspect="1"/>
                      </pic:cNvPicPr>
                    </pic:nvPicPr>
                    <pic:blipFill rotWithShape="1">
                      <a:blip r:embed="rId1" cstate="print">
                        <a:extLst>
                          <a:ext uri="{28A0092B-C50C-407E-A947-70E740481C1C}">
                            <a14:useLocalDpi xmlns:a14="http://schemas.microsoft.com/office/drawing/2010/main" val="0"/>
                          </a:ext>
                        </a:extLst>
                      </a:blip>
                      <a:srcRect r="70301"/>
                      <a:stretch/>
                    </pic:blipFill>
                    <pic:spPr>
                      <a:xfrm>
                        <a:off x="0" y="0"/>
                        <a:ext cx="621132" cy="604299"/>
                      </a:xfrm>
                      <a:prstGeom prst="rect">
                        <a:avLst/>
                      </a:prstGeom>
                    </pic:spPr>
                  </pic:pic>
                </a:graphicData>
              </a:graphic>
            </wp:anchor>
          </w:drawing>
        </w:r>
        <w:r w:rsidRPr="000A3B45">
          <w:rPr>
            <w:sz w:val="24"/>
          </w:rPr>
          <w:fldChar w:fldCharType="begin"/>
        </w:r>
        <w:r w:rsidRPr="000A3B45">
          <w:rPr>
            <w:sz w:val="24"/>
          </w:rPr>
          <w:instrText>PAGE   \* MERGEFORMAT</w:instrText>
        </w:r>
        <w:r w:rsidRPr="000A3B45">
          <w:rPr>
            <w:sz w:val="24"/>
          </w:rPr>
          <w:fldChar w:fldCharType="separate"/>
        </w:r>
        <w:r w:rsidR="001A3F13">
          <w:rPr>
            <w:noProof/>
            <w:sz w:val="24"/>
          </w:rPr>
          <w:t>3</w:t>
        </w:r>
        <w:r w:rsidRPr="000A3B45">
          <w:rPr>
            <w:noProof/>
            <w:sz w:val="24"/>
          </w:rPr>
          <w:fldChar w:fldCharType="end"/>
        </w:r>
      </w:p>
    </w:sdtContent>
  </w:sdt>
  <w:tbl>
    <w:tblPr>
      <w:tblW w:w="4347" w:type="pct"/>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1"/>
      <w:gridCol w:w="929"/>
      <w:gridCol w:w="1536"/>
    </w:tblGrid>
    <w:tr w:rsidR="00AE5CF4" w:rsidRPr="00D92E8B" w14:paraId="33EEC3EB" w14:textId="77777777" w:rsidTr="000A3B45">
      <w:trPr>
        <w:trHeight w:val="330"/>
      </w:trPr>
      <w:tc>
        <w:tcPr>
          <w:tcW w:w="3731" w:type="pct"/>
          <w:vAlign w:val="center"/>
        </w:tcPr>
        <w:p w14:paraId="2D500918" w14:textId="77777777" w:rsidR="00AE5CF4" w:rsidRPr="00F70B43" w:rsidRDefault="00AE5CF4" w:rsidP="00F70B43">
          <w:pPr>
            <w:keepNext/>
            <w:shd w:val="clear" w:color="auto" w:fill="FFFFFF"/>
            <w:spacing w:line="240" w:lineRule="auto"/>
            <w:jc w:val="left"/>
            <w:outlineLvl w:val="0"/>
            <w:rPr>
              <w:rFonts w:eastAsia="Times New Roman" w:cs="Times New Roman"/>
              <w:b/>
              <w:color w:val="0070C0"/>
              <w:kern w:val="32"/>
              <w:sz w:val="24"/>
              <w:szCs w:val="24"/>
              <w:lang w:eastAsia="en-US"/>
            </w:rPr>
          </w:pPr>
          <w:r w:rsidRPr="00F70B43">
            <w:rPr>
              <w:rFonts w:eastAsia="Times New Roman" w:cs="Times New Roman"/>
              <w:b/>
              <w:color w:val="0070C0"/>
              <w:kern w:val="32"/>
              <w:sz w:val="24"/>
              <w:szCs w:val="24"/>
              <w:lang w:eastAsia="en-US"/>
            </w:rPr>
            <w:t>Центральный</w:t>
          </w:r>
          <w:r w:rsidRPr="00F70B43">
            <w:rPr>
              <w:rFonts w:eastAsia="Times New Roman" w:cs="Times New Roman"/>
              <w:b/>
              <w:color w:val="0070C0"/>
              <w:kern w:val="32"/>
              <w:sz w:val="24"/>
              <w:szCs w:val="24"/>
              <w:lang w:val="en-US" w:eastAsia="en-US"/>
            </w:rPr>
            <w:t xml:space="preserve"> </w:t>
          </w:r>
          <w:r w:rsidRPr="00F70B43">
            <w:rPr>
              <w:rFonts w:eastAsia="Times New Roman" w:cs="Times New Roman"/>
              <w:b/>
              <w:color w:val="0070C0"/>
              <w:kern w:val="32"/>
              <w:sz w:val="24"/>
              <w:szCs w:val="24"/>
              <w:lang w:eastAsia="en-US"/>
            </w:rPr>
            <w:t>банк</w:t>
          </w:r>
          <w:r w:rsidRPr="00F70B43">
            <w:rPr>
              <w:rFonts w:eastAsia="Times New Roman" w:cs="Times New Roman"/>
              <w:b/>
              <w:color w:val="0070C0"/>
              <w:kern w:val="32"/>
              <w:sz w:val="24"/>
              <w:szCs w:val="24"/>
              <w:lang w:val="en-US" w:eastAsia="en-US"/>
            </w:rPr>
            <w:t xml:space="preserve"> </w:t>
          </w:r>
          <w:r w:rsidRPr="00F70B43">
            <w:rPr>
              <w:rFonts w:eastAsia="Times New Roman" w:cs="Times New Roman"/>
              <w:b/>
              <w:color w:val="0070C0"/>
              <w:kern w:val="32"/>
              <w:sz w:val="24"/>
              <w:szCs w:val="24"/>
              <w:lang w:eastAsia="en-US"/>
            </w:rPr>
            <w:t>Российской Федерации</w:t>
          </w:r>
        </w:p>
      </w:tc>
      <w:tc>
        <w:tcPr>
          <w:tcW w:w="572" w:type="pct"/>
          <w:vAlign w:val="center"/>
        </w:tcPr>
        <w:p w14:paraId="72799623" w14:textId="77777777" w:rsidR="00AE5CF4" w:rsidRPr="00F70B43" w:rsidRDefault="00AE5CF4" w:rsidP="00F70B43">
          <w:pPr>
            <w:tabs>
              <w:tab w:val="center" w:pos="4677"/>
              <w:tab w:val="right" w:pos="9355"/>
            </w:tabs>
            <w:spacing w:line="240" w:lineRule="auto"/>
            <w:jc w:val="center"/>
            <w:rPr>
              <w:rFonts w:eastAsia="Calibri" w:cs="Times New Roman"/>
              <w:b/>
              <w:color w:val="0070C0"/>
              <w:szCs w:val="22"/>
              <w:lang w:val="en-US" w:eastAsia="en-US"/>
            </w:rPr>
          </w:pPr>
          <w:r w:rsidRPr="00F70B43">
            <w:rPr>
              <w:rFonts w:eastAsia="Calibri" w:cs="Times New Roman"/>
              <w:b/>
              <w:color w:val="0070C0"/>
              <w:szCs w:val="22"/>
              <w:lang w:eastAsia="en-US"/>
            </w:rPr>
            <w:t>Дата</w:t>
          </w:r>
          <w:r w:rsidRPr="00F70B43">
            <w:rPr>
              <w:rFonts w:eastAsia="Calibri" w:cs="Times New Roman"/>
              <w:b/>
              <w:color w:val="0070C0"/>
              <w:szCs w:val="22"/>
              <w:lang w:val="en-US" w:eastAsia="en-US"/>
            </w:rPr>
            <w:t>:</w:t>
          </w:r>
        </w:p>
      </w:tc>
      <w:tc>
        <w:tcPr>
          <w:tcW w:w="697" w:type="pct"/>
          <w:vAlign w:val="center"/>
        </w:tcPr>
        <w:p w14:paraId="3D81B44D" w14:textId="1F7E45DF" w:rsidR="00AE5CF4" w:rsidRPr="00F70B43" w:rsidRDefault="00AE5CF4" w:rsidP="00285504">
          <w:pPr>
            <w:tabs>
              <w:tab w:val="center" w:pos="4677"/>
              <w:tab w:val="right" w:pos="9355"/>
            </w:tabs>
            <w:spacing w:line="240" w:lineRule="auto"/>
            <w:jc w:val="left"/>
            <w:rPr>
              <w:rFonts w:eastAsia="Calibri" w:cs="Times New Roman"/>
              <w:color w:val="0070C0"/>
              <w:sz w:val="22"/>
              <w:szCs w:val="22"/>
              <w:lang w:eastAsia="en-US"/>
            </w:rPr>
          </w:pPr>
          <w:del w:id="119" w:author="Алешин Алексей Васильевич" w:date="2021-09-27T17:47:00Z">
            <w:r w:rsidDel="00285504">
              <w:rPr>
                <w:rFonts w:eastAsia="Calibri" w:cs="Times New Roman"/>
                <w:color w:val="0070C0"/>
                <w:sz w:val="22"/>
                <w:szCs w:val="22"/>
                <w:lang w:eastAsia="en-US"/>
              </w:rPr>
              <w:delText>09</w:delText>
            </w:r>
          </w:del>
          <w:ins w:id="120" w:author="Алешин Алексей Васильевич" w:date="2021-09-27T17:47:00Z">
            <w:r>
              <w:rPr>
                <w:rFonts w:eastAsia="Calibri" w:cs="Times New Roman"/>
                <w:color w:val="0070C0"/>
                <w:sz w:val="22"/>
                <w:szCs w:val="22"/>
                <w:lang w:eastAsia="en-US"/>
              </w:rPr>
              <w:t>27</w:t>
            </w:r>
          </w:ins>
          <w:r>
            <w:rPr>
              <w:rFonts w:eastAsia="Calibri" w:cs="Times New Roman"/>
              <w:color w:val="0070C0"/>
              <w:sz w:val="22"/>
              <w:szCs w:val="22"/>
              <w:lang w:val="en-US" w:eastAsia="en-US"/>
            </w:rPr>
            <w:t>.0</w:t>
          </w:r>
          <w:ins w:id="121" w:author="Алешин Алексей Васильевич" w:date="2021-09-27T17:47:00Z">
            <w:r>
              <w:rPr>
                <w:rFonts w:eastAsia="Calibri" w:cs="Times New Roman"/>
                <w:color w:val="0070C0"/>
                <w:sz w:val="22"/>
                <w:szCs w:val="22"/>
                <w:lang w:eastAsia="en-US"/>
              </w:rPr>
              <w:t>9</w:t>
            </w:r>
          </w:ins>
          <w:del w:id="122" w:author="Алешин Алексей Васильевич" w:date="2021-09-27T17:47:00Z">
            <w:r w:rsidDel="00285504">
              <w:rPr>
                <w:rFonts w:eastAsia="Calibri" w:cs="Times New Roman"/>
                <w:color w:val="0070C0"/>
                <w:sz w:val="22"/>
                <w:szCs w:val="22"/>
                <w:lang w:eastAsia="en-US"/>
              </w:rPr>
              <w:delText>8</w:delText>
            </w:r>
          </w:del>
          <w:r>
            <w:rPr>
              <w:rFonts w:eastAsia="Calibri" w:cs="Times New Roman"/>
              <w:color w:val="0070C0"/>
              <w:sz w:val="22"/>
              <w:szCs w:val="22"/>
              <w:lang w:eastAsia="en-US"/>
            </w:rPr>
            <w:t>.2021</w:t>
          </w:r>
        </w:p>
      </w:tc>
    </w:tr>
    <w:tr w:rsidR="00AE5CF4" w:rsidRPr="00D92E8B" w14:paraId="21FE6053" w14:textId="77777777" w:rsidTr="000A3B45">
      <w:trPr>
        <w:trHeight w:val="368"/>
      </w:trPr>
      <w:tc>
        <w:tcPr>
          <w:tcW w:w="3731" w:type="pct"/>
          <w:vAlign w:val="center"/>
        </w:tcPr>
        <w:p w14:paraId="69DECEF5" w14:textId="00F53D1C" w:rsidR="00AE5CF4" w:rsidRPr="00F70B43" w:rsidRDefault="00AE5CF4" w:rsidP="00285504">
          <w:pPr>
            <w:pStyle w:val="afff7"/>
            <w:spacing w:line="240" w:lineRule="auto"/>
            <w:rPr>
              <w:i w:val="0"/>
              <w:sz w:val="24"/>
              <w:szCs w:val="24"/>
            </w:rPr>
          </w:pPr>
          <w:r w:rsidRPr="00F70B43">
            <w:rPr>
              <w:i w:val="0"/>
              <w:sz w:val="24"/>
              <w:szCs w:val="24"/>
            </w:rPr>
            <w:t>Шифр и краткое наименование проекта</w:t>
          </w:r>
          <w:r>
            <w:rPr>
              <w:i w:val="0"/>
              <w:sz w:val="24"/>
              <w:szCs w:val="24"/>
            </w:rPr>
            <w:t>: ФТ_31_доп1</w:t>
          </w:r>
          <w:ins w:id="123" w:author="Алешин Алексей Васильевич" w:date="2021-09-27T17:47:00Z">
            <w:r>
              <w:rPr>
                <w:i w:val="0"/>
                <w:sz w:val="24"/>
                <w:szCs w:val="24"/>
              </w:rPr>
              <w:t>1</w:t>
            </w:r>
          </w:ins>
          <w:del w:id="124" w:author="Алешин Алексей Васильевич" w:date="2021-09-27T17:47:00Z">
            <w:r w:rsidDel="00285504">
              <w:rPr>
                <w:i w:val="0"/>
                <w:sz w:val="24"/>
                <w:szCs w:val="24"/>
              </w:rPr>
              <w:delText>0</w:delText>
            </w:r>
          </w:del>
        </w:p>
      </w:tc>
      <w:tc>
        <w:tcPr>
          <w:tcW w:w="572" w:type="pct"/>
          <w:vAlign w:val="center"/>
        </w:tcPr>
        <w:p w14:paraId="23B67CE0" w14:textId="77777777" w:rsidR="00AE5CF4" w:rsidRPr="00F70B43" w:rsidRDefault="00AE5CF4" w:rsidP="00F70B43">
          <w:pPr>
            <w:tabs>
              <w:tab w:val="center" w:pos="4677"/>
              <w:tab w:val="right" w:pos="9355"/>
            </w:tabs>
            <w:spacing w:line="240" w:lineRule="auto"/>
            <w:jc w:val="center"/>
            <w:rPr>
              <w:rFonts w:eastAsia="Calibri" w:cs="Times New Roman"/>
              <w:b/>
              <w:color w:val="0070C0"/>
              <w:szCs w:val="22"/>
              <w:lang w:eastAsia="en-US"/>
            </w:rPr>
          </w:pPr>
          <w:r w:rsidRPr="00F70B43">
            <w:rPr>
              <w:rFonts w:eastAsia="Calibri" w:cs="Times New Roman"/>
              <w:b/>
              <w:color w:val="0070C0"/>
              <w:szCs w:val="22"/>
              <w:lang w:eastAsia="en-US"/>
            </w:rPr>
            <w:t>Версия:</w:t>
          </w:r>
        </w:p>
      </w:tc>
      <w:tc>
        <w:tcPr>
          <w:tcW w:w="697" w:type="pct"/>
          <w:vAlign w:val="center"/>
        </w:tcPr>
        <w:p w14:paraId="2AE1581F" w14:textId="04C96DF6" w:rsidR="00AE5CF4" w:rsidRPr="00F70B43" w:rsidRDefault="00AE5CF4" w:rsidP="00285504">
          <w:pPr>
            <w:tabs>
              <w:tab w:val="center" w:pos="4677"/>
              <w:tab w:val="right" w:pos="9355"/>
            </w:tabs>
            <w:spacing w:line="240" w:lineRule="auto"/>
            <w:jc w:val="left"/>
            <w:rPr>
              <w:rFonts w:eastAsia="Calibri" w:cs="Times New Roman"/>
              <w:color w:val="0070C0"/>
              <w:sz w:val="22"/>
              <w:szCs w:val="22"/>
              <w:lang w:eastAsia="en-US"/>
            </w:rPr>
          </w:pPr>
          <w:r>
            <w:rPr>
              <w:rFonts w:eastAsia="Calibri" w:cs="Times New Roman"/>
              <w:color w:val="0070C0"/>
              <w:sz w:val="22"/>
              <w:szCs w:val="22"/>
              <w:lang w:eastAsia="en-US"/>
            </w:rPr>
            <w:t>1</w:t>
          </w:r>
          <w:ins w:id="125" w:author="Алешин Алексей Васильевич" w:date="2021-09-27T17:47:00Z">
            <w:r>
              <w:rPr>
                <w:rFonts w:eastAsia="Calibri" w:cs="Times New Roman"/>
                <w:color w:val="0070C0"/>
                <w:sz w:val="22"/>
                <w:szCs w:val="22"/>
                <w:lang w:eastAsia="en-US"/>
              </w:rPr>
              <w:t>1</w:t>
            </w:r>
          </w:ins>
          <w:del w:id="126" w:author="Алешин Алексей Васильевич" w:date="2021-09-27T17:47:00Z">
            <w:r w:rsidDel="00285504">
              <w:rPr>
                <w:rFonts w:eastAsia="Calibri" w:cs="Times New Roman"/>
                <w:color w:val="0070C0"/>
                <w:sz w:val="22"/>
                <w:szCs w:val="22"/>
                <w:lang w:eastAsia="en-US"/>
              </w:rPr>
              <w:delText>0</w:delText>
            </w:r>
          </w:del>
          <w:r>
            <w:rPr>
              <w:rFonts w:eastAsia="Calibri" w:cs="Times New Roman"/>
              <w:color w:val="0070C0"/>
              <w:sz w:val="22"/>
              <w:szCs w:val="22"/>
              <w:lang w:eastAsia="en-US"/>
            </w:rPr>
            <w:t>.0</w:t>
          </w:r>
        </w:p>
      </w:tc>
    </w:tr>
  </w:tbl>
  <w:p w14:paraId="36C2196F" w14:textId="77777777" w:rsidR="00AE5CF4" w:rsidRPr="000A3B45" w:rsidRDefault="00AE5CF4">
    <w:pPr>
      <w:pStyle w:val="aa"/>
      <w:rPr>
        <w:sz w:val="14"/>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0A178" w14:textId="77777777" w:rsidR="00AE5CF4" w:rsidRPr="00A7033C" w:rsidRDefault="00AE5CF4" w:rsidP="001A1F16">
    <w:pPr>
      <w:pStyle w:val="aa"/>
      <w:tabs>
        <w:tab w:val="clear" w:pos="4677"/>
        <w:tab w:val="clear" w:pos="9355"/>
      </w:tabs>
      <w:spacing w:before="120"/>
      <w:jc w:val="center"/>
      <w:rPr>
        <w:rFonts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98946"/>
      <w:docPartObj>
        <w:docPartGallery w:val="Page Numbers (Top of Page)"/>
        <w:docPartUnique/>
      </w:docPartObj>
    </w:sdtPr>
    <w:sdtEndPr>
      <w:rPr>
        <w:sz w:val="24"/>
        <w:szCs w:val="24"/>
      </w:rPr>
    </w:sdtEndPr>
    <w:sdtContent>
      <w:p w14:paraId="49A3DC84" w14:textId="4D1DC049" w:rsidR="00AE5CF4" w:rsidRPr="00F70B43" w:rsidRDefault="00AE5CF4" w:rsidP="00F70B43">
        <w:pPr>
          <w:pStyle w:val="aa"/>
          <w:tabs>
            <w:tab w:val="clear" w:pos="4677"/>
            <w:tab w:val="clear" w:pos="9355"/>
          </w:tabs>
          <w:spacing w:after="60"/>
          <w:jc w:val="center"/>
          <w:rPr>
            <w:sz w:val="24"/>
            <w:szCs w:val="24"/>
          </w:rPr>
        </w:pPr>
        <w:r w:rsidRPr="00F70B43">
          <w:rPr>
            <w:rFonts w:eastAsiaTheme="majorEastAsia" w:cstheme="majorBidi"/>
            <w:bCs/>
            <w:noProof/>
            <w:sz w:val="24"/>
            <w:szCs w:val="24"/>
          </w:rPr>
          <w:drawing>
            <wp:anchor distT="0" distB="0" distL="114300" distR="114300" simplePos="0" relativeHeight="251670016" behindDoc="0" locked="0" layoutInCell="1" allowOverlap="1" wp14:anchorId="5919F9EE" wp14:editId="5495FD6C">
              <wp:simplePos x="0" y="0"/>
              <wp:positionH relativeFrom="margin">
                <wp:posOffset>-19050</wp:posOffset>
              </wp:positionH>
              <wp:positionV relativeFrom="paragraph">
                <wp:posOffset>128270</wp:posOffset>
              </wp:positionV>
              <wp:extent cx="621132" cy="604299"/>
              <wp:effectExtent l="0" t="0" r="0" b="0"/>
              <wp:wrapNone/>
              <wp:docPr id="8" name="Picture 4" descr="CBRF-Logo_2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BRF-Logo_20mm.png"/>
                      <pic:cNvPicPr>
                        <a:picLocks noChangeAspect="1"/>
                      </pic:cNvPicPr>
                    </pic:nvPicPr>
                    <pic:blipFill rotWithShape="1">
                      <a:blip r:embed="rId1" cstate="print">
                        <a:extLst>
                          <a:ext uri="{28A0092B-C50C-407E-A947-70E740481C1C}">
                            <a14:useLocalDpi xmlns:a14="http://schemas.microsoft.com/office/drawing/2010/main" val="0"/>
                          </a:ext>
                        </a:extLst>
                      </a:blip>
                      <a:srcRect r="70301"/>
                      <a:stretch/>
                    </pic:blipFill>
                    <pic:spPr>
                      <a:xfrm>
                        <a:off x="0" y="0"/>
                        <a:ext cx="621132" cy="604299"/>
                      </a:xfrm>
                      <a:prstGeom prst="rect">
                        <a:avLst/>
                      </a:prstGeom>
                    </pic:spPr>
                  </pic:pic>
                </a:graphicData>
              </a:graphic>
            </wp:anchor>
          </w:drawing>
        </w:r>
        <w:r w:rsidRPr="00F70B43">
          <w:rPr>
            <w:sz w:val="24"/>
            <w:szCs w:val="24"/>
          </w:rPr>
          <w:fldChar w:fldCharType="begin"/>
        </w:r>
        <w:r w:rsidRPr="00F70B43">
          <w:rPr>
            <w:sz w:val="24"/>
            <w:szCs w:val="24"/>
          </w:rPr>
          <w:instrText>PAGE   \* MERGEFORMAT</w:instrText>
        </w:r>
        <w:r w:rsidRPr="00F70B43">
          <w:rPr>
            <w:sz w:val="24"/>
            <w:szCs w:val="24"/>
          </w:rPr>
          <w:fldChar w:fldCharType="separate"/>
        </w:r>
        <w:r w:rsidR="001A3F13">
          <w:rPr>
            <w:noProof/>
            <w:sz w:val="24"/>
            <w:szCs w:val="24"/>
          </w:rPr>
          <w:t>32</w:t>
        </w:r>
        <w:r w:rsidRPr="00F70B43">
          <w:rPr>
            <w:noProof/>
            <w:sz w:val="24"/>
            <w:szCs w:val="24"/>
          </w:rPr>
          <w:fldChar w:fldCharType="end"/>
        </w:r>
      </w:p>
    </w:sdtContent>
  </w:sdt>
  <w:tbl>
    <w:tblPr>
      <w:tblW w:w="4545" w:type="pct"/>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1"/>
      <w:gridCol w:w="1448"/>
      <w:gridCol w:w="1766"/>
    </w:tblGrid>
    <w:tr w:rsidR="00AE5CF4" w:rsidRPr="00D92E8B" w14:paraId="04B11BDA" w14:textId="77777777" w:rsidTr="008D7AFF">
      <w:trPr>
        <w:trHeight w:val="330"/>
      </w:trPr>
      <w:tc>
        <w:tcPr>
          <w:tcW w:w="3786" w:type="pct"/>
          <w:vAlign w:val="center"/>
        </w:tcPr>
        <w:p w14:paraId="2E4F9AD5" w14:textId="77777777" w:rsidR="00AE5CF4" w:rsidRPr="00F70B43" w:rsidRDefault="00AE5CF4" w:rsidP="00181D5C">
          <w:pPr>
            <w:keepNext/>
            <w:shd w:val="clear" w:color="auto" w:fill="FFFFFF"/>
            <w:spacing w:line="240" w:lineRule="auto"/>
            <w:jc w:val="left"/>
            <w:outlineLvl w:val="0"/>
            <w:rPr>
              <w:rFonts w:eastAsia="Times New Roman" w:cs="Times New Roman"/>
              <w:b/>
              <w:color w:val="0070C0"/>
              <w:kern w:val="32"/>
              <w:sz w:val="24"/>
              <w:szCs w:val="24"/>
              <w:lang w:eastAsia="en-US"/>
            </w:rPr>
          </w:pPr>
          <w:r w:rsidRPr="00F70B43">
            <w:rPr>
              <w:rFonts w:eastAsia="Times New Roman" w:cs="Times New Roman"/>
              <w:b/>
              <w:color w:val="0070C0"/>
              <w:kern w:val="32"/>
              <w:sz w:val="24"/>
              <w:szCs w:val="24"/>
              <w:lang w:eastAsia="en-US"/>
            </w:rPr>
            <w:t>Центральный</w:t>
          </w:r>
          <w:r w:rsidRPr="00F70B43">
            <w:rPr>
              <w:rFonts w:eastAsia="Times New Roman" w:cs="Times New Roman"/>
              <w:b/>
              <w:color w:val="0070C0"/>
              <w:kern w:val="32"/>
              <w:sz w:val="24"/>
              <w:szCs w:val="24"/>
              <w:lang w:val="en-US" w:eastAsia="en-US"/>
            </w:rPr>
            <w:t xml:space="preserve"> </w:t>
          </w:r>
          <w:r w:rsidRPr="00F70B43">
            <w:rPr>
              <w:rFonts w:eastAsia="Times New Roman" w:cs="Times New Roman"/>
              <w:b/>
              <w:color w:val="0070C0"/>
              <w:kern w:val="32"/>
              <w:sz w:val="24"/>
              <w:szCs w:val="24"/>
              <w:lang w:eastAsia="en-US"/>
            </w:rPr>
            <w:t>банк</w:t>
          </w:r>
          <w:r w:rsidRPr="00F70B43">
            <w:rPr>
              <w:rFonts w:eastAsia="Times New Roman" w:cs="Times New Roman"/>
              <w:b/>
              <w:color w:val="0070C0"/>
              <w:kern w:val="32"/>
              <w:sz w:val="24"/>
              <w:szCs w:val="24"/>
              <w:lang w:val="en-US" w:eastAsia="en-US"/>
            </w:rPr>
            <w:t xml:space="preserve"> </w:t>
          </w:r>
          <w:r w:rsidRPr="00F70B43">
            <w:rPr>
              <w:rFonts w:eastAsia="Times New Roman" w:cs="Times New Roman"/>
              <w:b/>
              <w:color w:val="0070C0"/>
              <w:kern w:val="32"/>
              <w:sz w:val="24"/>
              <w:szCs w:val="24"/>
              <w:lang w:eastAsia="en-US"/>
            </w:rPr>
            <w:t>Российской Федерации</w:t>
          </w:r>
        </w:p>
      </w:tc>
      <w:tc>
        <w:tcPr>
          <w:tcW w:w="547" w:type="pct"/>
          <w:vAlign w:val="center"/>
        </w:tcPr>
        <w:p w14:paraId="3EF39FEA" w14:textId="77777777" w:rsidR="00AE5CF4" w:rsidRPr="00F70B43" w:rsidRDefault="00AE5CF4" w:rsidP="00181D5C">
          <w:pPr>
            <w:tabs>
              <w:tab w:val="center" w:pos="4677"/>
              <w:tab w:val="right" w:pos="9355"/>
            </w:tabs>
            <w:spacing w:line="240" w:lineRule="auto"/>
            <w:jc w:val="center"/>
            <w:rPr>
              <w:rFonts w:eastAsia="Calibri" w:cs="Times New Roman"/>
              <w:b/>
              <w:color w:val="0070C0"/>
              <w:sz w:val="24"/>
              <w:szCs w:val="24"/>
              <w:lang w:val="en-US" w:eastAsia="en-US"/>
            </w:rPr>
          </w:pPr>
          <w:r w:rsidRPr="00F70B43">
            <w:rPr>
              <w:rFonts w:eastAsia="Calibri" w:cs="Times New Roman"/>
              <w:b/>
              <w:color w:val="0070C0"/>
              <w:sz w:val="24"/>
              <w:szCs w:val="24"/>
              <w:lang w:eastAsia="en-US"/>
            </w:rPr>
            <w:t>Дата</w:t>
          </w:r>
          <w:r w:rsidRPr="00F70B43">
            <w:rPr>
              <w:rFonts w:eastAsia="Calibri" w:cs="Times New Roman"/>
              <w:b/>
              <w:color w:val="0070C0"/>
              <w:sz w:val="24"/>
              <w:szCs w:val="24"/>
              <w:lang w:val="en-US" w:eastAsia="en-US"/>
            </w:rPr>
            <w:t>:</w:t>
          </w:r>
        </w:p>
      </w:tc>
      <w:tc>
        <w:tcPr>
          <w:tcW w:w="667" w:type="pct"/>
          <w:vAlign w:val="center"/>
        </w:tcPr>
        <w:p w14:paraId="234AB93D" w14:textId="4200630C" w:rsidR="00AE5CF4" w:rsidRPr="00F70B43" w:rsidRDefault="00AE5CF4" w:rsidP="00013E06">
          <w:pPr>
            <w:tabs>
              <w:tab w:val="center" w:pos="4677"/>
              <w:tab w:val="right" w:pos="9355"/>
            </w:tabs>
            <w:spacing w:line="240" w:lineRule="auto"/>
            <w:jc w:val="left"/>
            <w:rPr>
              <w:rFonts w:eastAsia="Calibri" w:cs="Times New Roman"/>
              <w:color w:val="0070C0"/>
              <w:sz w:val="24"/>
              <w:szCs w:val="24"/>
              <w:lang w:eastAsia="en-US"/>
            </w:rPr>
          </w:pPr>
          <w:ins w:id="466" w:author="Алешин Алексей Васильевич" w:date="2021-09-27T18:57:00Z">
            <w:r>
              <w:rPr>
                <w:rFonts w:eastAsia="Calibri" w:cs="Times New Roman"/>
                <w:color w:val="0070C0"/>
                <w:sz w:val="24"/>
                <w:szCs w:val="24"/>
                <w:lang w:eastAsia="en-US"/>
              </w:rPr>
              <w:t>27</w:t>
            </w:r>
          </w:ins>
          <w:del w:id="467" w:author="Алешин Алексей Васильевич" w:date="2021-09-27T18:57:00Z">
            <w:r w:rsidDel="00013E06">
              <w:rPr>
                <w:rFonts w:eastAsia="Calibri" w:cs="Times New Roman"/>
                <w:color w:val="0070C0"/>
                <w:sz w:val="24"/>
                <w:szCs w:val="24"/>
                <w:lang w:eastAsia="en-US"/>
              </w:rPr>
              <w:delText>09</w:delText>
            </w:r>
          </w:del>
          <w:r>
            <w:rPr>
              <w:rFonts w:eastAsia="Calibri" w:cs="Times New Roman"/>
              <w:color w:val="0070C0"/>
              <w:sz w:val="24"/>
              <w:szCs w:val="24"/>
              <w:lang w:eastAsia="en-US"/>
            </w:rPr>
            <w:t>.0</w:t>
          </w:r>
          <w:ins w:id="468" w:author="Алешин Алексей Васильевич" w:date="2021-09-27T18:57:00Z">
            <w:r>
              <w:rPr>
                <w:rFonts w:eastAsia="Calibri" w:cs="Times New Roman"/>
                <w:color w:val="0070C0"/>
                <w:sz w:val="24"/>
                <w:szCs w:val="24"/>
                <w:lang w:eastAsia="en-US"/>
              </w:rPr>
              <w:t>9</w:t>
            </w:r>
          </w:ins>
          <w:del w:id="469" w:author="Алешин Алексей Васильевич" w:date="2021-09-27T18:57:00Z">
            <w:r w:rsidDel="00013E06">
              <w:rPr>
                <w:rFonts w:eastAsia="Calibri" w:cs="Times New Roman"/>
                <w:color w:val="0070C0"/>
                <w:sz w:val="24"/>
                <w:szCs w:val="24"/>
                <w:lang w:eastAsia="en-US"/>
              </w:rPr>
              <w:delText>8</w:delText>
            </w:r>
          </w:del>
          <w:r>
            <w:rPr>
              <w:rFonts w:eastAsia="Calibri" w:cs="Times New Roman"/>
              <w:color w:val="0070C0"/>
              <w:sz w:val="24"/>
              <w:szCs w:val="24"/>
              <w:lang w:eastAsia="en-US"/>
            </w:rPr>
            <w:t>.2021</w:t>
          </w:r>
        </w:p>
      </w:tc>
    </w:tr>
    <w:tr w:rsidR="00AE5CF4" w:rsidRPr="00D92E8B" w14:paraId="205FFCAE" w14:textId="77777777" w:rsidTr="008D7AFF">
      <w:trPr>
        <w:trHeight w:val="368"/>
      </w:trPr>
      <w:tc>
        <w:tcPr>
          <w:tcW w:w="3786" w:type="pct"/>
          <w:vAlign w:val="center"/>
        </w:tcPr>
        <w:p w14:paraId="198620A3" w14:textId="6BBFC083" w:rsidR="00AE5CF4" w:rsidRPr="00F70B43" w:rsidRDefault="00AE5CF4" w:rsidP="00013E06">
          <w:pPr>
            <w:pStyle w:val="afff7"/>
            <w:rPr>
              <w:i w:val="0"/>
              <w:sz w:val="24"/>
              <w:szCs w:val="24"/>
            </w:rPr>
          </w:pPr>
          <w:r w:rsidRPr="00F70B43">
            <w:rPr>
              <w:i w:val="0"/>
              <w:sz w:val="24"/>
              <w:szCs w:val="24"/>
            </w:rPr>
            <w:t>Шифр и краткое наименование проекта</w:t>
          </w:r>
          <w:r>
            <w:rPr>
              <w:i w:val="0"/>
              <w:sz w:val="24"/>
              <w:szCs w:val="24"/>
            </w:rPr>
            <w:t>: ФТ_31_доп1</w:t>
          </w:r>
          <w:ins w:id="470" w:author="Алешин Алексей Васильевич" w:date="2021-09-27T18:57:00Z">
            <w:r>
              <w:rPr>
                <w:i w:val="0"/>
                <w:sz w:val="24"/>
                <w:szCs w:val="24"/>
              </w:rPr>
              <w:t>1</w:t>
            </w:r>
          </w:ins>
          <w:del w:id="471" w:author="Алешин Алексей Васильевич" w:date="2021-09-27T18:57:00Z">
            <w:r w:rsidDel="00013E06">
              <w:rPr>
                <w:i w:val="0"/>
                <w:sz w:val="24"/>
                <w:szCs w:val="24"/>
              </w:rPr>
              <w:delText>0</w:delText>
            </w:r>
          </w:del>
        </w:p>
      </w:tc>
      <w:tc>
        <w:tcPr>
          <w:tcW w:w="547" w:type="pct"/>
          <w:vAlign w:val="center"/>
        </w:tcPr>
        <w:p w14:paraId="499EC7A9" w14:textId="77777777" w:rsidR="00AE5CF4" w:rsidRPr="00F70B43" w:rsidRDefault="00AE5CF4" w:rsidP="00181D5C">
          <w:pPr>
            <w:tabs>
              <w:tab w:val="center" w:pos="4677"/>
              <w:tab w:val="right" w:pos="9355"/>
            </w:tabs>
            <w:spacing w:line="240" w:lineRule="auto"/>
            <w:jc w:val="center"/>
            <w:rPr>
              <w:rFonts w:eastAsia="Calibri" w:cs="Times New Roman"/>
              <w:b/>
              <w:color w:val="0070C0"/>
              <w:sz w:val="24"/>
              <w:szCs w:val="24"/>
              <w:lang w:eastAsia="en-US"/>
            </w:rPr>
          </w:pPr>
          <w:r w:rsidRPr="00F70B43">
            <w:rPr>
              <w:rFonts w:eastAsia="Calibri" w:cs="Times New Roman"/>
              <w:b/>
              <w:color w:val="0070C0"/>
              <w:sz w:val="24"/>
              <w:szCs w:val="24"/>
              <w:lang w:eastAsia="en-US"/>
            </w:rPr>
            <w:t>Версия:</w:t>
          </w:r>
        </w:p>
      </w:tc>
      <w:tc>
        <w:tcPr>
          <w:tcW w:w="667" w:type="pct"/>
          <w:vAlign w:val="center"/>
        </w:tcPr>
        <w:p w14:paraId="6B5E6BF1" w14:textId="669DB978" w:rsidR="00AE5CF4" w:rsidRPr="00F70B43" w:rsidRDefault="00AE5CF4" w:rsidP="00013E06">
          <w:pPr>
            <w:tabs>
              <w:tab w:val="center" w:pos="4677"/>
              <w:tab w:val="right" w:pos="9355"/>
            </w:tabs>
            <w:spacing w:line="240" w:lineRule="auto"/>
            <w:jc w:val="left"/>
            <w:rPr>
              <w:rFonts w:eastAsia="Calibri" w:cs="Times New Roman"/>
              <w:color w:val="0070C0"/>
              <w:sz w:val="24"/>
              <w:szCs w:val="24"/>
              <w:lang w:eastAsia="en-US"/>
            </w:rPr>
          </w:pPr>
          <w:r>
            <w:rPr>
              <w:rFonts w:eastAsia="Calibri" w:cs="Times New Roman"/>
              <w:color w:val="0070C0"/>
              <w:sz w:val="24"/>
              <w:szCs w:val="24"/>
              <w:lang w:eastAsia="en-US"/>
            </w:rPr>
            <w:t>1</w:t>
          </w:r>
          <w:ins w:id="472" w:author="Алешин Алексей Васильевич" w:date="2021-09-27T18:57:00Z">
            <w:r>
              <w:rPr>
                <w:rFonts w:eastAsia="Calibri" w:cs="Times New Roman"/>
                <w:color w:val="0070C0"/>
                <w:sz w:val="24"/>
                <w:szCs w:val="24"/>
                <w:lang w:eastAsia="en-US"/>
              </w:rPr>
              <w:t>1</w:t>
            </w:r>
          </w:ins>
          <w:del w:id="473" w:author="Алешин Алексей Васильевич" w:date="2021-09-27T18:57:00Z">
            <w:r w:rsidDel="00013E06">
              <w:rPr>
                <w:rFonts w:eastAsia="Calibri" w:cs="Times New Roman"/>
                <w:color w:val="0070C0"/>
                <w:sz w:val="24"/>
                <w:szCs w:val="24"/>
                <w:lang w:eastAsia="en-US"/>
              </w:rPr>
              <w:delText>0</w:delText>
            </w:r>
          </w:del>
          <w:r>
            <w:rPr>
              <w:rFonts w:eastAsia="Calibri" w:cs="Times New Roman"/>
              <w:color w:val="0070C0"/>
              <w:sz w:val="24"/>
              <w:szCs w:val="24"/>
              <w:lang w:eastAsia="en-US"/>
            </w:rPr>
            <w:t>.0</w:t>
          </w:r>
        </w:p>
      </w:tc>
    </w:tr>
  </w:tbl>
  <w:p w14:paraId="1D6D6A11" w14:textId="77777777" w:rsidR="00AE5CF4" w:rsidRPr="00F70B43" w:rsidRDefault="00AE5CF4">
    <w:pPr>
      <w:pStyle w:val="aa"/>
      <w:rPr>
        <w:sz w:val="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01B83" w14:textId="77777777" w:rsidR="00AE5CF4" w:rsidRPr="00FA7D15" w:rsidRDefault="00AE5CF4" w:rsidP="00FA7D15">
    <w:pPr>
      <w:pStyle w:val="aa"/>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277958873"/>
      <w:docPartObj>
        <w:docPartGallery w:val="Page Numbers (Top of Page)"/>
        <w:docPartUnique/>
      </w:docPartObj>
    </w:sdtPr>
    <w:sdtEndPr/>
    <w:sdtContent>
      <w:p w14:paraId="15694BA0" w14:textId="176B215F" w:rsidR="00AE5CF4" w:rsidRPr="008D7AFF" w:rsidRDefault="00AE5CF4" w:rsidP="00E5064E">
        <w:pPr>
          <w:pStyle w:val="aa"/>
          <w:tabs>
            <w:tab w:val="clear" w:pos="4677"/>
            <w:tab w:val="clear" w:pos="9355"/>
          </w:tabs>
          <w:jc w:val="center"/>
          <w:rPr>
            <w:sz w:val="24"/>
            <w:szCs w:val="24"/>
          </w:rPr>
        </w:pPr>
        <w:r w:rsidRPr="008D7AFF">
          <w:rPr>
            <w:sz w:val="24"/>
            <w:szCs w:val="24"/>
          </w:rPr>
          <w:fldChar w:fldCharType="begin"/>
        </w:r>
        <w:r w:rsidRPr="008D7AFF">
          <w:rPr>
            <w:sz w:val="24"/>
            <w:szCs w:val="24"/>
          </w:rPr>
          <w:instrText>PAGE   \* MERGEFORMAT</w:instrText>
        </w:r>
        <w:r w:rsidRPr="008D7AFF">
          <w:rPr>
            <w:sz w:val="24"/>
            <w:szCs w:val="24"/>
          </w:rPr>
          <w:fldChar w:fldCharType="separate"/>
        </w:r>
        <w:r w:rsidR="00F7388F">
          <w:rPr>
            <w:noProof/>
            <w:sz w:val="24"/>
            <w:szCs w:val="24"/>
          </w:rPr>
          <w:t>59</w:t>
        </w:r>
        <w:r w:rsidRPr="008D7AFF">
          <w:rPr>
            <w:noProof/>
            <w:sz w:val="24"/>
            <w:szCs w:val="24"/>
          </w:rPr>
          <w:fldChar w:fldCharType="end"/>
        </w:r>
      </w:p>
    </w:sdtContent>
  </w:sdt>
  <w:tbl>
    <w:tblPr>
      <w:tblW w:w="4356" w:type="pct"/>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3"/>
      <w:gridCol w:w="1071"/>
      <w:gridCol w:w="1776"/>
    </w:tblGrid>
    <w:tr w:rsidR="00AE5CF4" w:rsidRPr="008D7AFF" w14:paraId="630BBF17" w14:textId="77777777" w:rsidTr="008D7AFF">
      <w:trPr>
        <w:trHeight w:val="330"/>
      </w:trPr>
      <w:tc>
        <w:tcPr>
          <w:tcW w:w="3723" w:type="pct"/>
          <w:vAlign w:val="center"/>
        </w:tcPr>
        <w:p w14:paraId="038705DB" w14:textId="77777777" w:rsidR="00AE5CF4" w:rsidRPr="008D7AFF" w:rsidRDefault="00AE5CF4" w:rsidP="00181D5C">
          <w:pPr>
            <w:keepNext/>
            <w:shd w:val="clear" w:color="auto" w:fill="FFFFFF"/>
            <w:spacing w:line="240" w:lineRule="auto"/>
            <w:jc w:val="left"/>
            <w:outlineLvl w:val="0"/>
            <w:rPr>
              <w:rFonts w:eastAsia="Times New Roman" w:cs="Times New Roman"/>
              <w:b/>
              <w:color w:val="0070C0"/>
              <w:kern w:val="32"/>
              <w:sz w:val="24"/>
              <w:szCs w:val="24"/>
              <w:lang w:eastAsia="en-US"/>
            </w:rPr>
          </w:pPr>
          <w:r w:rsidRPr="008D7AFF">
            <w:rPr>
              <w:rFonts w:eastAsia="Times New Roman" w:cs="Times New Roman"/>
              <w:b/>
              <w:color w:val="0070C0"/>
              <w:kern w:val="32"/>
              <w:sz w:val="24"/>
              <w:szCs w:val="24"/>
              <w:lang w:eastAsia="en-US"/>
            </w:rPr>
            <w:t>Центральный</w:t>
          </w:r>
          <w:r w:rsidRPr="008D7AFF">
            <w:rPr>
              <w:rFonts w:eastAsia="Times New Roman" w:cs="Times New Roman"/>
              <w:b/>
              <w:color w:val="0070C0"/>
              <w:kern w:val="32"/>
              <w:sz w:val="24"/>
              <w:szCs w:val="24"/>
              <w:lang w:val="en-US" w:eastAsia="en-US"/>
            </w:rPr>
            <w:t xml:space="preserve"> </w:t>
          </w:r>
          <w:r w:rsidRPr="008D7AFF">
            <w:rPr>
              <w:rFonts w:eastAsia="Times New Roman" w:cs="Times New Roman"/>
              <w:b/>
              <w:color w:val="0070C0"/>
              <w:kern w:val="32"/>
              <w:sz w:val="24"/>
              <w:szCs w:val="24"/>
              <w:lang w:eastAsia="en-US"/>
            </w:rPr>
            <w:t>банк</w:t>
          </w:r>
          <w:r w:rsidRPr="008D7AFF">
            <w:rPr>
              <w:rFonts w:eastAsia="Times New Roman" w:cs="Times New Roman"/>
              <w:b/>
              <w:color w:val="0070C0"/>
              <w:kern w:val="32"/>
              <w:sz w:val="24"/>
              <w:szCs w:val="24"/>
              <w:lang w:val="en-US" w:eastAsia="en-US"/>
            </w:rPr>
            <w:t xml:space="preserve"> </w:t>
          </w:r>
          <w:r w:rsidRPr="008D7AFF">
            <w:rPr>
              <w:rFonts w:eastAsia="Times New Roman" w:cs="Times New Roman"/>
              <w:b/>
              <w:color w:val="0070C0"/>
              <w:kern w:val="32"/>
              <w:sz w:val="24"/>
              <w:szCs w:val="24"/>
              <w:lang w:eastAsia="en-US"/>
            </w:rPr>
            <w:t>Российской Федерации</w:t>
          </w:r>
        </w:p>
      </w:tc>
      <w:tc>
        <w:tcPr>
          <w:tcW w:w="642" w:type="pct"/>
          <w:vAlign w:val="center"/>
        </w:tcPr>
        <w:p w14:paraId="6DF85608" w14:textId="77777777" w:rsidR="00AE5CF4" w:rsidRPr="008D7AFF" w:rsidRDefault="00AE5CF4" w:rsidP="00181D5C">
          <w:pPr>
            <w:tabs>
              <w:tab w:val="center" w:pos="4677"/>
              <w:tab w:val="right" w:pos="9355"/>
            </w:tabs>
            <w:spacing w:line="240" w:lineRule="auto"/>
            <w:jc w:val="center"/>
            <w:rPr>
              <w:rFonts w:eastAsia="Calibri" w:cs="Times New Roman"/>
              <w:b/>
              <w:color w:val="0070C0"/>
              <w:sz w:val="24"/>
              <w:szCs w:val="24"/>
              <w:lang w:val="en-US" w:eastAsia="en-US"/>
            </w:rPr>
          </w:pPr>
          <w:r w:rsidRPr="008D7AFF">
            <w:rPr>
              <w:rFonts w:eastAsia="Calibri" w:cs="Times New Roman"/>
              <w:b/>
              <w:color w:val="0070C0"/>
              <w:sz w:val="24"/>
              <w:szCs w:val="24"/>
              <w:lang w:eastAsia="en-US"/>
            </w:rPr>
            <w:t>Дата</w:t>
          </w:r>
          <w:r w:rsidRPr="008D7AFF">
            <w:rPr>
              <w:rFonts w:eastAsia="Calibri" w:cs="Times New Roman"/>
              <w:b/>
              <w:color w:val="0070C0"/>
              <w:sz w:val="24"/>
              <w:szCs w:val="24"/>
              <w:lang w:val="en-US" w:eastAsia="en-US"/>
            </w:rPr>
            <w:t>:</w:t>
          </w:r>
        </w:p>
      </w:tc>
      <w:tc>
        <w:tcPr>
          <w:tcW w:w="634" w:type="pct"/>
          <w:vAlign w:val="center"/>
        </w:tcPr>
        <w:p w14:paraId="6B0968F0" w14:textId="1DBBFB9D" w:rsidR="00AE5CF4" w:rsidRPr="008D7AFF" w:rsidRDefault="00AE5CF4" w:rsidP="00013E06">
          <w:pPr>
            <w:tabs>
              <w:tab w:val="center" w:pos="4677"/>
              <w:tab w:val="right" w:pos="9355"/>
            </w:tabs>
            <w:spacing w:line="240" w:lineRule="auto"/>
            <w:jc w:val="left"/>
            <w:rPr>
              <w:rFonts w:eastAsia="Calibri" w:cs="Times New Roman"/>
              <w:color w:val="0070C0"/>
              <w:sz w:val="24"/>
              <w:szCs w:val="24"/>
              <w:lang w:eastAsia="en-US"/>
            </w:rPr>
          </w:pPr>
          <w:del w:id="1214" w:author="Алешин Алексей Васильевич" w:date="2021-09-27T18:56:00Z">
            <w:r w:rsidDel="00013E06">
              <w:rPr>
                <w:rFonts w:eastAsia="Calibri" w:cs="Times New Roman"/>
                <w:color w:val="0070C0"/>
                <w:sz w:val="24"/>
                <w:szCs w:val="24"/>
                <w:lang w:eastAsia="en-US"/>
              </w:rPr>
              <w:delText>09</w:delText>
            </w:r>
          </w:del>
          <w:ins w:id="1215" w:author="Алешин Алексей Васильевич" w:date="2021-09-27T18:56:00Z">
            <w:r>
              <w:rPr>
                <w:rFonts w:eastAsia="Calibri" w:cs="Times New Roman"/>
                <w:color w:val="0070C0"/>
                <w:sz w:val="24"/>
                <w:szCs w:val="24"/>
                <w:lang w:eastAsia="en-US"/>
              </w:rPr>
              <w:t>27</w:t>
            </w:r>
          </w:ins>
          <w:r>
            <w:rPr>
              <w:rFonts w:eastAsia="Calibri" w:cs="Times New Roman"/>
              <w:color w:val="0070C0"/>
              <w:sz w:val="24"/>
              <w:szCs w:val="24"/>
              <w:lang w:eastAsia="en-US"/>
            </w:rPr>
            <w:t>.</w:t>
          </w:r>
          <w:del w:id="1216" w:author="Алешин Алексей Васильевич" w:date="2021-09-27T18:56:00Z">
            <w:r w:rsidDel="00013E06">
              <w:rPr>
                <w:rFonts w:eastAsia="Calibri" w:cs="Times New Roman"/>
                <w:color w:val="0070C0"/>
                <w:sz w:val="24"/>
                <w:szCs w:val="24"/>
                <w:lang w:eastAsia="en-US"/>
              </w:rPr>
              <w:delText>08</w:delText>
            </w:r>
          </w:del>
          <w:ins w:id="1217" w:author="Алешин Алексей Васильевич" w:date="2021-09-27T18:56:00Z">
            <w:r>
              <w:rPr>
                <w:rFonts w:eastAsia="Calibri" w:cs="Times New Roman"/>
                <w:color w:val="0070C0"/>
                <w:sz w:val="24"/>
                <w:szCs w:val="24"/>
                <w:lang w:eastAsia="en-US"/>
              </w:rPr>
              <w:t>09</w:t>
            </w:r>
          </w:ins>
          <w:r>
            <w:rPr>
              <w:rFonts w:eastAsia="Calibri" w:cs="Times New Roman"/>
              <w:color w:val="0070C0"/>
              <w:sz w:val="24"/>
              <w:szCs w:val="24"/>
              <w:lang w:eastAsia="en-US"/>
            </w:rPr>
            <w:t>.2021</w:t>
          </w:r>
        </w:p>
      </w:tc>
    </w:tr>
    <w:tr w:rsidR="00AE5CF4" w:rsidRPr="008D7AFF" w14:paraId="1E35BE11" w14:textId="77777777" w:rsidTr="008D7AFF">
      <w:trPr>
        <w:trHeight w:val="368"/>
      </w:trPr>
      <w:tc>
        <w:tcPr>
          <w:tcW w:w="3723" w:type="pct"/>
          <w:vAlign w:val="center"/>
        </w:tcPr>
        <w:p w14:paraId="54AEB197" w14:textId="17E96FAE" w:rsidR="00AE5CF4" w:rsidRPr="008D7AFF" w:rsidRDefault="00AE5CF4" w:rsidP="008738F2">
          <w:pPr>
            <w:pStyle w:val="afff7"/>
            <w:rPr>
              <w:i w:val="0"/>
              <w:sz w:val="24"/>
              <w:szCs w:val="24"/>
            </w:rPr>
          </w:pPr>
          <w:r w:rsidRPr="008D7AFF">
            <w:rPr>
              <w:rFonts w:eastAsiaTheme="majorEastAsia" w:cstheme="majorBidi"/>
              <w:bCs/>
              <w:i w:val="0"/>
              <w:noProof/>
              <w:sz w:val="24"/>
              <w:szCs w:val="24"/>
              <w:lang w:eastAsia="ru-RU"/>
            </w:rPr>
            <w:drawing>
              <wp:anchor distT="0" distB="0" distL="114300" distR="114300" simplePos="0" relativeHeight="251682304" behindDoc="0" locked="0" layoutInCell="1" allowOverlap="1" wp14:anchorId="1927E989" wp14:editId="2B36E352">
                <wp:simplePos x="0" y="0"/>
                <wp:positionH relativeFrom="margin">
                  <wp:posOffset>-743585</wp:posOffset>
                </wp:positionH>
                <wp:positionV relativeFrom="paragraph">
                  <wp:posOffset>-304800</wp:posOffset>
                </wp:positionV>
                <wp:extent cx="621030" cy="603885"/>
                <wp:effectExtent l="0" t="0" r="0" b="0"/>
                <wp:wrapNone/>
                <wp:docPr id="9" name="Picture 4" descr="CBRF-Logo_2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BRF-Logo_20mm.png"/>
                        <pic:cNvPicPr>
                          <a:picLocks noChangeAspect="1"/>
                        </pic:cNvPicPr>
                      </pic:nvPicPr>
                      <pic:blipFill rotWithShape="1">
                        <a:blip r:embed="rId1" cstate="print">
                          <a:extLst>
                            <a:ext uri="{28A0092B-C50C-407E-A947-70E740481C1C}">
                              <a14:useLocalDpi xmlns:a14="http://schemas.microsoft.com/office/drawing/2010/main" val="0"/>
                            </a:ext>
                          </a:extLst>
                        </a:blip>
                        <a:srcRect r="70301"/>
                        <a:stretch/>
                      </pic:blipFill>
                      <pic:spPr>
                        <a:xfrm>
                          <a:off x="0" y="0"/>
                          <a:ext cx="621030" cy="603885"/>
                        </a:xfrm>
                        <a:prstGeom prst="rect">
                          <a:avLst/>
                        </a:prstGeom>
                      </pic:spPr>
                    </pic:pic>
                  </a:graphicData>
                </a:graphic>
                <wp14:sizeRelH relativeFrom="margin">
                  <wp14:pctWidth>0</wp14:pctWidth>
                </wp14:sizeRelH>
                <wp14:sizeRelV relativeFrom="margin">
                  <wp14:pctHeight>0</wp14:pctHeight>
                </wp14:sizeRelV>
              </wp:anchor>
            </w:drawing>
          </w:r>
          <w:r w:rsidRPr="008D7AFF">
            <w:rPr>
              <w:i w:val="0"/>
              <w:sz w:val="24"/>
              <w:szCs w:val="24"/>
            </w:rPr>
            <w:t>Шифр и краткое наименование проекта</w:t>
          </w:r>
          <w:r>
            <w:rPr>
              <w:i w:val="0"/>
              <w:sz w:val="24"/>
              <w:szCs w:val="24"/>
            </w:rPr>
            <w:t>: ФТ_31_доп1</w:t>
          </w:r>
          <w:ins w:id="1218" w:author="Алешин Алексей Васильевич" w:date="2021-09-27T18:56:00Z">
            <w:r>
              <w:rPr>
                <w:i w:val="0"/>
                <w:sz w:val="24"/>
                <w:szCs w:val="24"/>
              </w:rPr>
              <w:t>1</w:t>
            </w:r>
          </w:ins>
          <w:del w:id="1219" w:author="Алешин Алексей Васильевич" w:date="2021-09-27T18:56:00Z">
            <w:r w:rsidDel="00013E06">
              <w:rPr>
                <w:i w:val="0"/>
                <w:sz w:val="24"/>
                <w:szCs w:val="24"/>
              </w:rPr>
              <w:delText>0</w:delText>
            </w:r>
          </w:del>
        </w:p>
      </w:tc>
      <w:tc>
        <w:tcPr>
          <w:tcW w:w="642" w:type="pct"/>
          <w:vAlign w:val="center"/>
        </w:tcPr>
        <w:p w14:paraId="4CDFDEB2" w14:textId="77777777" w:rsidR="00AE5CF4" w:rsidRPr="008D7AFF" w:rsidRDefault="00AE5CF4" w:rsidP="00181D5C">
          <w:pPr>
            <w:tabs>
              <w:tab w:val="center" w:pos="4677"/>
              <w:tab w:val="right" w:pos="9355"/>
            </w:tabs>
            <w:spacing w:line="240" w:lineRule="auto"/>
            <w:jc w:val="center"/>
            <w:rPr>
              <w:rFonts w:eastAsia="Calibri" w:cs="Times New Roman"/>
              <w:b/>
              <w:color w:val="0070C0"/>
              <w:sz w:val="24"/>
              <w:szCs w:val="24"/>
              <w:lang w:eastAsia="en-US"/>
            </w:rPr>
          </w:pPr>
          <w:r w:rsidRPr="008D7AFF">
            <w:rPr>
              <w:rFonts w:eastAsia="Calibri" w:cs="Times New Roman"/>
              <w:b/>
              <w:color w:val="0070C0"/>
              <w:sz w:val="24"/>
              <w:szCs w:val="24"/>
              <w:lang w:eastAsia="en-US"/>
            </w:rPr>
            <w:t>Версия:</w:t>
          </w:r>
        </w:p>
      </w:tc>
      <w:tc>
        <w:tcPr>
          <w:tcW w:w="634" w:type="pct"/>
          <w:vAlign w:val="center"/>
        </w:tcPr>
        <w:p w14:paraId="436F41A2" w14:textId="2703508A" w:rsidR="00AE5CF4" w:rsidRPr="008D7AFF" w:rsidRDefault="00AE5CF4" w:rsidP="00013E06">
          <w:pPr>
            <w:tabs>
              <w:tab w:val="center" w:pos="4677"/>
              <w:tab w:val="right" w:pos="9355"/>
            </w:tabs>
            <w:spacing w:line="240" w:lineRule="auto"/>
            <w:jc w:val="left"/>
            <w:rPr>
              <w:rFonts w:eastAsia="Calibri" w:cs="Times New Roman"/>
              <w:color w:val="0070C0"/>
              <w:sz w:val="24"/>
              <w:szCs w:val="24"/>
              <w:lang w:eastAsia="en-US"/>
            </w:rPr>
          </w:pPr>
          <w:r>
            <w:rPr>
              <w:rFonts w:eastAsia="Calibri" w:cs="Times New Roman"/>
              <w:color w:val="0070C0"/>
              <w:sz w:val="24"/>
              <w:szCs w:val="24"/>
              <w:lang w:eastAsia="en-US"/>
            </w:rPr>
            <w:t>1</w:t>
          </w:r>
          <w:ins w:id="1220" w:author="Алешин Алексей Васильевич" w:date="2021-09-27T18:56:00Z">
            <w:r>
              <w:rPr>
                <w:rFonts w:eastAsia="Calibri" w:cs="Times New Roman"/>
                <w:color w:val="0070C0"/>
                <w:sz w:val="24"/>
                <w:szCs w:val="24"/>
                <w:lang w:eastAsia="en-US"/>
              </w:rPr>
              <w:t>1</w:t>
            </w:r>
          </w:ins>
          <w:del w:id="1221" w:author="Алешин Алексей Васильевич" w:date="2021-09-27T18:56:00Z">
            <w:r w:rsidDel="00013E06">
              <w:rPr>
                <w:rFonts w:eastAsia="Calibri" w:cs="Times New Roman"/>
                <w:color w:val="0070C0"/>
                <w:sz w:val="24"/>
                <w:szCs w:val="24"/>
                <w:lang w:eastAsia="en-US"/>
              </w:rPr>
              <w:delText>0</w:delText>
            </w:r>
          </w:del>
          <w:r>
            <w:rPr>
              <w:rFonts w:eastAsia="Calibri" w:cs="Times New Roman"/>
              <w:color w:val="0070C0"/>
              <w:sz w:val="24"/>
              <w:szCs w:val="24"/>
              <w:lang w:eastAsia="en-US"/>
            </w:rPr>
            <w:t>.0</w:t>
          </w:r>
        </w:p>
      </w:tc>
    </w:tr>
  </w:tbl>
  <w:p w14:paraId="0EC96054" w14:textId="77777777" w:rsidR="00AE5CF4" w:rsidRPr="008D7AFF" w:rsidRDefault="00AE5CF4">
    <w:pPr>
      <w:pStyle w:val="aa"/>
      <w:rPr>
        <w:sz w:val="1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391414244"/>
      <w:docPartObj>
        <w:docPartGallery w:val="Page Numbers (Top of Page)"/>
        <w:docPartUnique/>
      </w:docPartObj>
    </w:sdtPr>
    <w:sdtEndPr/>
    <w:sdtContent>
      <w:p w14:paraId="1ECCC913" w14:textId="15B01B3B" w:rsidR="00AE5CF4" w:rsidRPr="008D7AFF" w:rsidRDefault="00AE5CF4" w:rsidP="00E5064E">
        <w:pPr>
          <w:pStyle w:val="aa"/>
          <w:tabs>
            <w:tab w:val="clear" w:pos="4677"/>
            <w:tab w:val="clear" w:pos="9355"/>
          </w:tabs>
          <w:jc w:val="center"/>
          <w:rPr>
            <w:sz w:val="24"/>
            <w:szCs w:val="24"/>
          </w:rPr>
        </w:pPr>
        <w:r w:rsidRPr="008D7AFF">
          <w:rPr>
            <w:sz w:val="24"/>
            <w:szCs w:val="24"/>
          </w:rPr>
          <w:fldChar w:fldCharType="begin"/>
        </w:r>
        <w:r w:rsidRPr="008D7AFF">
          <w:rPr>
            <w:sz w:val="24"/>
            <w:szCs w:val="24"/>
          </w:rPr>
          <w:instrText>PAGE   \* MERGEFORMAT</w:instrText>
        </w:r>
        <w:r w:rsidRPr="008D7AFF">
          <w:rPr>
            <w:sz w:val="24"/>
            <w:szCs w:val="24"/>
          </w:rPr>
          <w:fldChar w:fldCharType="separate"/>
        </w:r>
        <w:r w:rsidR="00F7388F">
          <w:rPr>
            <w:noProof/>
            <w:sz w:val="24"/>
            <w:szCs w:val="24"/>
          </w:rPr>
          <w:t>69</w:t>
        </w:r>
        <w:r w:rsidRPr="008D7AFF">
          <w:rPr>
            <w:noProof/>
            <w:sz w:val="24"/>
            <w:szCs w:val="24"/>
          </w:rPr>
          <w:fldChar w:fldCharType="end"/>
        </w:r>
      </w:p>
    </w:sdtContent>
  </w:sdt>
  <w:tbl>
    <w:tblPr>
      <w:tblW w:w="4544" w:type="pct"/>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2"/>
      <w:gridCol w:w="1628"/>
      <w:gridCol w:w="1442"/>
    </w:tblGrid>
    <w:tr w:rsidR="00AE5CF4" w:rsidRPr="008D7AFF" w14:paraId="12B0BC8B" w14:textId="77777777" w:rsidTr="00A7033C">
      <w:trPr>
        <w:trHeight w:val="330"/>
      </w:trPr>
      <w:tc>
        <w:tcPr>
          <w:tcW w:w="3839" w:type="pct"/>
          <w:vAlign w:val="center"/>
        </w:tcPr>
        <w:p w14:paraId="314A980C" w14:textId="77777777" w:rsidR="00AE5CF4" w:rsidRPr="00A7033C" w:rsidRDefault="00AE5CF4" w:rsidP="00181D5C">
          <w:pPr>
            <w:keepNext/>
            <w:shd w:val="clear" w:color="auto" w:fill="FFFFFF"/>
            <w:spacing w:line="240" w:lineRule="auto"/>
            <w:jc w:val="left"/>
            <w:outlineLvl w:val="0"/>
            <w:rPr>
              <w:rFonts w:eastAsia="Times New Roman" w:cs="Times New Roman"/>
              <w:b/>
              <w:color w:val="0070C0"/>
              <w:kern w:val="32"/>
              <w:sz w:val="24"/>
              <w:szCs w:val="24"/>
              <w:lang w:eastAsia="en-US"/>
            </w:rPr>
          </w:pPr>
          <w:r w:rsidRPr="00A7033C">
            <w:rPr>
              <w:rFonts w:eastAsia="Times New Roman" w:cs="Times New Roman"/>
              <w:b/>
              <w:color w:val="0070C0"/>
              <w:kern w:val="32"/>
              <w:sz w:val="24"/>
              <w:szCs w:val="24"/>
              <w:lang w:eastAsia="en-US"/>
            </w:rPr>
            <w:t>Центральный</w:t>
          </w:r>
          <w:r w:rsidRPr="00A7033C">
            <w:rPr>
              <w:rFonts w:eastAsia="Times New Roman" w:cs="Times New Roman"/>
              <w:b/>
              <w:color w:val="0070C0"/>
              <w:kern w:val="32"/>
              <w:sz w:val="24"/>
              <w:szCs w:val="24"/>
              <w:lang w:val="en-US" w:eastAsia="en-US"/>
            </w:rPr>
            <w:t xml:space="preserve"> </w:t>
          </w:r>
          <w:r w:rsidRPr="00A7033C">
            <w:rPr>
              <w:rFonts w:eastAsia="Times New Roman" w:cs="Times New Roman"/>
              <w:b/>
              <w:color w:val="0070C0"/>
              <w:kern w:val="32"/>
              <w:sz w:val="24"/>
              <w:szCs w:val="24"/>
              <w:lang w:eastAsia="en-US"/>
            </w:rPr>
            <w:t>банк</w:t>
          </w:r>
          <w:r w:rsidRPr="00A7033C">
            <w:rPr>
              <w:rFonts w:eastAsia="Times New Roman" w:cs="Times New Roman"/>
              <w:b/>
              <w:color w:val="0070C0"/>
              <w:kern w:val="32"/>
              <w:sz w:val="24"/>
              <w:szCs w:val="24"/>
              <w:lang w:val="en-US" w:eastAsia="en-US"/>
            </w:rPr>
            <w:t xml:space="preserve"> </w:t>
          </w:r>
          <w:r w:rsidRPr="00A7033C">
            <w:rPr>
              <w:rFonts w:eastAsia="Times New Roman" w:cs="Times New Roman"/>
              <w:b/>
              <w:color w:val="0070C0"/>
              <w:kern w:val="32"/>
              <w:sz w:val="24"/>
              <w:szCs w:val="24"/>
              <w:lang w:eastAsia="en-US"/>
            </w:rPr>
            <w:t>Российской Федерации</w:t>
          </w:r>
        </w:p>
      </w:tc>
      <w:tc>
        <w:tcPr>
          <w:tcW w:w="615" w:type="pct"/>
          <w:vAlign w:val="center"/>
        </w:tcPr>
        <w:p w14:paraId="15B7DC67" w14:textId="77777777" w:rsidR="00AE5CF4" w:rsidRPr="00A7033C" w:rsidRDefault="00AE5CF4" w:rsidP="00181D5C">
          <w:pPr>
            <w:tabs>
              <w:tab w:val="center" w:pos="4677"/>
              <w:tab w:val="right" w:pos="9355"/>
            </w:tabs>
            <w:spacing w:line="240" w:lineRule="auto"/>
            <w:jc w:val="center"/>
            <w:rPr>
              <w:rFonts w:eastAsia="Calibri" w:cs="Times New Roman"/>
              <w:b/>
              <w:color w:val="0070C0"/>
              <w:sz w:val="24"/>
              <w:szCs w:val="24"/>
              <w:lang w:val="en-US" w:eastAsia="en-US"/>
            </w:rPr>
          </w:pPr>
          <w:r w:rsidRPr="00A7033C">
            <w:rPr>
              <w:rFonts w:eastAsia="Calibri" w:cs="Times New Roman"/>
              <w:b/>
              <w:color w:val="0070C0"/>
              <w:sz w:val="24"/>
              <w:szCs w:val="24"/>
              <w:lang w:eastAsia="en-US"/>
            </w:rPr>
            <w:t>Дата</w:t>
          </w:r>
          <w:r w:rsidRPr="00A7033C">
            <w:rPr>
              <w:rFonts w:eastAsia="Calibri" w:cs="Times New Roman"/>
              <w:b/>
              <w:color w:val="0070C0"/>
              <w:sz w:val="24"/>
              <w:szCs w:val="24"/>
              <w:lang w:val="en-US" w:eastAsia="en-US"/>
            </w:rPr>
            <w:t>:</w:t>
          </w:r>
        </w:p>
      </w:tc>
      <w:tc>
        <w:tcPr>
          <w:tcW w:w="545" w:type="pct"/>
          <w:vAlign w:val="center"/>
        </w:tcPr>
        <w:p w14:paraId="498F1F4E" w14:textId="22897374" w:rsidR="00AE5CF4" w:rsidRPr="00A7033C" w:rsidRDefault="00AE5CF4" w:rsidP="008731B3">
          <w:pPr>
            <w:tabs>
              <w:tab w:val="center" w:pos="4677"/>
              <w:tab w:val="right" w:pos="9355"/>
            </w:tabs>
            <w:spacing w:line="240" w:lineRule="auto"/>
            <w:jc w:val="left"/>
            <w:rPr>
              <w:rFonts w:eastAsia="Calibri" w:cs="Times New Roman"/>
              <w:color w:val="0070C0"/>
              <w:sz w:val="24"/>
              <w:szCs w:val="24"/>
              <w:lang w:eastAsia="en-US"/>
            </w:rPr>
          </w:pPr>
          <w:r>
            <w:rPr>
              <w:rFonts w:eastAsia="Calibri" w:cs="Times New Roman"/>
              <w:color w:val="0070C0"/>
              <w:sz w:val="24"/>
              <w:szCs w:val="24"/>
              <w:lang w:eastAsia="en-US"/>
            </w:rPr>
            <w:t>09.08.2021</w:t>
          </w:r>
        </w:p>
      </w:tc>
    </w:tr>
    <w:tr w:rsidR="00AE5CF4" w:rsidRPr="008D7AFF" w14:paraId="39DE2785" w14:textId="77777777" w:rsidTr="00A7033C">
      <w:trPr>
        <w:trHeight w:val="368"/>
      </w:trPr>
      <w:tc>
        <w:tcPr>
          <w:tcW w:w="3839" w:type="pct"/>
          <w:vAlign w:val="center"/>
        </w:tcPr>
        <w:p w14:paraId="213DE5BB" w14:textId="77777777" w:rsidR="00AE5CF4" w:rsidRPr="00A7033C" w:rsidRDefault="00AE5CF4" w:rsidP="008738F2">
          <w:pPr>
            <w:pStyle w:val="afff7"/>
            <w:rPr>
              <w:i w:val="0"/>
              <w:sz w:val="24"/>
              <w:szCs w:val="24"/>
            </w:rPr>
          </w:pPr>
          <w:r w:rsidRPr="00A7033C">
            <w:rPr>
              <w:rFonts w:eastAsiaTheme="majorEastAsia"/>
              <w:bCs/>
              <w:i w:val="0"/>
              <w:noProof/>
              <w:sz w:val="24"/>
              <w:szCs w:val="24"/>
              <w:lang w:eastAsia="ru-RU"/>
            </w:rPr>
            <w:drawing>
              <wp:anchor distT="0" distB="0" distL="114300" distR="114300" simplePos="0" relativeHeight="251690496" behindDoc="0" locked="0" layoutInCell="1" allowOverlap="1" wp14:anchorId="73BB7D41" wp14:editId="7AC116DA">
                <wp:simplePos x="0" y="0"/>
                <wp:positionH relativeFrom="margin">
                  <wp:posOffset>-743585</wp:posOffset>
                </wp:positionH>
                <wp:positionV relativeFrom="paragraph">
                  <wp:posOffset>-304800</wp:posOffset>
                </wp:positionV>
                <wp:extent cx="621030" cy="603885"/>
                <wp:effectExtent l="0" t="0" r="0" b="0"/>
                <wp:wrapNone/>
                <wp:docPr id="10" name="Picture 4" descr="CBRF-Logo_2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BRF-Logo_20mm.png"/>
                        <pic:cNvPicPr>
                          <a:picLocks noChangeAspect="1"/>
                        </pic:cNvPicPr>
                      </pic:nvPicPr>
                      <pic:blipFill rotWithShape="1">
                        <a:blip r:embed="rId1" cstate="print">
                          <a:extLst>
                            <a:ext uri="{28A0092B-C50C-407E-A947-70E740481C1C}">
                              <a14:useLocalDpi xmlns:a14="http://schemas.microsoft.com/office/drawing/2010/main" val="0"/>
                            </a:ext>
                          </a:extLst>
                        </a:blip>
                        <a:srcRect r="70301"/>
                        <a:stretch/>
                      </pic:blipFill>
                      <pic:spPr>
                        <a:xfrm>
                          <a:off x="0" y="0"/>
                          <a:ext cx="621030" cy="603885"/>
                        </a:xfrm>
                        <a:prstGeom prst="rect">
                          <a:avLst/>
                        </a:prstGeom>
                      </pic:spPr>
                    </pic:pic>
                  </a:graphicData>
                </a:graphic>
                <wp14:sizeRelH relativeFrom="margin">
                  <wp14:pctWidth>0</wp14:pctWidth>
                </wp14:sizeRelH>
                <wp14:sizeRelV relativeFrom="margin">
                  <wp14:pctHeight>0</wp14:pctHeight>
                </wp14:sizeRelV>
              </wp:anchor>
            </w:drawing>
          </w:r>
          <w:r w:rsidRPr="00A7033C">
            <w:rPr>
              <w:i w:val="0"/>
              <w:sz w:val="24"/>
              <w:szCs w:val="24"/>
            </w:rPr>
            <w:t>Шифр и краткое наименование проекта</w:t>
          </w:r>
          <w:r>
            <w:rPr>
              <w:i w:val="0"/>
              <w:sz w:val="24"/>
              <w:szCs w:val="24"/>
            </w:rPr>
            <w:t>: ФТ_31_доп10</w:t>
          </w:r>
        </w:p>
      </w:tc>
      <w:tc>
        <w:tcPr>
          <w:tcW w:w="615" w:type="pct"/>
          <w:vAlign w:val="center"/>
        </w:tcPr>
        <w:p w14:paraId="5EA30A7A" w14:textId="77777777" w:rsidR="00AE5CF4" w:rsidRPr="00A7033C" w:rsidRDefault="00AE5CF4" w:rsidP="00181D5C">
          <w:pPr>
            <w:tabs>
              <w:tab w:val="center" w:pos="4677"/>
              <w:tab w:val="right" w:pos="9355"/>
            </w:tabs>
            <w:spacing w:line="240" w:lineRule="auto"/>
            <w:jc w:val="center"/>
            <w:rPr>
              <w:rFonts w:eastAsia="Calibri" w:cs="Times New Roman"/>
              <w:b/>
              <w:color w:val="0070C0"/>
              <w:sz w:val="24"/>
              <w:szCs w:val="24"/>
              <w:lang w:eastAsia="en-US"/>
            </w:rPr>
          </w:pPr>
          <w:r w:rsidRPr="00A7033C">
            <w:rPr>
              <w:rFonts w:eastAsia="Calibri" w:cs="Times New Roman"/>
              <w:b/>
              <w:color w:val="0070C0"/>
              <w:sz w:val="24"/>
              <w:szCs w:val="24"/>
              <w:lang w:eastAsia="en-US"/>
            </w:rPr>
            <w:t>Версия:</w:t>
          </w:r>
        </w:p>
      </w:tc>
      <w:tc>
        <w:tcPr>
          <w:tcW w:w="545" w:type="pct"/>
          <w:vAlign w:val="center"/>
        </w:tcPr>
        <w:p w14:paraId="2FD5D877" w14:textId="77777777" w:rsidR="00AE5CF4" w:rsidRPr="00A7033C" w:rsidRDefault="00AE5CF4" w:rsidP="00181D5C">
          <w:pPr>
            <w:tabs>
              <w:tab w:val="center" w:pos="4677"/>
              <w:tab w:val="right" w:pos="9355"/>
            </w:tabs>
            <w:spacing w:line="240" w:lineRule="auto"/>
            <w:jc w:val="left"/>
            <w:rPr>
              <w:rFonts w:eastAsia="Calibri" w:cs="Times New Roman"/>
              <w:color w:val="0070C0"/>
              <w:sz w:val="24"/>
              <w:szCs w:val="24"/>
              <w:lang w:eastAsia="en-US"/>
            </w:rPr>
          </w:pPr>
          <w:r>
            <w:rPr>
              <w:rFonts w:eastAsia="Calibri" w:cs="Times New Roman"/>
              <w:color w:val="0070C0"/>
              <w:sz w:val="24"/>
              <w:szCs w:val="24"/>
              <w:lang w:eastAsia="en-US"/>
            </w:rPr>
            <w:t>10.0</w:t>
          </w:r>
        </w:p>
      </w:tc>
    </w:tr>
  </w:tbl>
  <w:p w14:paraId="1A9EEE70" w14:textId="77777777" w:rsidR="00AE5CF4" w:rsidRPr="008D7AFF" w:rsidRDefault="00AE5CF4">
    <w:pPr>
      <w:pStyle w:val="aa"/>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3C131C9"/>
    <w:multiLevelType w:val="hybridMultilevel"/>
    <w:tmpl w:val="69A0A2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642A6F"/>
    <w:multiLevelType w:val="hybridMultilevel"/>
    <w:tmpl w:val="3A9CD9C8"/>
    <w:lvl w:ilvl="0" w:tplc="04190001">
      <w:start w:val="1"/>
      <w:numFmt w:val="bullet"/>
      <w:lvlText w:val=""/>
      <w:lvlJc w:val="left"/>
      <w:pPr>
        <w:ind w:left="2143" w:hanging="360"/>
      </w:pPr>
      <w:rPr>
        <w:rFonts w:ascii="Symbol" w:hAnsi="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hint="default"/>
      </w:rPr>
    </w:lvl>
    <w:lvl w:ilvl="3" w:tplc="04190001" w:tentative="1">
      <w:start w:val="1"/>
      <w:numFmt w:val="bullet"/>
      <w:lvlText w:val=""/>
      <w:lvlJc w:val="left"/>
      <w:pPr>
        <w:ind w:left="4303" w:hanging="360"/>
      </w:pPr>
      <w:rPr>
        <w:rFonts w:ascii="Symbol" w:hAnsi="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hint="default"/>
      </w:rPr>
    </w:lvl>
    <w:lvl w:ilvl="6" w:tplc="04190001" w:tentative="1">
      <w:start w:val="1"/>
      <w:numFmt w:val="bullet"/>
      <w:lvlText w:val=""/>
      <w:lvlJc w:val="left"/>
      <w:pPr>
        <w:ind w:left="6463" w:hanging="360"/>
      </w:pPr>
      <w:rPr>
        <w:rFonts w:ascii="Symbol" w:hAnsi="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hint="default"/>
      </w:rPr>
    </w:lvl>
  </w:abstractNum>
  <w:abstractNum w:abstractNumId="3" w15:restartNumberingAfterBreak="0">
    <w:nsid w:val="0BF15E25"/>
    <w:multiLevelType w:val="hybridMultilevel"/>
    <w:tmpl w:val="832CA4BE"/>
    <w:lvl w:ilvl="0" w:tplc="681210A8">
      <w:start w:val="1"/>
      <w:numFmt w:val="decimal"/>
      <w:lvlText w:val="%1."/>
      <w:lvlJc w:val="left"/>
      <w:pPr>
        <w:ind w:left="359"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abstractNum w:abstractNumId="4" w15:restartNumberingAfterBreak="0">
    <w:nsid w:val="0C69415C"/>
    <w:multiLevelType w:val="singleLevel"/>
    <w:tmpl w:val="06D687B6"/>
    <w:lvl w:ilvl="0">
      <w:start w:val="1"/>
      <w:numFmt w:val="bullet"/>
      <w:pStyle w:val="-"/>
      <w:lvlText w:val="–"/>
      <w:legacy w:legacy="1" w:legacySpace="0" w:legacyIndent="340"/>
      <w:lvlJc w:val="left"/>
      <w:pPr>
        <w:ind w:left="624" w:hanging="340"/>
      </w:pPr>
      <w:rPr>
        <w:rFonts w:ascii="Times New Roman" w:hAnsi="Times New Roman" w:hint="default"/>
      </w:rPr>
    </w:lvl>
  </w:abstractNum>
  <w:abstractNum w:abstractNumId="5" w15:restartNumberingAfterBreak="0">
    <w:nsid w:val="0CB81A7E"/>
    <w:multiLevelType w:val="hybridMultilevel"/>
    <w:tmpl w:val="FDBA4C50"/>
    <w:lvl w:ilvl="0" w:tplc="199CD7C6">
      <w:start w:val="3"/>
      <w:numFmt w:val="bullet"/>
      <w:lvlText w:val="-"/>
      <w:lvlJc w:val="left"/>
      <w:pPr>
        <w:ind w:left="1440" w:hanging="360"/>
      </w:pPr>
      <w:rPr>
        <w:rFonts w:ascii="Times New Roman" w:eastAsiaTheme="minorEastAsia"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4DC7FDA"/>
    <w:multiLevelType w:val="hybridMultilevel"/>
    <w:tmpl w:val="F2204E2A"/>
    <w:lvl w:ilvl="0" w:tplc="04190001">
      <w:start w:val="1"/>
      <w:numFmt w:val="bullet"/>
      <w:lvlText w:val=""/>
      <w:lvlJc w:val="left"/>
      <w:pPr>
        <w:ind w:left="1287" w:hanging="360"/>
      </w:pPr>
      <w:rPr>
        <w:rFonts w:ascii="Symbol" w:hAnsi="Symbol" w:hint="default"/>
      </w:rPr>
    </w:lvl>
    <w:lvl w:ilvl="1" w:tplc="1FE035E8">
      <w:numFmt w:val="bullet"/>
      <w:lvlText w:val="•"/>
      <w:lvlJc w:val="left"/>
      <w:pPr>
        <w:ind w:left="2352" w:hanging="705"/>
      </w:pPr>
      <w:rPr>
        <w:rFonts w:ascii="Times New Roman" w:eastAsiaTheme="minorEastAsia"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5797938"/>
    <w:multiLevelType w:val="multilevel"/>
    <w:tmpl w:val="377A9D0A"/>
    <w:lvl w:ilvl="0">
      <w:start w:val="1"/>
      <w:numFmt w:val="decimal"/>
      <w:pStyle w:val="1"/>
      <w:lvlText w:val="%1."/>
      <w:lvlJc w:val="left"/>
      <w:pPr>
        <w:ind w:left="360" w:hanging="360"/>
      </w:pPr>
      <w:rPr>
        <w:b/>
        <w:sz w:val="32"/>
      </w:rPr>
    </w:lvl>
    <w:lvl w:ilvl="1">
      <w:start w:val="1"/>
      <w:numFmt w:val="decimal"/>
      <w:pStyle w:val="2"/>
      <w:lvlText w:val="%1.%2."/>
      <w:lvlJc w:val="left"/>
      <w:pPr>
        <w:ind w:left="792" w:hanging="432"/>
      </w:pPr>
      <w:rPr>
        <w:b/>
        <w:sz w:val="24"/>
      </w:rPr>
    </w:lvl>
    <w:lvl w:ilvl="2">
      <w:start w:val="1"/>
      <w:numFmt w:val="decimal"/>
      <w:pStyle w:val="3"/>
      <w:lvlText w:val="%1.%2.%3."/>
      <w:lvlJc w:val="left"/>
      <w:pPr>
        <w:ind w:left="504" w:hanging="504"/>
      </w:pPr>
      <w:rPr>
        <w:b/>
        <w:sz w:val="22"/>
      </w:rPr>
    </w:lvl>
    <w:lvl w:ilvl="3">
      <w:start w:val="1"/>
      <w:numFmt w:val="decimal"/>
      <w:pStyle w:val="4"/>
      <w:lvlText w:val="%1.%2.%3.%4."/>
      <w:lvlJc w:val="left"/>
      <w:pPr>
        <w:ind w:left="1499" w:hanging="648"/>
      </w:pPr>
      <w:rPr>
        <w:b w:val="0"/>
        <w:spacing w:val="0"/>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874568"/>
    <w:multiLevelType w:val="hybridMultilevel"/>
    <w:tmpl w:val="BF68A91A"/>
    <w:lvl w:ilvl="0" w:tplc="04190001">
      <w:start w:val="1"/>
      <w:numFmt w:val="bullet"/>
      <w:lvlText w:val=""/>
      <w:lvlJc w:val="left"/>
      <w:pPr>
        <w:ind w:left="987" w:hanging="360"/>
      </w:pPr>
      <w:rPr>
        <w:rFonts w:ascii="Symbol" w:hAnsi="Symbol"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9" w15:restartNumberingAfterBreak="0">
    <w:nsid w:val="193D7623"/>
    <w:multiLevelType w:val="hybridMultilevel"/>
    <w:tmpl w:val="B7D893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0661C71"/>
    <w:multiLevelType w:val="hybridMultilevel"/>
    <w:tmpl w:val="9A88FC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88053B"/>
    <w:multiLevelType w:val="hybridMultilevel"/>
    <w:tmpl w:val="502061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37E648D"/>
    <w:multiLevelType w:val="hybridMultilevel"/>
    <w:tmpl w:val="A1549844"/>
    <w:lvl w:ilvl="0" w:tplc="04190001">
      <w:start w:val="1"/>
      <w:numFmt w:val="bullet"/>
      <w:lvlText w:val=""/>
      <w:lvlJc w:val="left"/>
      <w:pPr>
        <w:ind w:left="2143" w:hanging="360"/>
      </w:pPr>
      <w:rPr>
        <w:rFonts w:ascii="Symbol" w:hAnsi="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hint="default"/>
      </w:rPr>
    </w:lvl>
    <w:lvl w:ilvl="3" w:tplc="04190001" w:tentative="1">
      <w:start w:val="1"/>
      <w:numFmt w:val="bullet"/>
      <w:lvlText w:val=""/>
      <w:lvlJc w:val="left"/>
      <w:pPr>
        <w:ind w:left="4303" w:hanging="360"/>
      </w:pPr>
      <w:rPr>
        <w:rFonts w:ascii="Symbol" w:hAnsi="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hint="default"/>
      </w:rPr>
    </w:lvl>
    <w:lvl w:ilvl="6" w:tplc="04190001" w:tentative="1">
      <w:start w:val="1"/>
      <w:numFmt w:val="bullet"/>
      <w:lvlText w:val=""/>
      <w:lvlJc w:val="left"/>
      <w:pPr>
        <w:ind w:left="6463" w:hanging="360"/>
      </w:pPr>
      <w:rPr>
        <w:rFonts w:ascii="Symbol" w:hAnsi="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hint="default"/>
      </w:rPr>
    </w:lvl>
  </w:abstractNum>
  <w:abstractNum w:abstractNumId="13" w15:restartNumberingAfterBreak="0">
    <w:nsid w:val="2A7C0DF8"/>
    <w:multiLevelType w:val="hybridMultilevel"/>
    <w:tmpl w:val="21C005C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733" w:hanging="360"/>
      </w:pPr>
      <w:rPr>
        <w:rFonts w:ascii="Courier New" w:hAnsi="Courier New" w:cs="Courier New" w:hint="default"/>
      </w:rPr>
    </w:lvl>
    <w:lvl w:ilvl="2" w:tplc="04190005" w:tentative="1">
      <w:start w:val="1"/>
      <w:numFmt w:val="bullet"/>
      <w:lvlText w:val=""/>
      <w:lvlJc w:val="left"/>
      <w:pPr>
        <w:ind w:left="2453" w:hanging="360"/>
      </w:pPr>
      <w:rPr>
        <w:rFonts w:ascii="Wingdings" w:hAnsi="Wingdings" w:hint="default"/>
      </w:rPr>
    </w:lvl>
    <w:lvl w:ilvl="3" w:tplc="04190001" w:tentative="1">
      <w:start w:val="1"/>
      <w:numFmt w:val="bullet"/>
      <w:lvlText w:val=""/>
      <w:lvlJc w:val="left"/>
      <w:pPr>
        <w:ind w:left="3173" w:hanging="360"/>
      </w:pPr>
      <w:rPr>
        <w:rFonts w:ascii="Symbol" w:hAnsi="Symbol" w:hint="default"/>
      </w:rPr>
    </w:lvl>
    <w:lvl w:ilvl="4" w:tplc="04190003" w:tentative="1">
      <w:start w:val="1"/>
      <w:numFmt w:val="bullet"/>
      <w:lvlText w:val="o"/>
      <w:lvlJc w:val="left"/>
      <w:pPr>
        <w:ind w:left="3893" w:hanging="360"/>
      </w:pPr>
      <w:rPr>
        <w:rFonts w:ascii="Courier New" w:hAnsi="Courier New" w:cs="Courier New" w:hint="default"/>
      </w:rPr>
    </w:lvl>
    <w:lvl w:ilvl="5" w:tplc="04190005" w:tentative="1">
      <w:start w:val="1"/>
      <w:numFmt w:val="bullet"/>
      <w:lvlText w:val=""/>
      <w:lvlJc w:val="left"/>
      <w:pPr>
        <w:ind w:left="4613" w:hanging="360"/>
      </w:pPr>
      <w:rPr>
        <w:rFonts w:ascii="Wingdings" w:hAnsi="Wingdings" w:hint="default"/>
      </w:rPr>
    </w:lvl>
    <w:lvl w:ilvl="6" w:tplc="04190001" w:tentative="1">
      <w:start w:val="1"/>
      <w:numFmt w:val="bullet"/>
      <w:lvlText w:val=""/>
      <w:lvlJc w:val="left"/>
      <w:pPr>
        <w:ind w:left="5333" w:hanging="360"/>
      </w:pPr>
      <w:rPr>
        <w:rFonts w:ascii="Symbol" w:hAnsi="Symbol" w:hint="default"/>
      </w:rPr>
    </w:lvl>
    <w:lvl w:ilvl="7" w:tplc="04190003" w:tentative="1">
      <w:start w:val="1"/>
      <w:numFmt w:val="bullet"/>
      <w:lvlText w:val="o"/>
      <w:lvlJc w:val="left"/>
      <w:pPr>
        <w:ind w:left="6053" w:hanging="360"/>
      </w:pPr>
      <w:rPr>
        <w:rFonts w:ascii="Courier New" w:hAnsi="Courier New" w:cs="Courier New" w:hint="default"/>
      </w:rPr>
    </w:lvl>
    <w:lvl w:ilvl="8" w:tplc="04190005" w:tentative="1">
      <w:start w:val="1"/>
      <w:numFmt w:val="bullet"/>
      <w:lvlText w:val=""/>
      <w:lvlJc w:val="left"/>
      <w:pPr>
        <w:ind w:left="6773" w:hanging="360"/>
      </w:pPr>
      <w:rPr>
        <w:rFonts w:ascii="Wingdings" w:hAnsi="Wingdings" w:hint="default"/>
      </w:rPr>
    </w:lvl>
  </w:abstractNum>
  <w:abstractNum w:abstractNumId="14" w15:restartNumberingAfterBreak="0">
    <w:nsid w:val="2AB17788"/>
    <w:multiLevelType w:val="hybridMultilevel"/>
    <w:tmpl w:val="FA80B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41446D"/>
    <w:multiLevelType w:val="hybridMultilevel"/>
    <w:tmpl w:val="48F2CFAA"/>
    <w:lvl w:ilvl="0" w:tplc="70F6EF1A">
      <w:start w:val="1"/>
      <w:numFmt w:val="bullet"/>
      <w:lvlText w:val=""/>
      <w:lvlJc w:val="left"/>
      <w:pPr>
        <w:ind w:left="1712" w:hanging="360"/>
      </w:pPr>
      <w:rPr>
        <w:rFonts w:ascii="Symbol" w:hAnsi="Symbol" w:hint="default"/>
      </w:rPr>
    </w:lvl>
    <w:lvl w:ilvl="1" w:tplc="42088D46">
      <w:start w:val="1"/>
      <w:numFmt w:val="bullet"/>
      <w:pStyle w:val="a"/>
      <w:lvlText w:val="o"/>
      <w:lvlJc w:val="left"/>
      <w:pPr>
        <w:ind w:left="2432" w:hanging="360"/>
      </w:pPr>
      <w:rPr>
        <w:rFonts w:ascii="Courier New" w:hAnsi="Courier New" w:hint="default"/>
      </w:rPr>
    </w:lvl>
    <w:lvl w:ilvl="2" w:tplc="2A08D8A0">
      <w:start w:val="1"/>
      <w:numFmt w:val="bullet"/>
      <w:lvlText w:val=""/>
      <w:lvlJc w:val="left"/>
      <w:pPr>
        <w:ind w:left="3152" w:hanging="360"/>
      </w:pPr>
      <w:rPr>
        <w:rFonts w:ascii="Wingdings" w:hAnsi="Wingdings" w:hint="default"/>
      </w:rPr>
    </w:lvl>
    <w:lvl w:ilvl="3" w:tplc="027C9800" w:tentative="1">
      <w:start w:val="1"/>
      <w:numFmt w:val="bullet"/>
      <w:lvlText w:val=""/>
      <w:lvlJc w:val="left"/>
      <w:pPr>
        <w:ind w:left="3872" w:hanging="360"/>
      </w:pPr>
      <w:rPr>
        <w:rFonts w:ascii="Symbol" w:hAnsi="Symbol" w:hint="default"/>
      </w:rPr>
    </w:lvl>
    <w:lvl w:ilvl="4" w:tplc="C58ADA6E" w:tentative="1">
      <w:start w:val="1"/>
      <w:numFmt w:val="bullet"/>
      <w:lvlText w:val="o"/>
      <w:lvlJc w:val="left"/>
      <w:pPr>
        <w:ind w:left="4592" w:hanging="360"/>
      </w:pPr>
      <w:rPr>
        <w:rFonts w:ascii="Courier New" w:hAnsi="Courier New" w:hint="default"/>
      </w:rPr>
    </w:lvl>
    <w:lvl w:ilvl="5" w:tplc="3D8EEC4A" w:tentative="1">
      <w:start w:val="1"/>
      <w:numFmt w:val="bullet"/>
      <w:lvlText w:val=""/>
      <w:lvlJc w:val="left"/>
      <w:pPr>
        <w:ind w:left="5312" w:hanging="360"/>
      </w:pPr>
      <w:rPr>
        <w:rFonts w:ascii="Wingdings" w:hAnsi="Wingdings" w:hint="default"/>
      </w:rPr>
    </w:lvl>
    <w:lvl w:ilvl="6" w:tplc="57500484" w:tentative="1">
      <w:start w:val="1"/>
      <w:numFmt w:val="bullet"/>
      <w:lvlText w:val=""/>
      <w:lvlJc w:val="left"/>
      <w:pPr>
        <w:ind w:left="6032" w:hanging="360"/>
      </w:pPr>
      <w:rPr>
        <w:rFonts w:ascii="Symbol" w:hAnsi="Symbol" w:hint="default"/>
      </w:rPr>
    </w:lvl>
    <w:lvl w:ilvl="7" w:tplc="B9DEE920" w:tentative="1">
      <w:start w:val="1"/>
      <w:numFmt w:val="bullet"/>
      <w:lvlText w:val="o"/>
      <w:lvlJc w:val="left"/>
      <w:pPr>
        <w:ind w:left="6752" w:hanging="360"/>
      </w:pPr>
      <w:rPr>
        <w:rFonts w:ascii="Courier New" w:hAnsi="Courier New" w:hint="default"/>
      </w:rPr>
    </w:lvl>
    <w:lvl w:ilvl="8" w:tplc="FAF8999A" w:tentative="1">
      <w:start w:val="1"/>
      <w:numFmt w:val="bullet"/>
      <w:lvlText w:val=""/>
      <w:lvlJc w:val="left"/>
      <w:pPr>
        <w:ind w:left="7472" w:hanging="360"/>
      </w:pPr>
      <w:rPr>
        <w:rFonts w:ascii="Wingdings" w:hAnsi="Wingdings" w:hint="default"/>
      </w:rPr>
    </w:lvl>
  </w:abstractNum>
  <w:abstractNum w:abstractNumId="16" w15:restartNumberingAfterBreak="0">
    <w:nsid w:val="395B27D0"/>
    <w:multiLevelType w:val="hybridMultilevel"/>
    <w:tmpl w:val="14C632B8"/>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7" w15:restartNumberingAfterBreak="0">
    <w:nsid w:val="3A1625AF"/>
    <w:multiLevelType w:val="multilevel"/>
    <w:tmpl w:val="0419001F"/>
    <w:styleLink w:val="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F90F6A"/>
    <w:multiLevelType w:val="multilevel"/>
    <w:tmpl w:val="32DEF628"/>
    <w:lvl w:ilvl="0">
      <w:start w:val="1"/>
      <w:numFmt w:val="decimal"/>
      <w:lvlText w:val="%1."/>
      <w:lvlJc w:val="left"/>
      <w:pPr>
        <w:ind w:left="644" w:hanging="358"/>
      </w:pPr>
    </w:lvl>
    <w:lvl w:ilvl="1">
      <w:start w:val="1"/>
      <w:numFmt w:val="decimal"/>
      <w:lvlText w:val="%1.%2."/>
      <w:lvlJc w:val="left"/>
      <w:pPr>
        <w:ind w:left="1004" w:hanging="360"/>
      </w:pPr>
    </w:lvl>
    <w:lvl w:ilvl="2">
      <w:start w:val="1"/>
      <w:numFmt w:val="decimal"/>
      <w:lvlText w:val="%1.%2.%3."/>
      <w:lvlJc w:val="left"/>
      <w:pPr>
        <w:ind w:left="2138" w:hanging="720"/>
      </w:pPr>
    </w:lvl>
    <w:lvl w:ilvl="3">
      <w:start w:val="1"/>
      <w:numFmt w:val="decimal"/>
      <w:lvlText w:val="%1.%2.%3.%4."/>
      <w:lvlJc w:val="left"/>
      <w:pPr>
        <w:ind w:left="6674" w:hanging="720"/>
      </w:pPr>
    </w:lvl>
    <w:lvl w:ilvl="4">
      <w:start w:val="1"/>
      <w:numFmt w:val="decimal"/>
      <w:lvlText w:val="%1.%2.%3.%4.%5."/>
      <w:lvlJc w:val="left"/>
      <w:pPr>
        <w:ind w:left="2804" w:hanging="1080"/>
      </w:pPr>
    </w:lvl>
    <w:lvl w:ilvl="5">
      <w:start w:val="1"/>
      <w:numFmt w:val="decimal"/>
      <w:lvlText w:val="%1.%2.%3.%4.%5.%6."/>
      <w:lvlJc w:val="left"/>
      <w:pPr>
        <w:ind w:left="3164" w:hanging="1080"/>
      </w:pPr>
    </w:lvl>
    <w:lvl w:ilvl="6">
      <w:start w:val="1"/>
      <w:numFmt w:val="decimal"/>
      <w:lvlText w:val="%1.%2.%3.%4.%5.%6.%7."/>
      <w:lvlJc w:val="left"/>
      <w:pPr>
        <w:ind w:left="3884" w:hanging="1440"/>
      </w:pPr>
    </w:lvl>
    <w:lvl w:ilvl="7">
      <w:start w:val="1"/>
      <w:numFmt w:val="decimal"/>
      <w:lvlText w:val="%1.%2.%3.%4.%5.%6.%7.%8."/>
      <w:lvlJc w:val="left"/>
      <w:pPr>
        <w:ind w:left="4244" w:hanging="1440"/>
      </w:pPr>
    </w:lvl>
    <w:lvl w:ilvl="8">
      <w:start w:val="1"/>
      <w:numFmt w:val="decimal"/>
      <w:lvlText w:val="%1.%2.%3.%4.%5.%6.%7.%8.%9."/>
      <w:lvlJc w:val="left"/>
      <w:pPr>
        <w:ind w:left="4964" w:hanging="1800"/>
      </w:pPr>
    </w:lvl>
  </w:abstractNum>
  <w:abstractNum w:abstractNumId="19" w15:restartNumberingAfterBreak="0">
    <w:nsid w:val="43B540E4"/>
    <w:multiLevelType w:val="hybridMultilevel"/>
    <w:tmpl w:val="39D630EA"/>
    <w:lvl w:ilvl="0" w:tplc="68B4428E">
      <w:start w:val="1"/>
      <w:numFmt w:val="bullet"/>
      <w:pStyle w:val="10"/>
      <w:lvlText w:val=""/>
      <w:lvlJc w:val="left"/>
      <w:pPr>
        <w:ind w:left="1069" w:hanging="360"/>
      </w:pPr>
      <w:rPr>
        <w:rFonts w:ascii="Symbol" w:hAnsi="Symbol" w:hint="default"/>
      </w:rPr>
    </w:lvl>
    <w:lvl w:ilvl="1" w:tplc="04190019" w:tentative="1">
      <w:start w:val="1"/>
      <w:numFmt w:val="lowerLetter"/>
      <w:pStyle w:val="20"/>
      <w:lvlText w:val="%2."/>
      <w:lvlJc w:val="left"/>
      <w:pPr>
        <w:ind w:left="1789" w:hanging="360"/>
      </w:pPr>
      <w:rPr>
        <w:rFonts w:cs="Times New Roman"/>
      </w:rPr>
    </w:lvl>
    <w:lvl w:ilvl="2" w:tplc="0419001B" w:tentative="1">
      <w:start w:val="1"/>
      <w:numFmt w:val="lowerRoman"/>
      <w:pStyle w:val="30"/>
      <w:lvlText w:val="%3."/>
      <w:lvlJc w:val="right"/>
      <w:pPr>
        <w:ind w:left="2509" w:hanging="180"/>
      </w:pPr>
      <w:rPr>
        <w:rFonts w:cs="Times New Roman"/>
      </w:rPr>
    </w:lvl>
    <w:lvl w:ilvl="3" w:tplc="0419000F" w:tentative="1">
      <w:start w:val="1"/>
      <w:numFmt w:val="decimal"/>
      <w:pStyle w:val="40"/>
      <w:lvlText w:val="%4."/>
      <w:lvlJc w:val="left"/>
      <w:pPr>
        <w:ind w:left="3229" w:hanging="360"/>
      </w:pPr>
      <w:rPr>
        <w:rFonts w:cs="Times New Roman"/>
      </w:rPr>
    </w:lvl>
    <w:lvl w:ilvl="4" w:tplc="04190019" w:tentative="1">
      <w:start w:val="1"/>
      <w:numFmt w:val="lowerLetter"/>
      <w:pStyle w:val="a0"/>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0" w15:restartNumberingAfterBreak="0">
    <w:nsid w:val="447E505B"/>
    <w:multiLevelType w:val="hybridMultilevel"/>
    <w:tmpl w:val="15A6CCFC"/>
    <w:lvl w:ilvl="0" w:tplc="68A27880">
      <w:start w:val="1"/>
      <w:numFmt w:val="decimal"/>
      <w:lvlText w:val="%1."/>
      <w:lvlJc w:val="left"/>
      <w:pPr>
        <w:ind w:left="1004" w:hanging="360"/>
      </w:pPr>
      <w:rPr>
        <w:rFonts w:hint="default"/>
        <w:color w:val="auto"/>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45C02D0F"/>
    <w:multiLevelType w:val="hybridMultilevel"/>
    <w:tmpl w:val="B37E96A4"/>
    <w:lvl w:ilvl="0" w:tplc="DB10AC70">
      <w:numFmt w:val="bullet"/>
      <w:lvlText w:val="•"/>
      <w:lvlJc w:val="left"/>
      <w:pPr>
        <w:ind w:left="747" w:hanging="480"/>
      </w:pPr>
      <w:rPr>
        <w:rFonts w:ascii="Times New Roman" w:eastAsia="Times New Roman" w:hAnsi="Times New Roman" w:cs="Times New Roman" w:hint="default"/>
      </w:rPr>
    </w:lvl>
    <w:lvl w:ilvl="1" w:tplc="04190003" w:tentative="1">
      <w:start w:val="1"/>
      <w:numFmt w:val="bullet"/>
      <w:lvlText w:val="o"/>
      <w:lvlJc w:val="left"/>
      <w:pPr>
        <w:ind w:left="1347" w:hanging="360"/>
      </w:pPr>
      <w:rPr>
        <w:rFonts w:ascii="Courier New" w:hAnsi="Courier New" w:cs="Courier New" w:hint="default"/>
      </w:rPr>
    </w:lvl>
    <w:lvl w:ilvl="2" w:tplc="04190005" w:tentative="1">
      <w:start w:val="1"/>
      <w:numFmt w:val="bullet"/>
      <w:lvlText w:val=""/>
      <w:lvlJc w:val="left"/>
      <w:pPr>
        <w:ind w:left="2067" w:hanging="360"/>
      </w:pPr>
      <w:rPr>
        <w:rFonts w:ascii="Wingdings" w:hAnsi="Wingdings" w:hint="default"/>
      </w:rPr>
    </w:lvl>
    <w:lvl w:ilvl="3" w:tplc="04190001" w:tentative="1">
      <w:start w:val="1"/>
      <w:numFmt w:val="bullet"/>
      <w:lvlText w:val=""/>
      <w:lvlJc w:val="left"/>
      <w:pPr>
        <w:ind w:left="2787" w:hanging="360"/>
      </w:pPr>
      <w:rPr>
        <w:rFonts w:ascii="Symbol" w:hAnsi="Symbol" w:hint="default"/>
      </w:rPr>
    </w:lvl>
    <w:lvl w:ilvl="4" w:tplc="04190003" w:tentative="1">
      <w:start w:val="1"/>
      <w:numFmt w:val="bullet"/>
      <w:lvlText w:val="o"/>
      <w:lvlJc w:val="left"/>
      <w:pPr>
        <w:ind w:left="3507" w:hanging="360"/>
      </w:pPr>
      <w:rPr>
        <w:rFonts w:ascii="Courier New" w:hAnsi="Courier New" w:cs="Courier New" w:hint="default"/>
      </w:rPr>
    </w:lvl>
    <w:lvl w:ilvl="5" w:tplc="04190005" w:tentative="1">
      <w:start w:val="1"/>
      <w:numFmt w:val="bullet"/>
      <w:lvlText w:val=""/>
      <w:lvlJc w:val="left"/>
      <w:pPr>
        <w:ind w:left="4227" w:hanging="360"/>
      </w:pPr>
      <w:rPr>
        <w:rFonts w:ascii="Wingdings" w:hAnsi="Wingdings" w:hint="default"/>
      </w:rPr>
    </w:lvl>
    <w:lvl w:ilvl="6" w:tplc="04190001" w:tentative="1">
      <w:start w:val="1"/>
      <w:numFmt w:val="bullet"/>
      <w:lvlText w:val=""/>
      <w:lvlJc w:val="left"/>
      <w:pPr>
        <w:ind w:left="4947" w:hanging="360"/>
      </w:pPr>
      <w:rPr>
        <w:rFonts w:ascii="Symbol" w:hAnsi="Symbol" w:hint="default"/>
      </w:rPr>
    </w:lvl>
    <w:lvl w:ilvl="7" w:tplc="04190003" w:tentative="1">
      <w:start w:val="1"/>
      <w:numFmt w:val="bullet"/>
      <w:lvlText w:val="o"/>
      <w:lvlJc w:val="left"/>
      <w:pPr>
        <w:ind w:left="5667" w:hanging="360"/>
      </w:pPr>
      <w:rPr>
        <w:rFonts w:ascii="Courier New" w:hAnsi="Courier New" w:cs="Courier New" w:hint="default"/>
      </w:rPr>
    </w:lvl>
    <w:lvl w:ilvl="8" w:tplc="04190005" w:tentative="1">
      <w:start w:val="1"/>
      <w:numFmt w:val="bullet"/>
      <w:lvlText w:val=""/>
      <w:lvlJc w:val="left"/>
      <w:pPr>
        <w:ind w:left="6387" w:hanging="360"/>
      </w:pPr>
      <w:rPr>
        <w:rFonts w:ascii="Wingdings" w:hAnsi="Wingdings" w:hint="default"/>
      </w:rPr>
    </w:lvl>
  </w:abstractNum>
  <w:abstractNum w:abstractNumId="22" w15:restartNumberingAfterBreak="0">
    <w:nsid w:val="46CA0668"/>
    <w:multiLevelType w:val="hybridMultilevel"/>
    <w:tmpl w:val="E2660C32"/>
    <w:lvl w:ilvl="0" w:tplc="04190001">
      <w:start w:val="1"/>
      <w:numFmt w:val="bullet"/>
      <w:lvlText w:val=""/>
      <w:lvlJc w:val="left"/>
      <w:pPr>
        <w:ind w:left="987" w:hanging="360"/>
      </w:pPr>
      <w:rPr>
        <w:rFonts w:ascii="Symbol" w:hAnsi="Symbol"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23" w15:restartNumberingAfterBreak="0">
    <w:nsid w:val="482732EA"/>
    <w:multiLevelType w:val="hybridMultilevel"/>
    <w:tmpl w:val="CEB6C138"/>
    <w:lvl w:ilvl="0" w:tplc="EA6E3B72">
      <w:start w:val="1"/>
      <w:numFmt w:val="decimal"/>
      <w:lvlText w:val="%1."/>
      <w:lvlJc w:val="left"/>
      <w:pPr>
        <w:ind w:left="1069" w:hanging="360"/>
      </w:pPr>
      <w:rPr>
        <w:rFonts w:hint="default"/>
      </w:rPr>
    </w:lvl>
    <w:lvl w:ilvl="1" w:tplc="AA0C2110">
      <w:numFmt w:val="bullet"/>
      <w:lvlText w:val="-"/>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CEC3C6F"/>
    <w:multiLevelType w:val="hybridMultilevel"/>
    <w:tmpl w:val="7A384E1A"/>
    <w:lvl w:ilvl="0" w:tplc="D750A5D6">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A460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FFD50B0"/>
    <w:multiLevelType w:val="hybridMultilevel"/>
    <w:tmpl w:val="5DDE6F7E"/>
    <w:lvl w:ilvl="0" w:tplc="04190001">
      <w:start w:val="1"/>
      <w:numFmt w:val="bullet"/>
      <w:lvlText w:val=""/>
      <w:lvlJc w:val="left"/>
      <w:pPr>
        <w:ind w:left="6315" w:hanging="360"/>
      </w:pPr>
      <w:rPr>
        <w:rFonts w:ascii="Symbol" w:hAnsi="Symbol" w:hint="default"/>
      </w:rPr>
    </w:lvl>
    <w:lvl w:ilvl="1" w:tplc="04190003" w:tentative="1">
      <w:start w:val="1"/>
      <w:numFmt w:val="bullet"/>
      <w:lvlText w:val="o"/>
      <w:lvlJc w:val="left"/>
      <w:pPr>
        <w:ind w:left="7035" w:hanging="360"/>
      </w:pPr>
      <w:rPr>
        <w:rFonts w:ascii="Courier New" w:hAnsi="Courier New" w:cs="Courier New" w:hint="default"/>
      </w:rPr>
    </w:lvl>
    <w:lvl w:ilvl="2" w:tplc="04190005" w:tentative="1">
      <w:start w:val="1"/>
      <w:numFmt w:val="bullet"/>
      <w:lvlText w:val=""/>
      <w:lvlJc w:val="left"/>
      <w:pPr>
        <w:ind w:left="7755" w:hanging="360"/>
      </w:pPr>
      <w:rPr>
        <w:rFonts w:ascii="Wingdings" w:hAnsi="Wingdings" w:hint="default"/>
      </w:rPr>
    </w:lvl>
    <w:lvl w:ilvl="3" w:tplc="04190001" w:tentative="1">
      <w:start w:val="1"/>
      <w:numFmt w:val="bullet"/>
      <w:lvlText w:val=""/>
      <w:lvlJc w:val="left"/>
      <w:pPr>
        <w:ind w:left="8475" w:hanging="360"/>
      </w:pPr>
      <w:rPr>
        <w:rFonts w:ascii="Symbol" w:hAnsi="Symbol" w:hint="default"/>
      </w:rPr>
    </w:lvl>
    <w:lvl w:ilvl="4" w:tplc="04190003" w:tentative="1">
      <w:start w:val="1"/>
      <w:numFmt w:val="bullet"/>
      <w:lvlText w:val="o"/>
      <w:lvlJc w:val="left"/>
      <w:pPr>
        <w:ind w:left="9195" w:hanging="360"/>
      </w:pPr>
      <w:rPr>
        <w:rFonts w:ascii="Courier New" w:hAnsi="Courier New" w:cs="Courier New" w:hint="default"/>
      </w:rPr>
    </w:lvl>
    <w:lvl w:ilvl="5" w:tplc="04190005" w:tentative="1">
      <w:start w:val="1"/>
      <w:numFmt w:val="bullet"/>
      <w:lvlText w:val=""/>
      <w:lvlJc w:val="left"/>
      <w:pPr>
        <w:ind w:left="9915" w:hanging="360"/>
      </w:pPr>
      <w:rPr>
        <w:rFonts w:ascii="Wingdings" w:hAnsi="Wingdings" w:hint="default"/>
      </w:rPr>
    </w:lvl>
    <w:lvl w:ilvl="6" w:tplc="04190001" w:tentative="1">
      <w:start w:val="1"/>
      <w:numFmt w:val="bullet"/>
      <w:lvlText w:val=""/>
      <w:lvlJc w:val="left"/>
      <w:pPr>
        <w:ind w:left="10635" w:hanging="360"/>
      </w:pPr>
      <w:rPr>
        <w:rFonts w:ascii="Symbol" w:hAnsi="Symbol" w:hint="default"/>
      </w:rPr>
    </w:lvl>
    <w:lvl w:ilvl="7" w:tplc="04190003" w:tentative="1">
      <w:start w:val="1"/>
      <w:numFmt w:val="bullet"/>
      <w:lvlText w:val="o"/>
      <w:lvlJc w:val="left"/>
      <w:pPr>
        <w:ind w:left="11355" w:hanging="360"/>
      </w:pPr>
      <w:rPr>
        <w:rFonts w:ascii="Courier New" w:hAnsi="Courier New" w:cs="Courier New" w:hint="default"/>
      </w:rPr>
    </w:lvl>
    <w:lvl w:ilvl="8" w:tplc="04190005" w:tentative="1">
      <w:start w:val="1"/>
      <w:numFmt w:val="bullet"/>
      <w:lvlText w:val=""/>
      <w:lvlJc w:val="left"/>
      <w:pPr>
        <w:ind w:left="12075" w:hanging="360"/>
      </w:pPr>
      <w:rPr>
        <w:rFonts w:ascii="Wingdings" w:hAnsi="Wingdings" w:hint="default"/>
      </w:rPr>
    </w:lvl>
  </w:abstractNum>
  <w:abstractNum w:abstractNumId="27" w15:restartNumberingAfterBreak="0">
    <w:nsid w:val="514E6F8D"/>
    <w:multiLevelType w:val="hybridMultilevel"/>
    <w:tmpl w:val="92ECFCE2"/>
    <w:lvl w:ilvl="0" w:tplc="451A4D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25D7AE6"/>
    <w:multiLevelType w:val="hybridMultilevel"/>
    <w:tmpl w:val="6484B1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664064"/>
    <w:multiLevelType w:val="hybridMultilevel"/>
    <w:tmpl w:val="E91EE384"/>
    <w:lvl w:ilvl="0" w:tplc="199CD7C6">
      <w:start w:val="3"/>
      <w:numFmt w:val="bullet"/>
      <w:lvlText w:val="-"/>
      <w:lvlJc w:val="left"/>
      <w:pPr>
        <w:ind w:left="1440" w:hanging="360"/>
      </w:pPr>
      <w:rPr>
        <w:rFonts w:ascii="Times New Roman" w:eastAsiaTheme="minorEastAsia"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4C37C8A"/>
    <w:multiLevelType w:val="hybridMultilevel"/>
    <w:tmpl w:val="0DB2BF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C8583E"/>
    <w:multiLevelType w:val="hybridMultilevel"/>
    <w:tmpl w:val="05A26E48"/>
    <w:lvl w:ilvl="0" w:tplc="451A4D68">
      <w:start w:val="1"/>
      <w:numFmt w:val="bullet"/>
      <w:lvlText w:val="-"/>
      <w:lvlJc w:val="left"/>
      <w:pPr>
        <w:ind w:left="1637"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C074193"/>
    <w:multiLevelType w:val="hybridMultilevel"/>
    <w:tmpl w:val="D2E2D3CA"/>
    <w:lvl w:ilvl="0" w:tplc="04190001">
      <w:start w:val="1"/>
      <w:numFmt w:val="bullet"/>
      <w:lvlText w:val=""/>
      <w:lvlJc w:val="left"/>
      <w:pPr>
        <w:ind w:left="987" w:hanging="360"/>
      </w:pPr>
      <w:rPr>
        <w:rFonts w:ascii="Symbol" w:hAnsi="Symbol"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33" w15:restartNumberingAfterBreak="0">
    <w:nsid w:val="5EB47838"/>
    <w:multiLevelType w:val="hybridMultilevel"/>
    <w:tmpl w:val="A8F4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0184FFE"/>
    <w:multiLevelType w:val="hybridMultilevel"/>
    <w:tmpl w:val="C804F7D8"/>
    <w:lvl w:ilvl="0" w:tplc="EA6E3B72">
      <w:start w:val="1"/>
      <w:numFmt w:val="decimal"/>
      <w:lvlText w:val="%1."/>
      <w:lvlJc w:val="left"/>
      <w:pPr>
        <w:ind w:left="785" w:hanging="360"/>
      </w:pPr>
      <w:rPr>
        <w:rFonts w:hint="default"/>
      </w:rPr>
    </w:lvl>
    <w:lvl w:ilvl="1" w:tplc="04190019">
      <w:start w:val="1"/>
      <w:numFmt w:val="lowerLetter"/>
      <w:lvlText w:val="%2."/>
      <w:lvlJc w:val="left"/>
      <w:pPr>
        <w:ind w:left="-55" w:hanging="360"/>
      </w:pPr>
    </w:lvl>
    <w:lvl w:ilvl="2" w:tplc="0419001B" w:tentative="1">
      <w:start w:val="1"/>
      <w:numFmt w:val="lowerRoman"/>
      <w:lvlText w:val="%3."/>
      <w:lvlJc w:val="right"/>
      <w:pPr>
        <w:ind w:left="665" w:hanging="180"/>
      </w:pPr>
    </w:lvl>
    <w:lvl w:ilvl="3" w:tplc="0419000F" w:tentative="1">
      <w:start w:val="1"/>
      <w:numFmt w:val="decimal"/>
      <w:lvlText w:val="%4."/>
      <w:lvlJc w:val="left"/>
      <w:pPr>
        <w:ind w:left="1385" w:hanging="360"/>
      </w:pPr>
    </w:lvl>
    <w:lvl w:ilvl="4" w:tplc="04190019" w:tentative="1">
      <w:start w:val="1"/>
      <w:numFmt w:val="lowerLetter"/>
      <w:lvlText w:val="%5."/>
      <w:lvlJc w:val="left"/>
      <w:pPr>
        <w:ind w:left="2105" w:hanging="360"/>
      </w:pPr>
    </w:lvl>
    <w:lvl w:ilvl="5" w:tplc="0419001B" w:tentative="1">
      <w:start w:val="1"/>
      <w:numFmt w:val="lowerRoman"/>
      <w:lvlText w:val="%6."/>
      <w:lvlJc w:val="right"/>
      <w:pPr>
        <w:ind w:left="2825" w:hanging="180"/>
      </w:pPr>
    </w:lvl>
    <w:lvl w:ilvl="6" w:tplc="0419000F" w:tentative="1">
      <w:start w:val="1"/>
      <w:numFmt w:val="decimal"/>
      <w:lvlText w:val="%7."/>
      <w:lvlJc w:val="left"/>
      <w:pPr>
        <w:ind w:left="3545" w:hanging="360"/>
      </w:pPr>
    </w:lvl>
    <w:lvl w:ilvl="7" w:tplc="04190019" w:tentative="1">
      <w:start w:val="1"/>
      <w:numFmt w:val="lowerLetter"/>
      <w:lvlText w:val="%8."/>
      <w:lvlJc w:val="left"/>
      <w:pPr>
        <w:ind w:left="4265" w:hanging="360"/>
      </w:pPr>
    </w:lvl>
    <w:lvl w:ilvl="8" w:tplc="0419001B" w:tentative="1">
      <w:start w:val="1"/>
      <w:numFmt w:val="lowerRoman"/>
      <w:lvlText w:val="%9."/>
      <w:lvlJc w:val="right"/>
      <w:pPr>
        <w:ind w:left="4985" w:hanging="180"/>
      </w:pPr>
    </w:lvl>
  </w:abstractNum>
  <w:abstractNum w:abstractNumId="35" w15:restartNumberingAfterBreak="0">
    <w:nsid w:val="715E7DBA"/>
    <w:multiLevelType w:val="hybridMultilevel"/>
    <w:tmpl w:val="32DC67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2C00B0E"/>
    <w:multiLevelType w:val="hybridMultilevel"/>
    <w:tmpl w:val="A8EE6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7522B4"/>
    <w:multiLevelType w:val="hybridMultilevel"/>
    <w:tmpl w:val="2EE68528"/>
    <w:lvl w:ilvl="0" w:tplc="D174D9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2A3CCD"/>
    <w:multiLevelType w:val="multilevel"/>
    <w:tmpl w:val="24E86382"/>
    <w:lvl w:ilvl="0">
      <w:start w:val="1"/>
      <w:numFmt w:val="decimal"/>
      <w:lvlText w:val="%1."/>
      <w:lvlJc w:val="left"/>
      <w:pPr>
        <w:ind w:left="269" w:hanging="360"/>
      </w:pPr>
      <w:rPr>
        <w:rFonts w:hint="default"/>
        <w:color w:val="FFFFFF" w:themeColor="background1"/>
      </w:rPr>
    </w:lvl>
    <w:lvl w:ilvl="1">
      <w:start w:val="1"/>
      <w:numFmt w:val="decimal"/>
      <w:isLgl/>
      <w:lvlText w:val="%1.%2"/>
      <w:lvlJc w:val="left"/>
      <w:pPr>
        <w:ind w:left="360" w:hanging="360"/>
      </w:pPr>
      <w:rPr>
        <w:rFonts w:hint="default"/>
      </w:rPr>
    </w:lvl>
    <w:lvl w:ilvl="2">
      <w:start w:val="1"/>
      <w:numFmt w:val="decimal"/>
      <w:isLgl/>
      <w:lvlText w:val="%1.%2.%3"/>
      <w:lvlJc w:val="left"/>
      <w:pPr>
        <w:ind w:left="811"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353" w:hanging="1080"/>
      </w:pPr>
      <w:rPr>
        <w:rFonts w:hint="default"/>
      </w:rPr>
    </w:lvl>
    <w:lvl w:ilvl="5">
      <w:start w:val="1"/>
      <w:numFmt w:val="decimal"/>
      <w:isLgl/>
      <w:lvlText w:val="%1.%2.%3.%4.%5.%6"/>
      <w:lvlJc w:val="left"/>
      <w:pPr>
        <w:ind w:left="1444" w:hanging="1080"/>
      </w:pPr>
      <w:rPr>
        <w:rFonts w:hint="default"/>
      </w:rPr>
    </w:lvl>
    <w:lvl w:ilvl="6">
      <w:start w:val="1"/>
      <w:numFmt w:val="decimal"/>
      <w:isLgl/>
      <w:lvlText w:val="%1.%2.%3.%4.%5.%6.%7"/>
      <w:lvlJc w:val="left"/>
      <w:pPr>
        <w:ind w:left="1895" w:hanging="1440"/>
      </w:pPr>
      <w:rPr>
        <w:rFonts w:hint="default"/>
      </w:rPr>
    </w:lvl>
    <w:lvl w:ilvl="7">
      <w:start w:val="1"/>
      <w:numFmt w:val="decimal"/>
      <w:isLgl/>
      <w:lvlText w:val="%1.%2.%3.%4.%5.%6.%7.%8"/>
      <w:lvlJc w:val="left"/>
      <w:pPr>
        <w:ind w:left="1986" w:hanging="1440"/>
      </w:pPr>
      <w:rPr>
        <w:rFonts w:hint="default"/>
      </w:rPr>
    </w:lvl>
    <w:lvl w:ilvl="8">
      <w:start w:val="1"/>
      <w:numFmt w:val="decimal"/>
      <w:isLgl/>
      <w:lvlText w:val="%1.%2.%3.%4.%5.%6.%7.%8.%9"/>
      <w:lvlJc w:val="left"/>
      <w:pPr>
        <w:ind w:left="2437" w:hanging="1800"/>
      </w:pPr>
      <w:rPr>
        <w:rFonts w:hint="default"/>
      </w:rPr>
    </w:lvl>
  </w:abstractNum>
  <w:abstractNum w:abstractNumId="39" w15:restartNumberingAfterBreak="0">
    <w:nsid w:val="7CFE018C"/>
    <w:multiLevelType w:val="hybridMultilevel"/>
    <w:tmpl w:val="1ED2D33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17"/>
  </w:num>
  <w:num w:numId="3">
    <w:abstractNumId w:val="38"/>
  </w:num>
  <w:num w:numId="4">
    <w:abstractNumId w:val="19"/>
  </w:num>
  <w:num w:numId="5">
    <w:abstractNumId w:val="11"/>
  </w:num>
  <w:num w:numId="6">
    <w:abstractNumId w:val="33"/>
  </w:num>
  <w:num w:numId="7">
    <w:abstractNumId w:val="16"/>
  </w:num>
  <w:num w:numId="8">
    <w:abstractNumId w:val="28"/>
  </w:num>
  <w:num w:numId="9">
    <w:abstractNumId w:val="4"/>
  </w:num>
  <w:num w:numId="10">
    <w:abstractNumId w:val="30"/>
  </w:num>
  <w:num w:numId="11">
    <w:abstractNumId w:val="31"/>
  </w:num>
  <w:num w:numId="12">
    <w:abstractNumId w:val="9"/>
  </w:num>
  <w:num w:numId="13">
    <w:abstractNumId w:val="1"/>
  </w:num>
  <w:num w:numId="14">
    <w:abstractNumId w:val="27"/>
  </w:num>
  <w:num w:numId="15">
    <w:abstractNumId w:val="10"/>
  </w:num>
  <w:num w:numId="16">
    <w:abstractNumId w:val="26"/>
  </w:num>
  <w:num w:numId="17">
    <w:abstractNumId w:val="2"/>
  </w:num>
  <w:num w:numId="18">
    <w:abstractNumId w:val="12"/>
  </w:num>
  <w:num w:numId="19">
    <w:abstractNumId w:val="35"/>
  </w:num>
  <w:num w:numId="20">
    <w:abstractNumId w:val="20"/>
  </w:num>
  <w:num w:numId="21">
    <w:abstractNumId w:val="13"/>
  </w:num>
  <w:num w:numId="22">
    <w:abstractNumId w:val="5"/>
  </w:num>
  <w:num w:numId="23">
    <w:abstractNumId w:val="29"/>
  </w:num>
  <w:num w:numId="24">
    <w:abstractNumId w:val="8"/>
  </w:num>
  <w:num w:numId="25">
    <w:abstractNumId w:val="22"/>
  </w:num>
  <w:num w:numId="26">
    <w:abstractNumId w:val="15"/>
  </w:num>
  <w:num w:numId="27">
    <w:abstractNumId w:val="32"/>
  </w:num>
  <w:num w:numId="28">
    <w:abstractNumId w:val="21"/>
  </w:num>
  <w:num w:numId="29">
    <w:abstractNumId w:val="6"/>
  </w:num>
  <w:num w:numId="30">
    <w:abstractNumId w:val="24"/>
  </w:num>
  <w:num w:numId="31">
    <w:abstractNumId w:val="0"/>
  </w:num>
  <w:num w:numId="32">
    <w:abstractNumId w:val="25"/>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 w:numId="53">
    <w:abstractNumId w:val="7"/>
  </w:num>
  <w:num w:numId="54">
    <w:abstractNumId w:val="14"/>
  </w:num>
  <w:num w:numId="55">
    <w:abstractNumId w:val="7"/>
  </w:num>
  <w:num w:numId="56">
    <w:abstractNumId w:val="18"/>
  </w:num>
  <w:num w:numId="57">
    <w:abstractNumId w:val="7"/>
  </w:num>
  <w:num w:numId="58">
    <w:abstractNumId w:val="7"/>
  </w:num>
  <w:num w:numId="59">
    <w:abstractNumId w:val="7"/>
  </w:num>
  <w:num w:numId="60">
    <w:abstractNumId w:val="7"/>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6"/>
  </w:num>
  <w:num w:numId="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
  </w:num>
  <w:num w:numId="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3"/>
  </w:num>
  <w:num w:numId="68">
    <w:abstractNumId w:val="7"/>
  </w:num>
  <w:num w:numId="69">
    <w:abstractNumId w:val="34"/>
  </w:num>
  <w:num w:numId="70">
    <w:abstractNumId w:val="23"/>
  </w:num>
  <w:num w:numId="71">
    <w:abstractNumId w:val="37"/>
  </w:num>
  <w:num w:numId="72">
    <w:abstractNumId w:val="39"/>
  </w:num>
  <w:num w:numId="73">
    <w:abstractNumId w:val="7"/>
  </w:num>
  <w:num w:numId="74">
    <w:abstractNumId w:val="7"/>
  </w:num>
  <w:num w:numId="75">
    <w:abstractNumId w:val="7"/>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анова Дарья Андреевна">
    <w15:presenceInfo w15:providerId="AD" w15:userId="S-1-5-21-340576085-3929279038-2991976684-120637"/>
  </w15:person>
  <w15:person w15:author="Найман Людмила Юрьевна">
    <w15:presenceInfo w15:providerId="AD" w15:userId="S-1-5-21-3984553460-2967019461-2582754449-31659"/>
  </w15:person>
  <w15:person w15:author="Найман Людмила Юрьевна [2]">
    <w15:presenceInfo w15:providerId="AD" w15:userId="S-1-5-21-340576085-3929279038-2991976684-40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trackRevisions/>
  <w:defaultTabStop w:val="709"/>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37"/>
    <w:rsid w:val="00000777"/>
    <w:rsid w:val="00000971"/>
    <w:rsid w:val="00000BF3"/>
    <w:rsid w:val="000021A1"/>
    <w:rsid w:val="00002374"/>
    <w:rsid w:val="00003A8B"/>
    <w:rsid w:val="0000408D"/>
    <w:rsid w:val="0000422C"/>
    <w:rsid w:val="00004299"/>
    <w:rsid w:val="000042A4"/>
    <w:rsid w:val="000051CA"/>
    <w:rsid w:val="00005FF7"/>
    <w:rsid w:val="00006672"/>
    <w:rsid w:val="0000690D"/>
    <w:rsid w:val="00007306"/>
    <w:rsid w:val="000075F2"/>
    <w:rsid w:val="00007B21"/>
    <w:rsid w:val="0001087C"/>
    <w:rsid w:val="00010C94"/>
    <w:rsid w:val="00011656"/>
    <w:rsid w:val="000135B7"/>
    <w:rsid w:val="00013E06"/>
    <w:rsid w:val="0001434E"/>
    <w:rsid w:val="00014C23"/>
    <w:rsid w:val="00014DAF"/>
    <w:rsid w:val="00017FA8"/>
    <w:rsid w:val="00020660"/>
    <w:rsid w:val="0002075A"/>
    <w:rsid w:val="000225BB"/>
    <w:rsid w:val="0002287A"/>
    <w:rsid w:val="00023CD0"/>
    <w:rsid w:val="000251E6"/>
    <w:rsid w:val="00025368"/>
    <w:rsid w:val="000255F1"/>
    <w:rsid w:val="0002776F"/>
    <w:rsid w:val="00027C27"/>
    <w:rsid w:val="00030067"/>
    <w:rsid w:val="0003019D"/>
    <w:rsid w:val="00031C7B"/>
    <w:rsid w:val="00031E3A"/>
    <w:rsid w:val="000327EA"/>
    <w:rsid w:val="00032803"/>
    <w:rsid w:val="00032DC1"/>
    <w:rsid w:val="00033424"/>
    <w:rsid w:val="00033443"/>
    <w:rsid w:val="00033C76"/>
    <w:rsid w:val="000344C8"/>
    <w:rsid w:val="0003528A"/>
    <w:rsid w:val="0003653A"/>
    <w:rsid w:val="0003739D"/>
    <w:rsid w:val="00037823"/>
    <w:rsid w:val="00037B0C"/>
    <w:rsid w:val="00040892"/>
    <w:rsid w:val="000409BB"/>
    <w:rsid w:val="00040F43"/>
    <w:rsid w:val="00042F7B"/>
    <w:rsid w:val="00043844"/>
    <w:rsid w:val="00043CF7"/>
    <w:rsid w:val="00044B00"/>
    <w:rsid w:val="00044D59"/>
    <w:rsid w:val="00045716"/>
    <w:rsid w:val="00046BCA"/>
    <w:rsid w:val="00047530"/>
    <w:rsid w:val="00047715"/>
    <w:rsid w:val="00050A00"/>
    <w:rsid w:val="00050DE5"/>
    <w:rsid w:val="0005164A"/>
    <w:rsid w:val="00051EF7"/>
    <w:rsid w:val="000535B1"/>
    <w:rsid w:val="000539DE"/>
    <w:rsid w:val="0005692C"/>
    <w:rsid w:val="00056966"/>
    <w:rsid w:val="000571A1"/>
    <w:rsid w:val="00057A27"/>
    <w:rsid w:val="00057F22"/>
    <w:rsid w:val="00060378"/>
    <w:rsid w:val="00061F13"/>
    <w:rsid w:val="00061F2A"/>
    <w:rsid w:val="0006216A"/>
    <w:rsid w:val="00062727"/>
    <w:rsid w:val="00062DF1"/>
    <w:rsid w:val="000635B6"/>
    <w:rsid w:val="00063A72"/>
    <w:rsid w:val="000645F1"/>
    <w:rsid w:val="000648CD"/>
    <w:rsid w:val="00064FAE"/>
    <w:rsid w:val="00066174"/>
    <w:rsid w:val="000665AA"/>
    <w:rsid w:val="00071607"/>
    <w:rsid w:val="000721B7"/>
    <w:rsid w:val="00073ADE"/>
    <w:rsid w:val="0007490A"/>
    <w:rsid w:val="0007593B"/>
    <w:rsid w:val="00075F1B"/>
    <w:rsid w:val="0007601A"/>
    <w:rsid w:val="00076172"/>
    <w:rsid w:val="00076B1C"/>
    <w:rsid w:val="00077B8B"/>
    <w:rsid w:val="00077F71"/>
    <w:rsid w:val="00080A0B"/>
    <w:rsid w:val="00080B36"/>
    <w:rsid w:val="0008202D"/>
    <w:rsid w:val="00082AC3"/>
    <w:rsid w:val="00082F2F"/>
    <w:rsid w:val="00083739"/>
    <w:rsid w:val="00083A84"/>
    <w:rsid w:val="0008449E"/>
    <w:rsid w:val="00084AD8"/>
    <w:rsid w:val="00086483"/>
    <w:rsid w:val="000866EC"/>
    <w:rsid w:val="00090751"/>
    <w:rsid w:val="00090BF7"/>
    <w:rsid w:val="00090DBB"/>
    <w:rsid w:val="00090F95"/>
    <w:rsid w:val="00091EC3"/>
    <w:rsid w:val="000920EB"/>
    <w:rsid w:val="0009318D"/>
    <w:rsid w:val="00094C12"/>
    <w:rsid w:val="000955F7"/>
    <w:rsid w:val="0009569E"/>
    <w:rsid w:val="000959DF"/>
    <w:rsid w:val="00096BA6"/>
    <w:rsid w:val="00096CB6"/>
    <w:rsid w:val="00096DF4"/>
    <w:rsid w:val="00097027"/>
    <w:rsid w:val="000970A6"/>
    <w:rsid w:val="00097170"/>
    <w:rsid w:val="000A0D18"/>
    <w:rsid w:val="000A0DD8"/>
    <w:rsid w:val="000A1785"/>
    <w:rsid w:val="000A1E82"/>
    <w:rsid w:val="000A301A"/>
    <w:rsid w:val="000A3836"/>
    <w:rsid w:val="000A3B45"/>
    <w:rsid w:val="000A42EA"/>
    <w:rsid w:val="000A5235"/>
    <w:rsid w:val="000A5E1D"/>
    <w:rsid w:val="000A5F3E"/>
    <w:rsid w:val="000A616A"/>
    <w:rsid w:val="000B06EC"/>
    <w:rsid w:val="000B3516"/>
    <w:rsid w:val="000B3C06"/>
    <w:rsid w:val="000B426C"/>
    <w:rsid w:val="000B543F"/>
    <w:rsid w:val="000B5865"/>
    <w:rsid w:val="000B6FBE"/>
    <w:rsid w:val="000C0486"/>
    <w:rsid w:val="000C14E6"/>
    <w:rsid w:val="000C184D"/>
    <w:rsid w:val="000C2455"/>
    <w:rsid w:val="000C382F"/>
    <w:rsid w:val="000C3FE7"/>
    <w:rsid w:val="000C4636"/>
    <w:rsid w:val="000C5124"/>
    <w:rsid w:val="000C79E6"/>
    <w:rsid w:val="000D08B1"/>
    <w:rsid w:val="000D0C34"/>
    <w:rsid w:val="000D1C86"/>
    <w:rsid w:val="000D291F"/>
    <w:rsid w:val="000D3C41"/>
    <w:rsid w:val="000D4350"/>
    <w:rsid w:val="000D507D"/>
    <w:rsid w:val="000D5767"/>
    <w:rsid w:val="000D62DA"/>
    <w:rsid w:val="000D66B9"/>
    <w:rsid w:val="000E0430"/>
    <w:rsid w:val="000E0F4C"/>
    <w:rsid w:val="000E2B38"/>
    <w:rsid w:val="000E2CB6"/>
    <w:rsid w:val="000E2FD8"/>
    <w:rsid w:val="000E34F9"/>
    <w:rsid w:val="000E41A0"/>
    <w:rsid w:val="000E4297"/>
    <w:rsid w:val="000E504F"/>
    <w:rsid w:val="000E5C61"/>
    <w:rsid w:val="000E624F"/>
    <w:rsid w:val="000E62B4"/>
    <w:rsid w:val="000E6D4E"/>
    <w:rsid w:val="000E6EA7"/>
    <w:rsid w:val="000E70A0"/>
    <w:rsid w:val="000F02E7"/>
    <w:rsid w:val="000F0517"/>
    <w:rsid w:val="000F1127"/>
    <w:rsid w:val="000F11D2"/>
    <w:rsid w:val="000F29BE"/>
    <w:rsid w:val="000F414D"/>
    <w:rsid w:val="000F44E1"/>
    <w:rsid w:val="000F548F"/>
    <w:rsid w:val="000F5885"/>
    <w:rsid w:val="000F5FCA"/>
    <w:rsid w:val="00101725"/>
    <w:rsid w:val="001021CE"/>
    <w:rsid w:val="001023E7"/>
    <w:rsid w:val="00102DD4"/>
    <w:rsid w:val="00102ED1"/>
    <w:rsid w:val="00103ACE"/>
    <w:rsid w:val="00105D02"/>
    <w:rsid w:val="001079E9"/>
    <w:rsid w:val="00107A15"/>
    <w:rsid w:val="001100D7"/>
    <w:rsid w:val="00110500"/>
    <w:rsid w:val="00110691"/>
    <w:rsid w:val="0011095D"/>
    <w:rsid w:val="001114C5"/>
    <w:rsid w:val="00111658"/>
    <w:rsid w:val="00111A22"/>
    <w:rsid w:val="00112CB3"/>
    <w:rsid w:val="00112E34"/>
    <w:rsid w:val="001135B9"/>
    <w:rsid w:val="0011386E"/>
    <w:rsid w:val="00113942"/>
    <w:rsid w:val="00113E39"/>
    <w:rsid w:val="00114B90"/>
    <w:rsid w:val="00114C87"/>
    <w:rsid w:val="00114ECC"/>
    <w:rsid w:val="00115AF9"/>
    <w:rsid w:val="0011643E"/>
    <w:rsid w:val="00116B49"/>
    <w:rsid w:val="00117016"/>
    <w:rsid w:val="00117E0F"/>
    <w:rsid w:val="00120826"/>
    <w:rsid w:val="00121680"/>
    <w:rsid w:val="0012185C"/>
    <w:rsid w:val="001225C8"/>
    <w:rsid w:val="00122BC6"/>
    <w:rsid w:val="001235B5"/>
    <w:rsid w:val="00123A49"/>
    <w:rsid w:val="001245DA"/>
    <w:rsid w:val="00125C22"/>
    <w:rsid w:val="0012647F"/>
    <w:rsid w:val="00126498"/>
    <w:rsid w:val="0012737C"/>
    <w:rsid w:val="00127447"/>
    <w:rsid w:val="00127506"/>
    <w:rsid w:val="001278E7"/>
    <w:rsid w:val="001307DE"/>
    <w:rsid w:val="00131C55"/>
    <w:rsid w:val="00132EB9"/>
    <w:rsid w:val="00133126"/>
    <w:rsid w:val="00133460"/>
    <w:rsid w:val="00135683"/>
    <w:rsid w:val="001358A0"/>
    <w:rsid w:val="0013594C"/>
    <w:rsid w:val="00137801"/>
    <w:rsid w:val="00137A7C"/>
    <w:rsid w:val="00137C2A"/>
    <w:rsid w:val="00140E0C"/>
    <w:rsid w:val="001423D6"/>
    <w:rsid w:val="001424E1"/>
    <w:rsid w:val="001428FB"/>
    <w:rsid w:val="00144966"/>
    <w:rsid w:val="00144972"/>
    <w:rsid w:val="00144AF3"/>
    <w:rsid w:val="00144CE5"/>
    <w:rsid w:val="00145E08"/>
    <w:rsid w:val="001474FE"/>
    <w:rsid w:val="00147B6A"/>
    <w:rsid w:val="00147F55"/>
    <w:rsid w:val="0015021E"/>
    <w:rsid w:val="0015049E"/>
    <w:rsid w:val="001504FD"/>
    <w:rsid w:val="00150A89"/>
    <w:rsid w:val="001513D1"/>
    <w:rsid w:val="0015175E"/>
    <w:rsid w:val="00152410"/>
    <w:rsid w:val="001524F4"/>
    <w:rsid w:val="001529AD"/>
    <w:rsid w:val="001532D7"/>
    <w:rsid w:val="00153338"/>
    <w:rsid w:val="00153548"/>
    <w:rsid w:val="00154075"/>
    <w:rsid w:val="0015428F"/>
    <w:rsid w:val="00154507"/>
    <w:rsid w:val="00155EDC"/>
    <w:rsid w:val="00156AAE"/>
    <w:rsid w:val="001575FA"/>
    <w:rsid w:val="00157653"/>
    <w:rsid w:val="00157B4A"/>
    <w:rsid w:val="00160C75"/>
    <w:rsid w:val="00161692"/>
    <w:rsid w:val="00161C45"/>
    <w:rsid w:val="00163059"/>
    <w:rsid w:val="00163A2F"/>
    <w:rsid w:val="001648EA"/>
    <w:rsid w:val="00165625"/>
    <w:rsid w:val="0016604F"/>
    <w:rsid w:val="001665FD"/>
    <w:rsid w:val="00166622"/>
    <w:rsid w:val="001667A0"/>
    <w:rsid w:val="00170E90"/>
    <w:rsid w:val="001716F1"/>
    <w:rsid w:val="00171F62"/>
    <w:rsid w:val="00172027"/>
    <w:rsid w:val="00172150"/>
    <w:rsid w:val="00172813"/>
    <w:rsid w:val="00172BB1"/>
    <w:rsid w:val="00173C1C"/>
    <w:rsid w:val="00173D98"/>
    <w:rsid w:val="00174A8B"/>
    <w:rsid w:val="00177787"/>
    <w:rsid w:val="00180DE8"/>
    <w:rsid w:val="00181D5C"/>
    <w:rsid w:val="00181DA4"/>
    <w:rsid w:val="001851B7"/>
    <w:rsid w:val="00185B4F"/>
    <w:rsid w:val="00185D31"/>
    <w:rsid w:val="0018676E"/>
    <w:rsid w:val="00186C97"/>
    <w:rsid w:val="00186E89"/>
    <w:rsid w:val="00186FDE"/>
    <w:rsid w:val="001908B1"/>
    <w:rsid w:val="00191479"/>
    <w:rsid w:val="001925E5"/>
    <w:rsid w:val="0019282C"/>
    <w:rsid w:val="00192AE9"/>
    <w:rsid w:val="00193052"/>
    <w:rsid w:val="0019332E"/>
    <w:rsid w:val="00193980"/>
    <w:rsid w:val="00194212"/>
    <w:rsid w:val="00194537"/>
    <w:rsid w:val="001945A9"/>
    <w:rsid w:val="0019467D"/>
    <w:rsid w:val="00194B80"/>
    <w:rsid w:val="0019571B"/>
    <w:rsid w:val="00195DC8"/>
    <w:rsid w:val="00196984"/>
    <w:rsid w:val="00196E81"/>
    <w:rsid w:val="00197FE7"/>
    <w:rsid w:val="001A1F16"/>
    <w:rsid w:val="001A3F13"/>
    <w:rsid w:val="001A5012"/>
    <w:rsid w:val="001A5BA2"/>
    <w:rsid w:val="001A6736"/>
    <w:rsid w:val="001A679A"/>
    <w:rsid w:val="001A7ABB"/>
    <w:rsid w:val="001B0C31"/>
    <w:rsid w:val="001B16A3"/>
    <w:rsid w:val="001B1D15"/>
    <w:rsid w:val="001B1FB9"/>
    <w:rsid w:val="001B2FEC"/>
    <w:rsid w:val="001B439A"/>
    <w:rsid w:val="001B5218"/>
    <w:rsid w:val="001B55F5"/>
    <w:rsid w:val="001B5C77"/>
    <w:rsid w:val="001B66A9"/>
    <w:rsid w:val="001B73F1"/>
    <w:rsid w:val="001B7909"/>
    <w:rsid w:val="001C0E60"/>
    <w:rsid w:val="001C191D"/>
    <w:rsid w:val="001C2595"/>
    <w:rsid w:val="001C2C7A"/>
    <w:rsid w:val="001C4911"/>
    <w:rsid w:val="001C6647"/>
    <w:rsid w:val="001C6B4F"/>
    <w:rsid w:val="001C6C6A"/>
    <w:rsid w:val="001C7008"/>
    <w:rsid w:val="001D0241"/>
    <w:rsid w:val="001D0911"/>
    <w:rsid w:val="001D0D22"/>
    <w:rsid w:val="001D0E92"/>
    <w:rsid w:val="001D1B7F"/>
    <w:rsid w:val="001D2010"/>
    <w:rsid w:val="001D2C16"/>
    <w:rsid w:val="001D43FD"/>
    <w:rsid w:val="001D4EFF"/>
    <w:rsid w:val="001D4FF7"/>
    <w:rsid w:val="001D54A7"/>
    <w:rsid w:val="001D5CEB"/>
    <w:rsid w:val="001D7343"/>
    <w:rsid w:val="001D7C4C"/>
    <w:rsid w:val="001E0011"/>
    <w:rsid w:val="001E0AA0"/>
    <w:rsid w:val="001E13AD"/>
    <w:rsid w:val="001E17AA"/>
    <w:rsid w:val="001E1963"/>
    <w:rsid w:val="001E27DB"/>
    <w:rsid w:val="001E2922"/>
    <w:rsid w:val="001E35D1"/>
    <w:rsid w:val="001E3715"/>
    <w:rsid w:val="001E384A"/>
    <w:rsid w:val="001E399E"/>
    <w:rsid w:val="001E3BBA"/>
    <w:rsid w:val="001E3BDD"/>
    <w:rsid w:val="001E3C47"/>
    <w:rsid w:val="001E59FC"/>
    <w:rsid w:val="001E6E2D"/>
    <w:rsid w:val="001F0301"/>
    <w:rsid w:val="001F1987"/>
    <w:rsid w:val="001F1A2C"/>
    <w:rsid w:val="001F2677"/>
    <w:rsid w:val="001F2AE4"/>
    <w:rsid w:val="001F2E39"/>
    <w:rsid w:val="001F3995"/>
    <w:rsid w:val="001F3D61"/>
    <w:rsid w:val="001F4F65"/>
    <w:rsid w:val="001F59CF"/>
    <w:rsid w:val="001F637E"/>
    <w:rsid w:val="001F7F84"/>
    <w:rsid w:val="00201B68"/>
    <w:rsid w:val="00202555"/>
    <w:rsid w:val="002028FC"/>
    <w:rsid w:val="00202A4C"/>
    <w:rsid w:val="0020433A"/>
    <w:rsid w:val="002055CB"/>
    <w:rsid w:val="0020577C"/>
    <w:rsid w:val="00205BB1"/>
    <w:rsid w:val="00206C05"/>
    <w:rsid w:val="00206FE0"/>
    <w:rsid w:val="00207C1A"/>
    <w:rsid w:val="00210410"/>
    <w:rsid w:val="002107E4"/>
    <w:rsid w:val="002111A7"/>
    <w:rsid w:val="00211308"/>
    <w:rsid w:val="002115EA"/>
    <w:rsid w:val="00211927"/>
    <w:rsid w:val="002119B8"/>
    <w:rsid w:val="00212029"/>
    <w:rsid w:val="00212AAC"/>
    <w:rsid w:val="00213F65"/>
    <w:rsid w:val="00214C54"/>
    <w:rsid w:val="00216146"/>
    <w:rsid w:val="00217873"/>
    <w:rsid w:val="00217DD4"/>
    <w:rsid w:val="00220FED"/>
    <w:rsid w:val="002215EC"/>
    <w:rsid w:val="00221C32"/>
    <w:rsid w:val="00221D66"/>
    <w:rsid w:val="0022283B"/>
    <w:rsid w:val="00222C71"/>
    <w:rsid w:val="002236F9"/>
    <w:rsid w:val="002236FC"/>
    <w:rsid w:val="0022534A"/>
    <w:rsid w:val="0022649E"/>
    <w:rsid w:val="002265F5"/>
    <w:rsid w:val="00227011"/>
    <w:rsid w:val="002273D0"/>
    <w:rsid w:val="00227BE6"/>
    <w:rsid w:val="002329F1"/>
    <w:rsid w:val="00233735"/>
    <w:rsid w:val="00234404"/>
    <w:rsid w:val="00234CD6"/>
    <w:rsid w:val="002351B4"/>
    <w:rsid w:val="00235DBC"/>
    <w:rsid w:val="00235E93"/>
    <w:rsid w:val="002363E7"/>
    <w:rsid w:val="00236C50"/>
    <w:rsid w:val="00237465"/>
    <w:rsid w:val="00237C8B"/>
    <w:rsid w:val="002401B0"/>
    <w:rsid w:val="00240C16"/>
    <w:rsid w:val="00241750"/>
    <w:rsid w:val="00241830"/>
    <w:rsid w:val="002429E5"/>
    <w:rsid w:val="002429EB"/>
    <w:rsid w:val="00243DCF"/>
    <w:rsid w:val="0024406D"/>
    <w:rsid w:val="00244257"/>
    <w:rsid w:val="002451D0"/>
    <w:rsid w:val="002465EC"/>
    <w:rsid w:val="00246D97"/>
    <w:rsid w:val="00247410"/>
    <w:rsid w:val="00247AF7"/>
    <w:rsid w:val="00250A3A"/>
    <w:rsid w:val="00252DC2"/>
    <w:rsid w:val="002531D8"/>
    <w:rsid w:val="00253B2B"/>
    <w:rsid w:val="00253C7E"/>
    <w:rsid w:val="0025506E"/>
    <w:rsid w:val="00255722"/>
    <w:rsid w:val="00255BFF"/>
    <w:rsid w:val="00256393"/>
    <w:rsid w:val="00256C6F"/>
    <w:rsid w:val="00257071"/>
    <w:rsid w:val="00257E42"/>
    <w:rsid w:val="00260CEA"/>
    <w:rsid w:val="00261B61"/>
    <w:rsid w:val="00261C12"/>
    <w:rsid w:val="0026269B"/>
    <w:rsid w:val="00262856"/>
    <w:rsid w:val="0026446E"/>
    <w:rsid w:val="00264473"/>
    <w:rsid w:val="00265D7A"/>
    <w:rsid w:val="002662F2"/>
    <w:rsid w:val="0026695B"/>
    <w:rsid w:val="00266C7E"/>
    <w:rsid w:val="00266E61"/>
    <w:rsid w:val="0026709B"/>
    <w:rsid w:val="00267B5E"/>
    <w:rsid w:val="002701BA"/>
    <w:rsid w:val="002709CF"/>
    <w:rsid w:val="0027123E"/>
    <w:rsid w:val="002714E5"/>
    <w:rsid w:val="002716D6"/>
    <w:rsid w:val="002726F8"/>
    <w:rsid w:val="00272B37"/>
    <w:rsid w:val="00272D44"/>
    <w:rsid w:val="002747B8"/>
    <w:rsid w:val="00275AD2"/>
    <w:rsid w:val="00275C17"/>
    <w:rsid w:val="00276371"/>
    <w:rsid w:val="00276573"/>
    <w:rsid w:val="0027693B"/>
    <w:rsid w:val="002776F4"/>
    <w:rsid w:val="00277DD0"/>
    <w:rsid w:val="00277F22"/>
    <w:rsid w:val="00277FEF"/>
    <w:rsid w:val="00280D0D"/>
    <w:rsid w:val="00281280"/>
    <w:rsid w:val="00281307"/>
    <w:rsid w:val="0028161A"/>
    <w:rsid w:val="00281714"/>
    <w:rsid w:val="00282247"/>
    <w:rsid w:val="00282722"/>
    <w:rsid w:val="002830DA"/>
    <w:rsid w:val="00283643"/>
    <w:rsid w:val="00283BA6"/>
    <w:rsid w:val="002851AB"/>
    <w:rsid w:val="002852E2"/>
    <w:rsid w:val="00285504"/>
    <w:rsid w:val="002855DE"/>
    <w:rsid w:val="002855E1"/>
    <w:rsid w:val="00285832"/>
    <w:rsid w:val="00286A10"/>
    <w:rsid w:val="00286BE0"/>
    <w:rsid w:val="002875FF"/>
    <w:rsid w:val="002912BA"/>
    <w:rsid w:val="0029198F"/>
    <w:rsid w:val="00291EDC"/>
    <w:rsid w:val="002922AF"/>
    <w:rsid w:val="00292432"/>
    <w:rsid w:val="002928BF"/>
    <w:rsid w:val="0029300C"/>
    <w:rsid w:val="0029353A"/>
    <w:rsid w:val="00293680"/>
    <w:rsid w:val="002938F0"/>
    <w:rsid w:val="00293BB1"/>
    <w:rsid w:val="00294743"/>
    <w:rsid w:val="00294C61"/>
    <w:rsid w:val="002959D8"/>
    <w:rsid w:val="00296447"/>
    <w:rsid w:val="00297267"/>
    <w:rsid w:val="002976FC"/>
    <w:rsid w:val="002A07BE"/>
    <w:rsid w:val="002A080E"/>
    <w:rsid w:val="002A0A71"/>
    <w:rsid w:val="002A1953"/>
    <w:rsid w:val="002A1B29"/>
    <w:rsid w:val="002A28F8"/>
    <w:rsid w:val="002A2B73"/>
    <w:rsid w:val="002A309D"/>
    <w:rsid w:val="002A3442"/>
    <w:rsid w:val="002A368D"/>
    <w:rsid w:val="002A3D21"/>
    <w:rsid w:val="002A5229"/>
    <w:rsid w:val="002A5C28"/>
    <w:rsid w:val="002A616F"/>
    <w:rsid w:val="002A6852"/>
    <w:rsid w:val="002A6CD3"/>
    <w:rsid w:val="002A6D43"/>
    <w:rsid w:val="002A7B80"/>
    <w:rsid w:val="002A7DCC"/>
    <w:rsid w:val="002A7DD3"/>
    <w:rsid w:val="002B0106"/>
    <w:rsid w:val="002B0378"/>
    <w:rsid w:val="002B1759"/>
    <w:rsid w:val="002B4393"/>
    <w:rsid w:val="002B5152"/>
    <w:rsid w:val="002B5179"/>
    <w:rsid w:val="002B5207"/>
    <w:rsid w:val="002B53FD"/>
    <w:rsid w:val="002B541D"/>
    <w:rsid w:val="002B5DD3"/>
    <w:rsid w:val="002B6310"/>
    <w:rsid w:val="002B762E"/>
    <w:rsid w:val="002C0E96"/>
    <w:rsid w:val="002C1288"/>
    <w:rsid w:val="002C14C3"/>
    <w:rsid w:val="002C1ADF"/>
    <w:rsid w:val="002C2165"/>
    <w:rsid w:val="002C22E3"/>
    <w:rsid w:val="002C2FE1"/>
    <w:rsid w:val="002C4274"/>
    <w:rsid w:val="002C4524"/>
    <w:rsid w:val="002C5198"/>
    <w:rsid w:val="002C56F9"/>
    <w:rsid w:val="002C6448"/>
    <w:rsid w:val="002C655E"/>
    <w:rsid w:val="002C7906"/>
    <w:rsid w:val="002C7A7B"/>
    <w:rsid w:val="002D248A"/>
    <w:rsid w:val="002D2D58"/>
    <w:rsid w:val="002D2F73"/>
    <w:rsid w:val="002D2F82"/>
    <w:rsid w:val="002D345F"/>
    <w:rsid w:val="002D357E"/>
    <w:rsid w:val="002D36B3"/>
    <w:rsid w:val="002D4865"/>
    <w:rsid w:val="002D56D4"/>
    <w:rsid w:val="002D6A03"/>
    <w:rsid w:val="002D7052"/>
    <w:rsid w:val="002D7CCF"/>
    <w:rsid w:val="002E026D"/>
    <w:rsid w:val="002E0B18"/>
    <w:rsid w:val="002E4284"/>
    <w:rsid w:val="002E4289"/>
    <w:rsid w:val="002E4E09"/>
    <w:rsid w:val="002E5646"/>
    <w:rsid w:val="002E5F60"/>
    <w:rsid w:val="002E674B"/>
    <w:rsid w:val="002E7680"/>
    <w:rsid w:val="002F0896"/>
    <w:rsid w:val="002F24F7"/>
    <w:rsid w:val="002F27A5"/>
    <w:rsid w:val="002F2E9A"/>
    <w:rsid w:val="002F2EBE"/>
    <w:rsid w:val="002F3A17"/>
    <w:rsid w:val="002F3E3C"/>
    <w:rsid w:val="002F3E77"/>
    <w:rsid w:val="002F53F4"/>
    <w:rsid w:val="002F60B8"/>
    <w:rsid w:val="002F695B"/>
    <w:rsid w:val="002F6D9F"/>
    <w:rsid w:val="002F7C30"/>
    <w:rsid w:val="002F7E2B"/>
    <w:rsid w:val="003017BF"/>
    <w:rsid w:val="0030258F"/>
    <w:rsid w:val="00302EF6"/>
    <w:rsid w:val="003030A4"/>
    <w:rsid w:val="00303A6C"/>
    <w:rsid w:val="003061B0"/>
    <w:rsid w:val="003069D3"/>
    <w:rsid w:val="00307279"/>
    <w:rsid w:val="003072A5"/>
    <w:rsid w:val="00310FA3"/>
    <w:rsid w:val="00311475"/>
    <w:rsid w:val="00311CB8"/>
    <w:rsid w:val="00311D92"/>
    <w:rsid w:val="00311FA5"/>
    <w:rsid w:val="00312A9D"/>
    <w:rsid w:val="00312EF2"/>
    <w:rsid w:val="00313C39"/>
    <w:rsid w:val="0031570B"/>
    <w:rsid w:val="003158E6"/>
    <w:rsid w:val="00315C8B"/>
    <w:rsid w:val="0031640C"/>
    <w:rsid w:val="003179A6"/>
    <w:rsid w:val="00321EAA"/>
    <w:rsid w:val="00322352"/>
    <w:rsid w:val="00322B08"/>
    <w:rsid w:val="00322FCE"/>
    <w:rsid w:val="00323FDA"/>
    <w:rsid w:val="00324D4F"/>
    <w:rsid w:val="00330463"/>
    <w:rsid w:val="003304B6"/>
    <w:rsid w:val="003306BB"/>
    <w:rsid w:val="003309C6"/>
    <w:rsid w:val="00330B22"/>
    <w:rsid w:val="00330BF7"/>
    <w:rsid w:val="0033100D"/>
    <w:rsid w:val="003316F1"/>
    <w:rsid w:val="00331A9F"/>
    <w:rsid w:val="00332512"/>
    <w:rsid w:val="00332EC1"/>
    <w:rsid w:val="00333447"/>
    <w:rsid w:val="00333671"/>
    <w:rsid w:val="003348A4"/>
    <w:rsid w:val="0033577C"/>
    <w:rsid w:val="00335C7C"/>
    <w:rsid w:val="00335FBC"/>
    <w:rsid w:val="003364EE"/>
    <w:rsid w:val="003368F5"/>
    <w:rsid w:val="00336E7E"/>
    <w:rsid w:val="003377B8"/>
    <w:rsid w:val="00337908"/>
    <w:rsid w:val="003405A6"/>
    <w:rsid w:val="0034060E"/>
    <w:rsid w:val="00342B92"/>
    <w:rsid w:val="003434EA"/>
    <w:rsid w:val="003436AD"/>
    <w:rsid w:val="003436B5"/>
    <w:rsid w:val="00345426"/>
    <w:rsid w:val="0034651B"/>
    <w:rsid w:val="00346602"/>
    <w:rsid w:val="00347B75"/>
    <w:rsid w:val="003506ED"/>
    <w:rsid w:val="00351CDA"/>
    <w:rsid w:val="00352053"/>
    <w:rsid w:val="003531A6"/>
    <w:rsid w:val="00353A4E"/>
    <w:rsid w:val="00353D0A"/>
    <w:rsid w:val="003541EF"/>
    <w:rsid w:val="00354EC1"/>
    <w:rsid w:val="00356C9A"/>
    <w:rsid w:val="0036004E"/>
    <w:rsid w:val="003606A5"/>
    <w:rsid w:val="00360F1D"/>
    <w:rsid w:val="003629FB"/>
    <w:rsid w:val="00363829"/>
    <w:rsid w:val="00363933"/>
    <w:rsid w:val="00363F3D"/>
    <w:rsid w:val="0036443A"/>
    <w:rsid w:val="00364595"/>
    <w:rsid w:val="00364B7E"/>
    <w:rsid w:val="00366022"/>
    <w:rsid w:val="003710C0"/>
    <w:rsid w:val="00371B73"/>
    <w:rsid w:val="003722AF"/>
    <w:rsid w:val="00374845"/>
    <w:rsid w:val="00374983"/>
    <w:rsid w:val="00374C4B"/>
    <w:rsid w:val="003755CD"/>
    <w:rsid w:val="003756E9"/>
    <w:rsid w:val="003774E5"/>
    <w:rsid w:val="0038012A"/>
    <w:rsid w:val="003812CA"/>
    <w:rsid w:val="0038225D"/>
    <w:rsid w:val="00382FD0"/>
    <w:rsid w:val="00384EF5"/>
    <w:rsid w:val="0038593F"/>
    <w:rsid w:val="00385A69"/>
    <w:rsid w:val="0038651C"/>
    <w:rsid w:val="00387733"/>
    <w:rsid w:val="00387903"/>
    <w:rsid w:val="0039008A"/>
    <w:rsid w:val="00390D3F"/>
    <w:rsid w:val="0039105F"/>
    <w:rsid w:val="0039128D"/>
    <w:rsid w:val="00391983"/>
    <w:rsid w:val="00391A48"/>
    <w:rsid w:val="00392934"/>
    <w:rsid w:val="0039295D"/>
    <w:rsid w:val="00392E0B"/>
    <w:rsid w:val="003932F3"/>
    <w:rsid w:val="003939CB"/>
    <w:rsid w:val="0039446F"/>
    <w:rsid w:val="0039452E"/>
    <w:rsid w:val="003951F4"/>
    <w:rsid w:val="00397382"/>
    <w:rsid w:val="003979A0"/>
    <w:rsid w:val="003A1002"/>
    <w:rsid w:val="003A2CC0"/>
    <w:rsid w:val="003A3A2A"/>
    <w:rsid w:val="003A3BE8"/>
    <w:rsid w:val="003A5160"/>
    <w:rsid w:val="003A584F"/>
    <w:rsid w:val="003A5A3D"/>
    <w:rsid w:val="003A5BB1"/>
    <w:rsid w:val="003A6299"/>
    <w:rsid w:val="003A6FA1"/>
    <w:rsid w:val="003A7EF7"/>
    <w:rsid w:val="003A7F8C"/>
    <w:rsid w:val="003B0179"/>
    <w:rsid w:val="003B0C42"/>
    <w:rsid w:val="003B165B"/>
    <w:rsid w:val="003B1738"/>
    <w:rsid w:val="003B285A"/>
    <w:rsid w:val="003B2D0C"/>
    <w:rsid w:val="003B5C6C"/>
    <w:rsid w:val="003B5C81"/>
    <w:rsid w:val="003B6740"/>
    <w:rsid w:val="003B67D0"/>
    <w:rsid w:val="003B6C41"/>
    <w:rsid w:val="003C1D39"/>
    <w:rsid w:val="003C2E45"/>
    <w:rsid w:val="003C2F98"/>
    <w:rsid w:val="003C3D7D"/>
    <w:rsid w:val="003C3F0E"/>
    <w:rsid w:val="003C3F8C"/>
    <w:rsid w:val="003C4464"/>
    <w:rsid w:val="003C4622"/>
    <w:rsid w:val="003C50C0"/>
    <w:rsid w:val="003C559A"/>
    <w:rsid w:val="003C5E1B"/>
    <w:rsid w:val="003C5EB2"/>
    <w:rsid w:val="003C646F"/>
    <w:rsid w:val="003C7428"/>
    <w:rsid w:val="003D06F6"/>
    <w:rsid w:val="003D0A88"/>
    <w:rsid w:val="003D0C76"/>
    <w:rsid w:val="003D22BF"/>
    <w:rsid w:val="003D24B5"/>
    <w:rsid w:val="003D36BF"/>
    <w:rsid w:val="003D40AC"/>
    <w:rsid w:val="003D496D"/>
    <w:rsid w:val="003D4AED"/>
    <w:rsid w:val="003D4E85"/>
    <w:rsid w:val="003D593C"/>
    <w:rsid w:val="003D6CE5"/>
    <w:rsid w:val="003E02AB"/>
    <w:rsid w:val="003E2AEE"/>
    <w:rsid w:val="003E32FD"/>
    <w:rsid w:val="003E58A7"/>
    <w:rsid w:val="003E5DD7"/>
    <w:rsid w:val="003E7C1E"/>
    <w:rsid w:val="003F2126"/>
    <w:rsid w:val="003F2EC3"/>
    <w:rsid w:val="003F2FC0"/>
    <w:rsid w:val="003F320E"/>
    <w:rsid w:val="003F36DE"/>
    <w:rsid w:val="003F4271"/>
    <w:rsid w:val="003F4453"/>
    <w:rsid w:val="003F5015"/>
    <w:rsid w:val="003F50B7"/>
    <w:rsid w:val="003F57A2"/>
    <w:rsid w:val="003F5879"/>
    <w:rsid w:val="003F6E4D"/>
    <w:rsid w:val="003F730E"/>
    <w:rsid w:val="003F76CF"/>
    <w:rsid w:val="004001DE"/>
    <w:rsid w:val="00401F0B"/>
    <w:rsid w:val="00402AB2"/>
    <w:rsid w:val="00403657"/>
    <w:rsid w:val="00403E9B"/>
    <w:rsid w:val="00404184"/>
    <w:rsid w:val="004048FB"/>
    <w:rsid w:val="00404FB3"/>
    <w:rsid w:val="0040533B"/>
    <w:rsid w:val="004072A7"/>
    <w:rsid w:val="004074BE"/>
    <w:rsid w:val="004101D5"/>
    <w:rsid w:val="00410675"/>
    <w:rsid w:val="00410782"/>
    <w:rsid w:val="00411BB8"/>
    <w:rsid w:val="00411F99"/>
    <w:rsid w:val="00413216"/>
    <w:rsid w:val="0041485C"/>
    <w:rsid w:val="0041728D"/>
    <w:rsid w:val="004178C3"/>
    <w:rsid w:val="00420A5C"/>
    <w:rsid w:val="00420DED"/>
    <w:rsid w:val="004218B8"/>
    <w:rsid w:val="0042191A"/>
    <w:rsid w:val="00421CC8"/>
    <w:rsid w:val="00421E6C"/>
    <w:rsid w:val="00422D64"/>
    <w:rsid w:val="00423013"/>
    <w:rsid w:val="00425DF1"/>
    <w:rsid w:val="00427232"/>
    <w:rsid w:val="00427322"/>
    <w:rsid w:val="00427A06"/>
    <w:rsid w:val="00427CAA"/>
    <w:rsid w:val="0043088E"/>
    <w:rsid w:val="004309BE"/>
    <w:rsid w:val="0043370B"/>
    <w:rsid w:val="00433CCB"/>
    <w:rsid w:val="004342D9"/>
    <w:rsid w:val="00436227"/>
    <w:rsid w:val="00436D6F"/>
    <w:rsid w:val="004372F3"/>
    <w:rsid w:val="004377B3"/>
    <w:rsid w:val="00437FC2"/>
    <w:rsid w:val="004401A2"/>
    <w:rsid w:val="00440476"/>
    <w:rsid w:val="004407E8"/>
    <w:rsid w:val="004409FD"/>
    <w:rsid w:val="00442F93"/>
    <w:rsid w:val="004430D1"/>
    <w:rsid w:val="004432AC"/>
    <w:rsid w:val="00443783"/>
    <w:rsid w:val="004441E3"/>
    <w:rsid w:val="004448D5"/>
    <w:rsid w:val="004448E4"/>
    <w:rsid w:val="00447787"/>
    <w:rsid w:val="00447B8E"/>
    <w:rsid w:val="00450BEE"/>
    <w:rsid w:val="00451450"/>
    <w:rsid w:val="00451C68"/>
    <w:rsid w:val="00451E8E"/>
    <w:rsid w:val="004523AA"/>
    <w:rsid w:val="00452805"/>
    <w:rsid w:val="00452883"/>
    <w:rsid w:val="0045391B"/>
    <w:rsid w:val="00456D81"/>
    <w:rsid w:val="0045716B"/>
    <w:rsid w:val="00462DD1"/>
    <w:rsid w:val="00464134"/>
    <w:rsid w:val="004651B1"/>
    <w:rsid w:val="00465519"/>
    <w:rsid w:val="00465A97"/>
    <w:rsid w:val="00465F63"/>
    <w:rsid w:val="004664F4"/>
    <w:rsid w:val="00466CD3"/>
    <w:rsid w:val="004706D7"/>
    <w:rsid w:val="00470FA7"/>
    <w:rsid w:val="00471A7E"/>
    <w:rsid w:val="00471BCD"/>
    <w:rsid w:val="00471E5C"/>
    <w:rsid w:val="004720E0"/>
    <w:rsid w:val="004729A3"/>
    <w:rsid w:val="004729B2"/>
    <w:rsid w:val="004729DA"/>
    <w:rsid w:val="00472A78"/>
    <w:rsid w:val="004731F9"/>
    <w:rsid w:val="00473DC5"/>
    <w:rsid w:val="00474329"/>
    <w:rsid w:val="00474D99"/>
    <w:rsid w:val="0047532D"/>
    <w:rsid w:val="0047577A"/>
    <w:rsid w:val="004761E3"/>
    <w:rsid w:val="00480D62"/>
    <w:rsid w:val="00482DEE"/>
    <w:rsid w:val="00483A0D"/>
    <w:rsid w:val="0048438A"/>
    <w:rsid w:val="004854EF"/>
    <w:rsid w:val="004856FB"/>
    <w:rsid w:val="004862DC"/>
    <w:rsid w:val="00486674"/>
    <w:rsid w:val="004900AD"/>
    <w:rsid w:val="00490527"/>
    <w:rsid w:val="0049129C"/>
    <w:rsid w:val="00493168"/>
    <w:rsid w:val="004932B6"/>
    <w:rsid w:val="00493444"/>
    <w:rsid w:val="00493E55"/>
    <w:rsid w:val="00494492"/>
    <w:rsid w:val="004950AE"/>
    <w:rsid w:val="00495BE5"/>
    <w:rsid w:val="00495F1E"/>
    <w:rsid w:val="00496125"/>
    <w:rsid w:val="00497AFB"/>
    <w:rsid w:val="004A002F"/>
    <w:rsid w:val="004A0B9C"/>
    <w:rsid w:val="004A0DC2"/>
    <w:rsid w:val="004A17ED"/>
    <w:rsid w:val="004A28DC"/>
    <w:rsid w:val="004A2B9B"/>
    <w:rsid w:val="004A5211"/>
    <w:rsid w:val="004A53E9"/>
    <w:rsid w:val="004A596D"/>
    <w:rsid w:val="004A64AD"/>
    <w:rsid w:val="004A6F21"/>
    <w:rsid w:val="004A7CD3"/>
    <w:rsid w:val="004B0717"/>
    <w:rsid w:val="004B371F"/>
    <w:rsid w:val="004B6A54"/>
    <w:rsid w:val="004B6C28"/>
    <w:rsid w:val="004B7207"/>
    <w:rsid w:val="004C0774"/>
    <w:rsid w:val="004C0BD1"/>
    <w:rsid w:val="004C1261"/>
    <w:rsid w:val="004C2D4A"/>
    <w:rsid w:val="004C46B5"/>
    <w:rsid w:val="004C5228"/>
    <w:rsid w:val="004C5716"/>
    <w:rsid w:val="004C65B8"/>
    <w:rsid w:val="004C6EFD"/>
    <w:rsid w:val="004C7474"/>
    <w:rsid w:val="004C7599"/>
    <w:rsid w:val="004C76DE"/>
    <w:rsid w:val="004C793B"/>
    <w:rsid w:val="004D0147"/>
    <w:rsid w:val="004D02E5"/>
    <w:rsid w:val="004D1BBC"/>
    <w:rsid w:val="004D2DDA"/>
    <w:rsid w:val="004D4CBF"/>
    <w:rsid w:val="004D4DAB"/>
    <w:rsid w:val="004D4FA7"/>
    <w:rsid w:val="004D5038"/>
    <w:rsid w:val="004D5CB0"/>
    <w:rsid w:val="004D646C"/>
    <w:rsid w:val="004D6CA5"/>
    <w:rsid w:val="004D6E56"/>
    <w:rsid w:val="004D7088"/>
    <w:rsid w:val="004D741A"/>
    <w:rsid w:val="004D7BE5"/>
    <w:rsid w:val="004E02ED"/>
    <w:rsid w:val="004E0EE5"/>
    <w:rsid w:val="004E0F96"/>
    <w:rsid w:val="004E1D81"/>
    <w:rsid w:val="004E2075"/>
    <w:rsid w:val="004E2B44"/>
    <w:rsid w:val="004E338F"/>
    <w:rsid w:val="004E355F"/>
    <w:rsid w:val="004E39A6"/>
    <w:rsid w:val="004E3FF6"/>
    <w:rsid w:val="004E42CA"/>
    <w:rsid w:val="004E439E"/>
    <w:rsid w:val="004E44A0"/>
    <w:rsid w:val="004E51FC"/>
    <w:rsid w:val="004E5E8C"/>
    <w:rsid w:val="004E7E69"/>
    <w:rsid w:val="004F03D0"/>
    <w:rsid w:val="004F069F"/>
    <w:rsid w:val="004F0D59"/>
    <w:rsid w:val="004F1088"/>
    <w:rsid w:val="004F245D"/>
    <w:rsid w:val="004F2C87"/>
    <w:rsid w:val="004F3202"/>
    <w:rsid w:val="004F36F1"/>
    <w:rsid w:val="004F3820"/>
    <w:rsid w:val="004F3A2E"/>
    <w:rsid w:val="004F449F"/>
    <w:rsid w:val="004F46B9"/>
    <w:rsid w:val="004F52BE"/>
    <w:rsid w:val="004F5BC7"/>
    <w:rsid w:val="004F5C13"/>
    <w:rsid w:val="004F636A"/>
    <w:rsid w:val="004F6E7F"/>
    <w:rsid w:val="004F73B0"/>
    <w:rsid w:val="0050033C"/>
    <w:rsid w:val="0050141B"/>
    <w:rsid w:val="00503DC6"/>
    <w:rsid w:val="00504741"/>
    <w:rsid w:val="00504E92"/>
    <w:rsid w:val="00505C35"/>
    <w:rsid w:val="0050689F"/>
    <w:rsid w:val="00506B8D"/>
    <w:rsid w:val="005100D5"/>
    <w:rsid w:val="00510456"/>
    <w:rsid w:val="00510C0C"/>
    <w:rsid w:val="0051236A"/>
    <w:rsid w:val="00512807"/>
    <w:rsid w:val="00512ABB"/>
    <w:rsid w:val="00512FBE"/>
    <w:rsid w:val="00513425"/>
    <w:rsid w:val="0051399F"/>
    <w:rsid w:val="00514754"/>
    <w:rsid w:val="00514A6D"/>
    <w:rsid w:val="00515195"/>
    <w:rsid w:val="005151FD"/>
    <w:rsid w:val="005153A3"/>
    <w:rsid w:val="005155DD"/>
    <w:rsid w:val="005156F2"/>
    <w:rsid w:val="0051652C"/>
    <w:rsid w:val="00516D7A"/>
    <w:rsid w:val="00520119"/>
    <w:rsid w:val="0052050B"/>
    <w:rsid w:val="0052082C"/>
    <w:rsid w:val="0052139C"/>
    <w:rsid w:val="005215F8"/>
    <w:rsid w:val="00521F08"/>
    <w:rsid w:val="0052258A"/>
    <w:rsid w:val="00522B30"/>
    <w:rsid w:val="00522D3F"/>
    <w:rsid w:val="00524765"/>
    <w:rsid w:val="00524DEF"/>
    <w:rsid w:val="0052503B"/>
    <w:rsid w:val="005250FF"/>
    <w:rsid w:val="005252DD"/>
    <w:rsid w:val="0052578E"/>
    <w:rsid w:val="005259C4"/>
    <w:rsid w:val="0052644B"/>
    <w:rsid w:val="005278A7"/>
    <w:rsid w:val="00530190"/>
    <w:rsid w:val="00530D39"/>
    <w:rsid w:val="00530F58"/>
    <w:rsid w:val="005318A0"/>
    <w:rsid w:val="005328F3"/>
    <w:rsid w:val="0053306A"/>
    <w:rsid w:val="005346F7"/>
    <w:rsid w:val="00534A84"/>
    <w:rsid w:val="00534BB6"/>
    <w:rsid w:val="00536040"/>
    <w:rsid w:val="00536198"/>
    <w:rsid w:val="00537482"/>
    <w:rsid w:val="00537FA9"/>
    <w:rsid w:val="0054085E"/>
    <w:rsid w:val="005419C9"/>
    <w:rsid w:val="00543045"/>
    <w:rsid w:val="005430EA"/>
    <w:rsid w:val="00543216"/>
    <w:rsid w:val="00543CE9"/>
    <w:rsid w:val="00544B97"/>
    <w:rsid w:val="0054591A"/>
    <w:rsid w:val="0054622F"/>
    <w:rsid w:val="00546493"/>
    <w:rsid w:val="0054707B"/>
    <w:rsid w:val="00547562"/>
    <w:rsid w:val="005476F6"/>
    <w:rsid w:val="00550A8C"/>
    <w:rsid w:val="005524AA"/>
    <w:rsid w:val="005530C1"/>
    <w:rsid w:val="0055331B"/>
    <w:rsid w:val="005537A3"/>
    <w:rsid w:val="00553D1D"/>
    <w:rsid w:val="00553D56"/>
    <w:rsid w:val="00553E30"/>
    <w:rsid w:val="0055451D"/>
    <w:rsid w:val="00554902"/>
    <w:rsid w:val="00555E43"/>
    <w:rsid w:val="00556DBF"/>
    <w:rsid w:val="005576CE"/>
    <w:rsid w:val="005577BB"/>
    <w:rsid w:val="005608F8"/>
    <w:rsid w:val="00560BDC"/>
    <w:rsid w:val="005643EF"/>
    <w:rsid w:val="00564827"/>
    <w:rsid w:val="00565A04"/>
    <w:rsid w:val="00566642"/>
    <w:rsid w:val="00567EE7"/>
    <w:rsid w:val="00570746"/>
    <w:rsid w:val="005712B8"/>
    <w:rsid w:val="0057191F"/>
    <w:rsid w:val="00574D03"/>
    <w:rsid w:val="00575694"/>
    <w:rsid w:val="005772F6"/>
    <w:rsid w:val="005777AA"/>
    <w:rsid w:val="00581EB6"/>
    <w:rsid w:val="00582880"/>
    <w:rsid w:val="00582E21"/>
    <w:rsid w:val="00583286"/>
    <w:rsid w:val="005838DD"/>
    <w:rsid w:val="0058497E"/>
    <w:rsid w:val="00585D4A"/>
    <w:rsid w:val="00585EFA"/>
    <w:rsid w:val="00586229"/>
    <w:rsid w:val="00586F79"/>
    <w:rsid w:val="00587D0C"/>
    <w:rsid w:val="005901D7"/>
    <w:rsid w:val="0059256D"/>
    <w:rsid w:val="005935FE"/>
    <w:rsid w:val="005946CD"/>
    <w:rsid w:val="005976D9"/>
    <w:rsid w:val="005A058A"/>
    <w:rsid w:val="005A09D1"/>
    <w:rsid w:val="005A0B4D"/>
    <w:rsid w:val="005A152E"/>
    <w:rsid w:val="005A1805"/>
    <w:rsid w:val="005A1FE2"/>
    <w:rsid w:val="005A3365"/>
    <w:rsid w:val="005A336E"/>
    <w:rsid w:val="005A42C4"/>
    <w:rsid w:val="005A451C"/>
    <w:rsid w:val="005A45E9"/>
    <w:rsid w:val="005A489B"/>
    <w:rsid w:val="005A51AE"/>
    <w:rsid w:val="005A68FF"/>
    <w:rsid w:val="005A6DA0"/>
    <w:rsid w:val="005B08BF"/>
    <w:rsid w:val="005B0B3B"/>
    <w:rsid w:val="005B0D53"/>
    <w:rsid w:val="005B1124"/>
    <w:rsid w:val="005B125C"/>
    <w:rsid w:val="005B26E0"/>
    <w:rsid w:val="005B41D3"/>
    <w:rsid w:val="005B43C1"/>
    <w:rsid w:val="005B52D5"/>
    <w:rsid w:val="005B5391"/>
    <w:rsid w:val="005B5C1A"/>
    <w:rsid w:val="005B604A"/>
    <w:rsid w:val="005B68A4"/>
    <w:rsid w:val="005C06DE"/>
    <w:rsid w:val="005C2B0C"/>
    <w:rsid w:val="005C2C92"/>
    <w:rsid w:val="005C3558"/>
    <w:rsid w:val="005C3943"/>
    <w:rsid w:val="005C4104"/>
    <w:rsid w:val="005C5979"/>
    <w:rsid w:val="005C5C7E"/>
    <w:rsid w:val="005C6FBC"/>
    <w:rsid w:val="005C73EF"/>
    <w:rsid w:val="005C797B"/>
    <w:rsid w:val="005D0F82"/>
    <w:rsid w:val="005D2B41"/>
    <w:rsid w:val="005D2C07"/>
    <w:rsid w:val="005D4BE0"/>
    <w:rsid w:val="005D50E2"/>
    <w:rsid w:val="005D5397"/>
    <w:rsid w:val="005D53CF"/>
    <w:rsid w:val="005D56E6"/>
    <w:rsid w:val="005D610D"/>
    <w:rsid w:val="005D6B95"/>
    <w:rsid w:val="005E1E4D"/>
    <w:rsid w:val="005E21BD"/>
    <w:rsid w:val="005E3190"/>
    <w:rsid w:val="005E38CD"/>
    <w:rsid w:val="005E3EDB"/>
    <w:rsid w:val="005E407A"/>
    <w:rsid w:val="005E4813"/>
    <w:rsid w:val="005E4F3E"/>
    <w:rsid w:val="005E4F7E"/>
    <w:rsid w:val="005E4FB8"/>
    <w:rsid w:val="005E56E9"/>
    <w:rsid w:val="005E5970"/>
    <w:rsid w:val="005E6167"/>
    <w:rsid w:val="005E641C"/>
    <w:rsid w:val="005E6C67"/>
    <w:rsid w:val="005F0080"/>
    <w:rsid w:val="005F0AFE"/>
    <w:rsid w:val="005F20E5"/>
    <w:rsid w:val="005F3ADF"/>
    <w:rsid w:val="005F40C0"/>
    <w:rsid w:val="005F453F"/>
    <w:rsid w:val="005F49E1"/>
    <w:rsid w:val="005F4E5D"/>
    <w:rsid w:val="005F4E90"/>
    <w:rsid w:val="005F7F2D"/>
    <w:rsid w:val="0060064D"/>
    <w:rsid w:val="00601766"/>
    <w:rsid w:val="006019E1"/>
    <w:rsid w:val="00602464"/>
    <w:rsid w:val="006027D2"/>
    <w:rsid w:val="00602817"/>
    <w:rsid w:val="00602999"/>
    <w:rsid w:val="00602C8C"/>
    <w:rsid w:val="006035B4"/>
    <w:rsid w:val="00603CA7"/>
    <w:rsid w:val="00604799"/>
    <w:rsid w:val="006048CA"/>
    <w:rsid w:val="00605264"/>
    <w:rsid w:val="00607403"/>
    <w:rsid w:val="00607712"/>
    <w:rsid w:val="00607BEC"/>
    <w:rsid w:val="00607C3E"/>
    <w:rsid w:val="006102C8"/>
    <w:rsid w:val="006128B1"/>
    <w:rsid w:val="00612E5A"/>
    <w:rsid w:val="0061353B"/>
    <w:rsid w:val="00613E11"/>
    <w:rsid w:val="00615BE3"/>
    <w:rsid w:val="00617A52"/>
    <w:rsid w:val="00617FF5"/>
    <w:rsid w:val="006216D0"/>
    <w:rsid w:val="00622A29"/>
    <w:rsid w:val="00623FF9"/>
    <w:rsid w:val="006242D4"/>
    <w:rsid w:val="00624355"/>
    <w:rsid w:val="0062582E"/>
    <w:rsid w:val="00625881"/>
    <w:rsid w:val="00625F7E"/>
    <w:rsid w:val="0062620A"/>
    <w:rsid w:val="00626D6F"/>
    <w:rsid w:val="00630C88"/>
    <w:rsid w:val="00630DEF"/>
    <w:rsid w:val="0063168C"/>
    <w:rsid w:val="00631C31"/>
    <w:rsid w:val="006324FB"/>
    <w:rsid w:val="00634CA9"/>
    <w:rsid w:val="00635A1E"/>
    <w:rsid w:val="006375F7"/>
    <w:rsid w:val="00640A3A"/>
    <w:rsid w:val="00640A50"/>
    <w:rsid w:val="00640F87"/>
    <w:rsid w:val="0064169C"/>
    <w:rsid w:val="00641AA2"/>
    <w:rsid w:val="006430AB"/>
    <w:rsid w:val="0064348B"/>
    <w:rsid w:val="00643F3E"/>
    <w:rsid w:val="00645CFF"/>
    <w:rsid w:val="0064626E"/>
    <w:rsid w:val="00646A5D"/>
    <w:rsid w:val="00647563"/>
    <w:rsid w:val="00650305"/>
    <w:rsid w:val="006509B0"/>
    <w:rsid w:val="00651DA0"/>
    <w:rsid w:val="0065259F"/>
    <w:rsid w:val="00653702"/>
    <w:rsid w:val="00653F04"/>
    <w:rsid w:val="006543A5"/>
    <w:rsid w:val="006546C0"/>
    <w:rsid w:val="006549FD"/>
    <w:rsid w:val="00654CD0"/>
    <w:rsid w:val="00656D8F"/>
    <w:rsid w:val="0066117D"/>
    <w:rsid w:val="00663D66"/>
    <w:rsid w:val="00663E85"/>
    <w:rsid w:val="00664C61"/>
    <w:rsid w:val="006651A9"/>
    <w:rsid w:val="00665B2A"/>
    <w:rsid w:val="00666392"/>
    <w:rsid w:val="006669FA"/>
    <w:rsid w:val="006676D1"/>
    <w:rsid w:val="00670336"/>
    <w:rsid w:val="00670CA4"/>
    <w:rsid w:val="00670F2F"/>
    <w:rsid w:val="006710FB"/>
    <w:rsid w:val="00671302"/>
    <w:rsid w:val="00671486"/>
    <w:rsid w:val="00672379"/>
    <w:rsid w:val="00672519"/>
    <w:rsid w:val="00672DA0"/>
    <w:rsid w:val="00672EE9"/>
    <w:rsid w:val="00673322"/>
    <w:rsid w:val="006736C2"/>
    <w:rsid w:val="006741FD"/>
    <w:rsid w:val="006745A8"/>
    <w:rsid w:val="00674B3B"/>
    <w:rsid w:val="0067515E"/>
    <w:rsid w:val="006765B4"/>
    <w:rsid w:val="00677F49"/>
    <w:rsid w:val="00680100"/>
    <w:rsid w:val="00680432"/>
    <w:rsid w:val="0068056A"/>
    <w:rsid w:val="00680876"/>
    <w:rsid w:val="00680DCA"/>
    <w:rsid w:val="00680E92"/>
    <w:rsid w:val="00681189"/>
    <w:rsid w:val="006818F5"/>
    <w:rsid w:val="00681F06"/>
    <w:rsid w:val="00682057"/>
    <w:rsid w:val="00682E7C"/>
    <w:rsid w:val="0068328A"/>
    <w:rsid w:val="00683301"/>
    <w:rsid w:val="00685203"/>
    <w:rsid w:val="00686555"/>
    <w:rsid w:val="00687815"/>
    <w:rsid w:val="00690D77"/>
    <w:rsid w:val="00691481"/>
    <w:rsid w:val="006914F9"/>
    <w:rsid w:val="006926A2"/>
    <w:rsid w:val="00692959"/>
    <w:rsid w:val="00694563"/>
    <w:rsid w:val="00694571"/>
    <w:rsid w:val="00694974"/>
    <w:rsid w:val="00694ADB"/>
    <w:rsid w:val="006966F4"/>
    <w:rsid w:val="006968F4"/>
    <w:rsid w:val="00696AAB"/>
    <w:rsid w:val="00696C50"/>
    <w:rsid w:val="006976E1"/>
    <w:rsid w:val="00697B47"/>
    <w:rsid w:val="006A03A8"/>
    <w:rsid w:val="006A03F6"/>
    <w:rsid w:val="006A0897"/>
    <w:rsid w:val="006A2A85"/>
    <w:rsid w:val="006A3340"/>
    <w:rsid w:val="006A36F7"/>
    <w:rsid w:val="006A5B8C"/>
    <w:rsid w:val="006A6530"/>
    <w:rsid w:val="006A6688"/>
    <w:rsid w:val="006B3461"/>
    <w:rsid w:val="006B378D"/>
    <w:rsid w:val="006B3816"/>
    <w:rsid w:val="006B3AB3"/>
    <w:rsid w:val="006B4C98"/>
    <w:rsid w:val="006B6ADD"/>
    <w:rsid w:val="006B7050"/>
    <w:rsid w:val="006C0C3F"/>
    <w:rsid w:val="006C0EED"/>
    <w:rsid w:val="006C136B"/>
    <w:rsid w:val="006C15D4"/>
    <w:rsid w:val="006C2170"/>
    <w:rsid w:val="006C2804"/>
    <w:rsid w:val="006C2BF8"/>
    <w:rsid w:val="006C3113"/>
    <w:rsid w:val="006C3371"/>
    <w:rsid w:val="006C35F9"/>
    <w:rsid w:val="006C39BB"/>
    <w:rsid w:val="006C42DA"/>
    <w:rsid w:val="006C4A25"/>
    <w:rsid w:val="006C5656"/>
    <w:rsid w:val="006C5E16"/>
    <w:rsid w:val="006C5E6D"/>
    <w:rsid w:val="006C5F1F"/>
    <w:rsid w:val="006C697A"/>
    <w:rsid w:val="006C6A54"/>
    <w:rsid w:val="006C77DC"/>
    <w:rsid w:val="006C7ACA"/>
    <w:rsid w:val="006C7D49"/>
    <w:rsid w:val="006C7D81"/>
    <w:rsid w:val="006D172E"/>
    <w:rsid w:val="006D1D94"/>
    <w:rsid w:val="006D1F8B"/>
    <w:rsid w:val="006D3ED2"/>
    <w:rsid w:val="006D49D8"/>
    <w:rsid w:val="006D5348"/>
    <w:rsid w:val="006D676C"/>
    <w:rsid w:val="006D703C"/>
    <w:rsid w:val="006D7254"/>
    <w:rsid w:val="006E0289"/>
    <w:rsid w:val="006E107B"/>
    <w:rsid w:val="006E2F00"/>
    <w:rsid w:val="006E3114"/>
    <w:rsid w:val="006E3147"/>
    <w:rsid w:val="006E3975"/>
    <w:rsid w:val="006E492D"/>
    <w:rsid w:val="006E498B"/>
    <w:rsid w:val="006E4FDD"/>
    <w:rsid w:val="006E500F"/>
    <w:rsid w:val="006E592E"/>
    <w:rsid w:val="006E5D28"/>
    <w:rsid w:val="006E5D58"/>
    <w:rsid w:val="006E5DFB"/>
    <w:rsid w:val="006E6592"/>
    <w:rsid w:val="006E65EF"/>
    <w:rsid w:val="006E6DFF"/>
    <w:rsid w:val="006E706F"/>
    <w:rsid w:val="006E7E7A"/>
    <w:rsid w:val="006F05FA"/>
    <w:rsid w:val="006F2513"/>
    <w:rsid w:val="006F34B6"/>
    <w:rsid w:val="006F3965"/>
    <w:rsid w:val="006F49C2"/>
    <w:rsid w:val="006F53D5"/>
    <w:rsid w:val="006F6A02"/>
    <w:rsid w:val="006F6B29"/>
    <w:rsid w:val="007005A5"/>
    <w:rsid w:val="00700B2E"/>
    <w:rsid w:val="0070144F"/>
    <w:rsid w:val="0070483E"/>
    <w:rsid w:val="00705973"/>
    <w:rsid w:val="00706980"/>
    <w:rsid w:val="00706B5C"/>
    <w:rsid w:val="007075BB"/>
    <w:rsid w:val="00707B8E"/>
    <w:rsid w:val="00710115"/>
    <w:rsid w:val="0071017E"/>
    <w:rsid w:val="0071026E"/>
    <w:rsid w:val="0071238E"/>
    <w:rsid w:val="0071281C"/>
    <w:rsid w:val="007130F0"/>
    <w:rsid w:val="0071421C"/>
    <w:rsid w:val="00714827"/>
    <w:rsid w:val="00714AF8"/>
    <w:rsid w:val="00715624"/>
    <w:rsid w:val="007159BB"/>
    <w:rsid w:val="00716010"/>
    <w:rsid w:val="007160D3"/>
    <w:rsid w:val="00716547"/>
    <w:rsid w:val="0071675E"/>
    <w:rsid w:val="00716F9F"/>
    <w:rsid w:val="007171C9"/>
    <w:rsid w:val="00717960"/>
    <w:rsid w:val="00717DE4"/>
    <w:rsid w:val="00717F25"/>
    <w:rsid w:val="00720900"/>
    <w:rsid w:val="00720D17"/>
    <w:rsid w:val="00722804"/>
    <w:rsid w:val="00722F9E"/>
    <w:rsid w:val="0072383A"/>
    <w:rsid w:val="00723F3E"/>
    <w:rsid w:val="00723FC2"/>
    <w:rsid w:val="00724D94"/>
    <w:rsid w:val="007251E6"/>
    <w:rsid w:val="007254ED"/>
    <w:rsid w:val="00725ACA"/>
    <w:rsid w:val="00726186"/>
    <w:rsid w:val="00726547"/>
    <w:rsid w:val="00726D67"/>
    <w:rsid w:val="007275CB"/>
    <w:rsid w:val="00727FDE"/>
    <w:rsid w:val="0073015E"/>
    <w:rsid w:val="00730B69"/>
    <w:rsid w:val="007318A8"/>
    <w:rsid w:val="00732137"/>
    <w:rsid w:val="00732A25"/>
    <w:rsid w:val="007335CF"/>
    <w:rsid w:val="00733772"/>
    <w:rsid w:val="0073462A"/>
    <w:rsid w:val="00734CCA"/>
    <w:rsid w:val="0073557E"/>
    <w:rsid w:val="007357F2"/>
    <w:rsid w:val="00736101"/>
    <w:rsid w:val="00736499"/>
    <w:rsid w:val="0073751B"/>
    <w:rsid w:val="00737687"/>
    <w:rsid w:val="0074067E"/>
    <w:rsid w:val="00741AB5"/>
    <w:rsid w:val="007426FD"/>
    <w:rsid w:val="00742780"/>
    <w:rsid w:val="007449A5"/>
    <w:rsid w:val="00745763"/>
    <w:rsid w:val="00745AD1"/>
    <w:rsid w:val="007462BA"/>
    <w:rsid w:val="007467D3"/>
    <w:rsid w:val="00746F72"/>
    <w:rsid w:val="0074743B"/>
    <w:rsid w:val="00747EB1"/>
    <w:rsid w:val="00750547"/>
    <w:rsid w:val="007506FE"/>
    <w:rsid w:val="0075256E"/>
    <w:rsid w:val="00752DEC"/>
    <w:rsid w:val="00754204"/>
    <w:rsid w:val="00755218"/>
    <w:rsid w:val="00755C26"/>
    <w:rsid w:val="00756C7C"/>
    <w:rsid w:val="007573E0"/>
    <w:rsid w:val="00760337"/>
    <w:rsid w:val="007608D5"/>
    <w:rsid w:val="0076094E"/>
    <w:rsid w:val="00761422"/>
    <w:rsid w:val="007618BE"/>
    <w:rsid w:val="00765196"/>
    <w:rsid w:val="00766499"/>
    <w:rsid w:val="007676B1"/>
    <w:rsid w:val="007703E7"/>
    <w:rsid w:val="00770950"/>
    <w:rsid w:val="00770E58"/>
    <w:rsid w:val="00771161"/>
    <w:rsid w:val="007711B4"/>
    <w:rsid w:val="0077127D"/>
    <w:rsid w:val="007720BB"/>
    <w:rsid w:val="00772644"/>
    <w:rsid w:val="007733C2"/>
    <w:rsid w:val="007740DC"/>
    <w:rsid w:val="00774634"/>
    <w:rsid w:val="00774DFA"/>
    <w:rsid w:val="00775D88"/>
    <w:rsid w:val="00775E79"/>
    <w:rsid w:val="00775F89"/>
    <w:rsid w:val="00776609"/>
    <w:rsid w:val="00776612"/>
    <w:rsid w:val="00777331"/>
    <w:rsid w:val="007775A8"/>
    <w:rsid w:val="007775C6"/>
    <w:rsid w:val="00777BF7"/>
    <w:rsid w:val="00777C75"/>
    <w:rsid w:val="00777D96"/>
    <w:rsid w:val="00780C47"/>
    <w:rsid w:val="0078148C"/>
    <w:rsid w:val="00781496"/>
    <w:rsid w:val="00783DAA"/>
    <w:rsid w:val="00783E0F"/>
    <w:rsid w:val="00785E87"/>
    <w:rsid w:val="00785EDD"/>
    <w:rsid w:val="007860C4"/>
    <w:rsid w:val="00787A99"/>
    <w:rsid w:val="007917E2"/>
    <w:rsid w:val="00792255"/>
    <w:rsid w:val="00792CCA"/>
    <w:rsid w:val="007938C1"/>
    <w:rsid w:val="00793D38"/>
    <w:rsid w:val="00793DFD"/>
    <w:rsid w:val="00794015"/>
    <w:rsid w:val="0079517D"/>
    <w:rsid w:val="00795297"/>
    <w:rsid w:val="007953E6"/>
    <w:rsid w:val="007955E3"/>
    <w:rsid w:val="00795F13"/>
    <w:rsid w:val="007968EC"/>
    <w:rsid w:val="00797413"/>
    <w:rsid w:val="00797608"/>
    <w:rsid w:val="00797C9B"/>
    <w:rsid w:val="00797D32"/>
    <w:rsid w:val="00797DCA"/>
    <w:rsid w:val="007A0554"/>
    <w:rsid w:val="007A1041"/>
    <w:rsid w:val="007A14AD"/>
    <w:rsid w:val="007A178B"/>
    <w:rsid w:val="007A3797"/>
    <w:rsid w:val="007A471E"/>
    <w:rsid w:val="007A4A85"/>
    <w:rsid w:val="007A511E"/>
    <w:rsid w:val="007A54F0"/>
    <w:rsid w:val="007A5C6F"/>
    <w:rsid w:val="007A60BE"/>
    <w:rsid w:val="007A6110"/>
    <w:rsid w:val="007A7330"/>
    <w:rsid w:val="007B13C6"/>
    <w:rsid w:val="007B1A1D"/>
    <w:rsid w:val="007B27E0"/>
    <w:rsid w:val="007B28D9"/>
    <w:rsid w:val="007B3245"/>
    <w:rsid w:val="007B356F"/>
    <w:rsid w:val="007B3E5D"/>
    <w:rsid w:val="007B4F61"/>
    <w:rsid w:val="007B56C9"/>
    <w:rsid w:val="007B5ABA"/>
    <w:rsid w:val="007B6512"/>
    <w:rsid w:val="007B6989"/>
    <w:rsid w:val="007B78CD"/>
    <w:rsid w:val="007B7A39"/>
    <w:rsid w:val="007C00AB"/>
    <w:rsid w:val="007C0635"/>
    <w:rsid w:val="007C1556"/>
    <w:rsid w:val="007C20AE"/>
    <w:rsid w:val="007C42E0"/>
    <w:rsid w:val="007C477C"/>
    <w:rsid w:val="007C525E"/>
    <w:rsid w:val="007C616B"/>
    <w:rsid w:val="007C6D1D"/>
    <w:rsid w:val="007C70B2"/>
    <w:rsid w:val="007C7DCB"/>
    <w:rsid w:val="007D1644"/>
    <w:rsid w:val="007D389E"/>
    <w:rsid w:val="007D4E0F"/>
    <w:rsid w:val="007D537F"/>
    <w:rsid w:val="007D5736"/>
    <w:rsid w:val="007D5938"/>
    <w:rsid w:val="007D5993"/>
    <w:rsid w:val="007D694F"/>
    <w:rsid w:val="007D7259"/>
    <w:rsid w:val="007D792B"/>
    <w:rsid w:val="007E078D"/>
    <w:rsid w:val="007E07CB"/>
    <w:rsid w:val="007E1BD6"/>
    <w:rsid w:val="007E21AE"/>
    <w:rsid w:val="007E26BD"/>
    <w:rsid w:val="007E4053"/>
    <w:rsid w:val="007E6F37"/>
    <w:rsid w:val="007E75C9"/>
    <w:rsid w:val="007E7C6F"/>
    <w:rsid w:val="007F0164"/>
    <w:rsid w:val="007F019E"/>
    <w:rsid w:val="007F0D29"/>
    <w:rsid w:val="007F0EA5"/>
    <w:rsid w:val="007F1248"/>
    <w:rsid w:val="007F1E35"/>
    <w:rsid w:val="007F1F79"/>
    <w:rsid w:val="007F2371"/>
    <w:rsid w:val="007F32B8"/>
    <w:rsid w:val="007F4189"/>
    <w:rsid w:val="007F451C"/>
    <w:rsid w:val="007F6724"/>
    <w:rsid w:val="007F6A28"/>
    <w:rsid w:val="007F7279"/>
    <w:rsid w:val="007F77ED"/>
    <w:rsid w:val="00800619"/>
    <w:rsid w:val="00800A36"/>
    <w:rsid w:val="008010AF"/>
    <w:rsid w:val="00802D04"/>
    <w:rsid w:val="00803B1C"/>
    <w:rsid w:val="008043D7"/>
    <w:rsid w:val="008046E9"/>
    <w:rsid w:val="00805063"/>
    <w:rsid w:val="0080546B"/>
    <w:rsid w:val="008061D5"/>
    <w:rsid w:val="0080651A"/>
    <w:rsid w:val="00806779"/>
    <w:rsid w:val="00806C51"/>
    <w:rsid w:val="00807797"/>
    <w:rsid w:val="00810967"/>
    <w:rsid w:val="00811650"/>
    <w:rsid w:val="00811B9A"/>
    <w:rsid w:val="00812B0B"/>
    <w:rsid w:val="00812FC7"/>
    <w:rsid w:val="008140F8"/>
    <w:rsid w:val="00814638"/>
    <w:rsid w:val="008149AA"/>
    <w:rsid w:val="008150EA"/>
    <w:rsid w:val="0081573F"/>
    <w:rsid w:val="00816A70"/>
    <w:rsid w:val="00817760"/>
    <w:rsid w:val="00817B7B"/>
    <w:rsid w:val="008206D1"/>
    <w:rsid w:val="008207BC"/>
    <w:rsid w:val="00821782"/>
    <w:rsid w:val="008219D6"/>
    <w:rsid w:val="00821F79"/>
    <w:rsid w:val="00822234"/>
    <w:rsid w:val="00823FD6"/>
    <w:rsid w:val="0082494A"/>
    <w:rsid w:val="00824DA6"/>
    <w:rsid w:val="008261E8"/>
    <w:rsid w:val="00826371"/>
    <w:rsid w:val="0082661B"/>
    <w:rsid w:val="008269D1"/>
    <w:rsid w:val="0082784A"/>
    <w:rsid w:val="0083073A"/>
    <w:rsid w:val="00830B2B"/>
    <w:rsid w:val="00830E2E"/>
    <w:rsid w:val="00831BC7"/>
    <w:rsid w:val="008320B3"/>
    <w:rsid w:val="00832494"/>
    <w:rsid w:val="008333C0"/>
    <w:rsid w:val="00835259"/>
    <w:rsid w:val="00835B6D"/>
    <w:rsid w:val="008364E7"/>
    <w:rsid w:val="008369FC"/>
    <w:rsid w:val="00837093"/>
    <w:rsid w:val="008400A3"/>
    <w:rsid w:val="008413D3"/>
    <w:rsid w:val="00843609"/>
    <w:rsid w:val="0084369D"/>
    <w:rsid w:val="00843A0B"/>
    <w:rsid w:val="008446CA"/>
    <w:rsid w:val="0084583B"/>
    <w:rsid w:val="00846577"/>
    <w:rsid w:val="00847262"/>
    <w:rsid w:val="00850C22"/>
    <w:rsid w:val="00851E21"/>
    <w:rsid w:val="00852D3D"/>
    <w:rsid w:val="00853D99"/>
    <w:rsid w:val="0085612B"/>
    <w:rsid w:val="00857D4C"/>
    <w:rsid w:val="0086111B"/>
    <w:rsid w:val="00861894"/>
    <w:rsid w:val="00861AC8"/>
    <w:rsid w:val="00861E71"/>
    <w:rsid w:val="00862E3C"/>
    <w:rsid w:val="00863ADF"/>
    <w:rsid w:val="00863CB8"/>
    <w:rsid w:val="00863DB3"/>
    <w:rsid w:val="008660A1"/>
    <w:rsid w:val="008713D8"/>
    <w:rsid w:val="00871508"/>
    <w:rsid w:val="008718E0"/>
    <w:rsid w:val="008722CE"/>
    <w:rsid w:val="008731B3"/>
    <w:rsid w:val="00873464"/>
    <w:rsid w:val="008738F2"/>
    <w:rsid w:val="0087435E"/>
    <w:rsid w:val="00874875"/>
    <w:rsid w:val="00874FAF"/>
    <w:rsid w:val="00875949"/>
    <w:rsid w:val="008763C6"/>
    <w:rsid w:val="0087679E"/>
    <w:rsid w:val="008774F7"/>
    <w:rsid w:val="00877905"/>
    <w:rsid w:val="0088000D"/>
    <w:rsid w:val="0088105E"/>
    <w:rsid w:val="008812C7"/>
    <w:rsid w:val="00881B4B"/>
    <w:rsid w:val="00881D15"/>
    <w:rsid w:val="00882E6B"/>
    <w:rsid w:val="00882EA4"/>
    <w:rsid w:val="00882F83"/>
    <w:rsid w:val="00883208"/>
    <w:rsid w:val="0088382B"/>
    <w:rsid w:val="00883842"/>
    <w:rsid w:val="00884B83"/>
    <w:rsid w:val="00884BC6"/>
    <w:rsid w:val="00886E69"/>
    <w:rsid w:val="0089011C"/>
    <w:rsid w:val="00891380"/>
    <w:rsid w:val="008915A6"/>
    <w:rsid w:val="00893107"/>
    <w:rsid w:val="008931F0"/>
    <w:rsid w:val="00894559"/>
    <w:rsid w:val="008946EA"/>
    <w:rsid w:val="00894FBF"/>
    <w:rsid w:val="00895678"/>
    <w:rsid w:val="0089570A"/>
    <w:rsid w:val="00895A91"/>
    <w:rsid w:val="00895C87"/>
    <w:rsid w:val="00895D7D"/>
    <w:rsid w:val="00896021"/>
    <w:rsid w:val="00896A78"/>
    <w:rsid w:val="00896BBE"/>
    <w:rsid w:val="008978B2"/>
    <w:rsid w:val="0089794F"/>
    <w:rsid w:val="00897FF8"/>
    <w:rsid w:val="008A0E84"/>
    <w:rsid w:val="008A27B4"/>
    <w:rsid w:val="008A364C"/>
    <w:rsid w:val="008A52A1"/>
    <w:rsid w:val="008A5A7F"/>
    <w:rsid w:val="008A5F44"/>
    <w:rsid w:val="008A639B"/>
    <w:rsid w:val="008A6CF6"/>
    <w:rsid w:val="008A72C0"/>
    <w:rsid w:val="008B159E"/>
    <w:rsid w:val="008B166E"/>
    <w:rsid w:val="008B179A"/>
    <w:rsid w:val="008B18C5"/>
    <w:rsid w:val="008B1B4B"/>
    <w:rsid w:val="008B1CC5"/>
    <w:rsid w:val="008B2CBC"/>
    <w:rsid w:val="008B300A"/>
    <w:rsid w:val="008B3334"/>
    <w:rsid w:val="008B37DA"/>
    <w:rsid w:val="008B5B17"/>
    <w:rsid w:val="008B5F6C"/>
    <w:rsid w:val="008B68A4"/>
    <w:rsid w:val="008B6BE0"/>
    <w:rsid w:val="008C2D2B"/>
    <w:rsid w:val="008C33E1"/>
    <w:rsid w:val="008C40C5"/>
    <w:rsid w:val="008C4558"/>
    <w:rsid w:val="008C4BD8"/>
    <w:rsid w:val="008C558F"/>
    <w:rsid w:val="008C578F"/>
    <w:rsid w:val="008C726E"/>
    <w:rsid w:val="008C73CF"/>
    <w:rsid w:val="008C7FC5"/>
    <w:rsid w:val="008D0320"/>
    <w:rsid w:val="008D055F"/>
    <w:rsid w:val="008D0E13"/>
    <w:rsid w:val="008D1135"/>
    <w:rsid w:val="008D16FB"/>
    <w:rsid w:val="008D1CBE"/>
    <w:rsid w:val="008D1D07"/>
    <w:rsid w:val="008D1F19"/>
    <w:rsid w:val="008D1F1A"/>
    <w:rsid w:val="008D25A5"/>
    <w:rsid w:val="008D41E5"/>
    <w:rsid w:val="008D4371"/>
    <w:rsid w:val="008D4CE2"/>
    <w:rsid w:val="008D4F1A"/>
    <w:rsid w:val="008D74ED"/>
    <w:rsid w:val="008D7AFF"/>
    <w:rsid w:val="008D7EF1"/>
    <w:rsid w:val="008E0004"/>
    <w:rsid w:val="008E034D"/>
    <w:rsid w:val="008E0A22"/>
    <w:rsid w:val="008E19EA"/>
    <w:rsid w:val="008E1AE4"/>
    <w:rsid w:val="008E2820"/>
    <w:rsid w:val="008E315B"/>
    <w:rsid w:val="008E3481"/>
    <w:rsid w:val="008E398C"/>
    <w:rsid w:val="008E3CC3"/>
    <w:rsid w:val="008E3E95"/>
    <w:rsid w:val="008E418A"/>
    <w:rsid w:val="008E4D12"/>
    <w:rsid w:val="008E54F4"/>
    <w:rsid w:val="008E5FE2"/>
    <w:rsid w:val="008E64AE"/>
    <w:rsid w:val="008E65BE"/>
    <w:rsid w:val="008E67E0"/>
    <w:rsid w:val="008E6B18"/>
    <w:rsid w:val="008F0247"/>
    <w:rsid w:val="008F099D"/>
    <w:rsid w:val="008F2A01"/>
    <w:rsid w:val="008F2CA1"/>
    <w:rsid w:val="008F39C4"/>
    <w:rsid w:val="008F4002"/>
    <w:rsid w:val="008F4C8F"/>
    <w:rsid w:val="008F5066"/>
    <w:rsid w:val="008F5920"/>
    <w:rsid w:val="00901B41"/>
    <w:rsid w:val="00902068"/>
    <w:rsid w:val="00903A6C"/>
    <w:rsid w:val="00903A97"/>
    <w:rsid w:val="00903CE7"/>
    <w:rsid w:val="00904974"/>
    <w:rsid w:val="00904987"/>
    <w:rsid w:val="00904CE7"/>
    <w:rsid w:val="00905B04"/>
    <w:rsid w:val="00905D3C"/>
    <w:rsid w:val="0090661D"/>
    <w:rsid w:val="00906F67"/>
    <w:rsid w:val="00911323"/>
    <w:rsid w:val="00912DEA"/>
    <w:rsid w:val="00913025"/>
    <w:rsid w:val="009148B4"/>
    <w:rsid w:val="009161AB"/>
    <w:rsid w:val="00916B69"/>
    <w:rsid w:val="00917AE2"/>
    <w:rsid w:val="00917C97"/>
    <w:rsid w:val="0092082B"/>
    <w:rsid w:val="00920CA7"/>
    <w:rsid w:val="00920D21"/>
    <w:rsid w:val="00920E63"/>
    <w:rsid w:val="00920E8E"/>
    <w:rsid w:val="0092140B"/>
    <w:rsid w:val="00921552"/>
    <w:rsid w:val="009247C0"/>
    <w:rsid w:val="00925143"/>
    <w:rsid w:val="009257CE"/>
    <w:rsid w:val="00925A00"/>
    <w:rsid w:val="00926AC6"/>
    <w:rsid w:val="00927067"/>
    <w:rsid w:val="0093023A"/>
    <w:rsid w:val="0093057A"/>
    <w:rsid w:val="009310F4"/>
    <w:rsid w:val="00931A5D"/>
    <w:rsid w:val="00931F0B"/>
    <w:rsid w:val="00931F8A"/>
    <w:rsid w:val="0093394D"/>
    <w:rsid w:val="00933A8A"/>
    <w:rsid w:val="009341D9"/>
    <w:rsid w:val="00934A64"/>
    <w:rsid w:val="00937E9C"/>
    <w:rsid w:val="00937FA0"/>
    <w:rsid w:val="00937FA7"/>
    <w:rsid w:val="0094185E"/>
    <w:rsid w:val="00942A6B"/>
    <w:rsid w:val="00944691"/>
    <w:rsid w:val="00944D53"/>
    <w:rsid w:val="00944E08"/>
    <w:rsid w:val="00944F52"/>
    <w:rsid w:val="00945CB7"/>
    <w:rsid w:val="00945D52"/>
    <w:rsid w:val="00946DF3"/>
    <w:rsid w:val="009472EA"/>
    <w:rsid w:val="009474DC"/>
    <w:rsid w:val="009477BE"/>
    <w:rsid w:val="0095019E"/>
    <w:rsid w:val="0095083E"/>
    <w:rsid w:val="00951F85"/>
    <w:rsid w:val="009526AB"/>
    <w:rsid w:val="0095446E"/>
    <w:rsid w:val="00954BF2"/>
    <w:rsid w:val="00955256"/>
    <w:rsid w:val="00955F0D"/>
    <w:rsid w:val="009561BA"/>
    <w:rsid w:val="0095643A"/>
    <w:rsid w:val="009572CE"/>
    <w:rsid w:val="00957511"/>
    <w:rsid w:val="00960067"/>
    <w:rsid w:val="00960B02"/>
    <w:rsid w:val="00960C1A"/>
    <w:rsid w:val="009611AE"/>
    <w:rsid w:val="00962435"/>
    <w:rsid w:val="009624C3"/>
    <w:rsid w:val="00963509"/>
    <w:rsid w:val="00963705"/>
    <w:rsid w:val="00963B93"/>
    <w:rsid w:val="00967AB2"/>
    <w:rsid w:val="0097017C"/>
    <w:rsid w:val="00970745"/>
    <w:rsid w:val="00970ED1"/>
    <w:rsid w:val="0097193E"/>
    <w:rsid w:val="00972597"/>
    <w:rsid w:val="009728B8"/>
    <w:rsid w:val="00973879"/>
    <w:rsid w:val="00973BA6"/>
    <w:rsid w:val="00974670"/>
    <w:rsid w:val="00974FDD"/>
    <w:rsid w:val="009758D9"/>
    <w:rsid w:val="00975B28"/>
    <w:rsid w:val="00975F0A"/>
    <w:rsid w:val="00980C95"/>
    <w:rsid w:val="009810BD"/>
    <w:rsid w:val="009817BA"/>
    <w:rsid w:val="0098198F"/>
    <w:rsid w:val="00981DD1"/>
    <w:rsid w:val="00981FF6"/>
    <w:rsid w:val="009820C6"/>
    <w:rsid w:val="00982D8B"/>
    <w:rsid w:val="00983525"/>
    <w:rsid w:val="0098380F"/>
    <w:rsid w:val="00983EDE"/>
    <w:rsid w:val="0098429D"/>
    <w:rsid w:val="009846E7"/>
    <w:rsid w:val="0098481A"/>
    <w:rsid w:val="00984824"/>
    <w:rsid w:val="0098523E"/>
    <w:rsid w:val="00985CC9"/>
    <w:rsid w:val="00987068"/>
    <w:rsid w:val="0098710F"/>
    <w:rsid w:val="00990672"/>
    <w:rsid w:val="00991DA1"/>
    <w:rsid w:val="00991F59"/>
    <w:rsid w:val="009928AB"/>
    <w:rsid w:val="00992FE0"/>
    <w:rsid w:val="00993D32"/>
    <w:rsid w:val="0099512E"/>
    <w:rsid w:val="00995A54"/>
    <w:rsid w:val="00996881"/>
    <w:rsid w:val="0099724E"/>
    <w:rsid w:val="00997947"/>
    <w:rsid w:val="00997A02"/>
    <w:rsid w:val="009A0AE6"/>
    <w:rsid w:val="009A1180"/>
    <w:rsid w:val="009A1472"/>
    <w:rsid w:val="009A28E1"/>
    <w:rsid w:val="009A2A31"/>
    <w:rsid w:val="009A2A72"/>
    <w:rsid w:val="009A2B11"/>
    <w:rsid w:val="009A2B60"/>
    <w:rsid w:val="009A2EAC"/>
    <w:rsid w:val="009A3B9A"/>
    <w:rsid w:val="009A3CE4"/>
    <w:rsid w:val="009A3D5A"/>
    <w:rsid w:val="009A4446"/>
    <w:rsid w:val="009A468C"/>
    <w:rsid w:val="009A4870"/>
    <w:rsid w:val="009A590A"/>
    <w:rsid w:val="009A61EB"/>
    <w:rsid w:val="009A6B97"/>
    <w:rsid w:val="009A7591"/>
    <w:rsid w:val="009A7719"/>
    <w:rsid w:val="009A790B"/>
    <w:rsid w:val="009A799E"/>
    <w:rsid w:val="009A7D51"/>
    <w:rsid w:val="009A7E08"/>
    <w:rsid w:val="009B00CB"/>
    <w:rsid w:val="009B015C"/>
    <w:rsid w:val="009B07CC"/>
    <w:rsid w:val="009B1421"/>
    <w:rsid w:val="009B1689"/>
    <w:rsid w:val="009B2A7D"/>
    <w:rsid w:val="009B3F89"/>
    <w:rsid w:val="009B6FDE"/>
    <w:rsid w:val="009B7B8F"/>
    <w:rsid w:val="009B7FFD"/>
    <w:rsid w:val="009C043B"/>
    <w:rsid w:val="009C16B6"/>
    <w:rsid w:val="009C1AE2"/>
    <w:rsid w:val="009C1E6E"/>
    <w:rsid w:val="009C2063"/>
    <w:rsid w:val="009C219B"/>
    <w:rsid w:val="009C2A91"/>
    <w:rsid w:val="009C2FD4"/>
    <w:rsid w:val="009C33B0"/>
    <w:rsid w:val="009C3A12"/>
    <w:rsid w:val="009C55AF"/>
    <w:rsid w:val="009C62DA"/>
    <w:rsid w:val="009C6546"/>
    <w:rsid w:val="009C6C86"/>
    <w:rsid w:val="009C73E3"/>
    <w:rsid w:val="009C7626"/>
    <w:rsid w:val="009C79D0"/>
    <w:rsid w:val="009C7A3F"/>
    <w:rsid w:val="009C7F3F"/>
    <w:rsid w:val="009D0057"/>
    <w:rsid w:val="009D1E5F"/>
    <w:rsid w:val="009D2830"/>
    <w:rsid w:val="009D2CAF"/>
    <w:rsid w:val="009D3C9B"/>
    <w:rsid w:val="009D48D9"/>
    <w:rsid w:val="009D4EB2"/>
    <w:rsid w:val="009D5414"/>
    <w:rsid w:val="009D6E34"/>
    <w:rsid w:val="009D73AA"/>
    <w:rsid w:val="009D7574"/>
    <w:rsid w:val="009D77A6"/>
    <w:rsid w:val="009D787C"/>
    <w:rsid w:val="009D7E24"/>
    <w:rsid w:val="009E0C2D"/>
    <w:rsid w:val="009E2079"/>
    <w:rsid w:val="009E2791"/>
    <w:rsid w:val="009E2A2B"/>
    <w:rsid w:val="009E2BFC"/>
    <w:rsid w:val="009E3096"/>
    <w:rsid w:val="009E34DD"/>
    <w:rsid w:val="009E44DA"/>
    <w:rsid w:val="009E50DF"/>
    <w:rsid w:val="009E51B9"/>
    <w:rsid w:val="009E59DF"/>
    <w:rsid w:val="009E63CC"/>
    <w:rsid w:val="009E6C0F"/>
    <w:rsid w:val="009E7ECD"/>
    <w:rsid w:val="009F0F85"/>
    <w:rsid w:val="009F119B"/>
    <w:rsid w:val="009F1F0F"/>
    <w:rsid w:val="009F228E"/>
    <w:rsid w:val="009F2521"/>
    <w:rsid w:val="009F3AF6"/>
    <w:rsid w:val="009F452F"/>
    <w:rsid w:val="009F5F9A"/>
    <w:rsid w:val="009F64FB"/>
    <w:rsid w:val="009F6C49"/>
    <w:rsid w:val="009F759C"/>
    <w:rsid w:val="009F7B31"/>
    <w:rsid w:val="00A00D8C"/>
    <w:rsid w:val="00A00F49"/>
    <w:rsid w:val="00A02234"/>
    <w:rsid w:val="00A0319C"/>
    <w:rsid w:val="00A03690"/>
    <w:rsid w:val="00A0383A"/>
    <w:rsid w:val="00A038DB"/>
    <w:rsid w:val="00A03F00"/>
    <w:rsid w:val="00A06A5E"/>
    <w:rsid w:val="00A108EB"/>
    <w:rsid w:val="00A11203"/>
    <w:rsid w:val="00A11D80"/>
    <w:rsid w:val="00A11FE0"/>
    <w:rsid w:val="00A12B5C"/>
    <w:rsid w:val="00A1354B"/>
    <w:rsid w:val="00A13E52"/>
    <w:rsid w:val="00A1498D"/>
    <w:rsid w:val="00A14F15"/>
    <w:rsid w:val="00A153CD"/>
    <w:rsid w:val="00A157CF"/>
    <w:rsid w:val="00A15A18"/>
    <w:rsid w:val="00A15B84"/>
    <w:rsid w:val="00A15EFE"/>
    <w:rsid w:val="00A16D60"/>
    <w:rsid w:val="00A16EDF"/>
    <w:rsid w:val="00A174C5"/>
    <w:rsid w:val="00A17573"/>
    <w:rsid w:val="00A178AD"/>
    <w:rsid w:val="00A2016F"/>
    <w:rsid w:val="00A20881"/>
    <w:rsid w:val="00A20DCD"/>
    <w:rsid w:val="00A20EEA"/>
    <w:rsid w:val="00A212E3"/>
    <w:rsid w:val="00A22BC0"/>
    <w:rsid w:val="00A2390A"/>
    <w:rsid w:val="00A23D7F"/>
    <w:rsid w:val="00A23ED7"/>
    <w:rsid w:val="00A244BC"/>
    <w:rsid w:val="00A2475D"/>
    <w:rsid w:val="00A24A74"/>
    <w:rsid w:val="00A24B4A"/>
    <w:rsid w:val="00A24C03"/>
    <w:rsid w:val="00A24E9E"/>
    <w:rsid w:val="00A25A2F"/>
    <w:rsid w:val="00A25E3D"/>
    <w:rsid w:val="00A25F8F"/>
    <w:rsid w:val="00A27363"/>
    <w:rsid w:val="00A27BE2"/>
    <w:rsid w:val="00A27C06"/>
    <w:rsid w:val="00A30439"/>
    <w:rsid w:val="00A30689"/>
    <w:rsid w:val="00A307A8"/>
    <w:rsid w:val="00A30C51"/>
    <w:rsid w:val="00A30F33"/>
    <w:rsid w:val="00A31880"/>
    <w:rsid w:val="00A33264"/>
    <w:rsid w:val="00A33811"/>
    <w:rsid w:val="00A3381F"/>
    <w:rsid w:val="00A339C9"/>
    <w:rsid w:val="00A34210"/>
    <w:rsid w:val="00A348EF"/>
    <w:rsid w:val="00A42ACB"/>
    <w:rsid w:val="00A42FA9"/>
    <w:rsid w:val="00A437C6"/>
    <w:rsid w:val="00A44902"/>
    <w:rsid w:val="00A44973"/>
    <w:rsid w:val="00A454A7"/>
    <w:rsid w:val="00A465D6"/>
    <w:rsid w:val="00A46A97"/>
    <w:rsid w:val="00A46D91"/>
    <w:rsid w:val="00A47A82"/>
    <w:rsid w:val="00A50AFE"/>
    <w:rsid w:val="00A50C30"/>
    <w:rsid w:val="00A5142A"/>
    <w:rsid w:val="00A52C87"/>
    <w:rsid w:val="00A54401"/>
    <w:rsid w:val="00A553D0"/>
    <w:rsid w:val="00A55E54"/>
    <w:rsid w:val="00A60C78"/>
    <w:rsid w:val="00A62EBD"/>
    <w:rsid w:val="00A62F64"/>
    <w:rsid w:val="00A63485"/>
    <w:rsid w:val="00A6389B"/>
    <w:rsid w:val="00A65A99"/>
    <w:rsid w:val="00A65BD1"/>
    <w:rsid w:val="00A66586"/>
    <w:rsid w:val="00A66E62"/>
    <w:rsid w:val="00A6770B"/>
    <w:rsid w:val="00A7033C"/>
    <w:rsid w:val="00A7364D"/>
    <w:rsid w:val="00A74C95"/>
    <w:rsid w:val="00A754D7"/>
    <w:rsid w:val="00A76700"/>
    <w:rsid w:val="00A77A7B"/>
    <w:rsid w:val="00A81586"/>
    <w:rsid w:val="00A83943"/>
    <w:rsid w:val="00A840CF"/>
    <w:rsid w:val="00A85920"/>
    <w:rsid w:val="00A85FA7"/>
    <w:rsid w:val="00A8669E"/>
    <w:rsid w:val="00A86A1A"/>
    <w:rsid w:val="00A86F68"/>
    <w:rsid w:val="00A8714D"/>
    <w:rsid w:val="00A878EE"/>
    <w:rsid w:val="00A91328"/>
    <w:rsid w:val="00A917B5"/>
    <w:rsid w:val="00A92B36"/>
    <w:rsid w:val="00A92F9B"/>
    <w:rsid w:val="00A93201"/>
    <w:rsid w:val="00A94D8E"/>
    <w:rsid w:val="00A95541"/>
    <w:rsid w:val="00A95763"/>
    <w:rsid w:val="00A95A7A"/>
    <w:rsid w:val="00A977F7"/>
    <w:rsid w:val="00A97835"/>
    <w:rsid w:val="00A97D66"/>
    <w:rsid w:val="00AA029F"/>
    <w:rsid w:val="00AA098F"/>
    <w:rsid w:val="00AA11D2"/>
    <w:rsid w:val="00AA1AAE"/>
    <w:rsid w:val="00AA1F9B"/>
    <w:rsid w:val="00AA228C"/>
    <w:rsid w:val="00AA292C"/>
    <w:rsid w:val="00AA29E1"/>
    <w:rsid w:val="00AA3831"/>
    <w:rsid w:val="00AA42FF"/>
    <w:rsid w:val="00AA4688"/>
    <w:rsid w:val="00AA59DE"/>
    <w:rsid w:val="00AA6704"/>
    <w:rsid w:val="00AA6A71"/>
    <w:rsid w:val="00AA6AB5"/>
    <w:rsid w:val="00AA737E"/>
    <w:rsid w:val="00AA7C04"/>
    <w:rsid w:val="00AB01A1"/>
    <w:rsid w:val="00AB1046"/>
    <w:rsid w:val="00AB171D"/>
    <w:rsid w:val="00AB2652"/>
    <w:rsid w:val="00AB4009"/>
    <w:rsid w:val="00AB40B1"/>
    <w:rsid w:val="00AB477C"/>
    <w:rsid w:val="00AB4AE0"/>
    <w:rsid w:val="00AB4C0C"/>
    <w:rsid w:val="00AB591A"/>
    <w:rsid w:val="00AB680F"/>
    <w:rsid w:val="00AC017C"/>
    <w:rsid w:val="00AC06D3"/>
    <w:rsid w:val="00AC182C"/>
    <w:rsid w:val="00AC1A08"/>
    <w:rsid w:val="00AC2B98"/>
    <w:rsid w:val="00AC2F65"/>
    <w:rsid w:val="00AC326A"/>
    <w:rsid w:val="00AC33EF"/>
    <w:rsid w:val="00AC3710"/>
    <w:rsid w:val="00AC3790"/>
    <w:rsid w:val="00AC3ADF"/>
    <w:rsid w:val="00AC3BFD"/>
    <w:rsid w:val="00AC4499"/>
    <w:rsid w:val="00AC54A9"/>
    <w:rsid w:val="00AC56FF"/>
    <w:rsid w:val="00AC648F"/>
    <w:rsid w:val="00AC6D8A"/>
    <w:rsid w:val="00AC6E22"/>
    <w:rsid w:val="00AC7D67"/>
    <w:rsid w:val="00AD0278"/>
    <w:rsid w:val="00AD0752"/>
    <w:rsid w:val="00AD0D44"/>
    <w:rsid w:val="00AD17A0"/>
    <w:rsid w:val="00AD1B87"/>
    <w:rsid w:val="00AD25A2"/>
    <w:rsid w:val="00AD2CAA"/>
    <w:rsid w:val="00AD3264"/>
    <w:rsid w:val="00AD3425"/>
    <w:rsid w:val="00AD4166"/>
    <w:rsid w:val="00AD4BEE"/>
    <w:rsid w:val="00AD6AC4"/>
    <w:rsid w:val="00AD74CA"/>
    <w:rsid w:val="00AD7689"/>
    <w:rsid w:val="00AE017C"/>
    <w:rsid w:val="00AE0F5C"/>
    <w:rsid w:val="00AE0FFB"/>
    <w:rsid w:val="00AE1E05"/>
    <w:rsid w:val="00AE253D"/>
    <w:rsid w:val="00AE2D67"/>
    <w:rsid w:val="00AE39FF"/>
    <w:rsid w:val="00AE3CFE"/>
    <w:rsid w:val="00AE3D66"/>
    <w:rsid w:val="00AE5C22"/>
    <w:rsid w:val="00AE5CF4"/>
    <w:rsid w:val="00AE6314"/>
    <w:rsid w:val="00AE6BF4"/>
    <w:rsid w:val="00AE6F24"/>
    <w:rsid w:val="00AE79D3"/>
    <w:rsid w:val="00AE7CDE"/>
    <w:rsid w:val="00AF1815"/>
    <w:rsid w:val="00AF2EB5"/>
    <w:rsid w:val="00AF3189"/>
    <w:rsid w:val="00AF3A7D"/>
    <w:rsid w:val="00AF4826"/>
    <w:rsid w:val="00AF4B3F"/>
    <w:rsid w:val="00AF51DF"/>
    <w:rsid w:val="00AF5919"/>
    <w:rsid w:val="00AF60AD"/>
    <w:rsid w:val="00AF6555"/>
    <w:rsid w:val="00AF676B"/>
    <w:rsid w:val="00AF68F9"/>
    <w:rsid w:val="00B00598"/>
    <w:rsid w:val="00B01DB6"/>
    <w:rsid w:val="00B02A9D"/>
    <w:rsid w:val="00B04223"/>
    <w:rsid w:val="00B05122"/>
    <w:rsid w:val="00B0554C"/>
    <w:rsid w:val="00B05C87"/>
    <w:rsid w:val="00B0646E"/>
    <w:rsid w:val="00B076A7"/>
    <w:rsid w:val="00B07DAB"/>
    <w:rsid w:val="00B10AE7"/>
    <w:rsid w:val="00B10C24"/>
    <w:rsid w:val="00B10D2B"/>
    <w:rsid w:val="00B11337"/>
    <w:rsid w:val="00B11AE6"/>
    <w:rsid w:val="00B12819"/>
    <w:rsid w:val="00B13648"/>
    <w:rsid w:val="00B13DC5"/>
    <w:rsid w:val="00B13EC9"/>
    <w:rsid w:val="00B1427C"/>
    <w:rsid w:val="00B14524"/>
    <w:rsid w:val="00B1529C"/>
    <w:rsid w:val="00B17707"/>
    <w:rsid w:val="00B177E3"/>
    <w:rsid w:val="00B17E37"/>
    <w:rsid w:val="00B20D28"/>
    <w:rsid w:val="00B20DA6"/>
    <w:rsid w:val="00B20FEC"/>
    <w:rsid w:val="00B2166E"/>
    <w:rsid w:val="00B227BE"/>
    <w:rsid w:val="00B23422"/>
    <w:rsid w:val="00B24AB3"/>
    <w:rsid w:val="00B24C89"/>
    <w:rsid w:val="00B25468"/>
    <w:rsid w:val="00B25502"/>
    <w:rsid w:val="00B25662"/>
    <w:rsid w:val="00B261C8"/>
    <w:rsid w:val="00B26517"/>
    <w:rsid w:val="00B269D7"/>
    <w:rsid w:val="00B26EA1"/>
    <w:rsid w:val="00B27257"/>
    <w:rsid w:val="00B274BE"/>
    <w:rsid w:val="00B27949"/>
    <w:rsid w:val="00B27F1E"/>
    <w:rsid w:val="00B30494"/>
    <w:rsid w:val="00B3055B"/>
    <w:rsid w:val="00B306E9"/>
    <w:rsid w:val="00B32880"/>
    <w:rsid w:val="00B33415"/>
    <w:rsid w:val="00B33C62"/>
    <w:rsid w:val="00B34414"/>
    <w:rsid w:val="00B35574"/>
    <w:rsid w:val="00B356DC"/>
    <w:rsid w:val="00B36AF6"/>
    <w:rsid w:val="00B374D3"/>
    <w:rsid w:val="00B37D52"/>
    <w:rsid w:val="00B402D5"/>
    <w:rsid w:val="00B41E16"/>
    <w:rsid w:val="00B4249B"/>
    <w:rsid w:val="00B42999"/>
    <w:rsid w:val="00B4360A"/>
    <w:rsid w:val="00B437E4"/>
    <w:rsid w:val="00B43B1D"/>
    <w:rsid w:val="00B44AA3"/>
    <w:rsid w:val="00B44DE0"/>
    <w:rsid w:val="00B451C3"/>
    <w:rsid w:val="00B460AA"/>
    <w:rsid w:val="00B46700"/>
    <w:rsid w:val="00B46F10"/>
    <w:rsid w:val="00B47058"/>
    <w:rsid w:val="00B47698"/>
    <w:rsid w:val="00B4776B"/>
    <w:rsid w:val="00B47E33"/>
    <w:rsid w:val="00B50E36"/>
    <w:rsid w:val="00B50E7B"/>
    <w:rsid w:val="00B515ED"/>
    <w:rsid w:val="00B51C23"/>
    <w:rsid w:val="00B52607"/>
    <w:rsid w:val="00B527B6"/>
    <w:rsid w:val="00B52D77"/>
    <w:rsid w:val="00B532E0"/>
    <w:rsid w:val="00B53740"/>
    <w:rsid w:val="00B53B74"/>
    <w:rsid w:val="00B53B8D"/>
    <w:rsid w:val="00B53C20"/>
    <w:rsid w:val="00B53F80"/>
    <w:rsid w:val="00B54003"/>
    <w:rsid w:val="00B55642"/>
    <w:rsid w:val="00B55692"/>
    <w:rsid w:val="00B56F00"/>
    <w:rsid w:val="00B57E3A"/>
    <w:rsid w:val="00B57FEA"/>
    <w:rsid w:val="00B602B6"/>
    <w:rsid w:val="00B60479"/>
    <w:rsid w:val="00B6142B"/>
    <w:rsid w:val="00B61E46"/>
    <w:rsid w:val="00B62CD2"/>
    <w:rsid w:val="00B637F5"/>
    <w:rsid w:val="00B64D98"/>
    <w:rsid w:val="00B65B4B"/>
    <w:rsid w:val="00B65BD8"/>
    <w:rsid w:val="00B664D4"/>
    <w:rsid w:val="00B66BF2"/>
    <w:rsid w:val="00B715E8"/>
    <w:rsid w:val="00B72F01"/>
    <w:rsid w:val="00B73473"/>
    <w:rsid w:val="00B73A6B"/>
    <w:rsid w:val="00B73BC6"/>
    <w:rsid w:val="00B742AF"/>
    <w:rsid w:val="00B74E54"/>
    <w:rsid w:val="00B75008"/>
    <w:rsid w:val="00B7518F"/>
    <w:rsid w:val="00B7522A"/>
    <w:rsid w:val="00B76226"/>
    <w:rsid w:val="00B77A2A"/>
    <w:rsid w:val="00B77E4B"/>
    <w:rsid w:val="00B802AB"/>
    <w:rsid w:val="00B80821"/>
    <w:rsid w:val="00B81CC4"/>
    <w:rsid w:val="00B82606"/>
    <w:rsid w:val="00B83334"/>
    <w:rsid w:val="00B84512"/>
    <w:rsid w:val="00B84CB1"/>
    <w:rsid w:val="00B85805"/>
    <w:rsid w:val="00B85D1B"/>
    <w:rsid w:val="00B85F7C"/>
    <w:rsid w:val="00B860A8"/>
    <w:rsid w:val="00B874A2"/>
    <w:rsid w:val="00B90874"/>
    <w:rsid w:val="00B90D75"/>
    <w:rsid w:val="00B9178C"/>
    <w:rsid w:val="00B91FAB"/>
    <w:rsid w:val="00B9220F"/>
    <w:rsid w:val="00B928C2"/>
    <w:rsid w:val="00B93832"/>
    <w:rsid w:val="00B93FFB"/>
    <w:rsid w:val="00B94106"/>
    <w:rsid w:val="00B9487B"/>
    <w:rsid w:val="00B95746"/>
    <w:rsid w:val="00B95832"/>
    <w:rsid w:val="00B9682D"/>
    <w:rsid w:val="00B97A87"/>
    <w:rsid w:val="00BA06F1"/>
    <w:rsid w:val="00BA07D0"/>
    <w:rsid w:val="00BA0820"/>
    <w:rsid w:val="00BA1B04"/>
    <w:rsid w:val="00BA1CE2"/>
    <w:rsid w:val="00BA2CE0"/>
    <w:rsid w:val="00BA2F26"/>
    <w:rsid w:val="00BA3086"/>
    <w:rsid w:val="00BA30DA"/>
    <w:rsid w:val="00BA3135"/>
    <w:rsid w:val="00BA59D7"/>
    <w:rsid w:val="00BA7D9E"/>
    <w:rsid w:val="00BA7E25"/>
    <w:rsid w:val="00BB075C"/>
    <w:rsid w:val="00BB0963"/>
    <w:rsid w:val="00BB1F28"/>
    <w:rsid w:val="00BB3584"/>
    <w:rsid w:val="00BB3B10"/>
    <w:rsid w:val="00BB4480"/>
    <w:rsid w:val="00BB487B"/>
    <w:rsid w:val="00BB4A21"/>
    <w:rsid w:val="00BB4E75"/>
    <w:rsid w:val="00BB519A"/>
    <w:rsid w:val="00BB5503"/>
    <w:rsid w:val="00BB692A"/>
    <w:rsid w:val="00BB6A05"/>
    <w:rsid w:val="00BB6CB0"/>
    <w:rsid w:val="00BB6E17"/>
    <w:rsid w:val="00BB7001"/>
    <w:rsid w:val="00BB7023"/>
    <w:rsid w:val="00BB7AAB"/>
    <w:rsid w:val="00BC086E"/>
    <w:rsid w:val="00BC1102"/>
    <w:rsid w:val="00BC2471"/>
    <w:rsid w:val="00BC2706"/>
    <w:rsid w:val="00BC3757"/>
    <w:rsid w:val="00BC3DB2"/>
    <w:rsid w:val="00BC3FA4"/>
    <w:rsid w:val="00BC5E0D"/>
    <w:rsid w:val="00BC5FF1"/>
    <w:rsid w:val="00BC61CE"/>
    <w:rsid w:val="00BC6895"/>
    <w:rsid w:val="00BC75A0"/>
    <w:rsid w:val="00BD0C47"/>
    <w:rsid w:val="00BD3850"/>
    <w:rsid w:val="00BD3D94"/>
    <w:rsid w:val="00BD47A6"/>
    <w:rsid w:val="00BD490C"/>
    <w:rsid w:val="00BD5710"/>
    <w:rsid w:val="00BD62AB"/>
    <w:rsid w:val="00BD6676"/>
    <w:rsid w:val="00BD6DA5"/>
    <w:rsid w:val="00BD6EDB"/>
    <w:rsid w:val="00BD6FDE"/>
    <w:rsid w:val="00BE0A03"/>
    <w:rsid w:val="00BE0D0B"/>
    <w:rsid w:val="00BE14B8"/>
    <w:rsid w:val="00BE155E"/>
    <w:rsid w:val="00BE167A"/>
    <w:rsid w:val="00BE1CD5"/>
    <w:rsid w:val="00BE3160"/>
    <w:rsid w:val="00BE3971"/>
    <w:rsid w:val="00BE4268"/>
    <w:rsid w:val="00BE477B"/>
    <w:rsid w:val="00BE504A"/>
    <w:rsid w:val="00BE68A6"/>
    <w:rsid w:val="00BE6942"/>
    <w:rsid w:val="00BE74C6"/>
    <w:rsid w:val="00BE7E09"/>
    <w:rsid w:val="00BF0D15"/>
    <w:rsid w:val="00BF0E13"/>
    <w:rsid w:val="00BF1E38"/>
    <w:rsid w:val="00BF33BC"/>
    <w:rsid w:val="00BF45D9"/>
    <w:rsid w:val="00BF4F42"/>
    <w:rsid w:val="00BF5E95"/>
    <w:rsid w:val="00BF6611"/>
    <w:rsid w:val="00BF6CF2"/>
    <w:rsid w:val="00BF78C0"/>
    <w:rsid w:val="00BF7A9F"/>
    <w:rsid w:val="00BF7FB8"/>
    <w:rsid w:val="00C00434"/>
    <w:rsid w:val="00C01165"/>
    <w:rsid w:val="00C014C8"/>
    <w:rsid w:val="00C01D8A"/>
    <w:rsid w:val="00C023B4"/>
    <w:rsid w:val="00C03326"/>
    <w:rsid w:val="00C040C9"/>
    <w:rsid w:val="00C04E57"/>
    <w:rsid w:val="00C060BB"/>
    <w:rsid w:val="00C07373"/>
    <w:rsid w:val="00C0786C"/>
    <w:rsid w:val="00C07C71"/>
    <w:rsid w:val="00C07DD3"/>
    <w:rsid w:val="00C11724"/>
    <w:rsid w:val="00C12CAD"/>
    <w:rsid w:val="00C13120"/>
    <w:rsid w:val="00C169D7"/>
    <w:rsid w:val="00C16AAD"/>
    <w:rsid w:val="00C171C9"/>
    <w:rsid w:val="00C17E7F"/>
    <w:rsid w:val="00C2024C"/>
    <w:rsid w:val="00C2093F"/>
    <w:rsid w:val="00C20C49"/>
    <w:rsid w:val="00C22459"/>
    <w:rsid w:val="00C22BBC"/>
    <w:rsid w:val="00C23CCF"/>
    <w:rsid w:val="00C24328"/>
    <w:rsid w:val="00C25717"/>
    <w:rsid w:val="00C25776"/>
    <w:rsid w:val="00C25F94"/>
    <w:rsid w:val="00C2605C"/>
    <w:rsid w:val="00C26258"/>
    <w:rsid w:val="00C26382"/>
    <w:rsid w:val="00C2649B"/>
    <w:rsid w:val="00C27714"/>
    <w:rsid w:val="00C27DE1"/>
    <w:rsid w:val="00C3086A"/>
    <w:rsid w:val="00C31906"/>
    <w:rsid w:val="00C32E1B"/>
    <w:rsid w:val="00C339AE"/>
    <w:rsid w:val="00C34115"/>
    <w:rsid w:val="00C3411D"/>
    <w:rsid w:val="00C341DF"/>
    <w:rsid w:val="00C3455F"/>
    <w:rsid w:val="00C349D5"/>
    <w:rsid w:val="00C34F9A"/>
    <w:rsid w:val="00C35097"/>
    <w:rsid w:val="00C355A3"/>
    <w:rsid w:val="00C35CFF"/>
    <w:rsid w:val="00C35E01"/>
    <w:rsid w:val="00C35E55"/>
    <w:rsid w:val="00C36107"/>
    <w:rsid w:val="00C3767F"/>
    <w:rsid w:val="00C3776D"/>
    <w:rsid w:val="00C37861"/>
    <w:rsid w:val="00C37AEF"/>
    <w:rsid w:val="00C37C96"/>
    <w:rsid w:val="00C37F8D"/>
    <w:rsid w:val="00C37FBA"/>
    <w:rsid w:val="00C4013A"/>
    <w:rsid w:val="00C40657"/>
    <w:rsid w:val="00C4070E"/>
    <w:rsid w:val="00C40ECF"/>
    <w:rsid w:val="00C40FDD"/>
    <w:rsid w:val="00C41FCB"/>
    <w:rsid w:val="00C422A5"/>
    <w:rsid w:val="00C42E7D"/>
    <w:rsid w:val="00C435F1"/>
    <w:rsid w:val="00C43667"/>
    <w:rsid w:val="00C44297"/>
    <w:rsid w:val="00C449A8"/>
    <w:rsid w:val="00C45451"/>
    <w:rsid w:val="00C46105"/>
    <w:rsid w:val="00C4680C"/>
    <w:rsid w:val="00C50747"/>
    <w:rsid w:val="00C512C0"/>
    <w:rsid w:val="00C52B45"/>
    <w:rsid w:val="00C5354A"/>
    <w:rsid w:val="00C53F41"/>
    <w:rsid w:val="00C540B0"/>
    <w:rsid w:val="00C54423"/>
    <w:rsid w:val="00C55C92"/>
    <w:rsid w:val="00C56B5F"/>
    <w:rsid w:val="00C56DF2"/>
    <w:rsid w:val="00C61047"/>
    <w:rsid w:val="00C61323"/>
    <w:rsid w:val="00C61569"/>
    <w:rsid w:val="00C61ACC"/>
    <w:rsid w:val="00C63418"/>
    <w:rsid w:val="00C63E1D"/>
    <w:rsid w:val="00C64915"/>
    <w:rsid w:val="00C64ABC"/>
    <w:rsid w:val="00C64FB7"/>
    <w:rsid w:val="00C65916"/>
    <w:rsid w:val="00C66A87"/>
    <w:rsid w:val="00C66AE2"/>
    <w:rsid w:val="00C6733B"/>
    <w:rsid w:val="00C70343"/>
    <w:rsid w:val="00C714FF"/>
    <w:rsid w:val="00C735E2"/>
    <w:rsid w:val="00C739BC"/>
    <w:rsid w:val="00C73E89"/>
    <w:rsid w:val="00C74145"/>
    <w:rsid w:val="00C745EE"/>
    <w:rsid w:val="00C746A6"/>
    <w:rsid w:val="00C74A17"/>
    <w:rsid w:val="00C75A03"/>
    <w:rsid w:val="00C77D90"/>
    <w:rsid w:val="00C8007C"/>
    <w:rsid w:val="00C80212"/>
    <w:rsid w:val="00C80772"/>
    <w:rsid w:val="00C80946"/>
    <w:rsid w:val="00C81C0A"/>
    <w:rsid w:val="00C82907"/>
    <w:rsid w:val="00C84013"/>
    <w:rsid w:val="00C844C2"/>
    <w:rsid w:val="00C84C4E"/>
    <w:rsid w:val="00C85098"/>
    <w:rsid w:val="00C85A92"/>
    <w:rsid w:val="00C861D8"/>
    <w:rsid w:val="00C872E8"/>
    <w:rsid w:val="00C9032D"/>
    <w:rsid w:val="00C90E36"/>
    <w:rsid w:val="00C90E99"/>
    <w:rsid w:val="00C92024"/>
    <w:rsid w:val="00C937F9"/>
    <w:rsid w:val="00C95278"/>
    <w:rsid w:val="00C9552A"/>
    <w:rsid w:val="00C9756B"/>
    <w:rsid w:val="00C97CD7"/>
    <w:rsid w:val="00C97D32"/>
    <w:rsid w:val="00C97E1D"/>
    <w:rsid w:val="00CA059E"/>
    <w:rsid w:val="00CA148B"/>
    <w:rsid w:val="00CA14A4"/>
    <w:rsid w:val="00CA1B63"/>
    <w:rsid w:val="00CA240D"/>
    <w:rsid w:val="00CA2DF8"/>
    <w:rsid w:val="00CA3639"/>
    <w:rsid w:val="00CA40A9"/>
    <w:rsid w:val="00CA47DD"/>
    <w:rsid w:val="00CA4980"/>
    <w:rsid w:val="00CA4D6B"/>
    <w:rsid w:val="00CA69EB"/>
    <w:rsid w:val="00CA724F"/>
    <w:rsid w:val="00CA7E5E"/>
    <w:rsid w:val="00CB1F82"/>
    <w:rsid w:val="00CB35C9"/>
    <w:rsid w:val="00CB3EED"/>
    <w:rsid w:val="00CB40EF"/>
    <w:rsid w:val="00CB54BA"/>
    <w:rsid w:val="00CB79B8"/>
    <w:rsid w:val="00CC0BEB"/>
    <w:rsid w:val="00CC261C"/>
    <w:rsid w:val="00CC326C"/>
    <w:rsid w:val="00CC3466"/>
    <w:rsid w:val="00CC38BC"/>
    <w:rsid w:val="00CC4092"/>
    <w:rsid w:val="00CC42C4"/>
    <w:rsid w:val="00CC49F7"/>
    <w:rsid w:val="00CC530E"/>
    <w:rsid w:val="00CC62BB"/>
    <w:rsid w:val="00CC639B"/>
    <w:rsid w:val="00CC65E1"/>
    <w:rsid w:val="00CC77F6"/>
    <w:rsid w:val="00CC7F8E"/>
    <w:rsid w:val="00CD06D3"/>
    <w:rsid w:val="00CD15B7"/>
    <w:rsid w:val="00CD1F0B"/>
    <w:rsid w:val="00CD2341"/>
    <w:rsid w:val="00CD2862"/>
    <w:rsid w:val="00CD28CF"/>
    <w:rsid w:val="00CD32FC"/>
    <w:rsid w:val="00CD354D"/>
    <w:rsid w:val="00CD4F3B"/>
    <w:rsid w:val="00CD59D9"/>
    <w:rsid w:val="00CD683E"/>
    <w:rsid w:val="00CD6902"/>
    <w:rsid w:val="00CD6BBC"/>
    <w:rsid w:val="00CD73BD"/>
    <w:rsid w:val="00CD7907"/>
    <w:rsid w:val="00CE258A"/>
    <w:rsid w:val="00CE371D"/>
    <w:rsid w:val="00CE38DD"/>
    <w:rsid w:val="00CE3EE9"/>
    <w:rsid w:val="00CE4745"/>
    <w:rsid w:val="00CE4C65"/>
    <w:rsid w:val="00CE5048"/>
    <w:rsid w:val="00CE5186"/>
    <w:rsid w:val="00CE567D"/>
    <w:rsid w:val="00CE61F6"/>
    <w:rsid w:val="00CE6561"/>
    <w:rsid w:val="00CE6A00"/>
    <w:rsid w:val="00CE7047"/>
    <w:rsid w:val="00CE713D"/>
    <w:rsid w:val="00CE747C"/>
    <w:rsid w:val="00CF2ADF"/>
    <w:rsid w:val="00CF2B64"/>
    <w:rsid w:val="00CF308B"/>
    <w:rsid w:val="00CF3B79"/>
    <w:rsid w:val="00CF45E9"/>
    <w:rsid w:val="00CF56BD"/>
    <w:rsid w:val="00CF574E"/>
    <w:rsid w:val="00CF5968"/>
    <w:rsid w:val="00CF613D"/>
    <w:rsid w:val="00CF6E5E"/>
    <w:rsid w:val="00CF744E"/>
    <w:rsid w:val="00CF7AE9"/>
    <w:rsid w:val="00D04861"/>
    <w:rsid w:val="00D05542"/>
    <w:rsid w:val="00D05A97"/>
    <w:rsid w:val="00D05E98"/>
    <w:rsid w:val="00D062DA"/>
    <w:rsid w:val="00D06C0F"/>
    <w:rsid w:val="00D078C3"/>
    <w:rsid w:val="00D07A2C"/>
    <w:rsid w:val="00D10421"/>
    <w:rsid w:val="00D110F5"/>
    <w:rsid w:val="00D11F8C"/>
    <w:rsid w:val="00D12273"/>
    <w:rsid w:val="00D12B5D"/>
    <w:rsid w:val="00D12F86"/>
    <w:rsid w:val="00D135D1"/>
    <w:rsid w:val="00D13844"/>
    <w:rsid w:val="00D143E5"/>
    <w:rsid w:val="00D14AC3"/>
    <w:rsid w:val="00D159A2"/>
    <w:rsid w:val="00D16A41"/>
    <w:rsid w:val="00D17FAA"/>
    <w:rsid w:val="00D2033D"/>
    <w:rsid w:val="00D2053E"/>
    <w:rsid w:val="00D20821"/>
    <w:rsid w:val="00D20D4B"/>
    <w:rsid w:val="00D20E84"/>
    <w:rsid w:val="00D22852"/>
    <w:rsid w:val="00D2307D"/>
    <w:rsid w:val="00D23D75"/>
    <w:rsid w:val="00D24012"/>
    <w:rsid w:val="00D24CD0"/>
    <w:rsid w:val="00D24E5D"/>
    <w:rsid w:val="00D26516"/>
    <w:rsid w:val="00D30E9D"/>
    <w:rsid w:val="00D327BA"/>
    <w:rsid w:val="00D3286A"/>
    <w:rsid w:val="00D32CFF"/>
    <w:rsid w:val="00D33111"/>
    <w:rsid w:val="00D33229"/>
    <w:rsid w:val="00D3360F"/>
    <w:rsid w:val="00D341DB"/>
    <w:rsid w:val="00D34A65"/>
    <w:rsid w:val="00D34C9F"/>
    <w:rsid w:val="00D360BF"/>
    <w:rsid w:val="00D3611C"/>
    <w:rsid w:val="00D3655F"/>
    <w:rsid w:val="00D36B89"/>
    <w:rsid w:val="00D36E27"/>
    <w:rsid w:val="00D36E9C"/>
    <w:rsid w:val="00D37133"/>
    <w:rsid w:val="00D3762C"/>
    <w:rsid w:val="00D40040"/>
    <w:rsid w:val="00D40088"/>
    <w:rsid w:val="00D42A1D"/>
    <w:rsid w:val="00D42E35"/>
    <w:rsid w:val="00D434FF"/>
    <w:rsid w:val="00D438F4"/>
    <w:rsid w:val="00D43BAE"/>
    <w:rsid w:val="00D4475F"/>
    <w:rsid w:val="00D44F07"/>
    <w:rsid w:val="00D45045"/>
    <w:rsid w:val="00D451E9"/>
    <w:rsid w:val="00D453D0"/>
    <w:rsid w:val="00D45CE7"/>
    <w:rsid w:val="00D46CC4"/>
    <w:rsid w:val="00D47DBA"/>
    <w:rsid w:val="00D52141"/>
    <w:rsid w:val="00D530E0"/>
    <w:rsid w:val="00D5329F"/>
    <w:rsid w:val="00D532BE"/>
    <w:rsid w:val="00D54D3A"/>
    <w:rsid w:val="00D559BD"/>
    <w:rsid w:val="00D56155"/>
    <w:rsid w:val="00D56321"/>
    <w:rsid w:val="00D56FCD"/>
    <w:rsid w:val="00D57049"/>
    <w:rsid w:val="00D5762A"/>
    <w:rsid w:val="00D57E59"/>
    <w:rsid w:val="00D6032C"/>
    <w:rsid w:val="00D6087B"/>
    <w:rsid w:val="00D609A6"/>
    <w:rsid w:val="00D615DD"/>
    <w:rsid w:val="00D61823"/>
    <w:rsid w:val="00D625C1"/>
    <w:rsid w:val="00D6313B"/>
    <w:rsid w:val="00D63364"/>
    <w:rsid w:val="00D64087"/>
    <w:rsid w:val="00D6484B"/>
    <w:rsid w:val="00D64AB9"/>
    <w:rsid w:val="00D65020"/>
    <w:rsid w:val="00D650D2"/>
    <w:rsid w:val="00D6734E"/>
    <w:rsid w:val="00D67730"/>
    <w:rsid w:val="00D67EF5"/>
    <w:rsid w:val="00D70699"/>
    <w:rsid w:val="00D70886"/>
    <w:rsid w:val="00D708F5"/>
    <w:rsid w:val="00D7091E"/>
    <w:rsid w:val="00D70D69"/>
    <w:rsid w:val="00D71406"/>
    <w:rsid w:val="00D71664"/>
    <w:rsid w:val="00D71D49"/>
    <w:rsid w:val="00D72688"/>
    <w:rsid w:val="00D7369D"/>
    <w:rsid w:val="00D7423D"/>
    <w:rsid w:val="00D744DE"/>
    <w:rsid w:val="00D750D1"/>
    <w:rsid w:val="00D75FE9"/>
    <w:rsid w:val="00D764C6"/>
    <w:rsid w:val="00D76F37"/>
    <w:rsid w:val="00D7741E"/>
    <w:rsid w:val="00D779D7"/>
    <w:rsid w:val="00D80FC7"/>
    <w:rsid w:val="00D818F3"/>
    <w:rsid w:val="00D81D47"/>
    <w:rsid w:val="00D82431"/>
    <w:rsid w:val="00D82A09"/>
    <w:rsid w:val="00D82A4D"/>
    <w:rsid w:val="00D82EA6"/>
    <w:rsid w:val="00D82F46"/>
    <w:rsid w:val="00D83CFC"/>
    <w:rsid w:val="00D855DD"/>
    <w:rsid w:val="00D8581A"/>
    <w:rsid w:val="00D85C5F"/>
    <w:rsid w:val="00D86FFD"/>
    <w:rsid w:val="00D87043"/>
    <w:rsid w:val="00D87395"/>
    <w:rsid w:val="00D8761C"/>
    <w:rsid w:val="00D90063"/>
    <w:rsid w:val="00D907E2"/>
    <w:rsid w:val="00D90A90"/>
    <w:rsid w:val="00D90CD8"/>
    <w:rsid w:val="00D91A09"/>
    <w:rsid w:val="00D91B65"/>
    <w:rsid w:val="00D91E06"/>
    <w:rsid w:val="00D923A7"/>
    <w:rsid w:val="00D92644"/>
    <w:rsid w:val="00D92E8B"/>
    <w:rsid w:val="00D978C1"/>
    <w:rsid w:val="00DA082B"/>
    <w:rsid w:val="00DA34C6"/>
    <w:rsid w:val="00DA3C9C"/>
    <w:rsid w:val="00DA3FA1"/>
    <w:rsid w:val="00DA43B4"/>
    <w:rsid w:val="00DA620E"/>
    <w:rsid w:val="00DA62CD"/>
    <w:rsid w:val="00DA6428"/>
    <w:rsid w:val="00DA6848"/>
    <w:rsid w:val="00DA6F71"/>
    <w:rsid w:val="00DB1394"/>
    <w:rsid w:val="00DB140B"/>
    <w:rsid w:val="00DB207E"/>
    <w:rsid w:val="00DB23B6"/>
    <w:rsid w:val="00DB23D7"/>
    <w:rsid w:val="00DB2F38"/>
    <w:rsid w:val="00DB3109"/>
    <w:rsid w:val="00DB3297"/>
    <w:rsid w:val="00DB3F04"/>
    <w:rsid w:val="00DB70A5"/>
    <w:rsid w:val="00DB72FF"/>
    <w:rsid w:val="00DB7F4B"/>
    <w:rsid w:val="00DC0C01"/>
    <w:rsid w:val="00DC1858"/>
    <w:rsid w:val="00DC1B73"/>
    <w:rsid w:val="00DC1C25"/>
    <w:rsid w:val="00DC2677"/>
    <w:rsid w:val="00DC2BBF"/>
    <w:rsid w:val="00DC3FBA"/>
    <w:rsid w:val="00DC45CF"/>
    <w:rsid w:val="00DC51A3"/>
    <w:rsid w:val="00DC5CD7"/>
    <w:rsid w:val="00DC63BC"/>
    <w:rsid w:val="00DC6BF1"/>
    <w:rsid w:val="00DC77D2"/>
    <w:rsid w:val="00DD05C0"/>
    <w:rsid w:val="00DD0B5E"/>
    <w:rsid w:val="00DD0EEA"/>
    <w:rsid w:val="00DD20E1"/>
    <w:rsid w:val="00DD24EE"/>
    <w:rsid w:val="00DD27CE"/>
    <w:rsid w:val="00DD2839"/>
    <w:rsid w:val="00DD2D1F"/>
    <w:rsid w:val="00DD306F"/>
    <w:rsid w:val="00DD4FFA"/>
    <w:rsid w:val="00DD51CA"/>
    <w:rsid w:val="00DE0743"/>
    <w:rsid w:val="00DE1C78"/>
    <w:rsid w:val="00DE1FAF"/>
    <w:rsid w:val="00DE38E6"/>
    <w:rsid w:val="00DE4756"/>
    <w:rsid w:val="00DE516E"/>
    <w:rsid w:val="00DE5386"/>
    <w:rsid w:val="00DE636D"/>
    <w:rsid w:val="00DE659F"/>
    <w:rsid w:val="00DE6B6E"/>
    <w:rsid w:val="00DE6CEF"/>
    <w:rsid w:val="00DE78F2"/>
    <w:rsid w:val="00DE7A1B"/>
    <w:rsid w:val="00DE7B3B"/>
    <w:rsid w:val="00DE7BE5"/>
    <w:rsid w:val="00DF042B"/>
    <w:rsid w:val="00DF0497"/>
    <w:rsid w:val="00DF076C"/>
    <w:rsid w:val="00DF1801"/>
    <w:rsid w:val="00DF19B4"/>
    <w:rsid w:val="00DF2B50"/>
    <w:rsid w:val="00DF2BE9"/>
    <w:rsid w:val="00DF3098"/>
    <w:rsid w:val="00DF3BC3"/>
    <w:rsid w:val="00DF3DAE"/>
    <w:rsid w:val="00DF4007"/>
    <w:rsid w:val="00DF50C0"/>
    <w:rsid w:val="00DF5872"/>
    <w:rsid w:val="00DF5FE1"/>
    <w:rsid w:val="00DF6583"/>
    <w:rsid w:val="00DF6A0E"/>
    <w:rsid w:val="00DF7ED1"/>
    <w:rsid w:val="00E00BD5"/>
    <w:rsid w:val="00E00D02"/>
    <w:rsid w:val="00E00DAF"/>
    <w:rsid w:val="00E01514"/>
    <w:rsid w:val="00E01A39"/>
    <w:rsid w:val="00E01B76"/>
    <w:rsid w:val="00E021E1"/>
    <w:rsid w:val="00E02D56"/>
    <w:rsid w:val="00E05736"/>
    <w:rsid w:val="00E07883"/>
    <w:rsid w:val="00E07ABD"/>
    <w:rsid w:val="00E1077D"/>
    <w:rsid w:val="00E12F35"/>
    <w:rsid w:val="00E1335F"/>
    <w:rsid w:val="00E13FFA"/>
    <w:rsid w:val="00E14473"/>
    <w:rsid w:val="00E15F79"/>
    <w:rsid w:val="00E175AD"/>
    <w:rsid w:val="00E17857"/>
    <w:rsid w:val="00E17A29"/>
    <w:rsid w:val="00E20040"/>
    <w:rsid w:val="00E20468"/>
    <w:rsid w:val="00E21846"/>
    <w:rsid w:val="00E21FCB"/>
    <w:rsid w:val="00E22478"/>
    <w:rsid w:val="00E23037"/>
    <w:rsid w:val="00E23190"/>
    <w:rsid w:val="00E27499"/>
    <w:rsid w:val="00E274D9"/>
    <w:rsid w:val="00E27A17"/>
    <w:rsid w:val="00E301A7"/>
    <w:rsid w:val="00E30B19"/>
    <w:rsid w:val="00E3248B"/>
    <w:rsid w:val="00E3321B"/>
    <w:rsid w:val="00E33DDE"/>
    <w:rsid w:val="00E3437C"/>
    <w:rsid w:val="00E354E9"/>
    <w:rsid w:val="00E368F7"/>
    <w:rsid w:val="00E36D2D"/>
    <w:rsid w:val="00E40A04"/>
    <w:rsid w:val="00E41521"/>
    <w:rsid w:val="00E41C1B"/>
    <w:rsid w:val="00E433E6"/>
    <w:rsid w:val="00E434FE"/>
    <w:rsid w:val="00E439C1"/>
    <w:rsid w:val="00E440E8"/>
    <w:rsid w:val="00E44C0E"/>
    <w:rsid w:val="00E455CA"/>
    <w:rsid w:val="00E45CCF"/>
    <w:rsid w:val="00E45D19"/>
    <w:rsid w:val="00E45FF0"/>
    <w:rsid w:val="00E46C3B"/>
    <w:rsid w:val="00E46EAC"/>
    <w:rsid w:val="00E5064E"/>
    <w:rsid w:val="00E509F0"/>
    <w:rsid w:val="00E50F26"/>
    <w:rsid w:val="00E5254C"/>
    <w:rsid w:val="00E53DCB"/>
    <w:rsid w:val="00E5437B"/>
    <w:rsid w:val="00E54F2C"/>
    <w:rsid w:val="00E55278"/>
    <w:rsid w:val="00E56035"/>
    <w:rsid w:val="00E5630D"/>
    <w:rsid w:val="00E568EC"/>
    <w:rsid w:val="00E5695D"/>
    <w:rsid w:val="00E57E1C"/>
    <w:rsid w:val="00E604A3"/>
    <w:rsid w:val="00E61095"/>
    <w:rsid w:val="00E6169C"/>
    <w:rsid w:val="00E61B5E"/>
    <w:rsid w:val="00E61DDD"/>
    <w:rsid w:val="00E62EA7"/>
    <w:rsid w:val="00E6358F"/>
    <w:rsid w:val="00E64224"/>
    <w:rsid w:val="00E65231"/>
    <w:rsid w:val="00E70D89"/>
    <w:rsid w:val="00E70E7F"/>
    <w:rsid w:val="00E71AA8"/>
    <w:rsid w:val="00E71B6E"/>
    <w:rsid w:val="00E7258D"/>
    <w:rsid w:val="00E7387A"/>
    <w:rsid w:val="00E73F40"/>
    <w:rsid w:val="00E74524"/>
    <w:rsid w:val="00E74994"/>
    <w:rsid w:val="00E764BA"/>
    <w:rsid w:val="00E777A6"/>
    <w:rsid w:val="00E809B0"/>
    <w:rsid w:val="00E80FB1"/>
    <w:rsid w:val="00E818BC"/>
    <w:rsid w:val="00E81BB4"/>
    <w:rsid w:val="00E82FAF"/>
    <w:rsid w:val="00E84B8C"/>
    <w:rsid w:val="00E85035"/>
    <w:rsid w:val="00E86112"/>
    <w:rsid w:val="00E87B50"/>
    <w:rsid w:val="00E90399"/>
    <w:rsid w:val="00E90F45"/>
    <w:rsid w:val="00E91F7F"/>
    <w:rsid w:val="00E92D63"/>
    <w:rsid w:val="00E9377C"/>
    <w:rsid w:val="00E93982"/>
    <w:rsid w:val="00E939A5"/>
    <w:rsid w:val="00E93E42"/>
    <w:rsid w:val="00E93F93"/>
    <w:rsid w:val="00E9465E"/>
    <w:rsid w:val="00E96503"/>
    <w:rsid w:val="00E96EF5"/>
    <w:rsid w:val="00E97046"/>
    <w:rsid w:val="00E97103"/>
    <w:rsid w:val="00E9729E"/>
    <w:rsid w:val="00EA0985"/>
    <w:rsid w:val="00EA1D1F"/>
    <w:rsid w:val="00EA2183"/>
    <w:rsid w:val="00EA2403"/>
    <w:rsid w:val="00EA2FFE"/>
    <w:rsid w:val="00EA3220"/>
    <w:rsid w:val="00EA32D2"/>
    <w:rsid w:val="00EA3DCF"/>
    <w:rsid w:val="00EA3E90"/>
    <w:rsid w:val="00EA580C"/>
    <w:rsid w:val="00EA59BC"/>
    <w:rsid w:val="00EA5D0A"/>
    <w:rsid w:val="00EA6161"/>
    <w:rsid w:val="00EA7607"/>
    <w:rsid w:val="00EA7875"/>
    <w:rsid w:val="00EA7A0B"/>
    <w:rsid w:val="00EA7E0F"/>
    <w:rsid w:val="00EB0719"/>
    <w:rsid w:val="00EB0913"/>
    <w:rsid w:val="00EB13F1"/>
    <w:rsid w:val="00EB4844"/>
    <w:rsid w:val="00EB545E"/>
    <w:rsid w:val="00EB6B65"/>
    <w:rsid w:val="00EB72A2"/>
    <w:rsid w:val="00EB7361"/>
    <w:rsid w:val="00EC0AEE"/>
    <w:rsid w:val="00EC0D0E"/>
    <w:rsid w:val="00EC0F11"/>
    <w:rsid w:val="00EC14EF"/>
    <w:rsid w:val="00EC2484"/>
    <w:rsid w:val="00EC2B79"/>
    <w:rsid w:val="00EC3694"/>
    <w:rsid w:val="00EC3FA8"/>
    <w:rsid w:val="00EC4833"/>
    <w:rsid w:val="00EC49D7"/>
    <w:rsid w:val="00EC5AC6"/>
    <w:rsid w:val="00EC5BC2"/>
    <w:rsid w:val="00EC6133"/>
    <w:rsid w:val="00EC71F5"/>
    <w:rsid w:val="00EC7B8D"/>
    <w:rsid w:val="00ED051C"/>
    <w:rsid w:val="00ED0BE6"/>
    <w:rsid w:val="00ED234E"/>
    <w:rsid w:val="00ED26E7"/>
    <w:rsid w:val="00ED49C8"/>
    <w:rsid w:val="00ED4A61"/>
    <w:rsid w:val="00ED4F68"/>
    <w:rsid w:val="00ED507A"/>
    <w:rsid w:val="00ED5C9A"/>
    <w:rsid w:val="00ED6157"/>
    <w:rsid w:val="00ED6EAB"/>
    <w:rsid w:val="00ED775A"/>
    <w:rsid w:val="00EE03CE"/>
    <w:rsid w:val="00EE0611"/>
    <w:rsid w:val="00EE0A30"/>
    <w:rsid w:val="00EE0E35"/>
    <w:rsid w:val="00EE1449"/>
    <w:rsid w:val="00EE2660"/>
    <w:rsid w:val="00EE30BE"/>
    <w:rsid w:val="00EE31F5"/>
    <w:rsid w:val="00EE3E8B"/>
    <w:rsid w:val="00EE46B7"/>
    <w:rsid w:val="00EE5455"/>
    <w:rsid w:val="00EE5807"/>
    <w:rsid w:val="00EE589D"/>
    <w:rsid w:val="00EE667D"/>
    <w:rsid w:val="00EE6E8A"/>
    <w:rsid w:val="00EE7156"/>
    <w:rsid w:val="00EF089D"/>
    <w:rsid w:val="00EF1AB9"/>
    <w:rsid w:val="00EF1D1A"/>
    <w:rsid w:val="00EF2B76"/>
    <w:rsid w:val="00EF44A5"/>
    <w:rsid w:val="00EF450A"/>
    <w:rsid w:val="00EF5D16"/>
    <w:rsid w:val="00EF68F9"/>
    <w:rsid w:val="00EF75C9"/>
    <w:rsid w:val="00F00D4B"/>
    <w:rsid w:val="00F018EF"/>
    <w:rsid w:val="00F02AA1"/>
    <w:rsid w:val="00F032E4"/>
    <w:rsid w:val="00F0375A"/>
    <w:rsid w:val="00F041E2"/>
    <w:rsid w:val="00F04B23"/>
    <w:rsid w:val="00F05E57"/>
    <w:rsid w:val="00F072C1"/>
    <w:rsid w:val="00F07950"/>
    <w:rsid w:val="00F07B2C"/>
    <w:rsid w:val="00F10D9B"/>
    <w:rsid w:val="00F11828"/>
    <w:rsid w:val="00F1308E"/>
    <w:rsid w:val="00F13919"/>
    <w:rsid w:val="00F16A13"/>
    <w:rsid w:val="00F211D0"/>
    <w:rsid w:val="00F211DE"/>
    <w:rsid w:val="00F21D30"/>
    <w:rsid w:val="00F221F4"/>
    <w:rsid w:val="00F22633"/>
    <w:rsid w:val="00F22670"/>
    <w:rsid w:val="00F23975"/>
    <w:rsid w:val="00F24FCA"/>
    <w:rsid w:val="00F25C3F"/>
    <w:rsid w:val="00F25D40"/>
    <w:rsid w:val="00F25F79"/>
    <w:rsid w:val="00F26A33"/>
    <w:rsid w:val="00F26F61"/>
    <w:rsid w:val="00F27330"/>
    <w:rsid w:val="00F308F9"/>
    <w:rsid w:val="00F30FAA"/>
    <w:rsid w:val="00F31298"/>
    <w:rsid w:val="00F31411"/>
    <w:rsid w:val="00F314F9"/>
    <w:rsid w:val="00F323E3"/>
    <w:rsid w:val="00F329E6"/>
    <w:rsid w:val="00F33D18"/>
    <w:rsid w:val="00F33E15"/>
    <w:rsid w:val="00F34ACC"/>
    <w:rsid w:val="00F34D80"/>
    <w:rsid w:val="00F3500A"/>
    <w:rsid w:val="00F35420"/>
    <w:rsid w:val="00F35A9F"/>
    <w:rsid w:val="00F35B0E"/>
    <w:rsid w:val="00F35CC2"/>
    <w:rsid w:val="00F375E1"/>
    <w:rsid w:val="00F376DB"/>
    <w:rsid w:val="00F415E9"/>
    <w:rsid w:val="00F4164A"/>
    <w:rsid w:val="00F426DA"/>
    <w:rsid w:val="00F42A4D"/>
    <w:rsid w:val="00F44186"/>
    <w:rsid w:val="00F45943"/>
    <w:rsid w:val="00F45C81"/>
    <w:rsid w:val="00F46D4C"/>
    <w:rsid w:val="00F50149"/>
    <w:rsid w:val="00F50373"/>
    <w:rsid w:val="00F50F53"/>
    <w:rsid w:val="00F5260C"/>
    <w:rsid w:val="00F5286E"/>
    <w:rsid w:val="00F52EE4"/>
    <w:rsid w:val="00F53E80"/>
    <w:rsid w:val="00F5489C"/>
    <w:rsid w:val="00F55BB6"/>
    <w:rsid w:val="00F56501"/>
    <w:rsid w:val="00F56BDF"/>
    <w:rsid w:val="00F5719C"/>
    <w:rsid w:val="00F57941"/>
    <w:rsid w:val="00F60BC2"/>
    <w:rsid w:val="00F60C33"/>
    <w:rsid w:val="00F617FE"/>
    <w:rsid w:val="00F6216A"/>
    <w:rsid w:val="00F6458A"/>
    <w:rsid w:val="00F64615"/>
    <w:rsid w:val="00F64A77"/>
    <w:rsid w:val="00F70AEB"/>
    <w:rsid w:val="00F70B43"/>
    <w:rsid w:val="00F718BA"/>
    <w:rsid w:val="00F720F9"/>
    <w:rsid w:val="00F721DF"/>
    <w:rsid w:val="00F7388F"/>
    <w:rsid w:val="00F7430D"/>
    <w:rsid w:val="00F745D6"/>
    <w:rsid w:val="00F76165"/>
    <w:rsid w:val="00F7656D"/>
    <w:rsid w:val="00F76E40"/>
    <w:rsid w:val="00F8008B"/>
    <w:rsid w:val="00F806C4"/>
    <w:rsid w:val="00F83044"/>
    <w:rsid w:val="00F840CA"/>
    <w:rsid w:val="00F845D1"/>
    <w:rsid w:val="00F84AB8"/>
    <w:rsid w:val="00F84C8C"/>
    <w:rsid w:val="00F866CB"/>
    <w:rsid w:val="00F90329"/>
    <w:rsid w:val="00F916E9"/>
    <w:rsid w:val="00F91AA8"/>
    <w:rsid w:val="00F91FE2"/>
    <w:rsid w:val="00F9207C"/>
    <w:rsid w:val="00F9214E"/>
    <w:rsid w:val="00F925F6"/>
    <w:rsid w:val="00F9320F"/>
    <w:rsid w:val="00F93EEB"/>
    <w:rsid w:val="00F943F9"/>
    <w:rsid w:val="00F94DFD"/>
    <w:rsid w:val="00F953BF"/>
    <w:rsid w:val="00F95B38"/>
    <w:rsid w:val="00F9729F"/>
    <w:rsid w:val="00FA0AA6"/>
    <w:rsid w:val="00FA179D"/>
    <w:rsid w:val="00FA1CF9"/>
    <w:rsid w:val="00FA1E13"/>
    <w:rsid w:val="00FA27BD"/>
    <w:rsid w:val="00FA3DE8"/>
    <w:rsid w:val="00FA4D30"/>
    <w:rsid w:val="00FA53D0"/>
    <w:rsid w:val="00FA5A06"/>
    <w:rsid w:val="00FA76AD"/>
    <w:rsid w:val="00FA7D15"/>
    <w:rsid w:val="00FB0389"/>
    <w:rsid w:val="00FB0573"/>
    <w:rsid w:val="00FB14A2"/>
    <w:rsid w:val="00FB17AB"/>
    <w:rsid w:val="00FB2270"/>
    <w:rsid w:val="00FB250C"/>
    <w:rsid w:val="00FB360C"/>
    <w:rsid w:val="00FB3E49"/>
    <w:rsid w:val="00FB4CE2"/>
    <w:rsid w:val="00FB54DA"/>
    <w:rsid w:val="00FB57B8"/>
    <w:rsid w:val="00FB72AF"/>
    <w:rsid w:val="00FB7963"/>
    <w:rsid w:val="00FB7B2D"/>
    <w:rsid w:val="00FB7ECE"/>
    <w:rsid w:val="00FC0139"/>
    <w:rsid w:val="00FC0949"/>
    <w:rsid w:val="00FC09F4"/>
    <w:rsid w:val="00FC1084"/>
    <w:rsid w:val="00FC136F"/>
    <w:rsid w:val="00FC19A8"/>
    <w:rsid w:val="00FC2C09"/>
    <w:rsid w:val="00FC2F12"/>
    <w:rsid w:val="00FC48C4"/>
    <w:rsid w:val="00FC684B"/>
    <w:rsid w:val="00FC6B09"/>
    <w:rsid w:val="00FC73AF"/>
    <w:rsid w:val="00FC762A"/>
    <w:rsid w:val="00FC7664"/>
    <w:rsid w:val="00FC79B1"/>
    <w:rsid w:val="00FD0584"/>
    <w:rsid w:val="00FD2658"/>
    <w:rsid w:val="00FD2EB7"/>
    <w:rsid w:val="00FD2F68"/>
    <w:rsid w:val="00FD3A75"/>
    <w:rsid w:val="00FD639E"/>
    <w:rsid w:val="00FD648C"/>
    <w:rsid w:val="00FD6504"/>
    <w:rsid w:val="00FE05ED"/>
    <w:rsid w:val="00FE1DB7"/>
    <w:rsid w:val="00FE2323"/>
    <w:rsid w:val="00FE27F0"/>
    <w:rsid w:val="00FE3340"/>
    <w:rsid w:val="00FE35C6"/>
    <w:rsid w:val="00FE3B7E"/>
    <w:rsid w:val="00FE445F"/>
    <w:rsid w:val="00FE4937"/>
    <w:rsid w:val="00FE4CFC"/>
    <w:rsid w:val="00FE5576"/>
    <w:rsid w:val="00FF0111"/>
    <w:rsid w:val="00FF11FE"/>
    <w:rsid w:val="00FF2B10"/>
    <w:rsid w:val="00FF2DB3"/>
    <w:rsid w:val="00FF3016"/>
    <w:rsid w:val="00FF3329"/>
    <w:rsid w:val="00FF342D"/>
    <w:rsid w:val="00FF3D39"/>
    <w:rsid w:val="00FF5488"/>
    <w:rsid w:val="00FF5526"/>
    <w:rsid w:val="00FF5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88F484"/>
  <w15:docId w15:val="{17F0833D-012E-41B0-BC64-8DBED062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ru-RU"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D4EB2"/>
    <w:pPr>
      <w:spacing w:before="0" w:after="0"/>
      <w:jc w:val="both"/>
    </w:pPr>
    <w:rPr>
      <w:rFonts w:ascii="Times New Roman" w:hAnsi="Times New Roman"/>
    </w:rPr>
  </w:style>
  <w:style w:type="paragraph" w:styleId="1">
    <w:name w:val="heading 1"/>
    <w:basedOn w:val="a1"/>
    <w:next w:val="a1"/>
    <w:link w:val="11"/>
    <w:qFormat/>
    <w:rsid w:val="00494492"/>
    <w:pPr>
      <w:keepLines/>
      <w:pageBreakBefore/>
      <w:numPr>
        <w:numId w:val="1"/>
      </w:num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120"/>
      <w:outlineLvl w:val="0"/>
    </w:pPr>
    <w:rPr>
      <w:rFonts w:cs="Times New Roman"/>
      <w:caps/>
      <w:color w:val="FFFFFF" w:themeColor="background1"/>
      <w:spacing w:val="15"/>
      <w:sz w:val="22"/>
      <w:szCs w:val="22"/>
    </w:rPr>
  </w:style>
  <w:style w:type="paragraph" w:styleId="2">
    <w:name w:val="heading 2"/>
    <w:basedOn w:val="a1"/>
    <w:next w:val="a1"/>
    <w:link w:val="21"/>
    <w:unhideWhenUsed/>
    <w:qFormat/>
    <w:rsid w:val="004D0147"/>
    <w:pPr>
      <w:keepNext/>
      <w:numPr>
        <w:ilvl w:val="1"/>
        <w:numId w:val="1"/>
      </w:num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before="120" w:after="60"/>
      <w:outlineLvl w:val="1"/>
    </w:pPr>
    <w:rPr>
      <w:rFonts w:cs="Times New Roman"/>
      <w:caps/>
      <w:spacing w:val="15"/>
    </w:rPr>
  </w:style>
  <w:style w:type="paragraph" w:styleId="3">
    <w:name w:val="heading 3"/>
    <w:basedOn w:val="2"/>
    <w:next w:val="a1"/>
    <w:link w:val="31"/>
    <w:unhideWhenUsed/>
    <w:qFormat/>
    <w:rsid w:val="00AD25A2"/>
    <w:pPr>
      <w:numPr>
        <w:ilvl w:val="2"/>
      </w:numPr>
      <w:pBdr>
        <w:left w:val="none" w:sz="0" w:space="0" w:color="auto"/>
        <w:bottom w:val="none" w:sz="0" w:space="0" w:color="auto"/>
        <w:right w:val="none" w:sz="0" w:space="0" w:color="auto"/>
      </w:pBdr>
      <w:shd w:val="clear" w:color="auto" w:fill="auto"/>
      <w:textboxTightWrap w:val="allLines"/>
      <w:outlineLvl w:val="2"/>
    </w:pPr>
  </w:style>
  <w:style w:type="paragraph" w:styleId="4">
    <w:name w:val="heading 4"/>
    <w:next w:val="a1"/>
    <w:link w:val="41"/>
    <w:unhideWhenUsed/>
    <w:qFormat/>
    <w:rsid w:val="004A0B9C"/>
    <w:pPr>
      <w:numPr>
        <w:ilvl w:val="3"/>
        <w:numId w:val="1"/>
      </w:numPr>
      <w:pBdr>
        <w:top w:val="dotted" w:sz="8" w:space="1" w:color="auto"/>
      </w:pBdr>
      <w:spacing w:before="60" w:after="60"/>
      <w:outlineLvl w:val="3"/>
    </w:pPr>
    <w:rPr>
      <w:caps/>
      <w:spacing w:val="15"/>
    </w:rPr>
  </w:style>
  <w:style w:type="paragraph" w:styleId="5">
    <w:name w:val="heading 5"/>
    <w:basedOn w:val="a1"/>
    <w:next w:val="a1"/>
    <w:link w:val="50"/>
    <w:unhideWhenUsed/>
    <w:qFormat/>
    <w:rsid w:val="004A17ED"/>
    <w:pPr>
      <w:pBdr>
        <w:bottom w:val="single" w:sz="6" w:space="1" w:color="4A66AC" w:themeColor="accent1"/>
      </w:pBdr>
      <w:spacing w:before="200"/>
      <w:outlineLvl w:val="4"/>
    </w:pPr>
    <w:rPr>
      <w:caps/>
      <w:color w:val="374C80" w:themeColor="accent1" w:themeShade="BF"/>
      <w:spacing w:val="10"/>
    </w:rPr>
  </w:style>
  <w:style w:type="paragraph" w:styleId="6">
    <w:name w:val="heading 6"/>
    <w:basedOn w:val="a1"/>
    <w:next w:val="a1"/>
    <w:link w:val="60"/>
    <w:unhideWhenUsed/>
    <w:qFormat/>
    <w:rsid w:val="004A17ED"/>
    <w:pPr>
      <w:pBdr>
        <w:bottom w:val="dotted" w:sz="6" w:space="1" w:color="4A66AC" w:themeColor="accent1"/>
      </w:pBdr>
      <w:spacing w:before="200"/>
      <w:outlineLvl w:val="5"/>
    </w:pPr>
    <w:rPr>
      <w:caps/>
      <w:color w:val="374C80" w:themeColor="accent1" w:themeShade="BF"/>
      <w:spacing w:val="10"/>
    </w:rPr>
  </w:style>
  <w:style w:type="paragraph" w:styleId="7">
    <w:name w:val="heading 7"/>
    <w:basedOn w:val="a1"/>
    <w:next w:val="a1"/>
    <w:link w:val="70"/>
    <w:unhideWhenUsed/>
    <w:qFormat/>
    <w:rsid w:val="004A17ED"/>
    <w:pPr>
      <w:spacing w:before="200"/>
      <w:outlineLvl w:val="6"/>
    </w:pPr>
    <w:rPr>
      <w:caps/>
      <w:color w:val="374C80" w:themeColor="accent1" w:themeShade="BF"/>
      <w:spacing w:val="10"/>
    </w:rPr>
  </w:style>
  <w:style w:type="paragraph" w:styleId="8">
    <w:name w:val="heading 8"/>
    <w:basedOn w:val="a1"/>
    <w:next w:val="a1"/>
    <w:link w:val="80"/>
    <w:unhideWhenUsed/>
    <w:qFormat/>
    <w:rsid w:val="004A17ED"/>
    <w:pPr>
      <w:spacing w:before="200"/>
      <w:outlineLvl w:val="7"/>
    </w:pPr>
    <w:rPr>
      <w:caps/>
      <w:spacing w:val="10"/>
      <w:sz w:val="18"/>
      <w:szCs w:val="18"/>
    </w:rPr>
  </w:style>
  <w:style w:type="paragraph" w:styleId="9">
    <w:name w:val="heading 9"/>
    <w:basedOn w:val="a1"/>
    <w:next w:val="a1"/>
    <w:link w:val="90"/>
    <w:unhideWhenUsed/>
    <w:qFormat/>
    <w:rsid w:val="004A17ED"/>
    <w:pPr>
      <w:spacing w:before="200"/>
      <w:outlineLvl w:val="8"/>
    </w:pPr>
    <w:rPr>
      <w:i/>
      <w:iCs/>
      <w:caps/>
      <w:spacing w:val="1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
    <w:uiPriority w:val="9"/>
    <w:locked/>
    <w:rsid w:val="00494492"/>
    <w:rPr>
      <w:rFonts w:ascii="Times New Roman" w:hAnsi="Times New Roman" w:cs="Times New Roman"/>
      <w:caps/>
      <w:color w:val="FFFFFF" w:themeColor="background1"/>
      <w:spacing w:val="15"/>
      <w:sz w:val="22"/>
      <w:szCs w:val="22"/>
      <w:shd w:val="clear" w:color="auto" w:fill="4A66AC" w:themeFill="accent1"/>
    </w:rPr>
  </w:style>
  <w:style w:type="character" w:customStyle="1" w:styleId="21">
    <w:name w:val="Заголовок 2 Знак"/>
    <w:basedOn w:val="a2"/>
    <w:link w:val="2"/>
    <w:uiPriority w:val="9"/>
    <w:locked/>
    <w:rsid w:val="004D0147"/>
    <w:rPr>
      <w:rFonts w:ascii="Times New Roman" w:hAnsi="Times New Roman" w:cs="Times New Roman"/>
      <w:caps/>
      <w:spacing w:val="15"/>
      <w:shd w:val="clear" w:color="auto" w:fill="D9DFEF" w:themeFill="accent1" w:themeFillTint="33"/>
    </w:rPr>
  </w:style>
  <w:style w:type="character" w:customStyle="1" w:styleId="31">
    <w:name w:val="Заголовок 3 Знак"/>
    <w:basedOn w:val="a2"/>
    <w:link w:val="3"/>
    <w:uiPriority w:val="9"/>
    <w:locked/>
    <w:rsid w:val="00AD25A2"/>
    <w:rPr>
      <w:rFonts w:ascii="Times New Roman" w:hAnsi="Times New Roman" w:cs="Times New Roman"/>
      <w:caps/>
      <w:spacing w:val="15"/>
    </w:rPr>
  </w:style>
  <w:style w:type="table" w:styleId="a5">
    <w:name w:val="Table Grid"/>
    <w:basedOn w:val="a3"/>
    <w:rsid w:val="00FE4937"/>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Balloon Text"/>
    <w:basedOn w:val="a1"/>
    <w:link w:val="a7"/>
    <w:uiPriority w:val="99"/>
    <w:semiHidden/>
    <w:unhideWhenUsed/>
    <w:rsid w:val="00811B9A"/>
    <w:pPr>
      <w:spacing w:line="240" w:lineRule="auto"/>
    </w:pPr>
    <w:rPr>
      <w:rFonts w:ascii="Tahoma" w:hAnsi="Tahoma" w:cs="Tahoma"/>
      <w:sz w:val="16"/>
      <w:szCs w:val="16"/>
    </w:rPr>
  </w:style>
  <w:style w:type="character" w:customStyle="1" w:styleId="a7">
    <w:name w:val="Текст выноски Знак"/>
    <w:link w:val="a6"/>
    <w:uiPriority w:val="99"/>
    <w:semiHidden/>
    <w:locked/>
    <w:rsid w:val="00811B9A"/>
    <w:rPr>
      <w:rFonts w:ascii="Tahoma" w:hAnsi="Tahoma" w:cs="Tahoma"/>
      <w:sz w:val="16"/>
      <w:szCs w:val="16"/>
    </w:rPr>
  </w:style>
  <w:style w:type="paragraph" w:styleId="a8">
    <w:name w:val="TOC Heading"/>
    <w:basedOn w:val="1"/>
    <w:next w:val="a1"/>
    <w:uiPriority w:val="39"/>
    <w:unhideWhenUsed/>
    <w:qFormat/>
    <w:rsid w:val="004A17ED"/>
    <w:pPr>
      <w:outlineLvl w:val="9"/>
    </w:pPr>
  </w:style>
  <w:style w:type="paragraph" w:styleId="12">
    <w:name w:val="toc 1"/>
    <w:basedOn w:val="a1"/>
    <w:next w:val="a1"/>
    <w:autoRedefine/>
    <w:uiPriority w:val="39"/>
    <w:unhideWhenUsed/>
    <w:qFormat/>
    <w:rsid w:val="00E01A39"/>
    <w:pPr>
      <w:tabs>
        <w:tab w:val="left" w:pos="601"/>
        <w:tab w:val="right" w:pos="9356"/>
        <w:tab w:val="right" w:leader="dot" w:pos="10610"/>
      </w:tabs>
      <w:spacing w:before="120"/>
      <w:jc w:val="left"/>
    </w:pPr>
    <w:rPr>
      <w:bCs/>
      <w:sz w:val="24"/>
      <w:szCs w:val="24"/>
    </w:rPr>
  </w:style>
  <w:style w:type="character" w:styleId="a9">
    <w:name w:val="Hyperlink"/>
    <w:uiPriority w:val="99"/>
    <w:unhideWhenUsed/>
    <w:rsid w:val="002F7E2B"/>
    <w:rPr>
      <w:rFonts w:cs="Times New Roman"/>
      <w:color w:val="0000FF"/>
      <w:u w:val="single"/>
    </w:rPr>
  </w:style>
  <w:style w:type="paragraph" w:styleId="aa">
    <w:name w:val="header"/>
    <w:basedOn w:val="a1"/>
    <w:link w:val="ab"/>
    <w:uiPriority w:val="99"/>
    <w:unhideWhenUsed/>
    <w:rsid w:val="002F7E2B"/>
    <w:pPr>
      <w:tabs>
        <w:tab w:val="center" w:pos="4677"/>
        <w:tab w:val="right" w:pos="9355"/>
      </w:tabs>
      <w:spacing w:line="240" w:lineRule="auto"/>
    </w:pPr>
  </w:style>
  <w:style w:type="character" w:customStyle="1" w:styleId="ab">
    <w:name w:val="Верхний колонтитул Знак"/>
    <w:link w:val="aa"/>
    <w:uiPriority w:val="99"/>
    <w:locked/>
    <w:rsid w:val="002F7E2B"/>
    <w:rPr>
      <w:rFonts w:cs="Times New Roman"/>
    </w:rPr>
  </w:style>
  <w:style w:type="paragraph" w:styleId="ac">
    <w:name w:val="footer"/>
    <w:basedOn w:val="a1"/>
    <w:link w:val="ad"/>
    <w:uiPriority w:val="99"/>
    <w:unhideWhenUsed/>
    <w:rsid w:val="002F7E2B"/>
    <w:pPr>
      <w:tabs>
        <w:tab w:val="center" w:pos="4677"/>
        <w:tab w:val="right" w:pos="9355"/>
      </w:tabs>
      <w:spacing w:line="240" w:lineRule="auto"/>
    </w:pPr>
  </w:style>
  <w:style w:type="character" w:customStyle="1" w:styleId="ad">
    <w:name w:val="Нижний колонтитул Знак"/>
    <w:link w:val="ac"/>
    <w:uiPriority w:val="99"/>
    <w:locked/>
    <w:rsid w:val="002F7E2B"/>
    <w:rPr>
      <w:rFonts w:cs="Times New Roman"/>
    </w:rPr>
  </w:style>
  <w:style w:type="paragraph" w:styleId="ae">
    <w:name w:val="caption"/>
    <w:basedOn w:val="a1"/>
    <w:next w:val="a1"/>
    <w:uiPriority w:val="35"/>
    <w:unhideWhenUsed/>
    <w:qFormat/>
    <w:rsid w:val="00582880"/>
    <w:pPr>
      <w:keepNext/>
    </w:pPr>
    <w:rPr>
      <w:b/>
      <w:bCs/>
      <w:color w:val="374C80" w:themeColor="accent1" w:themeShade="BF"/>
      <w:sz w:val="16"/>
      <w:szCs w:val="16"/>
    </w:rPr>
  </w:style>
  <w:style w:type="paragraph" w:customStyle="1" w:styleId="TableHeadingCenter">
    <w:name w:val="Table_Heading_Center"/>
    <w:basedOn w:val="a1"/>
    <w:link w:val="TableHeadingCenterChar"/>
    <w:rsid w:val="00FC1084"/>
    <w:pPr>
      <w:keepNext/>
      <w:keepLines/>
      <w:spacing w:before="40" w:after="40"/>
      <w:jc w:val="center"/>
    </w:pPr>
    <w:rPr>
      <w:rFonts w:ascii="Arial" w:hAnsi="Arial"/>
      <w:b/>
      <w:lang w:val="en-GB"/>
    </w:rPr>
  </w:style>
  <w:style w:type="paragraph" w:customStyle="1" w:styleId="af">
    <w:name w:val="_Табл_Заголовок"/>
    <w:rsid w:val="00FC1084"/>
    <w:pPr>
      <w:keepNext/>
      <w:spacing w:before="60" w:after="60"/>
      <w:jc w:val="center"/>
    </w:pPr>
    <w:rPr>
      <w:rFonts w:ascii="Arial" w:hAnsi="Arial" w:cs="Times New Roman"/>
      <w:b/>
      <w:sz w:val="24"/>
      <w:szCs w:val="24"/>
    </w:rPr>
  </w:style>
  <w:style w:type="paragraph" w:styleId="af0">
    <w:name w:val="Title"/>
    <w:basedOn w:val="a1"/>
    <w:next w:val="a1"/>
    <w:link w:val="af1"/>
    <w:uiPriority w:val="10"/>
    <w:qFormat/>
    <w:rsid w:val="004A17ED"/>
    <w:rPr>
      <w:rFonts w:asciiTheme="majorHAnsi" w:eastAsiaTheme="majorEastAsia" w:hAnsiTheme="majorHAnsi" w:cstheme="majorBidi"/>
      <w:caps/>
      <w:color w:val="4A66AC" w:themeColor="accent1"/>
      <w:spacing w:val="10"/>
      <w:sz w:val="52"/>
      <w:szCs w:val="52"/>
    </w:rPr>
  </w:style>
  <w:style w:type="character" w:customStyle="1" w:styleId="af1">
    <w:name w:val="Название Знак"/>
    <w:basedOn w:val="a2"/>
    <w:link w:val="af0"/>
    <w:uiPriority w:val="10"/>
    <w:locked/>
    <w:rsid w:val="004A17ED"/>
    <w:rPr>
      <w:rFonts w:asciiTheme="majorHAnsi" w:eastAsiaTheme="majorEastAsia" w:hAnsiTheme="majorHAnsi" w:cstheme="majorBidi"/>
      <w:caps/>
      <w:color w:val="4A66AC" w:themeColor="accent1"/>
      <w:spacing w:val="10"/>
      <w:sz w:val="52"/>
      <w:szCs w:val="52"/>
    </w:rPr>
  </w:style>
  <w:style w:type="paragraph" w:styleId="22">
    <w:name w:val="toc 2"/>
    <w:basedOn w:val="a1"/>
    <w:next w:val="a1"/>
    <w:autoRedefine/>
    <w:uiPriority w:val="39"/>
    <w:unhideWhenUsed/>
    <w:qFormat/>
    <w:rsid w:val="007B27E0"/>
    <w:pPr>
      <w:tabs>
        <w:tab w:val="left" w:pos="600"/>
        <w:tab w:val="right" w:leader="dot" w:pos="9354"/>
      </w:tabs>
      <w:spacing w:line="240" w:lineRule="auto"/>
      <w:jc w:val="left"/>
    </w:pPr>
    <w:rPr>
      <w:bCs/>
    </w:rPr>
  </w:style>
  <w:style w:type="paragraph" w:styleId="32">
    <w:name w:val="toc 3"/>
    <w:basedOn w:val="a1"/>
    <w:next w:val="a1"/>
    <w:autoRedefine/>
    <w:uiPriority w:val="39"/>
    <w:unhideWhenUsed/>
    <w:qFormat/>
    <w:rsid w:val="00411F99"/>
    <w:pPr>
      <w:tabs>
        <w:tab w:val="left" w:pos="601"/>
        <w:tab w:val="right" w:leader="dot" w:pos="9356"/>
      </w:tabs>
      <w:jc w:val="left"/>
    </w:pPr>
  </w:style>
  <w:style w:type="paragraph" w:customStyle="1" w:styleId="af2">
    <w:name w:val="С отступом"/>
    <w:basedOn w:val="a1"/>
    <w:rsid w:val="004900AD"/>
    <w:pPr>
      <w:spacing w:line="240" w:lineRule="auto"/>
      <w:ind w:firstLine="340"/>
    </w:pPr>
  </w:style>
  <w:style w:type="paragraph" w:styleId="42">
    <w:name w:val="toc 4"/>
    <w:basedOn w:val="a1"/>
    <w:next w:val="a1"/>
    <w:autoRedefine/>
    <w:uiPriority w:val="39"/>
    <w:unhideWhenUsed/>
    <w:rsid w:val="00353A4E"/>
    <w:pPr>
      <w:ind w:left="403"/>
      <w:jc w:val="left"/>
    </w:pPr>
  </w:style>
  <w:style w:type="paragraph" w:styleId="51">
    <w:name w:val="toc 5"/>
    <w:basedOn w:val="a1"/>
    <w:next w:val="a1"/>
    <w:autoRedefine/>
    <w:uiPriority w:val="39"/>
    <w:unhideWhenUsed/>
    <w:rsid w:val="00B1427C"/>
    <w:pPr>
      <w:ind w:left="600"/>
      <w:jc w:val="left"/>
    </w:pPr>
  </w:style>
  <w:style w:type="paragraph" w:styleId="61">
    <w:name w:val="toc 6"/>
    <w:basedOn w:val="a1"/>
    <w:next w:val="a1"/>
    <w:autoRedefine/>
    <w:uiPriority w:val="39"/>
    <w:unhideWhenUsed/>
    <w:rsid w:val="00B1427C"/>
    <w:pPr>
      <w:ind w:left="800"/>
      <w:jc w:val="left"/>
    </w:pPr>
  </w:style>
  <w:style w:type="paragraph" w:styleId="71">
    <w:name w:val="toc 7"/>
    <w:basedOn w:val="a1"/>
    <w:next w:val="a1"/>
    <w:autoRedefine/>
    <w:uiPriority w:val="39"/>
    <w:unhideWhenUsed/>
    <w:rsid w:val="00B1427C"/>
    <w:pPr>
      <w:ind w:left="1000"/>
      <w:jc w:val="left"/>
    </w:pPr>
  </w:style>
  <w:style w:type="paragraph" w:styleId="81">
    <w:name w:val="toc 8"/>
    <w:basedOn w:val="a1"/>
    <w:next w:val="a1"/>
    <w:autoRedefine/>
    <w:uiPriority w:val="39"/>
    <w:unhideWhenUsed/>
    <w:rsid w:val="00B1427C"/>
    <w:pPr>
      <w:ind w:left="1200"/>
      <w:jc w:val="left"/>
    </w:pPr>
  </w:style>
  <w:style w:type="paragraph" w:styleId="91">
    <w:name w:val="toc 9"/>
    <w:basedOn w:val="a1"/>
    <w:next w:val="a1"/>
    <w:autoRedefine/>
    <w:uiPriority w:val="39"/>
    <w:unhideWhenUsed/>
    <w:rsid w:val="00B1427C"/>
    <w:pPr>
      <w:ind w:left="1400"/>
      <w:jc w:val="left"/>
    </w:pPr>
  </w:style>
  <w:style w:type="character" w:customStyle="1" w:styleId="af3">
    <w:name w:val="Текст таблицы"/>
    <w:uiPriority w:val="99"/>
    <w:rsid w:val="00CB79B8"/>
    <w:rPr>
      <w:rFonts w:cs="Times New Roman"/>
    </w:rPr>
  </w:style>
  <w:style w:type="paragraph" w:customStyle="1" w:styleId="af4">
    <w:name w:val="Таблица"/>
    <w:basedOn w:val="a1"/>
    <w:rsid w:val="00737687"/>
    <w:pPr>
      <w:spacing w:line="240" w:lineRule="auto"/>
    </w:pPr>
  </w:style>
  <w:style w:type="character" w:styleId="af5">
    <w:name w:val="Strong"/>
    <w:uiPriority w:val="22"/>
    <w:qFormat/>
    <w:rsid w:val="004A17ED"/>
    <w:rPr>
      <w:b/>
      <w:bCs/>
    </w:rPr>
  </w:style>
  <w:style w:type="paragraph" w:styleId="af6">
    <w:name w:val="Document Map"/>
    <w:basedOn w:val="a1"/>
    <w:link w:val="af7"/>
    <w:uiPriority w:val="99"/>
    <w:semiHidden/>
    <w:unhideWhenUsed/>
    <w:rsid w:val="006F53D5"/>
    <w:pPr>
      <w:spacing w:line="240" w:lineRule="auto"/>
    </w:pPr>
    <w:rPr>
      <w:rFonts w:ascii="Tahoma" w:hAnsi="Tahoma" w:cs="Tahoma"/>
      <w:sz w:val="16"/>
      <w:szCs w:val="16"/>
    </w:rPr>
  </w:style>
  <w:style w:type="character" w:customStyle="1" w:styleId="af7">
    <w:name w:val="Схема документа Знак"/>
    <w:link w:val="af6"/>
    <w:uiPriority w:val="99"/>
    <w:semiHidden/>
    <w:locked/>
    <w:rsid w:val="006F53D5"/>
    <w:rPr>
      <w:rFonts w:ascii="Tahoma" w:hAnsi="Tahoma" w:cs="Tahoma"/>
      <w:sz w:val="16"/>
      <w:szCs w:val="16"/>
    </w:rPr>
  </w:style>
  <w:style w:type="table" w:styleId="1-1">
    <w:name w:val="Medium Shading 1 Accent 1"/>
    <w:basedOn w:val="a3"/>
    <w:uiPriority w:val="63"/>
    <w:rsid w:val="00C37FB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Blue">
    <w:name w:val="Таблица Blue"/>
    <w:basedOn w:val="1-1"/>
    <w:uiPriority w:val="99"/>
    <w:rsid w:val="00C37FBA"/>
    <w:tblPr/>
    <w:tblStylePr w:type="firstRow">
      <w:pPr>
        <w:spacing w:before="0" w:after="0" w:line="240" w:lineRule="auto"/>
        <w:jc w:val="center"/>
      </w:pPr>
      <w:rPr>
        <w:rFonts w:ascii="Bahnschrift Light SemiCondensed" w:hAnsi="Bahnschrift Light SemiCondensed"/>
        <w:b/>
        <w:bCs/>
        <w:color w:val="FFFFFF"/>
        <w:sz w:val="24"/>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vAlign w:val="center"/>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8">
    <w:name w:val="Заголовок таблицы"/>
    <w:basedOn w:val="a1"/>
    <w:rsid w:val="00A15A18"/>
    <w:pPr>
      <w:keepNext/>
      <w:spacing w:before="240" w:line="240" w:lineRule="auto"/>
      <w:jc w:val="right"/>
    </w:pPr>
    <w:rPr>
      <w:rFonts w:cs="Times New Roman"/>
      <w:b/>
      <w:color w:val="17365D"/>
    </w:rPr>
  </w:style>
  <w:style w:type="table" w:styleId="13">
    <w:name w:val="Medium Shading 1"/>
    <w:basedOn w:val="a3"/>
    <w:uiPriority w:val="63"/>
    <w:rsid w:val="00C37FB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41">
    <w:name w:val="Заголовок 4 Знак"/>
    <w:basedOn w:val="a2"/>
    <w:link w:val="4"/>
    <w:uiPriority w:val="9"/>
    <w:rsid w:val="004A0B9C"/>
    <w:rPr>
      <w:caps/>
      <w:spacing w:val="15"/>
    </w:rPr>
  </w:style>
  <w:style w:type="character" w:customStyle="1" w:styleId="50">
    <w:name w:val="Заголовок 5 Знак"/>
    <w:basedOn w:val="a2"/>
    <w:link w:val="5"/>
    <w:uiPriority w:val="9"/>
    <w:rsid w:val="004A17ED"/>
    <w:rPr>
      <w:caps/>
      <w:color w:val="374C80" w:themeColor="accent1" w:themeShade="BF"/>
      <w:spacing w:val="10"/>
    </w:rPr>
  </w:style>
  <w:style w:type="character" w:customStyle="1" w:styleId="60">
    <w:name w:val="Заголовок 6 Знак"/>
    <w:basedOn w:val="a2"/>
    <w:link w:val="6"/>
    <w:uiPriority w:val="9"/>
    <w:rsid w:val="004A17ED"/>
    <w:rPr>
      <w:caps/>
      <w:color w:val="374C80" w:themeColor="accent1" w:themeShade="BF"/>
      <w:spacing w:val="10"/>
    </w:rPr>
  </w:style>
  <w:style w:type="character" w:customStyle="1" w:styleId="70">
    <w:name w:val="Заголовок 7 Знак"/>
    <w:basedOn w:val="a2"/>
    <w:link w:val="7"/>
    <w:uiPriority w:val="9"/>
    <w:semiHidden/>
    <w:rsid w:val="004A17ED"/>
    <w:rPr>
      <w:caps/>
      <w:color w:val="374C80" w:themeColor="accent1" w:themeShade="BF"/>
      <w:spacing w:val="10"/>
    </w:rPr>
  </w:style>
  <w:style w:type="character" w:customStyle="1" w:styleId="80">
    <w:name w:val="Заголовок 8 Знак"/>
    <w:basedOn w:val="a2"/>
    <w:link w:val="8"/>
    <w:uiPriority w:val="9"/>
    <w:semiHidden/>
    <w:rsid w:val="004A17ED"/>
    <w:rPr>
      <w:caps/>
      <w:spacing w:val="10"/>
      <w:sz w:val="18"/>
      <w:szCs w:val="18"/>
    </w:rPr>
  </w:style>
  <w:style w:type="character" w:customStyle="1" w:styleId="90">
    <w:name w:val="Заголовок 9 Знак"/>
    <w:basedOn w:val="a2"/>
    <w:link w:val="9"/>
    <w:uiPriority w:val="9"/>
    <w:semiHidden/>
    <w:rsid w:val="004A17ED"/>
    <w:rPr>
      <w:i/>
      <w:iCs/>
      <w:caps/>
      <w:spacing w:val="10"/>
      <w:sz w:val="18"/>
      <w:szCs w:val="18"/>
    </w:rPr>
  </w:style>
  <w:style w:type="paragraph" w:styleId="af9">
    <w:name w:val="Subtitle"/>
    <w:basedOn w:val="a1"/>
    <w:next w:val="a1"/>
    <w:link w:val="afa"/>
    <w:uiPriority w:val="11"/>
    <w:qFormat/>
    <w:rsid w:val="004A17ED"/>
    <w:pPr>
      <w:spacing w:after="500" w:line="240" w:lineRule="auto"/>
    </w:pPr>
    <w:rPr>
      <w:caps/>
      <w:color w:val="595959" w:themeColor="text1" w:themeTint="A6"/>
      <w:spacing w:val="10"/>
      <w:sz w:val="21"/>
      <w:szCs w:val="21"/>
    </w:rPr>
  </w:style>
  <w:style w:type="character" w:customStyle="1" w:styleId="afa">
    <w:name w:val="Подзаголовок Знак"/>
    <w:basedOn w:val="a2"/>
    <w:link w:val="af9"/>
    <w:uiPriority w:val="11"/>
    <w:rsid w:val="004A17ED"/>
    <w:rPr>
      <w:caps/>
      <w:color w:val="595959" w:themeColor="text1" w:themeTint="A6"/>
      <w:spacing w:val="10"/>
      <w:sz w:val="21"/>
      <w:szCs w:val="21"/>
    </w:rPr>
  </w:style>
  <w:style w:type="character" w:styleId="afb">
    <w:name w:val="Emphasis"/>
    <w:uiPriority w:val="20"/>
    <w:qFormat/>
    <w:rsid w:val="004A17ED"/>
    <w:rPr>
      <w:caps/>
      <w:color w:val="243255" w:themeColor="accent1" w:themeShade="7F"/>
      <w:spacing w:val="5"/>
    </w:rPr>
  </w:style>
  <w:style w:type="paragraph" w:styleId="afc">
    <w:name w:val="No Spacing"/>
    <w:uiPriority w:val="1"/>
    <w:qFormat/>
    <w:rsid w:val="004A17ED"/>
    <w:pPr>
      <w:spacing w:after="0" w:line="240" w:lineRule="auto"/>
    </w:pPr>
  </w:style>
  <w:style w:type="paragraph" w:styleId="23">
    <w:name w:val="Quote"/>
    <w:basedOn w:val="a1"/>
    <w:next w:val="a1"/>
    <w:link w:val="24"/>
    <w:uiPriority w:val="29"/>
    <w:qFormat/>
    <w:rsid w:val="004A17ED"/>
    <w:rPr>
      <w:i/>
      <w:iCs/>
      <w:sz w:val="24"/>
      <w:szCs w:val="24"/>
    </w:rPr>
  </w:style>
  <w:style w:type="character" w:customStyle="1" w:styleId="24">
    <w:name w:val="Цитата 2 Знак"/>
    <w:basedOn w:val="a2"/>
    <w:link w:val="23"/>
    <w:uiPriority w:val="29"/>
    <w:rsid w:val="004A17ED"/>
    <w:rPr>
      <w:i/>
      <w:iCs/>
      <w:sz w:val="24"/>
      <w:szCs w:val="24"/>
    </w:rPr>
  </w:style>
  <w:style w:type="paragraph" w:styleId="afd">
    <w:name w:val="Intense Quote"/>
    <w:basedOn w:val="a1"/>
    <w:next w:val="a1"/>
    <w:link w:val="afe"/>
    <w:uiPriority w:val="30"/>
    <w:qFormat/>
    <w:rsid w:val="004A17ED"/>
    <w:pPr>
      <w:spacing w:before="240" w:after="240" w:line="240" w:lineRule="auto"/>
      <w:ind w:left="1080" w:right="1080"/>
      <w:jc w:val="center"/>
    </w:pPr>
    <w:rPr>
      <w:color w:val="4A66AC" w:themeColor="accent1"/>
      <w:sz w:val="24"/>
      <w:szCs w:val="24"/>
    </w:rPr>
  </w:style>
  <w:style w:type="character" w:customStyle="1" w:styleId="afe">
    <w:name w:val="Выделенная цитата Знак"/>
    <w:basedOn w:val="a2"/>
    <w:link w:val="afd"/>
    <w:uiPriority w:val="30"/>
    <w:rsid w:val="004A17ED"/>
    <w:rPr>
      <w:color w:val="4A66AC" w:themeColor="accent1"/>
      <w:sz w:val="24"/>
      <w:szCs w:val="24"/>
    </w:rPr>
  </w:style>
  <w:style w:type="character" w:styleId="aff">
    <w:name w:val="Subtle Emphasis"/>
    <w:uiPriority w:val="19"/>
    <w:qFormat/>
    <w:rsid w:val="004A17ED"/>
    <w:rPr>
      <w:i/>
      <w:iCs/>
      <w:color w:val="243255" w:themeColor="accent1" w:themeShade="7F"/>
    </w:rPr>
  </w:style>
  <w:style w:type="character" w:styleId="aff0">
    <w:name w:val="Intense Emphasis"/>
    <w:uiPriority w:val="21"/>
    <w:qFormat/>
    <w:rsid w:val="004A17ED"/>
    <w:rPr>
      <w:b/>
      <w:bCs/>
      <w:caps/>
      <w:color w:val="243255" w:themeColor="accent1" w:themeShade="7F"/>
      <w:spacing w:val="10"/>
    </w:rPr>
  </w:style>
  <w:style w:type="character" w:styleId="aff1">
    <w:name w:val="Subtle Reference"/>
    <w:uiPriority w:val="31"/>
    <w:qFormat/>
    <w:rsid w:val="004A17ED"/>
    <w:rPr>
      <w:b/>
      <w:bCs/>
      <w:color w:val="4A66AC" w:themeColor="accent1"/>
    </w:rPr>
  </w:style>
  <w:style w:type="character" w:styleId="aff2">
    <w:name w:val="Intense Reference"/>
    <w:uiPriority w:val="32"/>
    <w:qFormat/>
    <w:rsid w:val="004A17ED"/>
    <w:rPr>
      <w:b/>
      <w:bCs/>
      <w:i/>
      <w:iCs/>
      <w:caps/>
      <w:color w:val="4A66AC" w:themeColor="accent1"/>
    </w:rPr>
  </w:style>
  <w:style w:type="character" w:styleId="aff3">
    <w:name w:val="Book Title"/>
    <w:uiPriority w:val="33"/>
    <w:qFormat/>
    <w:rsid w:val="004A17ED"/>
    <w:rPr>
      <w:b/>
      <w:bCs/>
      <w:i/>
      <w:iCs/>
      <w:spacing w:val="0"/>
    </w:rPr>
  </w:style>
  <w:style w:type="table" w:customStyle="1" w:styleId="-421">
    <w:name w:val="Таблица-сетка 4 — акцент 21"/>
    <w:basedOn w:val="a3"/>
    <w:uiPriority w:val="49"/>
    <w:rsid w:val="0036443A"/>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221">
    <w:name w:val="Таблица-сетка 2 — акцент 21"/>
    <w:basedOn w:val="a3"/>
    <w:uiPriority w:val="47"/>
    <w:rsid w:val="0036443A"/>
    <w:pPr>
      <w:spacing w:after="0" w:line="240" w:lineRule="auto"/>
    </w:pPr>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411">
    <w:name w:val="Таблица-сетка 4 — акцент 11"/>
    <w:basedOn w:val="a3"/>
    <w:uiPriority w:val="49"/>
    <w:rsid w:val="0036443A"/>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521">
    <w:name w:val="Таблица-сетка 5 темная — акцент 21"/>
    <w:basedOn w:val="a3"/>
    <w:uiPriority w:val="50"/>
    <w:rsid w:val="00105D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paragraph" w:styleId="aff4">
    <w:name w:val="List Paragraph"/>
    <w:aliases w:val="Table-Normal,RSHB_Table-Normal,Цветной список - Акцент 11,Bullet_IRAO,Мой Список,AC List 01,Подпись рисунка,List Paragraph1"/>
    <w:basedOn w:val="a1"/>
    <w:link w:val="aff5"/>
    <w:uiPriority w:val="34"/>
    <w:qFormat/>
    <w:rsid w:val="00A17573"/>
    <w:pPr>
      <w:ind w:left="720"/>
      <w:contextualSpacing/>
      <w:jc w:val="left"/>
    </w:pPr>
    <w:rPr>
      <w:lang w:eastAsia="en-US"/>
    </w:rPr>
  </w:style>
  <w:style w:type="character" w:customStyle="1" w:styleId="aff5">
    <w:name w:val="Абзац списка Знак"/>
    <w:aliases w:val="Table-Normal Знак,RSHB_Table-Normal Знак,Цветной список - Акцент 11 Знак,Bullet_IRAO Знак,Мой Список Знак,AC List 01 Знак,Подпись рисунка Знак,List Paragraph1 Знак"/>
    <w:link w:val="aff4"/>
    <w:uiPriority w:val="34"/>
    <w:locked/>
    <w:rsid w:val="00ED6EAB"/>
    <w:rPr>
      <w:lang w:eastAsia="en-US"/>
    </w:rPr>
  </w:style>
  <w:style w:type="paragraph" w:styleId="aff6">
    <w:name w:val="annotation text"/>
    <w:basedOn w:val="a1"/>
    <w:link w:val="aff7"/>
    <w:uiPriority w:val="99"/>
    <w:unhideWhenUsed/>
    <w:rsid w:val="001D0911"/>
    <w:pPr>
      <w:spacing w:line="240" w:lineRule="auto"/>
    </w:pPr>
  </w:style>
  <w:style w:type="character" w:customStyle="1" w:styleId="aff7">
    <w:name w:val="Текст примечания Знак"/>
    <w:basedOn w:val="a2"/>
    <w:link w:val="aff6"/>
    <w:uiPriority w:val="99"/>
    <w:rsid w:val="001D0911"/>
  </w:style>
  <w:style w:type="character" w:styleId="aff8">
    <w:name w:val="annotation reference"/>
    <w:basedOn w:val="a2"/>
    <w:unhideWhenUsed/>
    <w:rsid w:val="0080546B"/>
    <w:rPr>
      <w:sz w:val="16"/>
      <w:szCs w:val="16"/>
    </w:rPr>
  </w:style>
  <w:style w:type="paragraph" w:styleId="aff9">
    <w:name w:val="annotation subject"/>
    <w:basedOn w:val="aff6"/>
    <w:next w:val="aff6"/>
    <w:link w:val="affa"/>
    <w:uiPriority w:val="99"/>
    <w:semiHidden/>
    <w:unhideWhenUsed/>
    <w:rsid w:val="0080546B"/>
    <w:rPr>
      <w:b/>
      <w:bCs/>
    </w:rPr>
  </w:style>
  <w:style w:type="character" w:customStyle="1" w:styleId="affa">
    <w:name w:val="Тема примечания Знак"/>
    <w:basedOn w:val="aff7"/>
    <w:link w:val="aff9"/>
    <w:uiPriority w:val="99"/>
    <w:semiHidden/>
    <w:rsid w:val="0080546B"/>
    <w:rPr>
      <w:b/>
      <w:bCs/>
    </w:rPr>
  </w:style>
  <w:style w:type="character" w:styleId="affb">
    <w:name w:val="FollowedHyperlink"/>
    <w:basedOn w:val="a2"/>
    <w:uiPriority w:val="99"/>
    <w:semiHidden/>
    <w:unhideWhenUsed/>
    <w:rsid w:val="00AE3D66"/>
    <w:rPr>
      <w:color w:val="3EBBF0" w:themeColor="followedHyperlink"/>
      <w:u w:val="single"/>
    </w:rPr>
  </w:style>
  <w:style w:type="paragraph" w:styleId="affc">
    <w:name w:val="Normal (Web)"/>
    <w:basedOn w:val="a1"/>
    <w:uiPriority w:val="99"/>
    <w:unhideWhenUsed/>
    <w:rsid w:val="00C50747"/>
    <w:pPr>
      <w:spacing w:beforeAutospacing="1" w:after="100" w:afterAutospacing="1" w:line="240" w:lineRule="auto"/>
      <w:jc w:val="left"/>
    </w:pPr>
    <w:rPr>
      <w:rFonts w:eastAsia="Times New Roman" w:cs="Times New Roman"/>
      <w:sz w:val="24"/>
      <w:szCs w:val="24"/>
    </w:rPr>
  </w:style>
  <w:style w:type="table" w:customStyle="1" w:styleId="14">
    <w:name w:val="Сетка таблицы1"/>
    <w:basedOn w:val="a3"/>
    <w:next w:val="a5"/>
    <w:rsid w:val="00E27A17"/>
    <w:pPr>
      <w:spacing w:before="0"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5"/>
    <w:rsid w:val="00E27A17"/>
    <w:pPr>
      <w:spacing w:before="0"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Ненумерованный заголовок"/>
    <w:basedOn w:val="1"/>
    <w:link w:val="affe"/>
    <w:qFormat/>
    <w:rsid w:val="00494492"/>
    <w:pPr>
      <w:numPr>
        <w:numId w:val="0"/>
      </w:numPr>
      <w:ind w:firstLine="142"/>
    </w:pPr>
  </w:style>
  <w:style w:type="character" w:customStyle="1" w:styleId="affe">
    <w:name w:val="Ненумерованный заголовок Знак"/>
    <w:basedOn w:val="11"/>
    <w:link w:val="affd"/>
    <w:rsid w:val="00494492"/>
    <w:rPr>
      <w:rFonts w:ascii="Times New Roman" w:hAnsi="Times New Roman" w:cs="Times New Roman"/>
      <w:caps/>
      <w:color w:val="FFFFFF" w:themeColor="background1"/>
      <w:spacing w:val="15"/>
      <w:sz w:val="22"/>
      <w:szCs w:val="22"/>
      <w:shd w:val="clear" w:color="auto" w:fill="4A66AC" w:themeFill="accent1"/>
    </w:rPr>
  </w:style>
  <w:style w:type="numbering" w:customStyle="1" w:styleId="F">
    <w:name w:val="F"/>
    <w:uiPriority w:val="99"/>
    <w:rsid w:val="00333671"/>
    <w:pPr>
      <w:numPr>
        <w:numId w:val="2"/>
      </w:numPr>
    </w:pPr>
  </w:style>
  <w:style w:type="character" w:styleId="afff">
    <w:name w:val="Placeholder Text"/>
    <w:basedOn w:val="a2"/>
    <w:uiPriority w:val="99"/>
    <w:semiHidden/>
    <w:rsid w:val="00E7387A"/>
    <w:rPr>
      <w:color w:val="808080"/>
    </w:rPr>
  </w:style>
  <w:style w:type="paragraph" w:customStyle="1" w:styleId="111">
    <w:name w:val="Стиль курсив Вишневый Слева:  1.11 см"/>
    <w:basedOn w:val="a1"/>
    <w:rsid w:val="00FF0111"/>
    <w:pPr>
      <w:spacing w:after="120" w:line="240" w:lineRule="auto"/>
      <w:ind w:left="680"/>
      <w:jc w:val="left"/>
    </w:pPr>
    <w:rPr>
      <w:rFonts w:ascii="Arial" w:eastAsia="Times New Roman" w:hAnsi="Arial" w:cs="Times New Roman"/>
      <w:i/>
      <w:iCs/>
      <w:color w:val="993366"/>
      <w:lang w:val="en-GB" w:eastAsia="en-US"/>
    </w:rPr>
  </w:style>
  <w:style w:type="paragraph" w:customStyle="1" w:styleId="afff0">
    <w:name w:val="Приложение"/>
    <w:basedOn w:val="3"/>
    <w:link w:val="afff1"/>
    <w:qFormat/>
    <w:rsid w:val="00BC2471"/>
    <w:pPr>
      <w:numPr>
        <w:ilvl w:val="0"/>
        <w:numId w:val="0"/>
      </w:numPr>
      <w:outlineLvl w:val="1"/>
    </w:pPr>
  </w:style>
  <w:style w:type="character" w:customStyle="1" w:styleId="afff1">
    <w:name w:val="Приложение Знак"/>
    <w:basedOn w:val="21"/>
    <w:link w:val="afff0"/>
    <w:rsid w:val="00BC2471"/>
    <w:rPr>
      <w:rFonts w:ascii="Times New Roman" w:hAnsi="Times New Roman" w:cs="Times New Roman"/>
      <w:caps/>
      <w:spacing w:val="15"/>
      <w:shd w:val="clear" w:color="auto" w:fill="D9DFEF" w:themeFill="accent1" w:themeFillTint="33"/>
    </w:rPr>
  </w:style>
  <w:style w:type="paragraph" w:customStyle="1" w:styleId="15">
    <w:name w:val="Стиль1"/>
    <w:basedOn w:val="4"/>
    <w:link w:val="16"/>
    <w:qFormat/>
    <w:rsid w:val="00494492"/>
    <w:rPr>
      <w:rFonts w:ascii="Times New Roman" w:hAnsi="Times New Roman"/>
    </w:rPr>
  </w:style>
  <w:style w:type="character" w:customStyle="1" w:styleId="16">
    <w:name w:val="Стиль1 Знак"/>
    <w:basedOn w:val="41"/>
    <w:link w:val="15"/>
    <w:rsid w:val="00494492"/>
    <w:rPr>
      <w:rFonts w:ascii="Times New Roman" w:hAnsi="Times New Roman"/>
      <w:caps/>
      <w:spacing w:val="15"/>
    </w:rPr>
  </w:style>
  <w:style w:type="paragraph" w:styleId="afff2">
    <w:name w:val="footnote text"/>
    <w:basedOn w:val="a1"/>
    <w:link w:val="afff3"/>
    <w:unhideWhenUsed/>
    <w:rsid w:val="00CC261C"/>
    <w:pPr>
      <w:spacing w:line="240" w:lineRule="auto"/>
    </w:pPr>
  </w:style>
  <w:style w:type="character" w:customStyle="1" w:styleId="afff3">
    <w:name w:val="Текст сноски Знак"/>
    <w:basedOn w:val="a2"/>
    <w:link w:val="afff2"/>
    <w:rsid w:val="00CC261C"/>
  </w:style>
  <w:style w:type="character" w:styleId="afff4">
    <w:name w:val="footnote reference"/>
    <w:basedOn w:val="a2"/>
    <w:unhideWhenUsed/>
    <w:rsid w:val="00CC261C"/>
    <w:rPr>
      <w:vertAlign w:val="superscript"/>
    </w:rPr>
  </w:style>
  <w:style w:type="paragraph" w:customStyle="1" w:styleId="afff5">
    <w:name w:val="Наименование документа"/>
    <w:basedOn w:val="a1"/>
    <w:link w:val="Char"/>
    <w:qFormat/>
    <w:rsid w:val="00E90F45"/>
    <w:pPr>
      <w:spacing w:line="240" w:lineRule="auto"/>
      <w:ind w:left="284"/>
    </w:pPr>
    <w:rPr>
      <w:rFonts w:cs="Times New Roman"/>
      <w:sz w:val="72"/>
    </w:rPr>
  </w:style>
  <w:style w:type="paragraph" w:customStyle="1" w:styleId="afff6">
    <w:name w:val="Название ФТ (титул)"/>
    <w:basedOn w:val="a1"/>
    <w:link w:val="Char0"/>
    <w:qFormat/>
    <w:rsid w:val="0026446E"/>
    <w:pPr>
      <w:spacing w:before="720" w:after="720"/>
      <w:ind w:left="284"/>
    </w:pPr>
    <w:rPr>
      <w:rFonts w:cs="Times New Roman"/>
      <w:i/>
      <w:color w:val="0070C0"/>
      <w:sz w:val="56"/>
      <w:szCs w:val="56"/>
    </w:rPr>
  </w:style>
  <w:style w:type="character" w:customStyle="1" w:styleId="Char">
    <w:name w:val="Наименование документа Char"/>
    <w:basedOn w:val="a2"/>
    <w:link w:val="afff5"/>
    <w:rsid w:val="00E90F45"/>
    <w:rPr>
      <w:rFonts w:ascii="Times New Roman" w:hAnsi="Times New Roman" w:cs="Times New Roman"/>
      <w:sz w:val="72"/>
    </w:rPr>
  </w:style>
  <w:style w:type="paragraph" w:customStyle="1" w:styleId="afff7">
    <w:name w:val="Название ФТ (колонтитул)"/>
    <w:basedOn w:val="a1"/>
    <w:link w:val="Char1"/>
    <w:qFormat/>
    <w:rsid w:val="0026446E"/>
    <w:pPr>
      <w:tabs>
        <w:tab w:val="center" w:pos="4677"/>
        <w:tab w:val="right" w:pos="9355"/>
      </w:tabs>
    </w:pPr>
    <w:rPr>
      <w:rFonts w:eastAsia="Calibri" w:cs="Times New Roman"/>
      <w:i/>
      <w:color w:val="0070C0"/>
      <w:lang w:eastAsia="en-US"/>
    </w:rPr>
  </w:style>
  <w:style w:type="character" w:customStyle="1" w:styleId="Char0">
    <w:name w:val="Название ФТ (титул) Char"/>
    <w:basedOn w:val="a2"/>
    <w:link w:val="afff6"/>
    <w:rsid w:val="0026446E"/>
    <w:rPr>
      <w:rFonts w:ascii="Times New Roman" w:hAnsi="Times New Roman" w:cs="Times New Roman"/>
      <w:i/>
      <w:color w:val="0070C0"/>
      <w:sz w:val="56"/>
      <w:szCs w:val="56"/>
    </w:rPr>
  </w:style>
  <w:style w:type="paragraph" w:customStyle="1" w:styleId="afff8">
    <w:name w:val="Комментарии по заполнению"/>
    <w:basedOn w:val="a1"/>
    <w:link w:val="Char2"/>
    <w:qFormat/>
    <w:rsid w:val="00276573"/>
    <w:pPr>
      <w:spacing w:before="60"/>
      <w:jc w:val="left"/>
    </w:pPr>
    <w:rPr>
      <w:rFonts w:cs="Times New Roman"/>
      <w:i/>
      <w:color w:val="808080" w:themeColor="background1" w:themeShade="80"/>
    </w:rPr>
  </w:style>
  <w:style w:type="character" w:customStyle="1" w:styleId="Char1">
    <w:name w:val="Название ФТ (колонтитул) Char"/>
    <w:basedOn w:val="a2"/>
    <w:link w:val="afff7"/>
    <w:rsid w:val="0026446E"/>
    <w:rPr>
      <w:rFonts w:ascii="Times New Roman" w:eastAsia="Calibri" w:hAnsi="Times New Roman" w:cs="Times New Roman"/>
      <w:i/>
      <w:color w:val="0070C0"/>
      <w:lang w:eastAsia="en-US"/>
    </w:rPr>
  </w:style>
  <w:style w:type="paragraph" w:customStyle="1" w:styleId="afff9">
    <w:name w:val="Заголовки таблиц"/>
    <w:basedOn w:val="a1"/>
    <w:link w:val="Char3"/>
    <w:qFormat/>
    <w:rsid w:val="00A465D6"/>
    <w:pPr>
      <w:tabs>
        <w:tab w:val="left" w:pos="7575"/>
      </w:tabs>
      <w:ind w:left="-91" w:right="-33"/>
      <w:jc w:val="center"/>
    </w:pPr>
    <w:rPr>
      <w:rFonts w:eastAsia="Calibri" w:cs="Times New Roman"/>
      <w:b/>
      <w:color w:val="FFFFFF" w:themeColor="background1"/>
      <w:szCs w:val="22"/>
      <w:lang w:eastAsia="en-US"/>
    </w:rPr>
  </w:style>
  <w:style w:type="character" w:customStyle="1" w:styleId="Char2">
    <w:name w:val="Комментарии по заполнению Char"/>
    <w:basedOn w:val="a2"/>
    <w:link w:val="afff8"/>
    <w:rsid w:val="00276573"/>
    <w:rPr>
      <w:rFonts w:ascii="Times New Roman" w:hAnsi="Times New Roman" w:cs="Times New Roman"/>
      <w:i/>
      <w:color w:val="808080" w:themeColor="background1" w:themeShade="80"/>
    </w:rPr>
  </w:style>
  <w:style w:type="character" w:customStyle="1" w:styleId="TableHeadingCenterChar">
    <w:name w:val="Table_Heading_Center Char"/>
    <w:basedOn w:val="a2"/>
    <w:link w:val="TableHeadingCenter"/>
    <w:rsid w:val="00C80212"/>
    <w:rPr>
      <w:rFonts w:ascii="Arial" w:hAnsi="Arial"/>
      <w:b/>
      <w:lang w:val="en-GB"/>
    </w:rPr>
  </w:style>
  <w:style w:type="character" w:customStyle="1" w:styleId="Char3">
    <w:name w:val="Заголовки таблиц Char"/>
    <w:basedOn w:val="TableHeadingCenterChar"/>
    <w:link w:val="afff9"/>
    <w:rsid w:val="00A465D6"/>
    <w:rPr>
      <w:rFonts w:ascii="Times New Roman" w:eastAsia="Calibri" w:hAnsi="Times New Roman" w:cs="Times New Roman"/>
      <w:b/>
      <w:color w:val="FFFFFF" w:themeColor="background1"/>
      <w:szCs w:val="22"/>
      <w:lang w:val="en-GB" w:eastAsia="en-US"/>
    </w:rPr>
  </w:style>
  <w:style w:type="paragraph" w:customStyle="1" w:styleId="afffa">
    <w:name w:val="таблица_заголовок"/>
    <w:rsid w:val="00F50373"/>
    <w:pPr>
      <w:spacing w:before="0" w:after="0" w:line="240" w:lineRule="auto"/>
      <w:jc w:val="center"/>
    </w:pPr>
    <w:rPr>
      <w:rFonts w:ascii="Times New Roman" w:eastAsia="Times New Roman" w:hAnsi="Times New Roman" w:cs="Times New Roman"/>
      <w:b/>
      <w:color w:val="FFFFFF"/>
      <w:szCs w:val="22"/>
      <w:shd w:val="clear" w:color="auto" w:fill="0070C0"/>
      <w:lang w:eastAsia="en-US"/>
    </w:rPr>
  </w:style>
  <w:style w:type="paragraph" w:customStyle="1" w:styleId="afffb">
    <w:name w:val="таблица_обычный"/>
    <w:rsid w:val="00D5329F"/>
    <w:pPr>
      <w:spacing w:before="0" w:after="0" w:line="240" w:lineRule="auto"/>
    </w:pPr>
    <w:rPr>
      <w:rFonts w:ascii="Times New Roman" w:eastAsia="Times New Roman" w:hAnsi="Times New Roman" w:cs="Times New Roman"/>
      <w:color w:val="000000"/>
      <w:szCs w:val="22"/>
      <w:shd w:val="clear" w:color="auto" w:fill="FFFFFF"/>
      <w:lang w:eastAsia="en-US"/>
    </w:rPr>
  </w:style>
  <w:style w:type="paragraph" w:customStyle="1" w:styleId="afffc">
    <w:name w:val="таблица_обычный_право"/>
    <w:rsid w:val="00D5329F"/>
    <w:pPr>
      <w:spacing w:before="0" w:after="0" w:line="240" w:lineRule="auto"/>
      <w:jc w:val="right"/>
    </w:pPr>
    <w:rPr>
      <w:rFonts w:ascii="Times New Roman" w:eastAsia="Times New Roman" w:hAnsi="Times New Roman" w:cs="Times New Roman"/>
      <w:color w:val="000000"/>
      <w:szCs w:val="22"/>
      <w:shd w:val="clear" w:color="auto" w:fill="FFFFFF"/>
      <w:lang w:eastAsia="en-US"/>
    </w:rPr>
  </w:style>
  <w:style w:type="paragraph" w:styleId="afffd">
    <w:name w:val="Revision"/>
    <w:hidden/>
    <w:uiPriority w:val="99"/>
    <w:semiHidden/>
    <w:rsid w:val="000A1E82"/>
    <w:pPr>
      <w:spacing w:before="0" w:after="0" w:line="240" w:lineRule="auto"/>
    </w:pPr>
    <w:rPr>
      <w:rFonts w:ascii="Times New Roman" w:hAnsi="Times New Roman"/>
      <w:lang w:eastAsia="en-US"/>
    </w:rPr>
  </w:style>
  <w:style w:type="paragraph" w:styleId="33">
    <w:name w:val="Body Text Indent 3"/>
    <w:basedOn w:val="a1"/>
    <w:link w:val="34"/>
    <w:rsid w:val="000A1E82"/>
    <w:pPr>
      <w:spacing w:line="240" w:lineRule="auto"/>
      <w:ind w:firstLine="720"/>
    </w:pPr>
    <w:rPr>
      <w:rFonts w:eastAsia="Times New Roman" w:cs="Times New Roman"/>
      <w:sz w:val="36"/>
      <w:lang w:val="x-none" w:eastAsia="x-none"/>
    </w:rPr>
  </w:style>
  <w:style w:type="character" w:customStyle="1" w:styleId="34">
    <w:name w:val="Основной текст с отступом 3 Знак"/>
    <w:basedOn w:val="a2"/>
    <w:link w:val="33"/>
    <w:rsid w:val="000A1E82"/>
    <w:rPr>
      <w:rFonts w:ascii="Times New Roman" w:eastAsia="Times New Roman" w:hAnsi="Times New Roman" w:cs="Times New Roman"/>
      <w:sz w:val="36"/>
      <w:lang w:val="x-none" w:eastAsia="x-none"/>
    </w:rPr>
  </w:style>
  <w:style w:type="paragraph" w:customStyle="1" w:styleId="10">
    <w:name w:val="Заголовок1_Раздел"/>
    <w:next w:val="a1"/>
    <w:rsid w:val="000A1E82"/>
    <w:pPr>
      <w:keepNext/>
      <w:keepLines/>
      <w:numPr>
        <w:numId w:val="4"/>
      </w:numPr>
      <w:tabs>
        <w:tab w:val="num" w:pos="0"/>
        <w:tab w:val="left" w:pos="1134"/>
        <w:tab w:val="left" w:pos="1440"/>
        <w:tab w:val="left" w:pos="1797"/>
      </w:tabs>
      <w:spacing w:before="360" w:after="360" w:line="240" w:lineRule="auto"/>
      <w:ind w:left="720" w:firstLine="0"/>
      <w:outlineLvl w:val="0"/>
    </w:pPr>
    <w:rPr>
      <w:rFonts w:ascii="Arial" w:eastAsia="Times New Roman" w:hAnsi="Arial" w:cs="Times New Roman"/>
      <w:b/>
      <w:sz w:val="28"/>
      <w:szCs w:val="28"/>
    </w:rPr>
  </w:style>
  <w:style w:type="paragraph" w:customStyle="1" w:styleId="30">
    <w:name w:val="Заголовок3_Пункт"/>
    <w:next w:val="a1"/>
    <w:rsid w:val="000A1E82"/>
    <w:pPr>
      <w:keepNext/>
      <w:keepLines/>
      <w:numPr>
        <w:ilvl w:val="2"/>
        <w:numId w:val="4"/>
      </w:numPr>
      <w:tabs>
        <w:tab w:val="num" w:pos="1985"/>
      </w:tabs>
      <w:spacing w:before="240" w:after="240" w:line="240" w:lineRule="auto"/>
      <w:ind w:left="720" w:firstLine="0"/>
      <w:outlineLvl w:val="2"/>
    </w:pPr>
    <w:rPr>
      <w:rFonts w:ascii="Arial" w:eastAsia="Times New Roman" w:hAnsi="Arial" w:cs="Times New Roman"/>
      <w:b/>
      <w:sz w:val="22"/>
      <w:szCs w:val="22"/>
    </w:rPr>
  </w:style>
  <w:style w:type="paragraph" w:customStyle="1" w:styleId="20">
    <w:name w:val="Заголовок2_Подраздел"/>
    <w:next w:val="a1"/>
    <w:rsid w:val="000A1E82"/>
    <w:pPr>
      <w:keepNext/>
      <w:keepLines/>
      <w:numPr>
        <w:ilvl w:val="1"/>
        <w:numId w:val="4"/>
      </w:numPr>
      <w:tabs>
        <w:tab w:val="num" w:pos="0"/>
      </w:tabs>
      <w:spacing w:before="360" w:after="360" w:line="240" w:lineRule="auto"/>
      <w:ind w:left="720" w:firstLine="0"/>
      <w:outlineLvl w:val="1"/>
    </w:pPr>
    <w:rPr>
      <w:rFonts w:ascii="Arial" w:eastAsia="Times New Roman" w:hAnsi="Arial" w:cs="Times New Roman"/>
      <w:b/>
      <w:sz w:val="24"/>
      <w:szCs w:val="24"/>
    </w:rPr>
  </w:style>
  <w:style w:type="paragraph" w:customStyle="1" w:styleId="a0">
    <w:name w:val="РазделПеречисление"/>
    <w:basedOn w:val="a1"/>
    <w:next w:val="a1"/>
    <w:rsid w:val="000A1E82"/>
    <w:pPr>
      <w:numPr>
        <w:ilvl w:val="4"/>
        <w:numId w:val="4"/>
      </w:numPr>
      <w:tabs>
        <w:tab w:val="num" w:pos="720"/>
        <w:tab w:val="left" w:pos="1200"/>
      </w:tabs>
      <w:spacing w:before="20" w:after="120" w:line="240" w:lineRule="auto"/>
      <w:ind w:left="0" w:firstLine="720"/>
      <w:outlineLvl w:val="4"/>
    </w:pPr>
    <w:rPr>
      <w:rFonts w:ascii="Arial" w:eastAsia="Times New Roman" w:hAnsi="Arial" w:cs="Arial"/>
      <w:bCs/>
    </w:rPr>
  </w:style>
  <w:style w:type="paragraph" w:customStyle="1" w:styleId="40">
    <w:name w:val="Заголовок4_Подпункт"/>
    <w:basedOn w:val="a1"/>
    <w:next w:val="a1"/>
    <w:rsid w:val="000A1E82"/>
    <w:pPr>
      <w:keepNext/>
      <w:keepLines/>
      <w:numPr>
        <w:ilvl w:val="3"/>
        <w:numId w:val="4"/>
      </w:numPr>
      <w:tabs>
        <w:tab w:val="num" w:pos="-152"/>
        <w:tab w:val="left" w:pos="1536"/>
      </w:tabs>
      <w:spacing w:before="20" w:after="120" w:line="240" w:lineRule="auto"/>
      <w:ind w:left="-152" w:firstLine="720"/>
      <w:outlineLvl w:val="3"/>
    </w:pPr>
    <w:rPr>
      <w:rFonts w:ascii="Arial" w:eastAsia="Times New Roman" w:hAnsi="Arial" w:cs="Arial"/>
      <w:b/>
      <w:bCs/>
    </w:rPr>
  </w:style>
  <w:style w:type="paragraph" w:customStyle="1" w:styleId="afffe">
    <w:name w:val="меб_осн"/>
    <w:basedOn w:val="a1"/>
    <w:link w:val="35"/>
    <w:rsid w:val="000A1E82"/>
    <w:pPr>
      <w:spacing w:line="240" w:lineRule="auto"/>
      <w:ind w:firstLine="720"/>
    </w:pPr>
    <w:rPr>
      <w:rFonts w:ascii="Arial" w:eastAsia="Times New Roman" w:hAnsi="Arial" w:cs="Times New Roman"/>
      <w:sz w:val="24"/>
      <w:lang w:val="en-US"/>
    </w:rPr>
  </w:style>
  <w:style w:type="paragraph" w:customStyle="1" w:styleId="-">
    <w:name w:val="-мебиус"/>
    <w:basedOn w:val="afffe"/>
    <w:rsid w:val="000A1E82"/>
    <w:pPr>
      <w:numPr>
        <w:numId w:val="9"/>
      </w:numPr>
      <w:ind w:left="360" w:hanging="360"/>
    </w:pPr>
  </w:style>
  <w:style w:type="character" w:customStyle="1" w:styleId="35">
    <w:name w:val="меб_осн Знак3"/>
    <w:link w:val="afffe"/>
    <w:rsid w:val="000A1E82"/>
    <w:rPr>
      <w:rFonts w:ascii="Arial" w:eastAsia="Times New Roman" w:hAnsi="Arial" w:cs="Times New Roman"/>
      <w:sz w:val="24"/>
      <w:lang w:val="en-US"/>
    </w:rPr>
  </w:style>
  <w:style w:type="paragraph" w:customStyle="1" w:styleId="36">
    <w:name w:val="Знак3"/>
    <w:basedOn w:val="a1"/>
    <w:rsid w:val="000A1E82"/>
    <w:pPr>
      <w:spacing w:after="160" w:line="240" w:lineRule="exact"/>
      <w:jc w:val="left"/>
    </w:pPr>
    <w:rPr>
      <w:rFonts w:ascii="Verdana" w:eastAsia="Times New Roman" w:hAnsi="Verdana" w:cs="Times New Roman"/>
      <w:lang w:val="en-US" w:eastAsia="en-US"/>
    </w:rPr>
  </w:style>
  <w:style w:type="paragraph" w:styleId="affff">
    <w:name w:val="Body Text"/>
    <w:basedOn w:val="a1"/>
    <w:link w:val="affff0"/>
    <w:uiPriority w:val="99"/>
    <w:semiHidden/>
    <w:unhideWhenUsed/>
    <w:rsid w:val="000A1E82"/>
    <w:pPr>
      <w:spacing w:after="120"/>
    </w:pPr>
    <w:rPr>
      <w:lang w:eastAsia="en-US"/>
    </w:rPr>
  </w:style>
  <w:style w:type="character" w:customStyle="1" w:styleId="affff0">
    <w:name w:val="Основной текст Знак"/>
    <w:basedOn w:val="a2"/>
    <w:link w:val="affff"/>
    <w:uiPriority w:val="99"/>
    <w:semiHidden/>
    <w:rsid w:val="000A1E82"/>
    <w:rPr>
      <w:rFonts w:ascii="Times New Roman" w:hAnsi="Times New Roman"/>
      <w:lang w:eastAsia="en-US"/>
    </w:rPr>
  </w:style>
  <w:style w:type="paragraph" w:styleId="affff1">
    <w:name w:val="endnote text"/>
    <w:basedOn w:val="a1"/>
    <w:link w:val="affff2"/>
    <w:semiHidden/>
    <w:rsid w:val="000A1E82"/>
    <w:pPr>
      <w:spacing w:line="240" w:lineRule="auto"/>
      <w:jc w:val="left"/>
    </w:pPr>
    <w:rPr>
      <w:rFonts w:eastAsia="Times New Roman" w:cs="Times New Roman"/>
    </w:rPr>
  </w:style>
  <w:style w:type="character" w:customStyle="1" w:styleId="affff2">
    <w:name w:val="Текст концевой сноски Знак"/>
    <w:basedOn w:val="a2"/>
    <w:link w:val="affff1"/>
    <w:semiHidden/>
    <w:rsid w:val="000A1E82"/>
    <w:rPr>
      <w:rFonts w:ascii="Times New Roman" w:eastAsia="Times New Roman" w:hAnsi="Times New Roman" w:cs="Times New Roman"/>
    </w:rPr>
  </w:style>
  <w:style w:type="character" w:styleId="affff3">
    <w:name w:val="endnote reference"/>
    <w:semiHidden/>
    <w:rsid w:val="000A1E82"/>
    <w:rPr>
      <w:vertAlign w:val="superscript"/>
    </w:rPr>
  </w:style>
  <w:style w:type="paragraph" w:customStyle="1" w:styleId="affff4">
    <w:name w:val="ТаблицаШапка"/>
    <w:basedOn w:val="a1"/>
    <w:rsid w:val="000A1E82"/>
    <w:pPr>
      <w:keepNext/>
      <w:keepLines/>
      <w:spacing w:before="120" w:after="120" w:line="240" w:lineRule="auto"/>
      <w:jc w:val="center"/>
    </w:pPr>
    <w:rPr>
      <w:rFonts w:ascii="Arial" w:eastAsia="Times New Roman" w:hAnsi="Arial" w:cs="Arial"/>
      <w:b/>
      <w:bCs/>
    </w:rPr>
  </w:style>
  <w:style w:type="paragraph" w:customStyle="1" w:styleId="Default">
    <w:name w:val="Default"/>
    <w:rsid w:val="000A1E82"/>
    <w:pPr>
      <w:autoSpaceDE w:val="0"/>
      <w:autoSpaceDN w:val="0"/>
      <w:adjustRightInd w:val="0"/>
      <w:spacing w:before="0" w:after="0" w:line="240" w:lineRule="auto"/>
    </w:pPr>
    <w:rPr>
      <w:rFonts w:ascii="Times New Roman" w:hAnsi="Times New Roman" w:cs="Times New Roman"/>
      <w:color w:val="000000"/>
      <w:sz w:val="24"/>
      <w:szCs w:val="24"/>
      <w:lang w:eastAsia="en-US"/>
    </w:rPr>
  </w:style>
  <w:style w:type="paragraph" w:customStyle="1" w:styleId="affff5">
    <w:name w:val="Заголовок_таблицы"/>
    <w:rsid w:val="000A1E82"/>
    <w:pPr>
      <w:spacing w:before="113" w:after="113" w:line="240" w:lineRule="auto"/>
      <w:ind w:left="113"/>
      <w:jc w:val="right"/>
    </w:pPr>
    <w:rPr>
      <w:rFonts w:ascii="Times New Roman" w:eastAsia="Times New Roman" w:hAnsi="Times New Roman" w:cs="Times New Roman"/>
      <w:b/>
      <w:color w:val="000000"/>
      <w:sz w:val="24"/>
      <w:szCs w:val="22"/>
      <w:shd w:val="clear" w:color="auto" w:fill="FFFFFF"/>
      <w:lang w:eastAsia="en-US"/>
    </w:rPr>
  </w:style>
  <w:style w:type="paragraph" w:customStyle="1" w:styleId="Pics">
    <w:name w:val="Pics"/>
    <w:rsid w:val="000A1E82"/>
    <w:pPr>
      <w:spacing w:before="283" w:after="283" w:line="240" w:lineRule="auto"/>
      <w:ind w:left="283" w:right="283"/>
      <w:jc w:val="center"/>
    </w:pPr>
    <w:rPr>
      <w:rFonts w:ascii="Times New Roman" w:eastAsia="Times New Roman" w:hAnsi="Times New Roman" w:cs="Times New Roman"/>
      <w:color w:val="000000"/>
      <w:szCs w:val="22"/>
      <w:shd w:val="clear" w:color="auto" w:fill="FFFFFF"/>
      <w:lang w:eastAsia="en-US"/>
    </w:rPr>
  </w:style>
  <w:style w:type="paragraph" w:customStyle="1" w:styleId="a">
    <w:name w:val="Маркер второго уровня"/>
    <w:basedOn w:val="aff4"/>
    <w:qFormat/>
    <w:rsid w:val="000A1E82"/>
    <w:pPr>
      <w:numPr>
        <w:ilvl w:val="1"/>
        <w:numId w:val="26"/>
      </w:numPr>
      <w:spacing w:before="240" w:after="120" w:line="240" w:lineRule="auto"/>
      <w:contextualSpacing w:val="0"/>
      <w:jc w:val="both"/>
    </w:pPr>
    <w:rPr>
      <w:rFonts w:ascii="Arial" w:eastAsia="Times New Roman" w:hAnsi="Arial" w:cs="Arial"/>
      <w:sz w:val="24"/>
      <w:szCs w:val="24"/>
      <w:lang w:val="en-US"/>
    </w:rPr>
  </w:style>
  <w:style w:type="paragraph" w:styleId="37">
    <w:name w:val="Body Text 3"/>
    <w:basedOn w:val="a1"/>
    <w:link w:val="38"/>
    <w:uiPriority w:val="99"/>
    <w:semiHidden/>
    <w:unhideWhenUsed/>
    <w:rsid w:val="00B515ED"/>
    <w:pPr>
      <w:spacing w:after="120"/>
    </w:pPr>
    <w:rPr>
      <w:sz w:val="16"/>
      <w:szCs w:val="16"/>
    </w:rPr>
  </w:style>
  <w:style w:type="character" w:customStyle="1" w:styleId="38">
    <w:name w:val="Основной текст 3 Знак"/>
    <w:basedOn w:val="a2"/>
    <w:link w:val="37"/>
    <w:uiPriority w:val="99"/>
    <w:semiHidden/>
    <w:rsid w:val="00B515ED"/>
    <w:rPr>
      <w:rFonts w:ascii="Times New Roman" w:hAnsi="Times New Roman"/>
      <w:sz w:val="16"/>
      <w:szCs w:val="16"/>
    </w:rPr>
  </w:style>
  <w:style w:type="paragraph" w:customStyle="1" w:styleId="affff6">
    <w:name w:val="ТаблицаОсновной"/>
    <w:link w:val="17"/>
    <w:rsid w:val="00717DE4"/>
    <w:pPr>
      <w:spacing w:before="20" w:after="0" w:line="240" w:lineRule="auto"/>
      <w:jc w:val="both"/>
    </w:pPr>
    <w:rPr>
      <w:rFonts w:ascii="Arial" w:eastAsia="Times New Roman" w:hAnsi="Arial" w:cs="Arial"/>
      <w:bCs/>
    </w:rPr>
  </w:style>
  <w:style w:type="character" w:customStyle="1" w:styleId="17">
    <w:name w:val="ТаблицаОсновной Знак1"/>
    <w:link w:val="affff6"/>
    <w:rsid w:val="00717DE4"/>
    <w:rPr>
      <w:rFonts w:ascii="Arial" w:eastAsia="Times New Roman" w:hAnsi="Arial" w:cs="Aria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489">
      <w:bodyDiv w:val="1"/>
      <w:marLeft w:val="0"/>
      <w:marRight w:val="0"/>
      <w:marTop w:val="0"/>
      <w:marBottom w:val="0"/>
      <w:divBdr>
        <w:top w:val="none" w:sz="0" w:space="0" w:color="auto"/>
        <w:left w:val="none" w:sz="0" w:space="0" w:color="auto"/>
        <w:bottom w:val="none" w:sz="0" w:space="0" w:color="auto"/>
        <w:right w:val="none" w:sz="0" w:space="0" w:color="auto"/>
      </w:divBdr>
    </w:div>
    <w:div w:id="229463515">
      <w:bodyDiv w:val="1"/>
      <w:marLeft w:val="0"/>
      <w:marRight w:val="0"/>
      <w:marTop w:val="0"/>
      <w:marBottom w:val="0"/>
      <w:divBdr>
        <w:top w:val="none" w:sz="0" w:space="0" w:color="auto"/>
        <w:left w:val="none" w:sz="0" w:space="0" w:color="auto"/>
        <w:bottom w:val="none" w:sz="0" w:space="0" w:color="auto"/>
        <w:right w:val="none" w:sz="0" w:space="0" w:color="auto"/>
      </w:divBdr>
    </w:div>
    <w:div w:id="299924835">
      <w:bodyDiv w:val="1"/>
      <w:marLeft w:val="0"/>
      <w:marRight w:val="0"/>
      <w:marTop w:val="0"/>
      <w:marBottom w:val="0"/>
      <w:divBdr>
        <w:top w:val="none" w:sz="0" w:space="0" w:color="auto"/>
        <w:left w:val="none" w:sz="0" w:space="0" w:color="auto"/>
        <w:bottom w:val="none" w:sz="0" w:space="0" w:color="auto"/>
        <w:right w:val="none" w:sz="0" w:space="0" w:color="auto"/>
      </w:divBdr>
    </w:div>
    <w:div w:id="303433406">
      <w:bodyDiv w:val="1"/>
      <w:marLeft w:val="0"/>
      <w:marRight w:val="0"/>
      <w:marTop w:val="0"/>
      <w:marBottom w:val="0"/>
      <w:divBdr>
        <w:top w:val="none" w:sz="0" w:space="0" w:color="auto"/>
        <w:left w:val="none" w:sz="0" w:space="0" w:color="auto"/>
        <w:bottom w:val="none" w:sz="0" w:space="0" w:color="auto"/>
        <w:right w:val="none" w:sz="0" w:space="0" w:color="auto"/>
      </w:divBdr>
    </w:div>
    <w:div w:id="326175572">
      <w:bodyDiv w:val="1"/>
      <w:marLeft w:val="0"/>
      <w:marRight w:val="0"/>
      <w:marTop w:val="0"/>
      <w:marBottom w:val="0"/>
      <w:divBdr>
        <w:top w:val="none" w:sz="0" w:space="0" w:color="auto"/>
        <w:left w:val="none" w:sz="0" w:space="0" w:color="auto"/>
        <w:bottom w:val="none" w:sz="0" w:space="0" w:color="auto"/>
        <w:right w:val="none" w:sz="0" w:space="0" w:color="auto"/>
      </w:divBdr>
    </w:div>
    <w:div w:id="334647119">
      <w:bodyDiv w:val="1"/>
      <w:marLeft w:val="0"/>
      <w:marRight w:val="0"/>
      <w:marTop w:val="0"/>
      <w:marBottom w:val="0"/>
      <w:divBdr>
        <w:top w:val="none" w:sz="0" w:space="0" w:color="auto"/>
        <w:left w:val="none" w:sz="0" w:space="0" w:color="auto"/>
        <w:bottom w:val="none" w:sz="0" w:space="0" w:color="auto"/>
        <w:right w:val="none" w:sz="0" w:space="0" w:color="auto"/>
      </w:divBdr>
    </w:div>
    <w:div w:id="382945367">
      <w:bodyDiv w:val="1"/>
      <w:marLeft w:val="0"/>
      <w:marRight w:val="0"/>
      <w:marTop w:val="0"/>
      <w:marBottom w:val="0"/>
      <w:divBdr>
        <w:top w:val="none" w:sz="0" w:space="0" w:color="auto"/>
        <w:left w:val="none" w:sz="0" w:space="0" w:color="auto"/>
        <w:bottom w:val="none" w:sz="0" w:space="0" w:color="auto"/>
        <w:right w:val="none" w:sz="0" w:space="0" w:color="auto"/>
      </w:divBdr>
    </w:div>
    <w:div w:id="591747032">
      <w:bodyDiv w:val="1"/>
      <w:marLeft w:val="0"/>
      <w:marRight w:val="0"/>
      <w:marTop w:val="0"/>
      <w:marBottom w:val="0"/>
      <w:divBdr>
        <w:top w:val="none" w:sz="0" w:space="0" w:color="auto"/>
        <w:left w:val="none" w:sz="0" w:space="0" w:color="auto"/>
        <w:bottom w:val="none" w:sz="0" w:space="0" w:color="auto"/>
        <w:right w:val="none" w:sz="0" w:space="0" w:color="auto"/>
      </w:divBdr>
    </w:div>
    <w:div w:id="690450863">
      <w:bodyDiv w:val="1"/>
      <w:marLeft w:val="0"/>
      <w:marRight w:val="0"/>
      <w:marTop w:val="0"/>
      <w:marBottom w:val="0"/>
      <w:divBdr>
        <w:top w:val="none" w:sz="0" w:space="0" w:color="auto"/>
        <w:left w:val="none" w:sz="0" w:space="0" w:color="auto"/>
        <w:bottom w:val="none" w:sz="0" w:space="0" w:color="auto"/>
        <w:right w:val="none" w:sz="0" w:space="0" w:color="auto"/>
      </w:divBdr>
    </w:div>
    <w:div w:id="889849282">
      <w:bodyDiv w:val="1"/>
      <w:marLeft w:val="0"/>
      <w:marRight w:val="0"/>
      <w:marTop w:val="0"/>
      <w:marBottom w:val="0"/>
      <w:divBdr>
        <w:top w:val="none" w:sz="0" w:space="0" w:color="auto"/>
        <w:left w:val="none" w:sz="0" w:space="0" w:color="auto"/>
        <w:bottom w:val="none" w:sz="0" w:space="0" w:color="auto"/>
        <w:right w:val="none" w:sz="0" w:space="0" w:color="auto"/>
      </w:divBdr>
    </w:div>
    <w:div w:id="938492187">
      <w:bodyDiv w:val="1"/>
      <w:marLeft w:val="0"/>
      <w:marRight w:val="0"/>
      <w:marTop w:val="0"/>
      <w:marBottom w:val="0"/>
      <w:divBdr>
        <w:top w:val="none" w:sz="0" w:space="0" w:color="auto"/>
        <w:left w:val="none" w:sz="0" w:space="0" w:color="auto"/>
        <w:bottom w:val="none" w:sz="0" w:space="0" w:color="auto"/>
        <w:right w:val="none" w:sz="0" w:space="0" w:color="auto"/>
      </w:divBdr>
    </w:div>
    <w:div w:id="1199510457">
      <w:bodyDiv w:val="1"/>
      <w:marLeft w:val="0"/>
      <w:marRight w:val="0"/>
      <w:marTop w:val="0"/>
      <w:marBottom w:val="0"/>
      <w:divBdr>
        <w:top w:val="none" w:sz="0" w:space="0" w:color="auto"/>
        <w:left w:val="none" w:sz="0" w:space="0" w:color="auto"/>
        <w:bottom w:val="none" w:sz="0" w:space="0" w:color="auto"/>
        <w:right w:val="none" w:sz="0" w:space="0" w:color="auto"/>
      </w:divBdr>
    </w:div>
    <w:div w:id="1275089323">
      <w:bodyDiv w:val="1"/>
      <w:marLeft w:val="0"/>
      <w:marRight w:val="0"/>
      <w:marTop w:val="0"/>
      <w:marBottom w:val="0"/>
      <w:divBdr>
        <w:top w:val="none" w:sz="0" w:space="0" w:color="auto"/>
        <w:left w:val="none" w:sz="0" w:space="0" w:color="auto"/>
        <w:bottom w:val="none" w:sz="0" w:space="0" w:color="auto"/>
        <w:right w:val="none" w:sz="0" w:space="0" w:color="auto"/>
      </w:divBdr>
    </w:div>
    <w:div w:id="1400325108">
      <w:bodyDiv w:val="1"/>
      <w:marLeft w:val="0"/>
      <w:marRight w:val="0"/>
      <w:marTop w:val="0"/>
      <w:marBottom w:val="0"/>
      <w:divBdr>
        <w:top w:val="none" w:sz="0" w:space="0" w:color="auto"/>
        <w:left w:val="none" w:sz="0" w:space="0" w:color="auto"/>
        <w:bottom w:val="none" w:sz="0" w:space="0" w:color="auto"/>
        <w:right w:val="none" w:sz="0" w:space="0" w:color="auto"/>
      </w:divBdr>
    </w:div>
    <w:div w:id="1408530524">
      <w:marLeft w:val="0"/>
      <w:marRight w:val="0"/>
      <w:marTop w:val="0"/>
      <w:marBottom w:val="0"/>
      <w:divBdr>
        <w:top w:val="none" w:sz="0" w:space="0" w:color="auto"/>
        <w:left w:val="none" w:sz="0" w:space="0" w:color="auto"/>
        <w:bottom w:val="none" w:sz="0" w:space="0" w:color="auto"/>
        <w:right w:val="none" w:sz="0" w:space="0" w:color="auto"/>
      </w:divBdr>
    </w:div>
    <w:div w:id="1480615653">
      <w:bodyDiv w:val="1"/>
      <w:marLeft w:val="0"/>
      <w:marRight w:val="0"/>
      <w:marTop w:val="0"/>
      <w:marBottom w:val="0"/>
      <w:divBdr>
        <w:top w:val="none" w:sz="0" w:space="0" w:color="auto"/>
        <w:left w:val="none" w:sz="0" w:space="0" w:color="auto"/>
        <w:bottom w:val="none" w:sz="0" w:space="0" w:color="auto"/>
        <w:right w:val="none" w:sz="0" w:space="0" w:color="auto"/>
      </w:divBdr>
    </w:div>
    <w:div w:id="1564952992">
      <w:bodyDiv w:val="1"/>
      <w:marLeft w:val="0"/>
      <w:marRight w:val="0"/>
      <w:marTop w:val="0"/>
      <w:marBottom w:val="0"/>
      <w:divBdr>
        <w:top w:val="none" w:sz="0" w:space="0" w:color="auto"/>
        <w:left w:val="none" w:sz="0" w:space="0" w:color="auto"/>
        <w:bottom w:val="none" w:sz="0" w:space="0" w:color="auto"/>
        <w:right w:val="none" w:sz="0" w:space="0" w:color="auto"/>
      </w:divBdr>
      <w:divsChild>
        <w:div w:id="916283036">
          <w:marLeft w:val="274"/>
          <w:marRight w:val="0"/>
          <w:marTop w:val="0"/>
          <w:marBottom w:val="0"/>
          <w:divBdr>
            <w:top w:val="none" w:sz="0" w:space="0" w:color="auto"/>
            <w:left w:val="none" w:sz="0" w:space="0" w:color="auto"/>
            <w:bottom w:val="none" w:sz="0" w:space="0" w:color="auto"/>
            <w:right w:val="none" w:sz="0" w:space="0" w:color="auto"/>
          </w:divBdr>
        </w:div>
        <w:div w:id="1124663706">
          <w:marLeft w:val="274"/>
          <w:marRight w:val="0"/>
          <w:marTop w:val="0"/>
          <w:marBottom w:val="0"/>
          <w:divBdr>
            <w:top w:val="none" w:sz="0" w:space="0" w:color="auto"/>
            <w:left w:val="none" w:sz="0" w:space="0" w:color="auto"/>
            <w:bottom w:val="none" w:sz="0" w:space="0" w:color="auto"/>
            <w:right w:val="none" w:sz="0" w:space="0" w:color="auto"/>
          </w:divBdr>
        </w:div>
        <w:div w:id="2106918945">
          <w:marLeft w:val="274"/>
          <w:marRight w:val="0"/>
          <w:marTop w:val="0"/>
          <w:marBottom w:val="0"/>
          <w:divBdr>
            <w:top w:val="none" w:sz="0" w:space="0" w:color="auto"/>
            <w:left w:val="none" w:sz="0" w:space="0" w:color="auto"/>
            <w:bottom w:val="none" w:sz="0" w:space="0" w:color="auto"/>
            <w:right w:val="none" w:sz="0" w:space="0" w:color="auto"/>
          </w:divBdr>
        </w:div>
      </w:divsChild>
    </w:div>
    <w:div w:id="1587613633">
      <w:bodyDiv w:val="1"/>
      <w:marLeft w:val="0"/>
      <w:marRight w:val="0"/>
      <w:marTop w:val="0"/>
      <w:marBottom w:val="0"/>
      <w:divBdr>
        <w:top w:val="none" w:sz="0" w:space="0" w:color="auto"/>
        <w:left w:val="none" w:sz="0" w:space="0" w:color="auto"/>
        <w:bottom w:val="none" w:sz="0" w:space="0" w:color="auto"/>
        <w:right w:val="none" w:sz="0" w:space="0" w:color="auto"/>
      </w:divBdr>
    </w:div>
    <w:div w:id="1713581212">
      <w:bodyDiv w:val="1"/>
      <w:marLeft w:val="0"/>
      <w:marRight w:val="0"/>
      <w:marTop w:val="0"/>
      <w:marBottom w:val="0"/>
      <w:divBdr>
        <w:top w:val="none" w:sz="0" w:space="0" w:color="auto"/>
        <w:left w:val="none" w:sz="0" w:space="0" w:color="auto"/>
        <w:bottom w:val="none" w:sz="0" w:space="0" w:color="auto"/>
        <w:right w:val="none" w:sz="0" w:space="0" w:color="auto"/>
      </w:divBdr>
    </w:div>
    <w:div w:id="1721977627">
      <w:bodyDiv w:val="1"/>
      <w:marLeft w:val="0"/>
      <w:marRight w:val="0"/>
      <w:marTop w:val="0"/>
      <w:marBottom w:val="0"/>
      <w:divBdr>
        <w:top w:val="none" w:sz="0" w:space="0" w:color="auto"/>
        <w:left w:val="none" w:sz="0" w:space="0" w:color="auto"/>
        <w:bottom w:val="none" w:sz="0" w:space="0" w:color="auto"/>
        <w:right w:val="none" w:sz="0" w:space="0" w:color="auto"/>
      </w:divBdr>
    </w:div>
    <w:div w:id="1733582920">
      <w:bodyDiv w:val="1"/>
      <w:marLeft w:val="0"/>
      <w:marRight w:val="0"/>
      <w:marTop w:val="0"/>
      <w:marBottom w:val="0"/>
      <w:divBdr>
        <w:top w:val="none" w:sz="0" w:space="0" w:color="auto"/>
        <w:left w:val="none" w:sz="0" w:space="0" w:color="auto"/>
        <w:bottom w:val="none" w:sz="0" w:space="0" w:color="auto"/>
        <w:right w:val="none" w:sz="0" w:space="0" w:color="auto"/>
      </w:divBdr>
    </w:div>
    <w:div w:id="1859347037">
      <w:bodyDiv w:val="1"/>
      <w:marLeft w:val="0"/>
      <w:marRight w:val="0"/>
      <w:marTop w:val="0"/>
      <w:marBottom w:val="0"/>
      <w:divBdr>
        <w:top w:val="none" w:sz="0" w:space="0" w:color="auto"/>
        <w:left w:val="none" w:sz="0" w:space="0" w:color="auto"/>
        <w:bottom w:val="none" w:sz="0" w:space="0" w:color="auto"/>
        <w:right w:val="none" w:sz="0" w:space="0" w:color="auto"/>
      </w:divBdr>
    </w:div>
    <w:div w:id="2069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7.emf"/><Relationship Id="rId25" Type="http://schemas.microsoft.com/office/2011/relationships/commentsExtended" Target="commentsExtended.xml"/><Relationship Id="rId33" Type="http://schemas.openxmlformats.org/officeDocument/2006/relationships/package" Target="embeddings/_____Microsoft_Excel4.xls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package" Target="embeddings/_________Microsoft_Word1.docx"/><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comments" Target="comments.xml"/><Relationship Id="rId32" Type="http://schemas.openxmlformats.org/officeDocument/2006/relationships/image" Target="media/image12.emf"/><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header" Target="header4.xm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package" Target="embeddings/_____Microsoft_Excel3.xls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package" Target="embeddings/_________Microsoft_Word2.docx"/><Relationship Id="rId30" Type="http://schemas.openxmlformats.org/officeDocument/2006/relationships/image" Target="media/image11.emf"/><Relationship Id="rId35" Type="http://schemas.microsoft.com/office/2011/relationships/people" Target="people.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br.ru/analytics/Forma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Шаблон ФТ">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1886F47F5774EB1EAA55F6F34A27E" ma:contentTypeVersion="1" ma:contentTypeDescription="Create a new document." ma:contentTypeScope="" ma:versionID="d2aa1b6b2e0df503b785f36aab633600">
  <xsd:schema xmlns:xsd="http://www.w3.org/2001/XMLSchema" xmlns:xs="http://www.w3.org/2001/XMLSchema" xmlns:p="http://schemas.microsoft.com/office/2006/metadata/properties" xmlns:ns2="41d17f27-317a-4f80-902b-ee3ebcea834b" targetNamespace="http://schemas.microsoft.com/office/2006/metadata/properties" ma:root="true" ma:fieldsID="f3944b7093c3acdca93bde15e3b37f93" ns2:_="">
    <xsd:import namespace="41d17f27-317a-4f80-902b-ee3ebcea834b"/>
    <xsd:element name="properties">
      <xsd:complexType>
        <xsd:sequence>
          <xsd:element name="documentManagement">
            <xsd:complexType>
              <xsd:all>
                <xsd:element ref="ns2:_x041e__x0431__x0440__x0430__x0431__x043e__x0442__x0430__x043d__x043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17f27-317a-4f80-902b-ee3ebcea834b" elementFormDefault="qualified">
    <xsd:import namespace="http://schemas.microsoft.com/office/2006/documentManagement/types"/>
    <xsd:import namespace="http://schemas.microsoft.com/office/infopath/2007/PartnerControls"/>
    <xsd:element name="_x041e__x0431__x0440__x0430__x0431__x043e__x0442__x0430__x043d__x043e_" ma:index="8" nillable="true" ma:displayName="Обработано" ma:default="1" ma:internalName="_x041e__x0431__x0440__x0430__x0431__x043e__x0442__x0430__x043d__x043e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60962-D732-4EC1-8B63-38338BEDE574}">
  <ds:schemaRefs>
    <ds:schemaRef ds:uri="http://schemas.microsoft.com/sharepoint/v3/contenttype/forms"/>
  </ds:schemaRefs>
</ds:datastoreItem>
</file>

<file path=customXml/itemProps2.xml><?xml version="1.0" encoding="utf-8"?>
<ds:datastoreItem xmlns:ds="http://schemas.openxmlformats.org/officeDocument/2006/customXml" ds:itemID="{C4C8B18E-5FA0-4D6C-AF4C-252354FCE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17f27-317a-4f80-902b-ee3ebcea8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E1567C-D8A7-4FAE-95AC-CEA076FA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94</Pages>
  <Words>24290</Words>
  <Characters>138458</Characters>
  <Application>Microsoft Office Word</Application>
  <DocSecurity>0</DocSecurity>
  <Lines>1153</Lines>
  <Paragraphs>324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Central Bank of Russian Federation</Company>
  <LinksUpToDate>false</LinksUpToDate>
  <CharactersWithSpaces>162424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Никитина Е.Г.</dc:creator>
  <cp:keywords/>
  <dc:description/>
  <cp:lastModifiedBy>Найман Людмила Юрьевна</cp:lastModifiedBy>
  <cp:revision>3</cp:revision>
  <cp:lastPrinted>2021-04-23T17:53:00Z</cp:lastPrinted>
  <dcterms:created xsi:type="dcterms:W3CDTF">2022-03-29T08:37:00Z</dcterms:created>
  <dcterms:modified xsi:type="dcterms:W3CDTF">2022-03-29T08:41:00Z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0x0101008B81886F47F5774EB1EAA55F6F34A27E</vt:lpwstr>
  </property>
</Properties>
</file>